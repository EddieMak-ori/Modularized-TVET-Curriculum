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1E0FD" w14:textId="77777777" w:rsidR="00455FF9" w:rsidRPr="00813E1E" w:rsidRDefault="00000000">
      <w:pPr>
        <w:spacing w:after="0" w:line="240" w:lineRule="auto"/>
        <w:jc w:val="center"/>
        <w:rPr>
          <w:rFonts w:ascii="Times New Roman" w:eastAsia="Times New Roman" w:hAnsi="Times New Roman"/>
          <w:b/>
          <w:color w:val="000000"/>
          <w:sz w:val="24"/>
          <w:szCs w:val="24"/>
        </w:rPr>
      </w:pPr>
      <w:bookmarkStart w:id="0" w:name="_Hlk112925165"/>
      <w:bookmarkStart w:id="1" w:name="_Toc482455704"/>
      <w:bookmarkStart w:id="2" w:name="_Toc496099580"/>
      <w:r w:rsidRPr="00813E1E">
        <w:rPr>
          <w:rFonts w:ascii="Times New Roman" w:eastAsia="Times New Roman" w:hAnsi="Times New Roman"/>
          <w:noProof/>
          <w:color w:val="000000"/>
          <w:sz w:val="24"/>
          <w:szCs w:val="24"/>
        </w:rPr>
        <w:drawing>
          <wp:inline distT="0" distB="0" distL="0" distR="0" wp14:anchorId="1043B2CD" wp14:editId="102F0FA8">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25413D01" w14:textId="77777777" w:rsidR="00455FF9" w:rsidRPr="00813E1E" w:rsidRDefault="00455FF9">
      <w:pPr>
        <w:spacing w:after="0" w:line="259" w:lineRule="auto"/>
        <w:ind w:left="961"/>
        <w:jc w:val="center"/>
        <w:rPr>
          <w:rFonts w:ascii="Times New Roman" w:eastAsia="Times New Roman" w:hAnsi="Times New Roman"/>
          <w:color w:val="000000"/>
          <w:sz w:val="24"/>
          <w:szCs w:val="24"/>
        </w:rPr>
      </w:pPr>
    </w:p>
    <w:p w14:paraId="52CE02D7" w14:textId="77777777" w:rsidR="00455FF9" w:rsidRPr="00813E1E" w:rsidRDefault="00000000">
      <w:pPr>
        <w:spacing w:after="0"/>
        <w:ind w:firstLine="720"/>
        <w:jc w:val="center"/>
        <w:rPr>
          <w:rFonts w:ascii="Times New Roman" w:eastAsia="Times New Roman" w:hAnsi="Times New Roman"/>
          <w:color w:val="000000"/>
          <w:sz w:val="24"/>
          <w:szCs w:val="24"/>
        </w:rPr>
      </w:pPr>
      <w:r w:rsidRPr="00813E1E">
        <w:rPr>
          <w:rFonts w:ascii="Times New Roman" w:eastAsia="Times New Roman" w:hAnsi="Times New Roman"/>
          <w:b/>
          <w:color w:val="000000"/>
          <w:sz w:val="24"/>
          <w:szCs w:val="24"/>
        </w:rPr>
        <w:t>REPUBLIC OF KENYA</w:t>
      </w:r>
    </w:p>
    <w:p w14:paraId="444FC3C7" w14:textId="77777777" w:rsidR="00455FF9" w:rsidRPr="00813E1E" w:rsidRDefault="00455FF9">
      <w:pPr>
        <w:spacing w:after="17" w:line="259" w:lineRule="auto"/>
        <w:ind w:left="962"/>
        <w:jc w:val="center"/>
        <w:rPr>
          <w:rFonts w:ascii="Times New Roman" w:eastAsia="Times New Roman" w:hAnsi="Times New Roman"/>
          <w:color w:val="000000"/>
          <w:sz w:val="24"/>
          <w:szCs w:val="24"/>
        </w:rPr>
      </w:pPr>
    </w:p>
    <w:p w14:paraId="431682AF" w14:textId="77777777" w:rsidR="00455FF9" w:rsidRPr="00813E1E" w:rsidRDefault="00455FF9">
      <w:pPr>
        <w:spacing w:after="19" w:line="259" w:lineRule="auto"/>
        <w:ind w:left="10" w:right="-597" w:hanging="10"/>
        <w:jc w:val="center"/>
        <w:rPr>
          <w:rFonts w:ascii="Times New Roman" w:eastAsia="Times New Roman" w:hAnsi="Times New Roman"/>
          <w:b/>
          <w:color w:val="000000"/>
          <w:sz w:val="24"/>
          <w:szCs w:val="24"/>
        </w:rPr>
      </w:pPr>
    </w:p>
    <w:p w14:paraId="51A041CC" w14:textId="77777777" w:rsidR="00455FF9" w:rsidRPr="00813E1E" w:rsidRDefault="00455FF9">
      <w:pPr>
        <w:spacing w:after="19" w:line="259" w:lineRule="auto"/>
        <w:ind w:left="10" w:right="-597" w:hanging="10"/>
        <w:jc w:val="center"/>
        <w:rPr>
          <w:rFonts w:ascii="Times New Roman" w:eastAsia="Times New Roman" w:hAnsi="Times New Roman"/>
          <w:b/>
          <w:color w:val="000000"/>
          <w:sz w:val="24"/>
          <w:szCs w:val="24"/>
        </w:rPr>
      </w:pPr>
    </w:p>
    <w:p w14:paraId="0C09213B" w14:textId="77777777" w:rsidR="00455FF9" w:rsidRPr="00813E1E" w:rsidRDefault="00000000">
      <w:pPr>
        <w:spacing w:after="19" w:line="259" w:lineRule="auto"/>
        <w:ind w:left="10" w:right="-597" w:hanging="10"/>
        <w:jc w:val="center"/>
        <w:rPr>
          <w:rFonts w:ascii="Times New Roman" w:eastAsia="Times New Roman" w:hAnsi="Times New Roman"/>
          <w:b/>
          <w:color w:val="000000"/>
          <w:sz w:val="24"/>
          <w:szCs w:val="24"/>
        </w:rPr>
      </w:pPr>
      <w:r w:rsidRPr="00813E1E">
        <w:rPr>
          <w:rFonts w:ascii="Times New Roman" w:eastAsia="Times New Roman" w:hAnsi="Times New Roman"/>
          <w:b/>
          <w:color w:val="000000"/>
          <w:sz w:val="24"/>
          <w:szCs w:val="24"/>
        </w:rPr>
        <w:t>COMPETENCY BASED MODULAR CURRICULUM</w:t>
      </w:r>
    </w:p>
    <w:p w14:paraId="554C7A0C" w14:textId="77777777" w:rsidR="00455FF9" w:rsidRPr="00813E1E" w:rsidRDefault="00455FF9">
      <w:pPr>
        <w:spacing w:after="19" w:line="259" w:lineRule="auto"/>
        <w:ind w:left="10" w:right="-15" w:hanging="10"/>
        <w:jc w:val="center"/>
        <w:rPr>
          <w:rFonts w:ascii="Times New Roman" w:eastAsia="Times New Roman" w:hAnsi="Times New Roman"/>
          <w:color w:val="000000"/>
          <w:sz w:val="24"/>
          <w:szCs w:val="24"/>
        </w:rPr>
      </w:pPr>
    </w:p>
    <w:p w14:paraId="71F2FF3D" w14:textId="77777777" w:rsidR="00455FF9" w:rsidRPr="00813E1E" w:rsidRDefault="00000000">
      <w:pPr>
        <w:spacing w:after="14" w:line="259" w:lineRule="auto"/>
        <w:ind w:left="913" w:right="6" w:hanging="10"/>
        <w:jc w:val="center"/>
        <w:rPr>
          <w:rFonts w:ascii="Times New Roman" w:eastAsia="Times New Roman" w:hAnsi="Times New Roman"/>
          <w:b/>
          <w:color w:val="000000"/>
          <w:sz w:val="24"/>
          <w:szCs w:val="24"/>
        </w:rPr>
      </w:pPr>
      <w:r w:rsidRPr="00813E1E">
        <w:rPr>
          <w:rFonts w:ascii="Times New Roman" w:eastAsia="Times New Roman" w:hAnsi="Times New Roman"/>
          <w:b/>
          <w:color w:val="000000"/>
          <w:sz w:val="24"/>
          <w:szCs w:val="24"/>
        </w:rPr>
        <w:t>FOR</w:t>
      </w:r>
    </w:p>
    <w:p w14:paraId="1236C20C" w14:textId="77777777" w:rsidR="00455FF9" w:rsidRPr="00813E1E" w:rsidRDefault="00455FF9">
      <w:pPr>
        <w:spacing w:after="14" w:line="259" w:lineRule="auto"/>
        <w:ind w:left="913" w:right="6" w:hanging="10"/>
        <w:jc w:val="center"/>
        <w:rPr>
          <w:rFonts w:ascii="Times New Roman" w:eastAsia="Times New Roman" w:hAnsi="Times New Roman"/>
          <w:b/>
          <w:color w:val="000000"/>
          <w:sz w:val="24"/>
          <w:szCs w:val="24"/>
        </w:rPr>
      </w:pPr>
    </w:p>
    <w:p w14:paraId="59BEF5A3" w14:textId="77777777" w:rsidR="00455FF9" w:rsidRPr="00813E1E" w:rsidRDefault="00455FF9">
      <w:pPr>
        <w:spacing w:after="14" w:line="259" w:lineRule="auto"/>
        <w:ind w:right="6"/>
        <w:rPr>
          <w:rFonts w:ascii="Times New Roman" w:eastAsia="Times New Roman" w:hAnsi="Times New Roman"/>
          <w:b/>
          <w:color w:val="000000"/>
          <w:sz w:val="24"/>
          <w:szCs w:val="24"/>
        </w:rPr>
      </w:pPr>
    </w:p>
    <w:p w14:paraId="0DE25FA9" w14:textId="77777777" w:rsidR="00455FF9" w:rsidRPr="00813E1E" w:rsidRDefault="00455FF9">
      <w:pPr>
        <w:spacing w:after="14" w:line="259" w:lineRule="auto"/>
        <w:ind w:left="913" w:right="6" w:hanging="10"/>
        <w:jc w:val="center"/>
        <w:rPr>
          <w:rFonts w:ascii="Times New Roman" w:eastAsia="Times New Roman" w:hAnsi="Times New Roman"/>
          <w:color w:val="000000"/>
          <w:sz w:val="24"/>
          <w:szCs w:val="24"/>
        </w:rPr>
      </w:pPr>
    </w:p>
    <w:p w14:paraId="407C8A05" w14:textId="77777777" w:rsidR="00455FF9" w:rsidRPr="00813E1E" w:rsidRDefault="00000000">
      <w:pPr>
        <w:spacing w:after="14" w:line="259" w:lineRule="auto"/>
        <w:ind w:left="913" w:right="6" w:hanging="10"/>
        <w:jc w:val="center"/>
        <w:rPr>
          <w:rFonts w:ascii="Times New Roman" w:eastAsia="Times New Roman" w:hAnsi="Times New Roman"/>
          <w:b/>
          <w:color w:val="000000"/>
          <w:sz w:val="24"/>
          <w:szCs w:val="24"/>
        </w:rPr>
      </w:pPr>
      <w:r w:rsidRPr="00813E1E">
        <w:rPr>
          <w:rFonts w:ascii="Times New Roman" w:eastAsia="Times New Roman" w:hAnsi="Times New Roman"/>
          <w:b/>
          <w:color w:val="000000"/>
          <w:sz w:val="24"/>
          <w:szCs w:val="24"/>
        </w:rPr>
        <w:t>PLUMBING</w:t>
      </w:r>
    </w:p>
    <w:p w14:paraId="04C7C16E" w14:textId="77777777" w:rsidR="00455FF9" w:rsidRPr="00813E1E" w:rsidRDefault="00455FF9">
      <w:pPr>
        <w:spacing w:after="14" w:line="259" w:lineRule="auto"/>
        <w:ind w:left="913" w:right="6" w:hanging="10"/>
        <w:jc w:val="center"/>
        <w:rPr>
          <w:rFonts w:ascii="Times New Roman" w:eastAsia="Times New Roman" w:hAnsi="Times New Roman"/>
          <w:b/>
          <w:color w:val="000000"/>
          <w:sz w:val="24"/>
          <w:szCs w:val="24"/>
        </w:rPr>
      </w:pPr>
    </w:p>
    <w:p w14:paraId="7E5443BE" w14:textId="77777777" w:rsidR="00455FF9" w:rsidRPr="00813E1E" w:rsidRDefault="00455FF9">
      <w:pPr>
        <w:spacing w:after="14" w:line="259" w:lineRule="auto"/>
        <w:ind w:right="6"/>
        <w:rPr>
          <w:rFonts w:ascii="Times New Roman" w:eastAsia="Times New Roman" w:hAnsi="Times New Roman"/>
          <w:b/>
          <w:color w:val="000000"/>
          <w:sz w:val="24"/>
          <w:szCs w:val="24"/>
        </w:rPr>
      </w:pPr>
    </w:p>
    <w:p w14:paraId="01B7C55E" w14:textId="77777777" w:rsidR="00455FF9" w:rsidRPr="00813E1E" w:rsidRDefault="00455FF9">
      <w:pPr>
        <w:spacing w:after="14" w:line="259" w:lineRule="auto"/>
        <w:ind w:left="913" w:right="6" w:hanging="10"/>
        <w:jc w:val="center"/>
        <w:rPr>
          <w:rFonts w:ascii="Times New Roman" w:eastAsia="Times New Roman" w:hAnsi="Times New Roman"/>
          <w:b/>
          <w:color w:val="000000"/>
          <w:sz w:val="24"/>
          <w:szCs w:val="24"/>
        </w:rPr>
      </w:pPr>
    </w:p>
    <w:p w14:paraId="021B45A6" w14:textId="77777777" w:rsidR="00455FF9" w:rsidRPr="00813E1E" w:rsidRDefault="00455FF9">
      <w:pPr>
        <w:spacing w:after="19" w:line="259" w:lineRule="auto"/>
        <w:jc w:val="center"/>
        <w:rPr>
          <w:rFonts w:ascii="Times New Roman" w:eastAsia="Times New Roman" w:hAnsi="Times New Roman"/>
          <w:color w:val="000000"/>
          <w:sz w:val="24"/>
          <w:szCs w:val="24"/>
        </w:rPr>
      </w:pPr>
    </w:p>
    <w:p w14:paraId="6B4BA202" w14:textId="77777777" w:rsidR="00455FF9" w:rsidRPr="00813E1E" w:rsidRDefault="00000000">
      <w:pPr>
        <w:spacing w:after="14" w:line="259" w:lineRule="auto"/>
        <w:ind w:left="913" w:hanging="10"/>
        <w:jc w:val="center"/>
        <w:rPr>
          <w:rFonts w:ascii="Times New Roman" w:eastAsia="Times New Roman" w:hAnsi="Times New Roman"/>
          <w:b/>
          <w:color w:val="000000"/>
          <w:sz w:val="24"/>
          <w:szCs w:val="24"/>
        </w:rPr>
      </w:pPr>
      <w:r w:rsidRPr="00813E1E">
        <w:rPr>
          <w:rFonts w:ascii="Times New Roman" w:eastAsia="Times New Roman" w:hAnsi="Times New Roman"/>
          <w:b/>
          <w:color w:val="000000"/>
          <w:sz w:val="24"/>
          <w:szCs w:val="24"/>
        </w:rPr>
        <w:t>LEVEL 5</w:t>
      </w:r>
    </w:p>
    <w:p w14:paraId="4F931A1C" w14:textId="77777777" w:rsidR="00455FF9" w:rsidRPr="00813E1E" w:rsidRDefault="00455FF9">
      <w:pPr>
        <w:spacing w:after="14" w:line="259" w:lineRule="auto"/>
        <w:ind w:left="913" w:hanging="10"/>
        <w:jc w:val="center"/>
        <w:rPr>
          <w:rFonts w:ascii="Times New Roman" w:eastAsia="Times New Roman" w:hAnsi="Times New Roman"/>
          <w:b/>
          <w:color w:val="000000"/>
          <w:sz w:val="24"/>
          <w:szCs w:val="24"/>
        </w:rPr>
      </w:pPr>
    </w:p>
    <w:p w14:paraId="595D9264" w14:textId="77777777" w:rsidR="00455FF9" w:rsidRPr="00813E1E" w:rsidRDefault="00455FF9">
      <w:pPr>
        <w:spacing w:after="14" w:line="259" w:lineRule="auto"/>
        <w:rPr>
          <w:rFonts w:ascii="Times New Roman" w:eastAsia="Times New Roman" w:hAnsi="Times New Roman"/>
          <w:b/>
          <w:color w:val="000000"/>
          <w:sz w:val="24"/>
          <w:szCs w:val="24"/>
        </w:rPr>
      </w:pPr>
    </w:p>
    <w:p w14:paraId="75C5E795" w14:textId="77777777" w:rsidR="00455FF9" w:rsidRPr="00813E1E" w:rsidRDefault="00455FF9">
      <w:pPr>
        <w:spacing w:after="14" w:line="259" w:lineRule="auto"/>
        <w:ind w:left="913" w:hanging="10"/>
        <w:jc w:val="center"/>
        <w:rPr>
          <w:rFonts w:ascii="Times New Roman" w:eastAsia="Times New Roman" w:hAnsi="Times New Roman"/>
          <w:b/>
          <w:color w:val="000000"/>
          <w:sz w:val="24"/>
          <w:szCs w:val="24"/>
        </w:rPr>
      </w:pPr>
    </w:p>
    <w:p w14:paraId="4452367D" w14:textId="77777777" w:rsidR="00455FF9" w:rsidRPr="00813E1E" w:rsidRDefault="00455FF9">
      <w:pPr>
        <w:spacing w:after="14" w:line="259" w:lineRule="auto"/>
        <w:ind w:left="913" w:hanging="10"/>
        <w:jc w:val="center"/>
        <w:rPr>
          <w:rFonts w:ascii="Times New Roman" w:eastAsia="Times New Roman" w:hAnsi="Times New Roman"/>
          <w:b/>
          <w:color w:val="000000"/>
          <w:sz w:val="24"/>
          <w:szCs w:val="24"/>
        </w:rPr>
      </w:pPr>
    </w:p>
    <w:p w14:paraId="210140E3" w14:textId="77777777" w:rsidR="00455FF9" w:rsidRPr="00813E1E" w:rsidRDefault="00455FF9">
      <w:pPr>
        <w:spacing w:after="14" w:line="259" w:lineRule="auto"/>
        <w:ind w:left="913" w:hanging="10"/>
        <w:jc w:val="center"/>
        <w:rPr>
          <w:rFonts w:ascii="Times New Roman" w:eastAsia="Times New Roman" w:hAnsi="Times New Roman"/>
          <w:color w:val="000000"/>
          <w:sz w:val="24"/>
          <w:szCs w:val="24"/>
        </w:rPr>
      </w:pPr>
    </w:p>
    <w:p w14:paraId="48231862" w14:textId="77777777" w:rsidR="00455FF9" w:rsidRPr="00813E1E" w:rsidRDefault="00000000">
      <w:pPr>
        <w:spacing w:after="16" w:line="259" w:lineRule="auto"/>
        <w:ind w:left="962"/>
        <w:jc w:val="center"/>
        <w:rPr>
          <w:rFonts w:ascii="Times New Roman" w:eastAsia="Times New Roman" w:hAnsi="Times New Roman"/>
          <w:b/>
          <w:color w:val="000000"/>
          <w:sz w:val="24"/>
          <w:szCs w:val="24"/>
        </w:rPr>
      </w:pPr>
      <w:r w:rsidRPr="00813E1E">
        <w:rPr>
          <w:rFonts w:ascii="Times New Roman" w:eastAsia="Times New Roman" w:hAnsi="Times New Roman"/>
          <w:b/>
          <w:color w:val="000000"/>
          <w:sz w:val="24"/>
          <w:szCs w:val="24"/>
        </w:rPr>
        <w:t xml:space="preserve">ISCED PROGRAMME CODE: </w:t>
      </w:r>
      <w:r w:rsidRPr="00813E1E">
        <w:rPr>
          <w:rFonts w:ascii="Times New Roman" w:hAnsi="Times New Roman"/>
          <w:b/>
          <w:kern w:val="28"/>
          <w:sz w:val="24"/>
          <w:szCs w:val="24"/>
          <w:lang w:val="en-GB"/>
        </w:rPr>
        <w:t>0732454A</w:t>
      </w:r>
    </w:p>
    <w:p w14:paraId="056B523A" w14:textId="77777777" w:rsidR="00455FF9" w:rsidRPr="00813E1E" w:rsidRDefault="00455FF9">
      <w:pPr>
        <w:spacing w:after="16" w:line="259" w:lineRule="auto"/>
        <w:ind w:left="962"/>
        <w:jc w:val="center"/>
        <w:rPr>
          <w:rFonts w:ascii="Times New Roman" w:eastAsia="Times New Roman" w:hAnsi="Times New Roman"/>
          <w:b/>
          <w:color w:val="000000"/>
          <w:sz w:val="24"/>
          <w:szCs w:val="24"/>
        </w:rPr>
      </w:pPr>
    </w:p>
    <w:p w14:paraId="013E40C2" w14:textId="77777777" w:rsidR="00455FF9" w:rsidRPr="00813E1E" w:rsidRDefault="00455FF9">
      <w:pPr>
        <w:spacing w:after="16" w:line="259" w:lineRule="auto"/>
        <w:ind w:left="962"/>
        <w:jc w:val="center"/>
        <w:rPr>
          <w:rFonts w:ascii="Times New Roman" w:eastAsia="Times New Roman" w:hAnsi="Times New Roman"/>
          <w:color w:val="000000"/>
          <w:sz w:val="24"/>
          <w:szCs w:val="24"/>
        </w:rPr>
      </w:pPr>
    </w:p>
    <w:p w14:paraId="4C47031B" w14:textId="77777777" w:rsidR="00455FF9" w:rsidRPr="00813E1E" w:rsidRDefault="00000000">
      <w:pPr>
        <w:spacing w:after="9" w:line="259" w:lineRule="auto"/>
        <w:ind w:left="962"/>
        <w:jc w:val="center"/>
        <w:rPr>
          <w:rFonts w:ascii="Times New Roman" w:eastAsia="Times New Roman" w:hAnsi="Times New Roman"/>
          <w:color w:val="000000"/>
          <w:sz w:val="24"/>
          <w:szCs w:val="24"/>
        </w:rPr>
      </w:pPr>
      <w:r w:rsidRPr="00813E1E">
        <w:rPr>
          <w:rFonts w:ascii="Times New Roman" w:eastAsia="Times New Roman" w:hAnsi="Times New Roman"/>
          <w:b/>
          <w:color w:val="000000"/>
          <w:sz w:val="24"/>
          <w:szCs w:val="24"/>
        </w:rPr>
        <w:t xml:space="preserve"> </w:t>
      </w:r>
    </w:p>
    <w:p w14:paraId="5B4EF83A" w14:textId="77777777" w:rsidR="00455FF9" w:rsidRPr="00813E1E" w:rsidRDefault="00455FF9">
      <w:pPr>
        <w:spacing w:after="0" w:line="259" w:lineRule="auto"/>
        <w:ind w:left="1895"/>
        <w:jc w:val="center"/>
        <w:rPr>
          <w:rFonts w:ascii="Times New Roman" w:eastAsia="Times New Roman" w:hAnsi="Times New Roman"/>
          <w:color w:val="000000"/>
          <w:sz w:val="24"/>
          <w:szCs w:val="24"/>
        </w:rPr>
      </w:pPr>
    </w:p>
    <w:p w14:paraId="7F95B111" w14:textId="77777777" w:rsidR="00455FF9" w:rsidRPr="00813E1E" w:rsidRDefault="00000000">
      <w:pPr>
        <w:spacing w:after="16" w:line="259" w:lineRule="auto"/>
        <w:ind w:left="962"/>
        <w:jc w:val="center"/>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 </w:t>
      </w:r>
    </w:p>
    <w:p w14:paraId="2CB6DDE0" w14:textId="77777777" w:rsidR="00455FF9" w:rsidRPr="00813E1E" w:rsidRDefault="00455FF9">
      <w:pPr>
        <w:spacing w:after="20" w:line="259" w:lineRule="auto"/>
        <w:ind w:left="908" w:hanging="10"/>
        <w:jc w:val="center"/>
        <w:rPr>
          <w:rFonts w:ascii="Times New Roman" w:eastAsia="Times New Roman" w:hAnsi="Times New Roman"/>
          <w:color w:val="000000"/>
          <w:sz w:val="24"/>
          <w:szCs w:val="24"/>
        </w:rPr>
      </w:pPr>
    </w:p>
    <w:p w14:paraId="7E6AA839" w14:textId="77777777" w:rsidR="00455FF9" w:rsidRPr="00813E1E" w:rsidRDefault="00455FF9">
      <w:pPr>
        <w:spacing w:after="20" w:line="259" w:lineRule="auto"/>
        <w:ind w:left="908" w:hanging="10"/>
        <w:jc w:val="center"/>
        <w:rPr>
          <w:rFonts w:ascii="Times New Roman" w:eastAsia="Times New Roman" w:hAnsi="Times New Roman"/>
          <w:color w:val="000000"/>
          <w:sz w:val="24"/>
          <w:szCs w:val="24"/>
        </w:rPr>
      </w:pPr>
    </w:p>
    <w:p w14:paraId="5CC48858" w14:textId="77777777" w:rsidR="00455FF9" w:rsidRPr="00813E1E" w:rsidRDefault="00455FF9">
      <w:pPr>
        <w:spacing w:after="160" w:line="259" w:lineRule="auto"/>
        <w:rPr>
          <w:rFonts w:ascii="Times New Roman" w:eastAsia="Times New Roman" w:hAnsi="Times New Roman"/>
          <w:color w:val="000000"/>
          <w:sz w:val="24"/>
          <w:szCs w:val="24"/>
        </w:rPr>
      </w:pPr>
    </w:p>
    <w:p w14:paraId="7AAF78B3" w14:textId="77777777" w:rsidR="00455FF9" w:rsidRPr="00813E1E" w:rsidRDefault="00000000">
      <w:pPr>
        <w:spacing w:after="160" w:line="259" w:lineRule="auto"/>
        <w:rPr>
          <w:rFonts w:ascii="Times New Roman" w:eastAsia="Times New Roman" w:hAnsi="Times New Roman"/>
          <w:color w:val="00B050"/>
          <w:sz w:val="24"/>
          <w:szCs w:val="24"/>
        </w:rPr>
      </w:pPr>
      <w:r w:rsidRPr="00813E1E">
        <w:rPr>
          <w:rFonts w:ascii="Times New Roman" w:eastAsia="Times New Roman" w:hAnsi="Times New Roman"/>
          <w:color w:val="00B050"/>
          <w:sz w:val="24"/>
          <w:szCs w:val="24"/>
        </w:rPr>
        <w:br w:type="page"/>
      </w:r>
    </w:p>
    <w:p w14:paraId="1CB3DB91" w14:textId="77777777" w:rsidR="00F32614" w:rsidRPr="00813E1E" w:rsidRDefault="00F32614" w:rsidP="00F32614">
      <w:pPr>
        <w:spacing w:after="5" w:line="265" w:lineRule="auto"/>
        <w:ind w:left="10" w:right="12" w:hanging="10"/>
        <w:jc w:val="both"/>
        <w:rPr>
          <w:rFonts w:ascii="Times New Roman" w:eastAsia="Times New Roman" w:hAnsi="Times New Roman"/>
          <w:color w:val="000000"/>
          <w:sz w:val="24"/>
          <w:szCs w:val="24"/>
          <w:lang w:val="en-GB"/>
        </w:rPr>
      </w:pPr>
      <w:r w:rsidRPr="00813E1E">
        <w:rPr>
          <w:rFonts w:ascii="Times New Roman" w:eastAsia="Times New Roman" w:hAnsi="Times New Roman"/>
          <w:color w:val="000000"/>
          <w:sz w:val="24"/>
          <w:szCs w:val="24"/>
          <w:lang w:val="en-GB"/>
        </w:rPr>
        <w:lastRenderedPageBreak/>
        <w:t>©2025</w:t>
      </w:r>
    </w:p>
    <w:p w14:paraId="3AFAF968" w14:textId="77777777" w:rsidR="00F32614" w:rsidRPr="00813E1E" w:rsidRDefault="00F32614" w:rsidP="00F32614">
      <w:pPr>
        <w:spacing w:after="5" w:line="265" w:lineRule="auto"/>
        <w:ind w:left="10" w:right="12" w:hanging="10"/>
        <w:jc w:val="both"/>
        <w:rPr>
          <w:rFonts w:ascii="Times New Roman" w:eastAsia="Times New Roman" w:hAnsi="Times New Roman"/>
          <w:color w:val="000000"/>
          <w:sz w:val="24"/>
          <w:szCs w:val="24"/>
          <w:lang w:val="en-GB"/>
        </w:rPr>
      </w:pPr>
    </w:p>
    <w:p w14:paraId="2814BB6D" w14:textId="493ED94E" w:rsidR="00455FF9" w:rsidRPr="00813E1E" w:rsidRDefault="00F32614" w:rsidP="00F32614">
      <w:pPr>
        <w:spacing w:after="19" w:line="259" w:lineRule="auto"/>
        <w:ind w:left="59"/>
        <w:rPr>
          <w:rFonts w:ascii="Times New Roman" w:eastAsia="Times New Roman" w:hAnsi="Times New Roman"/>
          <w:sz w:val="24"/>
          <w:szCs w:val="24"/>
        </w:rPr>
      </w:pPr>
      <w:r w:rsidRPr="00813E1E">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813E1E">
        <w:rPr>
          <w:rFonts w:ascii="Times New Roman" w:eastAsia="Times New Roman" w:hAnsi="Times New Roman"/>
          <w:color w:val="000000"/>
          <w:sz w:val="24"/>
          <w:szCs w:val="24"/>
          <w:lang w:val="en-GB"/>
        </w:rPr>
        <w:t>…..</w:t>
      </w:r>
      <w:proofErr w:type="gramEnd"/>
      <w:r w:rsidRPr="00813E1E">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813E1E">
        <w:rPr>
          <w:rFonts w:ascii="Times New Roman" w:eastAsia="Times New Roman" w:hAnsi="Times New Roman"/>
          <w:color w:val="C00000"/>
          <w:sz w:val="24"/>
          <w:szCs w:val="24"/>
          <w:lang w:val="en-GB"/>
        </w:rPr>
        <w:t>…………</w:t>
      </w:r>
      <w:proofErr w:type="gramStart"/>
      <w:r w:rsidRPr="00813E1E">
        <w:rPr>
          <w:rFonts w:ascii="Times New Roman" w:eastAsia="Times New Roman" w:hAnsi="Times New Roman"/>
          <w:color w:val="C00000"/>
          <w:sz w:val="24"/>
          <w:szCs w:val="24"/>
          <w:lang w:val="en-GB"/>
        </w:rPr>
        <w:t>…..</w:t>
      </w:r>
      <w:proofErr w:type="gramEnd"/>
      <w:r w:rsidRPr="00813E1E">
        <w:rPr>
          <w:rFonts w:ascii="Times New Roman" w:eastAsia="Times New Roman" w:hAnsi="Times New Roman"/>
          <w:color w:val="C00000"/>
          <w:sz w:val="24"/>
          <w:szCs w:val="24"/>
          <w:lang w:val="en-GB"/>
        </w:rPr>
        <w:t xml:space="preserve"> </w:t>
      </w:r>
      <w:r w:rsidRPr="00813E1E">
        <w:rPr>
          <w:rFonts w:ascii="Times New Roman" w:eastAsia="Times New Roman" w:hAnsi="Times New Roman"/>
          <w:color w:val="000000"/>
          <w:sz w:val="24"/>
          <w:szCs w:val="24"/>
          <w:lang w:val="en-GB"/>
        </w:rPr>
        <w:t>at the address below:</w:t>
      </w:r>
    </w:p>
    <w:p w14:paraId="3E670184" w14:textId="77777777" w:rsidR="00455FF9" w:rsidRPr="00813E1E" w:rsidRDefault="00000000">
      <w:pPr>
        <w:spacing w:after="16" w:line="259" w:lineRule="auto"/>
        <w:ind w:left="59"/>
        <w:rPr>
          <w:rFonts w:ascii="Times New Roman" w:eastAsia="Times New Roman" w:hAnsi="Times New Roman"/>
          <w:sz w:val="24"/>
          <w:szCs w:val="24"/>
        </w:rPr>
      </w:pPr>
      <w:r w:rsidRPr="00813E1E">
        <w:rPr>
          <w:rFonts w:ascii="Times New Roman" w:eastAsia="Times New Roman" w:hAnsi="Times New Roman"/>
          <w:sz w:val="24"/>
          <w:szCs w:val="24"/>
        </w:rPr>
        <w:t xml:space="preserve"> </w:t>
      </w:r>
    </w:p>
    <w:p w14:paraId="10B1F248" w14:textId="77777777" w:rsidR="00455FF9" w:rsidRPr="00813E1E" w:rsidRDefault="00000000">
      <w:pPr>
        <w:spacing w:after="16" w:line="259" w:lineRule="auto"/>
        <w:ind w:left="59"/>
        <w:jc w:val="center"/>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 </w:t>
      </w:r>
    </w:p>
    <w:p w14:paraId="15A87905" w14:textId="77777777" w:rsidR="00455FF9" w:rsidRPr="00813E1E" w:rsidRDefault="00000000">
      <w:pPr>
        <w:spacing w:after="16" w:line="259" w:lineRule="auto"/>
        <w:ind w:left="59"/>
        <w:jc w:val="center"/>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 </w:t>
      </w:r>
    </w:p>
    <w:p w14:paraId="7B376584" w14:textId="77777777" w:rsidR="00455FF9" w:rsidRPr="00813E1E" w:rsidRDefault="00000000">
      <w:pPr>
        <w:spacing w:after="19" w:line="259" w:lineRule="auto"/>
        <w:ind w:left="59"/>
        <w:jc w:val="center"/>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 </w:t>
      </w:r>
    </w:p>
    <w:p w14:paraId="173E7BB5" w14:textId="77777777" w:rsidR="00455FF9" w:rsidRPr="00813E1E" w:rsidRDefault="00000000">
      <w:pPr>
        <w:spacing w:after="16" w:line="259" w:lineRule="auto"/>
        <w:ind w:left="59"/>
        <w:jc w:val="center"/>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 </w:t>
      </w:r>
    </w:p>
    <w:p w14:paraId="531C80E1" w14:textId="77777777" w:rsidR="00455FF9" w:rsidRPr="00813E1E" w:rsidRDefault="00000000">
      <w:pPr>
        <w:spacing w:after="216" w:line="259" w:lineRule="auto"/>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 </w:t>
      </w:r>
    </w:p>
    <w:p w14:paraId="07892570" w14:textId="77777777" w:rsidR="00455FF9" w:rsidRPr="00813E1E" w:rsidRDefault="00455FF9">
      <w:pPr>
        <w:spacing w:after="0" w:line="259" w:lineRule="auto"/>
        <w:rPr>
          <w:rFonts w:ascii="Times New Roman" w:eastAsia="Times New Roman" w:hAnsi="Times New Roman"/>
          <w:color w:val="000000"/>
          <w:sz w:val="24"/>
          <w:szCs w:val="24"/>
        </w:rPr>
        <w:sectPr w:rsidR="00455FF9" w:rsidRPr="00813E1E">
          <w:footerReference w:type="even" r:id="rId9"/>
          <w:footerReference w:type="default" r:id="rId10"/>
          <w:footerReference w:type="first" r:id="rId11"/>
          <w:pgSz w:w="11906" w:h="16838"/>
          <w:pgMar w:top="1440" w:right="1120" w:bottom="1440" w:left="1124" w:header="720" w:footer="720" w:gutter="0"/>
          <w:pgNumType w:fmt="lowerRoman"/>
          <w:cols w:space="720"/>
        </w:sectPr>
      </w:pPr>
    </w:p>
    <w:p w14:paraId="336DEA2B" w14:textId="77777777" w:rsidR="00455FF9" w:rsidRPr="00813E1E" w:rsidRDefault="00000000">
      <w:pPr>
        <w:keepNext/>
        <w:keepLines/>
        <w:widowControl w:val="0"/>
        <w:spacing w:before="100" w:beforeAutospacing="1" w:after="80" w:line="360" w:lineRule="auto"/>
        <w:jc w:val="center"/>
        <w:outlineLvl w:val="0"/>
        <w:rPr>
          <w:rFonts w:ascii="Times New Roman" w:eastAsia="DengXian Light" w:hAnsi="Times New Roman"/>
          <w:b/>
          <w:bCs/>
          <w:color w:val="000000"/>
          <w:kern w:val="2"/>
          <w:sz w:val="24"/>
          <w:szCs w:val="24"/>
        </w:rPr>
      </w:pPr>
      <w:bookmarkStart w:id="3" w:name="_Toc197009160"/>
      <w:bookmarkStart w:id="4" w:name="_Toc197033962"/>
      <w:r w:rsidRPr="00813E1E">
        <w:rPr>
          <w:rFonts w:ascii="Times New Roman" w:eastAsia="DengXian Light" w:hAnsi="Times New Roman"/>
          <w:b/>
          <w:bCs/>
          <w:color w:val="000000"/>
          <w:kern w:val="2"/>
          <w:sz w:val="24"/>
          <w:szCs w:val="24"/>
        </w:rPr>
        <w:lastRenderedPageBreak/>
        <w:t>FOREWORD</w:t>
      </w:r>
      <w:bookmarkEnd w:id="3"/>
      <w:bookmarkEnd w:id="4"/>
    </w:p>
    <w:p w14:paraId="1ABD3B1B" w14:textId="77777777" w:rsidR="00455FF9" w:rsidRPr="00813E1E" w:rsidRDefault="00000000">
      <w:pPr>
        <w:spacing w:before="100" w:beforeAutospacing="1" w:after="0" w:line="360" w:lineRule="auto"/>
        <w:jc w:val="both"/>
        <w:rPr>
          <w:rFonts w:ascii="Times New Roman" w:hAnsi="Times New Roman"/>
          <w:sz w:val="24"/>
          <w:szCs w:val="24"/>
        </w:rPr>
      </w:pPr>
      <w:r w:rsidRPr="00813E1E">
        <w:rPr>
          <w:rFonts w:ascii="Times New Roman" w:hAnsi="Times New Roman"/>
          <w:sz w:val="24"/>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8913939" w14:textId="77777777" w:rsidR="00455FF9" w:rsidRPr="00813E1E" w:rsidRDefault="00000000">
      <w:pPr>
        <w:spacing w:before="100" w:beforeAutospacing="1" w:after="0" w:line="360" w:lineRule="auto"/>
        <w:jc w:val="both"/>
        <w:rPr>
          <w:rFonts w:ascii="Times New Roman" w:hAnsi="Times New Roman"/>
          <w:sz w:val="24"/>
          <w:szCs w:val="24"/>
        </w:rPr>
      </w:pPr>
      <w:r w:rsidRPr="00813E1E">
        <w:rPr>
          <w:rFonts w:ascii="Times New Roman" w:hAnsi="Times New Roman"/>
          <w:sz w:val="24"/>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813E1E">
        <w:rPr>
          <w:rFonts w:ascii="Times New Roman" w:hAnsi="Times New Roman"/>
          <w:color w:val="000000"/>
          <w:sz w:val="24"/>
          <w:szCs w:val="24"/>
        </w:rPr>
        <w:t>Policy Framework for Reforming Education and Training in Kenya (</w:t>
      </w:r>
      <w:r w:rsidRPr="00813E1E">
        <w:rPr>
          <w:rFonts w:ascii="Times New Roman" w:hAnsi="Times New Roman"/>
          <w:sz w:val="24"/>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programs.  </w:t>
      </w:r>
    </w:p>
    <w:p w14:paraId="264D2550" w14:textId="77777777" w:rsidR="00455FF9" w:rsidRPr="00813E1E" w:rsidRDefault="00000000">
      <w:pPr>
        <w:spacing w:before="100" w:beforeAutospacing="1" w:after="0" w:line="360" w:lineRule="auto"/>
        <w:jc w:val="both"/>
        <w:rPr>
          <w:rFonts w:ascii="Times New Roman" w:hAnsi="Times New Roman"/>
          <w:sz w:val="24"/>
          <w:szCs w:val="24"/>
        </w:rPr>
      </w:pPr>
      <w:r w:rsidRPr="00813E1E">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89D2D39" w14:textId="77777777" w:rsidR="00455FF9" w:rsidRPr="00813E1E" w:rsidRDefault="00000000">
      <w:pPr>
        <w:spacing w:before="100" w:beforeAutospacing="1" w:after="0" w:line="360" w:lineRule="auto"/>
        <w:jc w:val="both"/>
        <w:rPr>
          <w:rFonts w:ascii="Times New Roman" w:hAnsi="Times New Roman"/>
          <w:sz w:val="24"/>
          <w:szCs w:val="24"/>
        </w:rPr>
      </w:pPr>
      <w:r w:rsidRPr="00813E1E">
        <w:rPr>
          <w:rFonts w:ascii="Times New Roman" w:hAnsi="Times New Roman"/>
          <w:sz w:val="24"/>
          <w:szCs w:val="24"/>
        </w:rPr>
        <w:t xml:space="preserve">It is my conviction that this curriculum will play a great role in developing competent human resources for the construction Sector’s growth and development. </w:t>
      </w:r>
    </w:p>
    <w:p w14:paraId="40DCE8A1" w14:textId="77777777" w:rsidR="00455FF9" w:rsidRPr="00813E1E" w:rsidRDefault="00000000">
      <w:pPr>
        <w:spacing w:before="100" w:beforeAutospacing="1" w:after="160" w:line="254" w:lineRule="auto"/>
        <w:rPr>
          <w:rFonts w:ascii="Times New Roman" w:hAnsi="Times New Roman"/>
          <w:b/>
          <w:bCs/>
          <w:sz w:val="24"/>
          <w:szCs w:val="24"/>
        </w:rPr>
      </w:pPr>
      <w:r w:rsidRPr="00813E1E">
        <w:rPr>
          <w:rFonts w:ascii="Times New Roman" w:hAnsi="Times New Roman"/>
          <w:b/>
          <w:bCs/>
          <w:sz w:val="24"/>
          <w:szCs w:val="24"/>
        </w:rPr>
        <w:t xml:space="preserve"> </w:t>
      </w:r>
    </w:p>
    <w:p w14:paraId="75D54B51" w14:textId="77777777" w:rsidR="00455FF9" w:rsidRPr="00813E1E" w:rsidRDefault="00000000">
      <w:pPr>
        <w:spacing w:before="100" w:beforeAutospacing="1" w:after="160" w:line="254" w:lineRule="auto"/>
        <w:rPr>
          <w:rFonts w:ascii="Times New Roman" w:hAnsi="Times New Roman"/>
          <w:b/>
          <w:bCs/>
          <w:sz w:val="24"/>
          <w:szCs w:val="24"/>
        </w:rPr>
      </w:pPr>
      <w:r w:rsidRPr="00813E1E">
        <w:rPr>
          <w:rFonts w:ascii="Times New Roman" w:hAnsi="Times New Roman"/>
          <w:b/>
          <w:bCs/>
          <w:sz w:val="24"/>
          <w:szCs w:val="24"/>
        </w:rPr>
        <w:t>PRINCIPAL SECRETARY</w:t>
      </w:r>
    </w:p>
    <w:p w14:paraId="12B752AC" w14:textId="77777777" w:rsidR="00455FF9" w:rsidRPr="00813E1E" w:rsidRDefault="00000000">
      <w:pPr>
        <w:spacing w:before="100" w:beforeAutospacing="1" w:after="160" w:line="254" w:lineRule="auto"/>
        <w:rPr>
          <w:rFonts w:ascii="Times New Roman" w:hAnsi="Times New Roman"/>
          <w:b/>
          <w:bCs/>
          <w:sz w:val="24"/>
          <w:szCs w:val="24"/>
        </w:rPr>
      </w:pPr>
      <w:r w:rsidRPr="00813E1E">
        <w:rPr>
          <w:rFonts w:ascii="Times New Roman" w:hAnsi="Times New Roman"/>
          <w:b/>
          <w:bCs/>
          <w:sz w:val="24"/>
          <w:szCs w:val="24"/>
        </w:rPr>
        <w:t xml:space="preserve">STATE DEPARTMENT FOR TVET </w:t>
      </w:r>
    </w:p>
    <w:p w14:paraId="1DEB47DC" w14:textId="77777777" w:rsidR="00455FF9" w:rsidRPr="00813E1E" w:rsidRDefault="00000000">
      <w:pPr>
        <w:spacing w:before="100" w:beforeAutospacing="1" w:after="4325" w:line="264" w:lineRule="auto"/>
        <w:ind w:left="5" w:hanging="10"/>
        <w:rPr>
          <w:rFonts w:ascii="Times New Roman" w:eastAsia="Times New Roman" w:hAnsi="Times New Roman"/>
          <w:color w:val="000000"/>
          <w:sz w:val="24"/>
          <w:szCs w:val="24"/>
        </w:rPr>
      </w:pPr>
      <w:r w:rsidRPr="00813E1E">
        <w:rPr>
          <w:rFonts w:ascii="Times New Roman" w:eastAsia="Times New Roman" w:hAnsi="Times New Roman"/>
          <w:b/>
          <w:bCs/>
          <w:color w:val="000000"/>
          <w:sz w:val="24"/>
          <w:szCs w:val="24"/>
        </w:rPr>
        <w:t xml:space="preserve">MINISTRY OF EDUCATION </w:t>
      </w:r>
    </w:p>
    <w:p w14:paraId="66307F50" w14:textId="77777777" w:rsidR="00455FF9" w:rsidRPr="00813E1E" w:rsidRDefault="00000000">
      <w:pPr>
        <w:keepNext/>
        <w:keepLines/>
        <w:widowControl w:val="0"/>
        <w:spacing w:before="480" w:after="0" w:line="273" w:lineRule="auto"/>
        <w:jc w:val="center"/>
        <w:outlineLvl w:val="0"/>
        <w:rPr>
          <w:rFonts w:ascii="Times New Roman" w:eastAsia="Times New Roman" w:hAnsi="Times New Roman"/>
          <w:b/>
          <w:bCs/>
          <w:kern w:val="36"/>
          <w:sz w:val="24"/>
          <w:szCs w:val="24"/>
        </w:rPr>
      </w:pPr>
      <w:bookmarkStart w:id="5" w:name="_Toc197009161"/>
      <w:bookmarkStart w:id="6" w:name="_Toc197033963"/>
      <w:bookmarkStart w:id="7" w:name="_Toc178770227"/>
      <w:r w:rsidRPr="00813E1E">
        <w:rPr>
          <w:rFonts w:ascii="Times New Roman" w:eastAsia="Times New Roman" w:hAnsi="Times New Roman"/>
          <w:b/>
          <w:bCs/>
          <w:kern w:val="36"/>
          <w:sz w:val="24"/>
          <w:szCs w:val="24"/>
        </w:rPr>
        <w:lastRenderedPageBreak/>
        <w:t>PREFACE</w:t>
      </w:r>
      <w:bookmarkEnd w:id="5"/>
      <w:bookmarkEnd w:id="6"/>
    </w:p>
    <w:p w14:paraId="702009F2" w14:textId="3B489800" w:rsidR="00455FF9" w:rsidRPr="00813E1E" w:rsidRDefault="00000000">
      <w:pPr>
        <w:spacing w:before="100" w:beforeAutospacing="1" w:after="19" w:line="256" w:lineRule="auto"/>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behavior necessary for catapulting the nation to a globally competitive country, hence the paradigm shift to embrace Competency-Based Education and Training (CBET). </w:t>
      </w:r>
    </w:p>
    <w:p w14:paraId="320C1EF5" w14:textId="464BEEE2" w:rsidR="00455FF9" w:rsidRPr="00813E1E" w:rsidRDefault="00000000">
      <w:pPr>
        <w:spacing w:before="100" w:beforeAutospacing="1" w:after="19" w:line="256" w:lineRule="auto"/>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labor force.</w:t>
      </w:r>
    </w:p>
    <w:p w14:paraId="76AB3479" w14:textId="4B79DDDF" w:rsidR="00455FF9" w:rsidRPr="00813E1E" w:rsidRDefault="00000000">
      <w:pPr>
        <w:spacing w:before="100" w:beforeAutospacing="1" w:after="19" w:line="256" w:lineRule="auto"/>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21090FD4" w14:textId="77777777" w:rsidR="00455FF9" w:rsidRPr="00813E1E" w:rsidRDefault="00000000">
      <w:pPr>
        <w:spacing w:before="100" w:beforeAutospacing="1" w:after="19" w:line="256" w:lineRule="auto"/>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I am grateful to all expert trainers and everyone who played a role in translating the Occupational Standards into this competency-based modular curriculum.  </w:t>
      </w:r>
    </w:p>
    <w:p w14:paraId="73B0F3E1" w14:textId="77777777" w:rsidR="00455FF9" w:rsidRPr="00813E1E" w:rsidRDefault="00455FF9">
      <w:pPr>
        <w:keepNext/>
        <w:keepLines/>
        <w:spacing w:before="360" w:after="80" w:line="265" w:lineRule="auto"/>
        <w:ind w:left="913" w:right="907"/>
        <w:outlineLvl w:val="0"/>
        <w:rPr>
          <w:rFonts w:ascii="Times New Roman" w:eastAsia="Times New Roman" w:hAnsi="Times New Roman"/>
          <w:b/>
          <w:bCs/>
          <w:color w:val="000000"/>
          <w:sz w:val="24"/>
          <w:szCs w:val="24"/>
        </w:rPr>
      </w:pPr>
    </w:p>
    <w:p w14:paraId="668903F5" w14:textId="77777777" w:rsidR="00455FF9" w:rsidRPr="00813E1E" w:rsidRDefault="00455FF9">
      <w:pPr>
        <w:keepNext/>
        <w:keepLines/>
        <w:spacing w:before="360" w:after="80" w:line="265" w:lineRule="auto"/>
        <w:ind w:left="913" w:right="907"/>
        <w:outlineLvl w:val="0"/>
        <w:rPr>
          <w:rFonts w:ascii="Times New Roman" w:eastAsia="Times New Roman" w:hAnsi="Times New Roman"/>
          <w:b/>
          <w:bCs/>
          <w:color w:val="000000"/>
          <w:sz w:val="24"/>
          <w:szCs w:val="24"/>
        </w:rPr>
      </w:pPr>
    </w:p>
    <w:p w14:paraId="3169CCB5" w14:textId="77777777" w:rsidR="00455FF9" w:rsidRPr="00813E1E" w:rsidRDefault="00455FF9">
      <w:pPr>
        <w:keepNext/>
        <w:keepLines/>
        <w:spacing w:before="360" w:after="80" w:line="265" w:lineRule="auto"/>
        <w:ind w:left="913" w:right="907"/>
        <w:outlineLvl w:val="0"/>
        <w:rPr>
          <w:rFonts w:ascii="Times New Roman" w:eastAsia="Times New Roman" w:hAnsi="Times New Roman"/>
          <w:b/>
          <w:bCs/>
          <w:color w:val="000000"/>
          <w:sz w:val="24"/>
          <w:szCs w:val="24"/>
        </w:rPr>
      </w:pPr>
    </w:p>
    <w:p w14:paraId="544BA230" w14:textId="77777777" w:rsidR="00FB5ED6" w:rsidRPr="00813E1E" w:rsidRDefault="00FB5ED6">
      <w:pPr>
        <w:spacing w:after="0" w:line="240" w:lineRule="auto"/>
        <w:rPr>
          <w:rFonts w:ascii="Times New Roman" w:eastAsia="Times New Roman" w:hAnsi="Times New Roman"/>
          <w:b/>
          <w:bCs/>
          <w:color w:val="000000"/>
          <w:sz w:val="24"/>
          <w:szCs w:val="24"/>
        </w:rPr>
      </w:pPr>
    </w:p>
    <w:p w14:paraId="52398138" w14:textId="77777777" w:rsidR="00FB5ED6" w:rsidRPr="00813E1E" w:rsidRDefault="00FB5ED6">
      <w:pPr>
        <w:spacing w:after="0" w:line="240" w:lineRule="auto"/>
        <w:rPr>
          <w:rFonts w:ascii="Times New Roman" w:eastAsia="Times New Roman" w:hAnsi="Times New Roman"/>
          <w:b/>
          <w:bCs/>
          <w:color w:val="000000"/>
          <w:sz w:val="24"/>
          <w:szCs w:val="24"/>
        </w:rPr>
      </w:pPr>
    </w:p>
    <w:p w14:paraId="5BB32820" w14:textId="77777777" w:rsidR="00FB5ED6" w:rsidRPr="00813E1E" w:rsidRDefault="00FB5ED6">
      <w:pPr>
        <w:spacing w:after="0" w:line="240" w:lineRule="auto"/>
        <w:rPr>
          <w:rFonts w:ascii="Times New Roman" w:eastAsia="Times New Roman" w:hAnsi="Times New Roman"/>
          <w:b/>
          <w:bCs/>
          <w:color w:val="000000"/>
          <w:sz w:val="24"/>
          <w:szCs w:val="24"/>
        </w:rPr>
      </w:pPr>
    </w:p>
    <w:p w14:paraId="2B1B5833" w14:textId="77777777" w:rsidR="00FB5ED6" w:rsidRPr="00813E1E" w:rsidRDefault="00FB5ED6">
      <w:pPr>
        <w:spacing w:after="0" w:line="240" w:lineRule="auto"/>
        <w:rPr>
          <w:rFonts w:ascii="Times New Roman" w:eastAsia="Times New Roman" w:hAnsi="Times New Roman"/>
          <w:b/>
          <w:bCs/>
          <w:color w:val="000000"/>
          <w:sz w:val="24"/>
          <w:szCs w:val="24"/>
        </w:rPr>
      </w:pPr>
    </w:p>
    <w:p w14:paraId="2BB10856" w14:textId="77777777" w:rsidR="00FB5ED6" w:rsidRPr="00813E1E" w:rsidRDefault="00FB5ED6">
      <w:pPr>
        <w:spacing w:after="0" w:line="240" w:lineRule="auto"/>
        <w:rPr>
          <w:rFonts w:ascii="Times New Roman" w:eastAsia="Times New Roman" w:hAnsi="Times New Roman"/>
          <w:b/>
          <w:bCs/>
          <w:color w:val="000000"/>
          <w:sz w:val="24"/>
          <w:szCs w:val="24"/>
        </w:rPr>
      </w:pPr>
    </w:p>
    <w:p w14:paraId="3A6B15D3" w14:textId="77777777" w:rsidR="00FB5ED6" w:rsidRPr="00813E1E" w:rsidRDefault="00FB5ED6">
      <w:pPr>
        <w:spacing w:after="0" w:line="240" w:lineRule="auto"/>
        <w:rPr>
          <w:rFonts w:ascii="Times New Roman" w:eastAsia="Times New Roman" w:hAnsi="Times New Roman"/>
          <w:b/>
          <w:bCs/>
          <w:color w:val="000000"/>
          <w:sz w:val="24"/>
          <w:szCs w:val="24"/>
        </w:rPr>
      </w:pPr>
    </w:p>
    <w:p w14:paraId="2A8695A3" w14:textId="77777777" w:rsidR="00FB5ED6" w:rsidRPr="00813E1E" w:rsidRDefault="00FB5ED6">
      <w:pPr>
        <w:spacing w:after="0" w:line="240" w:lineRule="auto"/>
        <w:rPr>
          <w:rFonts w:ascii="Times New Roman" w:eastAsia="Times New Roman" w:hAnsi="Times New Roman"/>
          <w:b/>
          <w:bCs/>
          <w:color w:val="000000"/>
          <w:sz w:val="24"/>
          <w:szCs w:val="24"/>
        </w:rPr>
      </w:pPr>
    </w:p>
    <w:p w14:paraId="6A7F3660" w14:textId="77777777" w:rsidR="00FB5ED6" w:rsidRPr="00813E1E" w:rsidRDefault="00FB5ED6">
      <w:pPr>
        <w:spacing w:after="0" w:line="240" w:lineRule="auto"/>
        <w:rPr>
          <w:rFonts w:ascii="Times New Roman" w:eastAsia="Times New Roman" w:hAnsi="Times New Roman"/>
          <w:b/>
          <w:bCs/>
          <w:color w:val="000000"/>
          <w:sz w:val="24"/>
          <w:szCs w:val="24"/>
        </w:rPr>
      </w:pPr>
    </w:p>
    <w:p w14:paraId="576E6E32" w14:textId="77777777" w:rsidR="00FB5ED6" w:rsidRPr="00813E1E" w:rsidRDefault="00FB5ED6">
      <w:pPr>
        <w:spacing w:after="0" w:line="240" w:lineRule="auto"/>
        <w:rPr>
          <w:rFonts w:ascii="Times New Roman" w:eastAsia="Times New Roman" w:hAnsi="Times New Roman"/>
          <w:b/>
          <w:bCs/>
          <w:color w:val="000000"/>
          <w:sz w:val="24"/>
          <w:szCs w:val="24"/>
        </w:rPr>
      </w:pPr>
    </w:p>
    <w:p w14:paraId="36964096" w14:textId="77777777" w:rsidR="00FB5ED6" w:rsidRPr="00813E1E" w:rsidRDefault="00FB5ED6">
      <w:pPr>
        <w:spacing w:after="0" w:line="240" w:lineRule="auto"/>
        <w:rPr>
          <w:rFonts w:ascii="Times New Roman" w:eastAsia="Times New Roman" w:hAnsi="Times New Roman"/>
          <w:b/>
          <w:bCs/>
          <w:color w:val="000000"/>
          <w:sz w:val="24"/>
          <w:szCs w:val="24"/>
        </w:rPr>
      </w:pPr>
    </w:p>
    <w:p w14:paraId="42DF1B83" w14:textId="2E1C330D" w:rsidR="00455FF9" w:rsidRPr="00813E1E" w:rsidRDefault="00FB5ED6">
      <w:pPr>
        <w:spacing w:after="0" w:line="240" w:lineRule="auto"/>
        <w:rPr>
          <w:rFonts w:ascii="Times New Roman" w:eastAsia="Times New Roman" w:hAnsi="Times New Roman"/>
          <w:b/>
          <w:bCs/>
          <w:color w:val="000000"/>
          <w:sz w:val="24"/>
          <w:szCs w:val="24"/>
        </w:rPr>
      </w:pPr>
      <w:r w:rsidRPr="00813E1E">
        <w:rPr>
          <w:rFonts w:ascii="Times New Roman" w:eastAsia="Times New Roman" w:hAnsi="Times New Roman"/>
          <w:b/>
          <w:bCs/>
          <w:color w:val="000000"/>
          <w:sz w:val="24"/>
          <w:szCs w:val="24"/>
        </w:rPr>
        <w:t>CHAIR COUNCIL</w:t>
      </w:r>
      <w:r w:rsidRPr="00813E1E">
        <w:rPr>
          <w:rFonts w:ascii="Times New Roman" w:eastAsia="Times New Roman" w:hAnsi="Times New Roman"/>
          <w:b/>
          <w:bCs/>
          <w:color w:val="000000"/>
          <w:sz w:val="24"/>
          <w:szCs w:val="24"/>
        </w:rPr>
        <w:br w:type="page"/>
      </w:r>
    </w:p>
    <w:p w14:paraId="042F4FAE" w14:textId="77777777" w:rsidR="00455FF9" w:rsidRPr="00813E1E" w:rsidRDefault="00000000">
      <w:pPr>
        <w:keepNext/>
        <w:keepLines/>
        <w:widowControl w:val="0"/>
        <w:spacing w:before="480" w:after="0" w:line="273" w:lineRule="auto"/>
        <w:jc w:val="center"/>
        <w:outlineLvl w:val="0"/>
        <w:rPr>
          <w:rFonts w:ascii="Times New Roman" w:hAnsi="Times New Roman"/>
          <w:sz w:val="24"/>
          <w:szCs w:val="24"/>
        </w:rPr>
      </w:pPr>
      <w:bookmarkStart w:id="8" w:name="_Toc197009162"/>
      <w:bookmarkStart w:id="9" w:name="_Toc197033964"/>
      <w:bookmarkEnd w:id="7"/>
      <w:r w:rsidRPr="00813E1E">
        <w:rPr>
          <w:rFonts w:ascii="Times New Roman" w:eastAsia="Times New Roman" w:hAnsi="Times New Roman"/>
          <w:b/>
          <w:bCs/>
          <w:kern w:val="36"/>
          <w:sz w:val="24"/>
          <w:szCs w:val="24"/>
        </w:rPr>
        <w:lastRenderedPageBreak/>
        <w:t>ACKNOWLEDGMENT</w:t>
      </w:r>
      <w:bookmarkEnd w:id="8"/>
      <w:bookmarkEnd w:id="9"/>
      <w:r w:rsidRPr="00813E1E">
        <w:rPr>
          <w:rFonts w:ascii="Times New Roman" w:hAnsi="Times New Roman"/>
          <w:sz w:val="24"/>
          <w:szCs w:val="24"/>
        </w:rPr>
        <w:t xml:space="preserve"> </w:t>
      </w:r>
    </w:p>
    <w:p w14:paraId="26106695" w14:textId="77777777" w:rsidR="00455FF9" w:rsidRPr="00813E1E" w:rsidRDefault="00000000">
      <w:pPr>
        <w:spacing w:before="100" w:beforeAutospacing="1" w:after="0" w:line="360" w:lineRule="auto"/>
        <w:ind w:left="360"/>
        <w:jc w:val="both"/>
        <w:rPr>
          <w:rFonts w:ascii="Times New Roman" w:hAnsi="Times New Roman"/>
          <w:sz w:val="24"/>
          <w:szCs w:val="24"/>
        </w:rPr>
      </w:pPr>
      <w:r w:rsidRPr="00813E1E">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E3C2796" w14:textId="77777777" w:rsidR="00455FF9" w:rsidRPr="00813E1E" w:rsidRDefault="00000000">
      <w:pPr>
        <w:spacing w:before="100" w:beforeAutospacing="1" w:after="0" w:line="360" w:lineRule="auto"/>
        <w:ind w:left="360"/>
        <w:jc w:val="both"/>
        <w:rPr>
          <w:rFonts w:ascii="Times New Roman" w:hAnsi="Times New Roman"/>
          <w:sz w:val="24"/>
          <w:szCs w:val="24"/>
        </w:rPr>
      </w:pPr>
      <w:r w:rsidRPr="00813E1E">
        <w:rPr>
          <w:rFonts w:ascii="Times New Roman" w:hAnsi="Times New Roman"/>
          <w:sz w:val="24"/>
          <w:szCs w:val="24"/>
        </w:rPr>
        <w:t xml:space="preserve"> I recognize with appreciation the role of the construction National</w:t>
      </w:r>
      <w:r w:rsidRPr="00813E1E">
        <w:rPr>
          <w:rFonts w:ascii="Times New Roman" w:hAnsi="Times New Roman"/>
          <w:color w:val="FF0000"/>
          <w:sz w:val="24"/>
          <w:szCs w:val="24"/>
        </w:rPr>
        <w:t xml:space="preserve"> </w:t>
      </w:r>
      <w:r w:rsidRPr="00813E1E">
        <w:rPr>
          <w:rFonts w:ascii="Times New Roman" w:hAnsi="Times New Roman"/>
          <w:sz w:val="24"/>
          <w:szCs w:val="24"/>
        </w:rPr>
        <w:t>Sector Skills Committee (NSSC) in ensuring that competencies required by the industry are addressed in the curriculum. I also thank all stakeholders in the construction sector for their valuable input and everyone who participated in developing this curriculum.</w:t>
      </w:r>
    </w:p>
    <w:p w14:paraId="44C78DF1" w14:textId="77777777" w:rsidR="00455FF9" w:rsidRPr="00813E1E" w:rsidRDefault="00000000">
      <w:pPr>
        <w:spacing w:before="100" w:beforeAutospacing="1" w:after="0" w:line="360" w:lineRule="auto"/>
        <w:ind w:left="360"/>
        <w:jc w:val="both"/>
        <w:rPr>
          <w:rFonts w:ascii="Times New Roman" w:hAnsi="Times New Roman"/>
          <w:sz w:val="24"/>
          <w:szCs w:val="24"/>
        </w:rPr>
      </w:pPr>
      <w:r w:rsidRPr="00813E1E">
        <w:rPr>
          <w:rFonts w:ascii="Times New Roman" w:hAnsi="Times New Roman"/>
          <w:sz w:val="24"/>
          <w:szCs w:val="24"/>
        </w:rPr>
        <w:t>I am convinced that this curriculum will go a long way in ensuring that individuals aspiring to work in the construction</w:t>
      </w:r>
      <w:r w:rsidRPr="00813E1E">
        <w:rPr>
          <w:rFonts w:ascii="Times New Roman" w:hAnsi="Times New Roman"/>
          <w:color w:val="FF0000"/>
          <w:sz w:val="24"/>
          <w:szCs w:val="24"/>
        </w:rPr>
        <w:t xml:space="preserve"> </w:t>
      </w:r>
      <w:r w:rsidRPr="00813E1E">
        <w:rPr>
          <w:rFonts w:ascii="Times New Roman" w:hAnsi="Times New Roman"/>
          <w:sz w:val="24"/>
          <w:szCs w:val="24"/>
        </w:rPr>
        <w:t xml:space="preserve">Sector acquire competencies to perform their work more efficiently and effectively. </w:t>
      </w:r>
    </w:p>
    <w:p w14:paraId="4F293C3F" w14:textId="77777777" w:rsidR="00FB5ED6" w:rsidRPr="00813E1E" w:rsidRDefault="00FB5ED6">
      <w:pPr>
        <w:spacing w:after="0" w:line="240" w:lineRule="auto"/>
        <w:rPr>
          <w:rFonts w:ascii="Times New Roman" w:hAnsi="Times New Roman"/>
          <w:sz w:val="24"/>
          <w:szCs w:val="24"/>
        </w:rPr>
      </w:pPr>
    </w:p>
    <w:p w14:paraId="1F81DCE1" w14:textId="77777777" w:rsidR="00FB5ED6" w:rsidRPr="00813E1E" w:rsidRDefault="00FB5ED6">
      <w:pPr>
        <w:spacing w:after="0" w:line="240" w:lineRule="auto"/>
        <w:rPr>
          <w:rFonts w:ascii="Times New Roman" w:hAnsi="Times New Roman"/>
          <w:sz w:val="24"/>
          <w:szCs w:val="24"/>
        </w:rPr>
      </w:pPr>
    </w:p>
    <w:p w14:paraId="236E7A07" w14:textId="77777777" w:rsidR="00FB5ED6" w:rsidRPr="00813E1E" w:rsidRDefault="00FB5ED6">
      <w:pPr>
        <w:spacing w:after="0" w:line="240" w:lineRule="auto"/>
        <w:rPr>
          <w:rFonts w:ascii="Times New Roman" w:hAnsi="Times New Roman"/>
          <w:sz w:val="24"/>
          <w:szCs w:val="24"/>
        </w:rPr>
      </w:pPr>
    </w:p>
    <w:p w14:paraId="64CBB3EA" w14:textId="77777777" w:rsidR="00FB5ED6" w:rsidRPr="00813E1E" w:rsidRDefault="00FB5ED6">
      <w:pPr>
        <w:spacing w:after="0" w:line="240" w:lineRule="auto"/>
        <w:rPr>
          <w:rFonts w:ascii="Times New Roman" w:hAnsi="Times New Roman"/>
          <w:sz w:val="24"/>
          <w:szCs w:val="24"/>
        </w:rPr>
      </w:pPr>
    </w:p>
    <w:p w14:paraId="2D145BBF" w14:textId="77777777" w:rsidR="00FB5ED6" w:rsidRPr="00813E1E" w:rsidRDefault="00FB5ED6">
      <w:pPr>
        <w:spacing w:after="0" w:line="240" w:lineRule="auto"/>
        <w:rPr>
          <w:rFonts w:ascii="Times New Roman" w:hAnsi="Times New Roman"/>
          <w:sz w:val="24"/>
          <w:szCs w:val="24"/>
        </w:rPr>
      </w:pPr>
    </w:p>
    <w:p w14:paraId="6FAC08BE" w14:textId="77777777" w:rsidR="00FB5ED6" w:rsidRPr="00813E1E" w:rsidRDefault="00FB5ED6">
      <w:pPr>
        <w:spacing w:after="0" w:line="240" w:lineRule="auto"/>
        <w:rPr>
          <w:rFonts w:ascii="Times New Roman" w:hAnsi="Times New Roman"/>
          <w:sz w:val="24"/>
          <w:szCs w:val="24"/>
        </w:rPr>
      </w:pPr>
    </w:p>
    <w:p w14:paraId="4892914E" w14:textId="77777777" w:rsidR="00FB5ED6" w:rsidRPr="00813E1E" w:rsidRDefault="00FB5ED6">
      <w:pPr>
        <w:spacing w:after="0" w:line="240" w:lineRule="auto"/>
        <w:rPr>
          <w:rFonts w:ascii="Times New Roman" w:hAnsi="Times New Roman"/>
          <w:sz w:val="24"/>
          <w:szCs w:val="24"/>
        </w:rPr>
      </w:pPr>
    </w:p>
    <w:p w14:paraId="77162575" w14:textId="77777777" w:rsidR="00FB5ED6" w:rsidRPr="00813E1E" w:rsidRDefault="00FB5ED6">
      <w:pPr>
        <w:spacing w:after="0" w:line="240" w:lineRule="auto"/>
        <w:rPr>
          <w:rFonts w:ascii="Times New Roman" w:hAnsi="Times New Roman"/>
          <w:sz w:val="24"/>
          <w:szCs w:val="24"/>
        </w:rPr>
      </w:pPr>
    </w:p>
    <w:p w14:paraId="6E82F032" w14:textId="77777777" w:rsidR="00FB5ED6" w:rsidRPr="00813E1E" w:rsidRDefault="00FB5ED6">
      <w:pPr>
        <w:spacing w:after="0" w:line="240" w:lineRule="auto"/>
        <w:rPr>
          <w:rFonts w:ascii="Times New Roman" w:hAnsi="Times New Roman"/>
          <w:sz w:val="24"/>
          <w:szCs w:val="24"/>
        </w:rPr>
      </w:pPr>
    </w:p>
    <w:p w14:paraId="7A7052CA" w14:textId="77777777" w:rsidR="00FB5ED6" w:rsidRPr="00813E1E" w:rsidRDefault="00FB5ED6">
      <w:pPr>
        <w:spacing w:after="0" w:line="240" w:lineRule="auto"/>
        <w:rPr>
          <w:rFonts w:ascii="Times New Roman" w:hAnsi="Times New Roman"/>
          <w:sz w:val="24"/>
          <w:szCs w:val="24"/>
        </w:rPr>
      </w:pPr>
    </w:p>
    <w:p w14:paraId="20CB76B9" w14:textId="77777777" w:rsidR="00FB5ED6" w:rsidRPr="00813E1E" w:rsidRDefault="00FB5ED6">
      <w:pPr>
        <w:spacing w:after="0" w:line="240" w:lineRule="auto"/>
        <w:rPr>
          <w:rFonts w:ascii="Times New Roman" w:hAnsi="Times New Roman"/>
          <w:sz w:val="24"/>
          <w:szCs w:val="24"/>
        </w:rPr>
      </w:pPr>
    </w:p>
    <w:p w14:paraId="7D4DD89B" w14:textId="77777777" w:rsidR="00FB5ED6" w:rsidRPr="00813E1E" w:rsidRDefault="00FB5ED6">
      <w:pPr>
        <w:spacing w:after="0" w:line="240" w:lineRule="auto"/>
        <w:rPr>
          <w:rFonts w:ascii="Times New Roman" w:hAnsi="Times New Roman"/>
          <w:sz w:val="24"/>
          <w:szCs w:val="24"/>
        </w:rPr>
      </w:pPr>
    </w:p>
    <w:p w14:paraId="5C05EB8B" w14:textId="77777777" w:rsidR="00FB5ED6" w:rsidRPr="00813E1E" w:rsidRDefault="00FB5ED6">
      <w:pPr>
        <w:spacing w:after="0" w:line="240" w:lineRule="auto"/>
        <w:rPr>
          <w:rFonts w:ascii="Times New Roman" w:hAnsi="Times New Roman"/>
          <w:sz w:val="24"/>
          <w:szCs w:val="24"/>
        </w:rPr>
      </w:pPr>
    </w:p>
    <w:p w14:paraId="6BDDFBEF" w14:textId="77777777" w:rsidR="00FB5ED6" w:rsidRPr="00813E1E" w:rsidRDefault="00FB5ED6">
      <w:pPr>
        <w:spacing w:after="0" w:line="240" w:lineRule="auto"/>
        <w:rPr>
          <w:rFonts w:ascii="Times New Roman" w:hAnsi="Times New Roman"/>
          <w:sz w:val="24"/>
          <w:szCs w:val="24"/>
        </w:rPr>
      </w:pPr>
    </w:p>
    <w:p w14:paraId="13BC3A78" w14:textId="77777777" w:rsidR="00FB5ED6" w:rsidRPr="00813E1E" w:rsidRDefault="00FB5ED6">
      <w:pPr>
        <w:spacing w:after="0" w:line="240" w:lineRule="auto"/>
        <w:rPr>
          <w:rFonts w:ascii="Times New Roman" w:hAnsi="Times New Roman"/>
          <w:sz w:val="24"/>
          <w:szCs w:val="24"/>
        </w:rPr>
      </w:pPr>
    </w:p>
    <w:p w14:paraId="369D3855" w14:textId="4E904D6A" w:rsidR="00455FF9" w:rsidRPr="00813E1E" w:rsidRDefault="00FB5ED6">
      <w:pPr>
        <w:spacing w:after="0" w:line="240" w:lineRule="auto"/>
        <w:rPr>
          <w:rFonts w:ascii="Times New Roman" w:hAnsi="Times New Roman"/>
          <w:b/>
          <w:bCs/>
          <w:sz w:val="24"/>
          <w:szCs w:val="24"/>
        </w:rPr>
      </w:pPr>
      <w:r w:rsidRPr="00813E1E">
        <w:rPr>
          <w:rFonts w:ascii="Times New Roman" w:hAnsi="Times New Roman"/>
          <w:b/>
          <w:bCs/>
          <w:sz w:val="24"/>
          <w:szCs w:val="24"/>
        </w:rPr>
        <w:t>COUNCIL SECRETARY/ CEO</w:t>
      </w:r>
      <w:r w:rsidRPr="00813E1E">
        <w:rPr>
          <w:rFonts w:ascii="Times New Roman" w:hAnsi="Times New Roman"/>
          <w:b/>
          <w:bCs/>
          <w:sz w:val="24"/>
          <w:szCs w:val="24"/>
        </w:rPr>
        <w:br w:type="page"/>
      </w:r>
    </w:p>
    <w:p w14:paraId="5D86CC32" w14:textId="3E1673EA" w:rsidR="00455FF9" w:rsidRPr="00813E1E" w:rsidRDefault="00000000" w:rsidP="00367101">
      <w:pPr>
        <w:keepNext/>
        <w:keepLines/>
        <w:widowControl w:val="0"/>
        <w:spacing w:before="480" w:after="0" w:line="273" w:lineRule="auto"/>
        <w:jc w:val="center"/>
        <w:outlineLvl w:val="0"/>
        <w:rPr>
          <w:rFonts w:ascii="Times New Roman" w:eastAsia="Times New Roman" w:hAnsi="Times New Roman"/>
          <w:b/>
          <w:bCs/>
          <w:kern w:val="36"/>
          <w:sz w:val="24"/>
          <w:szCs w:val="24"/>
        </w:rPr>
      </w:pPr>
      <w:bookmarkStart w:id="10" w:name="_Toc197033965"/>
      <w:r w:rsidRPr="00813E1E">
        <w:rPr>
          <w:rFonts w:ascii="Times New Roman" w:eastAsia="Times New Roman" w:hAnsi="Times New Roman"/>
          <w:b/>
          <w:bCs/>
          <w:kern w:val="36"/>
          <w:sz w:val="24"/>
          <w:szCs w:val="24"/>
        </w:rPr>
        <w:lastRenderedPageBreak/>
        <w:t>TABLE OF CONTENTS</w:t>
      </w:r>
      <w:bookmarkEnd w:id="10"/>
      <w:r w:rsidRPr="00813E1E">
        <w:rPr>
          <w:rFonts w:ascii="Times New Roman" w:eastAsia="Times New Roman" w:hAnsi="Times New Roman"/>
          <w:b/>
          <w:bCs/>
          <w:kern w:val="36"/>
          <w:sz w:val="24"/>
          <w:szCs w:val="24"/>
        </w:rPr>
        <w:t xml:space="preserve">  </w:t>
      </w:r>
    </w:p>
    <w:sdt>
      <w:sdtPr>
        <w:rPr>
          <w:rFonts w:ascii="Times New Roman" w:eastAsia="Calibri" w:hAnsi="Times New Roman" w:cs="Times New Roman"/>
          <w:color w:val="auto"/>
          <w:sz w:val="24"/>
          <w:szCs w:val="24"/>
        </w:rPr>
        <w:id w:val="1754774375"/>
        <w:docPartObj>
          <w:docPartGallery w:val="Table of Contents"/>
          <w:docPartUnique/>
        </w:docPartObj>
      </w:sdtPr>
      <w:sdtEndPr>
        <w:rPr>
          <w:b/>
          <w:bCs/>
          <w:noProof/>
        </w:rPr>
      </w:sdtEndPr>
      <w:sdtContent>
        <w:p w14:paraId="50C4FF23" w14:textId="52FC4E12" w:rsidR="00F159E3" w:rsidRPr="00813E1E" w:rsidRDefault="00F159E3">
          <w:pPr>
            <w:pStyle w:val="TOCHeading"/>
            <w:rPr>
              <w:rFonts w:ascii="Times New Roman" w:hAnsi="Times New Roman" w:cs="Times New Roman"/>
              <w:sz w:val="24"/>
              <w:szCs w:val="24"/>
            </w:rPr>
          </w:pPr>
          <w:r w:rsidRPr="00813E1E">
            <w:rPr>
              <w:rFonts w:ascii="Times New Roman" w:hAnsi="Times New Roman" w:cs="Times New Roman"/>
              <w:sz w:val="24"/>
              <w:szCs w:val="24"/>
            </w:rPr>
            <w:t>Contents</w:t>
          </w:r>
        </w:p>
        <w:p w14:paraId="3B7A01DF" w14:textId="33D34E37" w:rsidR="000445F1" w:rsidRDefault="00F159E3">
          <w:pPr>
            <w:pStyle w:val="TOC1"/>
            <w:rPr>
              <w:rFonts w:asciiTheme="minorHAnsi" w:eastAsiaTheme="minorEastAsia" w:hAnsiTheme="minorHAnsi" w:cstheme="minorBidi"/>
              <w:noProof/>
              <w:kern w:val="2"/>
              <w:szCs w:val="24"/>
              <w:lang w:val="en-IN" w:eastAsia="en-IN"/>
              <w14:ligatures w14:val="standardContextual"/>
            </w:rPr>
          </w:pPr>
          <w:r w:rsidRPr="00813E1E">
            <w:rPr>
              <w:szCs w:val="24"/>
            </w:rPr>
            <w:fldChar w:fldCharType="begin"/>
          </w:r>
          <w:r w:rsidRPr="00813E1E">
            <w:rPr>
              <w:szCs w:val="24"/>
            </w:rPr>
            <w:instrText xml:space="preserve"> TOC \o "1-3" \h \z \u </w:instrText>
          </w:r>
          <w:r w:rsidRPr="00813E1E">
            <w:rPr>
              <w:szCs w:val="24"/>
            </w:rPr>
            <w:fldChar w:fldCharType="separate"/>
          </w:r>
          <w:hyperlink w:anchor="_Toc197033962" w:history="1">
            <w:r w:rsidR="000445F1" w:rsidRPr="00FF124D">
              <w:rPr>
                <w:rStyle w:val="Hyperlink"/>
                <w:rFonts w:eastAsia="DengXian Light"/>
                <w:b/>
                <w:bCs/>
                <w:noProof/>
              </w:rPr>
              <w:t>FOREWORD</w:t>
            </w:r>
            <w:r w:rsidR="000445F1">
              <w:rPr>
                <w:noProof/>
                <w:webHidden/>
              </w:rPr>
              <w:tab/>
            </w:r>
            <w:r w:rsidR="000445F1">
              <w:rPr>
                <w:noProof/>
                <w:webHidden/>
              </w:rPr>
              <w:fldChar w:fldCharType="begin"/>
            </w:r>
            <w:r w:rsidR="000445F1">
              <w:rPr>
                <w:noProof/>
                <w:webHidden/>
              </w:rPr>
              <w:instrText xml:space="preserve"> PAGEREF _Toc197033962 \h </w:instrText>
            </w:r>
            <w:r w:rsidR="000445F1">
              <w:rPr>
                <w:noProof/>
                <w:webHidden/>
              </w:rPr>
            </w:r>
            <w:r w:rsidR="000445F1">
              <w:rPr>
                <w:noProof/>
                <w:webHidden/>
              </w:rPr>
              <w:fldChar w:fldCharType="separate"/>
            </w:r>
            <w:r w:rsidR="000445F1">
              <w:rPr>
                <w:noProof/>
                <w:webHidden/>
              </w:rPr>
              <w:t>3</w:t>
            </w:r>
            <w:r w:rsidR="000445F1">
              <w:rPr>
                <w:noProof/>
                <w:webHidden/>
              </w:rPr>
              <w:fldChar w:fldCharType="end"/>
            </w:r>
          </w:hyperlink>
        </w:p>
        <w:p w14:paraId="52A69ACF" w14:textId="5BFF3AA5"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63" w:history="1">
            <w:r w:rsidRPr="00FF124D">
              <w:rPr>
                <w:rStyle w:val="Hyperlink"/>
                <w:rFonts w:eastAsia="Times New Roman"/>
                <w:b/>
                <w:bCs/>
                <w:noProof/>
                <w:kern w:val="36"/>
              </w:rPr>
              <w:t>PREFACE</w:t>
            </w:r>
            <w:r>
              <w:rPr>
                <w:noProof/>
                <w:webHidden/>
              </w:rPr>
              <w:tab/>
            </w:r>
            <w:r>
              <w:rPr>
                <w:noProof/>
                <w:webHidden/>
              </w:rPr>
              <w:fldChar w:fldCharType="begin"/>
            </w:r>
            <w:r>
              <w:rPr>
                <w:noProof/>
                <w:webHidden/>
              </w:rPr>
              <w:instrText xml:space="preserve"> PAGEREF _Toc197033963 \h </w:instrText>
            </w:r>
            <w:r>
              <w:rPr>
                <w:noProof/>
                <w:webHidden/>
              </w:rPr>
            </w:r>
            <w:r>
              <w:rPr>
                <w:noProof/>
                <w:webHidden/>
              </w:rPr>
              <w:fldChar w:fldCharType="separate"/>
            </w:r>
            <w:r>
              <w:rPr>
                <w:noProof/>
                <w:webHidden/>
              </w:rPr>
              <w:t>4</w:t>
            </w:r>
            <w:r>
              <w:rPr>
                <w:noProof/>
                <w:webHidden/>
              </w:rPr>
              <w:fldChar w:fldCharType="end"/>
            </w:r>
          </w:hyperlink>
        </w:p>
        <w:p w14:paraId="5C8DC606" w14:textId="5A12EF1B"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64" w:history="1">
            <w:r w:rsidRPr="00FF124D">
              <w:rPr>
                <w:rStyle w:val="Hyperlink"/>
                <w:rFonts w:eastAsia="Times New Roman"/>
                <w:b/>
                <w:bCs/>
                <w:noProof/>
                <w:kern w:val="36"/>
              </w:rPr>
              <w:t>ACKNOWLEDGMENT</w:t>
            </w:r>
            <w:r>
              <w:rPr>
                <w:noProof/>
                <w:webHidden/>
              </w:rPr>
              <w:tab/>
            </w:r>
            <w:r>
              <w:rPr>
                <w:noProof/>
                <w:webHidden/>
              </w:rPr>
              <w:fldChar w:fldCharType="begin"/>
            </w:r>
            <w:r>
              <w:rPr>
                <w:noProof/>
                <w:webHidden/>
              </w:rPr>
              <w:instrText xml:space="preserve"> PAGEREF _Toc197033964 \h </w:instrText>
            </w:r>
            <w:r>
              <w:rPr>
                <w:noProof/>
                <w:webHidden/>
              </w:rPr>
            </w:r>
            <w:r>
              <w:rPr>
                <w:noProof/>
                <w:webHidden/>
              </w:rPr>
              <w:fldChar w:fldCharType="separate"/>
            </w:r>
            <w:r>
              <w:rPr>
                <w:noProof/>
                <w:webHidden/>
              </w:rPr>
              <w:t>5</w:t>
            </w:r>
            <w:r>
              <w:rPr>
                <w:noProof/>
                <w:webHidden/>
              </w:rPr>
              <w:fldChar w:fldCharType="end"/>
            </w:r>
          </w:hyperlink>
        </w:p>
        <w:p w14:paraId="45F2B151" w14:textId="2E56DAFF"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65" w:history="1">
            <w:r w:rsidRPr="00FF124D">
              <w:rPr>
                <w:rStyle w:val="Hyperlink"/>
                <w:rFonts w:eastAsia="Times New Roman"/>
                <w:b/>
                <w:bCs/>
                <w:noProof/>
                <w:kern w:val="36"/>
              </w:rPr>
              <w:t>TABLE OF CONTENTS</w:t>
            </w:r>
            <w:r>
              <w:rPr>
                <w:noProof/>
                <w:webHidden/>
              </w:rPr>
              <w:tab/>
            </w:r>
            <w:r>
              <w:rPr>
                <w:noProof/>
                <w:webHidden/>
              </w:rPr>
              <w:fldChar w:fldCharType="begin"/>
            </w:r>
            <w:r>
              <w:rPr>
                <w:noProof/>
                <w:webHidden/>
              </w:rPr>
              <w:instrText xml:space="preserve"> PAGEREF _Toc197033965 \h </w:instrText>
            </w:r>
            <w:r>
              <w:rPr>
                <w:noProof/>
                <w:webHidden/>
              </w:rPr>
            </w:r>
            <w:r>
              <w:rPr>
                <w:noProof/>
                <w:webHidden/>
              </w:rPr>
              <w:fldChar w:fldCharType="separate"/>
            </w:r>
            <w:r>
              <w:rPr>
                <w:noProof/>
                <w:webHidden/>
              </w:rPr>
              <w:t>6</w:t>
            </w:r>
            <w:r>
              <w:rPr>
                <w:noProof/>
                <w:webHidden/>
              </w:rPr>
              <w:fldChar w:fldCharType="end"/>
            </w:r>
          </w:hyperlink>
        </w:p>
        <w:p w14:paraId="0A8941CD" w14:textId="1CB8326A"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66" w:history="1">
            <w:r w:rsidRPr="00FF124D">
              <w:rPr>
                <w:rStyle w:val="Hyperlink"/>
                <w:rFonts w:eastAsia="Times New Roman"/>
                <w:b/>
                <w:bCs/>
                <w:noProof/>
              </w:rPr>
              <w:t>ABBREVIATIONS AND ACRONYMS</w:t>
            </w:r>
            <w:r>
              <w:rPr>
                <w:noProof/>
                <w:webHidden/>
              </w:rPr>
              <w:tab/>
            </w:r>
            <w:r>
              <w:rPr>
                <w:noProof/>
                <w:webHidden/>
              </w:rPr>
              <w:fldChar w:fldCharType="begin"/>
            </w:r>
            <w:r>
              <w:rPr>
                <w:noProof/>
                <w:webHidden/>
              </w:rPr>
              <w:instrText xml:space="preserve"> PAGEREF _Toc197033966 \h </w:instrText>
            </w:r>
            <w:r>
              <w:rPr>
                <w:noProof/>
                <w:webHidden/>
              </w:rPr>
            </w:r>
            <w:r>
              <w:rPr>
                <w:noProof/>
                <w:webHidden/>
              </w:rPr>
              <w:fldChar w:fldCharType="separate"/>
            </w:r>
            <w:r>
              <w:rPr>
                <w:noProof/>
                <w:webHidden/>
              </w:rPr>
              <w:t>8</w:t>
            </w:r>
            <w:r>
              <w:rPr>
                <w:noProof/>
                <w:webHidden/>
              </w:rPr>
              <w:fldChar w:fldCharType="end"/>
            </w:r>
          </w:hyperlink>
        </w:p>
        <w:p w14:paraId="4EAE12FD" w14:textId="0BDEE973"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67" w:history="1">
            <w:r w:rsidRPr="00FF124D">
              <w:rPr>
                <w:rStyle w:val="Hyperlink"/>
                <w:rFonts w:eastAsia="Times New Roman"/>
                <w:b/>
                <w:bCs/>
                <w:noProof/>
              </w:rPr>
              <w:t>KEY TO ISCED UNIT CODE</w:t>
            </w:r>
            <w:r>
              <w:rPr>
                <w:noProof/>
                <w:webHidden/>
              </w:rPr>
              <w:tab/>
            </w:r>
            <w:r>
              <w:rPr>
                <w:noProof/>
                <w:webHidden/>
              </w:rPr>
              <w:fldChar w:fldCharType="begin"/>
            </w:r>
            <w:r>
              <w:rPr>
                <w:noProof/>
                <w:webHidden/>
              </w:rPr>
              <w:instrText xml:space="preserve"> PAGEREF _Toc197033967 \h </w:instrText>
            </w:r>
            <w:r>
              <w:rPr>
                <w:noProof/>
                <w:webHidden/>
              </w:rPr>
            </w:r>
            <w:r>
              <w:rPr>
                <w:noProof/>
                <w:webHidden/>
              </w:rPr>
              <w:fldChar w:fldCharType="separate"/>
            </w:r>
            <w:r>
              <w:rPr>
                <w:noProof/>
                <w:webHidden/>
              </w:rPr>
              <w:t>9</w:t>
            </w:r>
            <w:r>
              <w:rPr>
                <w:noProof/>
                <w:webHidden/>
              </w:rPr>
              <w:fldChar w:fldCharType="end"/>
            </w:r>
          </w:hyperlink>
        </w:p>
        <w:p w14:paraId="071B52A0" w14:textId="29832664"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68" w:history="1">
            <w:r w:rsidRPr="00FF124D">
              <w:rPr>
                <w:rStyle w:val="Hyperlink"/>
                <w:rFonts w:eastAsia="Times New Roman"/>
                <w:b/>
                <w:bCs/>
                <w:noProof/>
              </w:rPr>
              <w:t>COURSE OVERVIEW</w:t>
            </w:r>
            <w:r>
              <w:rPr>
                <w:noProof/>
                <w:webHidden/>
              </w:rPr>
              <w:tab/>
            </w:r>
            <w:r>
              <w:rPr>
                <w:noProof/>
                <w:webHidden/>
              </w:rPr>
              <w:fldChar w:fldCharType="begin"/>
            </w:r>
            <w:r>
              <w:rPr>
                <w:noProof/>
                <w:webHidden/>
              </w:rPr>
              <w:instrText xml:space="preserve"> PAGEREF _Toc197033968 \h </w:instrText>
            </w:r>
            <w:r>
              <w:rPr>
                <w:noProof/>
                <w:webHidden/>
              </w:rPr>
            </w:r>
            <w:r>
              <w:rPr>
                <w:noProof/>
                <w:webHidden/>
              </w:rPr>
              <w:fldChar w:fldCharType="separate"/>
            </w:r>
            <w:r>
              <w:rPr>
                <w:noProof/>
                <w:webHidden/>
              </w:rPr>
              <w:t>10</w:t>
            </w:r>
            <w:r>
              <w:rPr>
                <w:noProof/>
                <w:webHidden/>
              </w:rPr>
              <w:fldChar w:fldCharType="end"/>
            </w:r>
          </w:hyperlink>
        </w:p>
        <w:p w14:paraId="3E3D6804" w14:textId="66C3C457"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69" w:history="1">
            <w:r w:rsidRPr="00FF124D">
              <w:rPr>
                <w:rStyle w:val="Hyperlink"/>
                <w:b/>
                <w:iCs/>
                <w:noProof/>
                <w:lang w:eastAsia="en-GB"/>
              </w:rPr>
              <w:t>MODULE I</w:t>
            </w:r>
            <w:r>
              <w:rPr>
                <w:noProof/>
                <w:webHidden/>
              </w:rPr>
              <w:tab/>
            </w:r>
            <w:r>
              <w:rPr>
                <w:noProof/>
                <w:webHidden/>
              </w:rPr>
              <w:fldChar w:fldCharType="begin"/>
            </w:r>
            <w:r>
              <w:rPr>
                <w:noProof/>
                <w:webHidden/>
              </w:rPr>
              <w:instrText xml:space="preserve"> PAGEREF _Toc197033969 \h </w:instrText>
            </w:r>
            <w:r>
              <w:rPr>
                <w:noProof/>
                <w:webHidden/>
              </w:rPr>
            </w:r>
            <w:r>
              <w:rPr>
                <w:noProof/>
                <w:webHidden/>
              </w:rPr>
              <w:fldChar w:fldCharType="separate"/>
            </w:r>
            <w:r>
              <w:rPr>
                <w:noProof/>
                <w:webHidden/>
              </w:rPr>
              <w:t>14</w:t>
            </w:r>
            <w:r>
              <w:rPr>
                <w:noProof/>
                <w:webHidden/>
              </w:rPr>
              <w:fldChar w:fldCharType="end"/>
            </w:r>
          </w:hyperlink>
        </w:p>
        <w:p w14:paraId="54CC3B84" w14:textId="20E90003"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0" w:history="1">
            <w:r w:rsidRPr="00FF124D">
              <w:rPr>
                <w:rStyle w:val="Hyperlink"/>
                <w:b/>
                <w:noProof/>
              </w:rPr>
              <w:t>WATER SUPPLY SYSTEM I</w:t>
            </w:r>
            <w:r>
              <w:rPr>
                <w:noProof/>
                <w:webHidden/>
              </w:rPr>
              <w:tab/>
            </w:r>
            <w:r>
              <w:rPr>
                <w:noProof/>
                <w:webHidden/>
              </w:rPr>
              <w:fldChar w:fldCharType="begin"/>
            </w:r>
            <w:r>
              <w:rPr>
                <w:noProof/>
                <w:webHidden/>
              </w:rPr>
              <w:instrText xml:space="preserve"> PAGEREF _Toc197033970 \h </w:instrText>
            </w:r>
            <w:r>
              <w:rPr>
                <w:noProof/>
                <w:webHidden/>
              </w:rPr>
            </w:r>
            <w:r>
              <w:rPr>
                <w:noProof/>
                <w:webHidden/>
              </w:rPr>
              <w:fldChar w:fldCharType="separate"/>
            </w:r>
            <w:r>
              <w:rPr>
                <w:noProof/>
                <w:webHidden/>
              </w:rPr>
              <w:t>15</w:t>
            </w:r>
            <w:r>
              <w:rPr>
                <w:noProof/>
                <w:webHidden/>
              </w:rPr>
              <w:fldChar w:fldCharType="end"/>
            </w:r>
          </w:hyperlink>
        </w:p>
        <w:p w14:paraId="3A141D88" w14:textId="39A3D73D"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1" w:history="1">
            <w:r w:rsidRPr="00FF124D">
              <w:rPr>
                <w:rStyle w:val="Hyperlink"/>
                <w:b/>
                <w:noProof/>
              </w:rPr>
              <w:t>SANITARY APPLIANCES INSTALLATION I</w:t>
            </w:r>
            <w:r>
              <w:rPr>
                <w:noProof/>
                <w:webHidden/>
              </w:rPr>
              <w:tab/>
            </w:r>
            <w:r>
              <w:rPr>
                <w:noProof/>
                <w:webHidden/>
              </w:rPr>
              <w:fldChar w:fldCharType="begin"/>
            </w:r>
            <w:r>
              <w:rPr>
                <w:noProof/>
                <w:webHidden/>
              </w:rPr>
              <w:instrText xml:space="preserve"> PAGEREF _Toc197033971 \h </w:instrText>
            </w:r>
            <w:r>
              <w:rPr>
                <w:noProof/>
                <w:webHidden/>
              </w:rPr>
            </w:r>
            <w:r>
              <w:rPr>
                <w:noProof/>
                <w:webHidden/>
              </w:rPr>
              <w:fldChar w:fldCharType="separate"/>
            </w:r>
            <w:r>
              <w:rPr>
                <w:noProof/>
                <w:webHidden/>
              </w:rPr>
              <w:t>20</w:t>
            </w:r>
            <w:r>
              <w:rPr>
                <w:noProof/>
                <w:webHidden/>
              </w:rPr>
              <w:fldChar w:fldCharType="end"/>
            </w:r>
          </w:hyperlink>
        </w:p>
        <w:p w14:paraId="30BDB76F" w14:textId="378ADC68"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2" w:history="1">
            <w:r w:rsidRPr="00FF124D">
              <w:rPr>
                <w:rStyle w:val="Hyperlink"/>
                <w:b/>
                <w:noProof/>
              </w:rPr>
              <w:t>DRAINAGE SYSTEM INSTALLATION I</w:t>
            </w:r>
            <w:r>
              <w:rPr>
                <w:noProof/>
                <w:webHidden/>
              </w:rPr>
              <w:tab/>
            </w:r>
            <w:r>
              <w:rPr>
                <w:noProof/>
                <w:webHidden/>
              </w:rPr>
              <w:fldChar w:fldCharType="begin"/>
            </w:r>
            <w:r>
              <w:rPr>
                <w:noProof/>
                <w:webHidden/>
              </w:rPr>
              <w:instrText xml:space="preserve"> PAGEREF _Toc197033972 \h </w:instrText>
            </w:r>
            <w:r>
              <w:rPr>
                <w:noProof/>
                <w:webHidden/>
              </w:rPr>
            </w:r>
            <w:r>
              <w:rPr>
                <w:noProof/>
                <w:webHidden/>
              </w:rPr>
              <w:fldChar w:fldCharType="separate"/>
            </w:r>
            <w:r>
              <w:rPr>
                <w:noProof/>
                <w:webHidden/>
              </w:rPr>
              <w:t>26</w:t>
            </w:r>
            <w:r>
              <w:rPr>
                <w:noProof/>
                <w:webHidden/>
              </w:rPr>
              <w:fldChar w:fldCharType="end"/>
            </w:r>
          </w:hyperlink>
        </w:p>
        <w:p w14:paraId="7932ECAC" w14:textId="51E92B53"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73" w:history="1">
            <w:r w:rsidRPr="00FF124D">
              <w:rPr>
                <w:rStyle w:val="Hyperlink"/>
                <w:noProof/>
              </w:rPr>
              <w:t>MODULE II</w:t>
            </w:r>
            <w:r>
              <w:rPr>
                <w:noProof/>
                <w:webHidden/>
              </w:rPr>
              <w:tab/>
            </w:r>
            <w:r>
              <w:rPr>
                <w:noProof/>
                <w:webHidden/>
              </w:rPr>
              <w:fldChar w:fldCharType="begin"/>
            </w:r>
            <w:r>
              <w:rPr>
                <w:noProof/>
                <w:webHidden/>
              </w:rPr>
              <w:instrText xml:space="preserve"> PAGEREF _Toc197033973 \h </w:instrText>
            </w:r>
            <w:r>
              <w:rPr>
                <w:noProof/>
                <w:webHidden/>
              </w:rPr>
            </w:r>
            <w:r>
              <w:rPr>
                <w:noProof/>
                <w:webHidden/>
              </w:rPr>
              <w:fldChar w:fldCharType="separate"/>
            </w:r>
            <w:r>
              <w:rPr>
                <w:noProof/>
                <w:webHidden/>
              </w:rPr>
              <w:t>34</w:t>
            </w:r>
            <w:r>
              <w:rPr>
                <w:noProof/>
                <w:webHidden/>
              </w:rPr>
              <w:fldChar w:fldCharType="end"/>
            </w:r>
          </w:hyperlink>
        </w:p>
        <w:p w14:paraId="31AE6A09" w14:textId="7EFC5F76"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4" w:history="1">
            <w:r w:rsidRPr="00FF124D">
              <w:rPr>
                <w:rStyle w:val="Hyperlink"/>
                <w:b/>
                <w:iCs/>
                <w:noProof/>
                <w:lang w:eastAsia="en-GB"/>
              </w:rPr>
              <w:t>WORKPLACE ESSENTIAL SKILLS</w:t>
            </w:r>
            <w:r>
              <w:rPr>
                <w:noProof/>
                <w:webHidden/>
              </w:rPr>
              <w:tab/>
            </w:r>
            <w:r>
              <w:rPr>
                <w:noProof/>
                <w:webHidden/>
              </w:rPr>
              <w:fldChar w:fldCharType="begin"/>
            </w:r>
            <w:r>
              <w:rPr>
                <w:noProof/>
                <w:webHidden/>
              </w:rPr>
              <w:instrText xml:space="preserve"> PAGEREF _Toc197033974 \h </w:instrText>
            </w:r>
            <w:r>
              <w:rPr>
                <w:noProof/>
                <w:webHidden/>
              </w:rPr>
            </w:r>
            <w:r>
              <w:rPr>
                <w:noProof/>
                <w:webHidden/>
              </w:rPr>
              <w:fldChar w:fldCharType="separate"/>
            </w:r>
            <w:r>
              <w:rPr>
                <w:noProof/>
                <w:webHidden/>
              </w:rPr>
              <w:t>35</w:t>
            </w:r>
            <w:r>
              <w:rPr>
                <w:noProof/>
                <w:webHidden/>
              </w:rPr>
              <w:fldChar w:fldCharType="end"/>
            </w:r>
          </w:hyperlink>
        </w:p>
        <w:p w14:paraId="0B26B650" w14:textId="1EE7325D"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5" w:history="1">
            <w:r w:rsidRPr="00FF124D">
              <w:rPr>
                <w:rStyle w:val="Hyperlink"/>
                <w:b/>
                <w:iCs/>
                <w:noProof/>
              </w:rPr>
              <w:t>WATER SUPPLY SYSTEM II</w:t>
            </w:r>
            <w:r>
              <w:rPr>
                <w:noProof/>
                <w:webHidden/>
              </w:rPr>
              <w:tab/>
            </w:r>
            <w:r>
              <w:rPr>
                <w:noProof/>
                <w:webHidden/>
              </w:rPr>
              <w:fldChar w:fldCharType="begin"/>
            </w:r>
            <w:r>
              <w:rPr>
                <w:noProof/>
                <w:webHidden/>
              </w:rPr>
              <w:instrText xml:space="preserve"> PAGEREF _Toc197033975 \h </w:instrText>
            </w:r>
            <w:r>
              <w:rPr>
                <w:noProof/>
                <w:webHidden/>
              </w:rPr>
            </w:r>
            <w:r>
              <w:rPr>
                <w:noProof/>
                <w:webHidden/>
              </w:rPr>
              <w:fldChar w:fldCharType="separate"/>
            </w:r>
            <w:r>
              <w:rPr>
                <w:noProof/>
                <w:webHidden/>
              </w:rPr>
              <w:t>39</w:t>
            </w:r>
            <w:r>
              <w:rPr>
                <w:noProof/>
                <w:webHidden/>
              </w:rPr>
              <w:fldChar w:fldCharType="end"/>
            </w:r>
          </w:hyperlink>
        </w:p>
        <w:p w14:paraId="672CC2C6" w14:textId="2827DE4D"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6" w:history="1">
            <w:r w:rsidRPr="00FF124D">
              <w:rPr>
                <w:rStyle w:val="Hyperlink"/>
                <w:b/>
                <w:iCs/>
                <w:noProof/>
              </w:rPr>
              <w:t>DRAINAGE SYSTEM INSTALLATION II</w:t>
            </w:r>
            <w:r>
              <w:rPr>
                <w:noProof/>
                <w:webHidden/>
              </w:rPr>
              <w:tab/>
            </w:r>
            <w:r>
              <w:rPr>
                <w:noProof/>
                <w:webHidden/>
              </w:rPr>
              <w:fldChar w:fldCharType="begin"/>
            </w:r>
            <w:r>
              <w:rPr>
                <w:noProof/>
                <w:webHidden/>
              </w:rPr>
              <w:instrText xml:space="preserve"> PAGEREF _Toc197033976 \h </w:instrText>
            </w:r>
            <w:r>
              <w:rPr>
                <w:noProof/>
                <w:webHidden/>
              </w:rPr>
            </w:r>
            <w:r>
              <w:rPr>
                <w:noProof/>
                <w:webHidden/>
              </w:rPr>
              <w:fldChar w:fldCharType="separate"/>
            </w:r>
            <w:r>
              <w:rPr>
                <w:noProof/>
                <w:webHidden/>
              </w:rPr>
              <w:t>48</w:t>
            </w:r>
            <w:r>
              <w:rPr>
                <w:noProof/>
                <w:webHidden/>
              </w:rPr>
              <w:fldChar w:fldCharType="end"/>
            </w:r>
          </w:hyperlink>
        </w:p>
        <w:p w14:paraId="3B390A1C" w14:textId="4B579832"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7" w:history="1">
            <w:r w:rsidRPr="00FF124D">
              <w:rPr>
                <w:rStyle w:val="Hyperlink"/>
                <w:b/>
                <w:iCs/>
                <w:noProof/>
              </w:rPr>
              <w:t>SANITARY APPLIANCES II</w:t>
            </w:r>
            <w:r>
              <w:rPr>
                <w:noProof/>
                <w:webHidden/>
              </w:rPr>
              <w:tab/>
            </w:r>
            <w:r>
              <w:rPr>
                <w:noProof/>
                <w:webHidden/>
              </w:rPr>
              <w:fldChar w:fldCharType="begin"/>
            </w:r>
            <w:r>
              <w:rPr>
                <w:noProof/>
                <w:webHidden/>
              </w:rPr>
              <w:instrText xml:space="preserve"> PAGEREF _Toc197033977 \h </w:instrText>
            </w:r>
            <w:r>
              <w:rPr>
                <w:noProof/>
                <w:webHidden/>
              </w:rPr>
            </w:r>
            <w:r>
              <w:rPr>
                <w:noProof/>
                <w:webHidden/>
              </w:rPr>
              <w:fldChar w:fldCharType="separate"/>
            </w:r>
            <w:r>
              <w:rPr>
                <w:noProof/>
                <w:webHidden/>
              </w:rPr>
              <w:t>54</w:t>
            </w:r>
            <w:r>
              <w:rPr>
                <w:noProof/>
                <w:webHidden/>
              </w:rPr>
              <w:fldChar w:fldCharType="end"/>
            </w:r>
          </w:hyperlink>
        </w:p>
        <w:p w14:paraId="1645A865" w14:textId="0258B0B4"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78" w:history="1">
            <w:r w:rsidRPr="00FF124D">
              <w:rPr>
                <w:rStyle w:val="Hyperlink"/>
                <w:noProof/>
                <w:lang w:val="en-GB"/>
              </w:rPr>
              <w:t>MODULE III</w:t>
            </w:r>
            <w:r>
              <w:rPr>
                <w:noProof/>
                <w:webHidden/>
              </w:rPr>
              <w:tab/>
            </w:r>
            <w:r>
              <w:rPr>
                <w:noProof/>
                <w:webHidden/>
              </w:rPr>
              <w:fldChar w:fldCharType="begin"/>
            </w:r>
            <w:r>
              <w:rPr>
                <w:noProof/>
                <w:webHidden/>
              </w:rPr>
              <w:instrText xml:space="preserve"> PAGEREF _Toc197033978 \h </w:instrText>
            </w:r>
            <w:r>
              <w:rPr>
                <w:noProof/>
                <w:webHidden/>
              </w:rPr>
            </w:r>
            <w:r>
              <w:rPr>
                <w:noProof/>
                <w:webHidden/>
              </w:rPr>
              <w:fldChar w:fldCharType="separate"/>
            </w:r>
            <w:r>
              <w:rPr>
                <w:noProof/>
                <w:webHidden/>
              </w:rPr>
              <w:t>59</w:t>
            </w:r>
            <w:r>
              <w:rPr>
                <w:noProof/>
                <w:webHidden/>
              </w:rPr>
              <w:fldChar w:fldCharType="end"/>
            </w:r>
          </w:hyperlink>
        </w:p>
        <w:p w14:paraId="0959E477" w14:textId="6E01B54C"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79" w:history="1">
            <w:r w:rsidRPr="00FF124D">
              <w:rPr>
                <w:rStyle w:val="Hyperlink"/>
                <w:b/>
                <w:noProof/>
              </w:rPr>
              <w:t>DIGITAL LITERACY</w:t>
            </w:r>
            <w:r>
              <w:rPr>
                <w:noProof/>
                <w:webHidden/>
              </w:rPr>
              <w:tab/>
            </w:r>
            <w:r>
              <w:rPr>
                <w:noProof/>
                <w:webHidden/>
              </w:rPr>
              <w:fldChar w:fldCharType="begin"/>
            </w:r>
            <w:r>
              <w:rPr>
                <w:noProof/>
                <w:webHidden/>
              </w:rPr>
              <w:instrText xml:space="preserve"> PAGEREF _Toc197033979 \h </w:instrText>
            </w:r>
            <w:r>
              <w:rPr>
                <w:noProof/>
                <w:webHidden/>
              </w:rPr>
            </w:r>
            <w:r>
              <w:rPr>
                <w:noProof/>
                <w:webHidden/>
              </w:rPr>
              <w:fldChar w:fldCharType="separate"/>
            </w:r>
            <w:r>
              <w:rPr>
                <w:noProof/>
                <w:webHidden/>
              </w:rPr>
              <w:t>60</w:t>
            </w:r>
            <w:r>
              <w:rPr>
                <w:noProof/>
                <w:webHidden/>
              </w:rPr>
              <w:fldChar w:fldCharType="end"/>
            </w:r>
          </w:hyperlink>
        </w:p>
        <w:p w14:paraId="589E5E6E" w14:textId="21B099AC"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80" w:history="1">
            <w:r w:rsidRPr="00FF124D">
              <w:rPr>
                <w:rStyle w:val="Hyperlink"/>
                <w:b/>
                <w:noProof/>
              </w:rPr>
              <w:t>BASIC MATHEMATICS</w:t>
            </w:r>
            <w:r>
              <w:rPr>
                <w:noProof/>
                <w:webHidden/>
              </w:rPr>
              <w:tab/>
            </w:r>
            <w:r>
              <w:rPr>
                <w:noProof/>
                <w:webHidden/>
              </w:rPr>
              <w:fldChar w:fldCharType="begin"/>
            </w:r>
            <w:r>
              <w:rPr>
                <w:noProof/>
                <w:webHidden/>
              </w:rPr>
              <w:instrText xml:space="preserve"> PAGEREF _Toc197033980 \h </w:instrText>
            </w:r>
            <w:r>
              <w:rPr>
                <w:noProof/>
                <w:webHidden/>
              </w:rPr>
            </w:r>
            <w:r>
              <w:rPr>
                <w:noProof/>
                <w:webHidden/>
              </w:rPr>
              <w:fldChar w:fldCharType="separate"/>
            </w:r>
            <w:r>
              <w:rPr>
                <w:noProof/>
                <w:webHidden/>
              </w:rPr>
              <w:t>76</w:t>
            </w:r>
            <w:r>
              <w:rPr>
                <w:noProof/>
                <w:webHidden/>
              </w:rPr>
              <w:fldChar w:fldCharType="end"/>
            </w:r>
          </w:hyperlink>
        </w:p>
        <w:p w14:paraId="4E997A73" w14:textId="6B0EB91E"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81" w:history="1">
            <w:r w:rsidRPr="00FF124D">
              <w:rPr>
                <w:rStyle w:val="Hyperlink"/>
                <w:b/>
                <w:noProof/>
              </w:rPr>
              <w:t>WATER SUPPLY SYSTEM III</w:t>
            </w:r>
            <w:r>
              <w:rPr>
                <w:noProof/>
                <w:webHidden/>
              </w:rPr>
              <w:tab/>
            </w:r>
            <w:r>
              <w:rPr>
                <w:noProof/>
                <w:webHidden/>
              </w:rPr>
              <w:fldChar w:fldCharType="begin"/>
            </w:r>
            <w:r>
              <w:rPr>
                <w:noProof/>
                <w:webHidden/>
              </w:rPr>
              <w:instrText xml:space="preserve"> PAGEREF _Toc197033981 \h </w:instrText>
            </w:r>
            <w:r>
              <w:rPr>
                <w:noProof/>
                <w:webHidden/>
              </w:rPr>
            </w:r>
            <w:r>
              <w:rPr>
                <w:noProof/>
                <w:webHidden/>
              </w:rPr>
              <w:fldChar w:fldCharType="separate"/>
            </w:r>
            <w:r>
              <w:rPr>
                <w:noProof/>
                <w:webHidden/>
              </w:rPr>
              <w:t>85</w:t>
            </w:r>
            <w:r>
              <w:rPr>
                <w:noProof/>
                <w:webHidden/>
              </w:rPr>
              <w:fldChar w:fldCharType="end"/>
            </w:r>
          </w:hyperlink>
        </w:p>
        <w:p w14:paraId="70FB7B78" w14:textId="3F770D73"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82" w:history="1">
            <w:r w:rsidRPr="00FF124D">
              <w:rPr>
                <w:rStyle w:val="Hyperlink"/>
                <w:b/>
                <w:noProof/>
              </w:rPr>
              <w:t>WATER STORAGE SYSTEM</w:t>
            </w:r>
            <w:r>
              <w:rPr>
                <w:noProof/>
                <w:webHidden/>
              </w:rPr>
              <w:tab/>
            </w:r>
            <w:r>
              <w:rPr>
                <w:noProof/>
                <w:webHidden/>
              </w:rPr>
              <w:fldChar w:fldCharType="begin"/>
            </w:r>
            <w:r>
              <w:rPr>
                <w:noProof/>
                <w:webHidden/>
              </w:rPr>
              <w:instrText xml:space="preserve"> PAGEREF _Toc197033982 \h </w:instrText>
            </w:r>
            <w:r>
              <w:rPr>
                <w:noProof/>
                <w:webHidden/>
              </w:rPr>
            </w:r>
            <w:r>
              <w:rPr>
                <w:noProof/>
                <w:webHidden/>
              </w:rPr>
              <w:fldChar w:fldCharType="separate"/>
            </w:r>
            <w:r>
              <w:rPr>
                <w:noProof/>
                <w:webHidden/>
              </w:rPr>
              <w:t>90</w:t>
            </w:r>
            <w:r>
              <w:rPr>
                <w:noProof/>
                <w:webHidden/>
              </w:rPr>
              <w:fldChar w:fldCharType="end"/>
            </w:r>
          </w:hyperlink>
        </w:p>
        <w:p w14:paraId="7ABCA7CC" w14:textId="6E5E2BCC" w:rsidR="000445F1" w:rsidRDefault="000445F1">
          <w:pPr>
            <w:pStyle w:val="TOC1"/>
            <w:rPr>
              <w:rFonts w:asciiTheme="minorHAnsi" w:eastAsiaTheme="minorEastAsia" w:hAnsiTheme="minorHAnsi" w:cstheme="minorBidi"/>
              <w:noProof/>
              <w:kern w:val="2"/>
              <w:szCs w:val="24"/>
              <w:lang w:val="en-IN" w:eastAsia="en-IN"/>
              <w14:ligatures w14:val="standardContextual"/>
            </w:rPr>
          </w:pPr>
          <w:hyperlink w:anchor="_Toc197033983" w:history="1">
            <w:r w:rsidRPr="00FF124D">
              <w:rPr>
                <w:rStyle w:val="Hyperlink"/>
                <w:noProof/>
              </w:rPr>
              <w:t>MODULE IV</w:t>
            </w:r>
            <w:r>
              <w:rPr>
                <w:noProof/>
                <w:webHidden/>
              </w:rPr>
              <w:tab/>
            </w:r>
            <w:r>
              <w:rPr>
                <w:noProof/>
                <w:webHidden/>
              </w:rPr>
              <w:fldChar w:fldCharType="begin"/>
            </w:r>
            <w:r>
              <w:rPr>
                <w:noProof/>
                <w:webHidden/>
              </w:rPr>
              <w:instrText xml:space="preserve"> PAGEREF _Toc197033983 \h </w:instrText>
            </w:r>
            <w:r>
              <w:rPr>
                <w:noProof/>
                <w:webHidden/>
              </w:rPr>
            </w:r>
            <w:r>
              <w:rPr>
                <w:noProof/>
                <w:webHidden/>
              </w:rPr>
              <w:fldChar w:fldCharType="separate"/>
            </w:r>
            <w:r>
              <w:rPr>
                <w:noProof/>
                <w:webHidden/>
              </w:rPr>
              <w:t>95</w:t>
            </w:r>
            <w:r>
              <w:rPr>
                <w:noProof/>
                <w:webHidden/>
              </w:rPr>
              <w:fldChar w:fldCharType="end"/>
            </w:r>
          </w:hyperlink>
        </w:p>
        <w:p w14:paraId="327E2B08" w14:textId="1756BA01"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84" w:history="1">
            <w:r w:rsidRPr="00FF124D">
              <w:rPr>
                <w:rStyle w:val="Hyperlink"/>
                <w:b/>
                <w:noProof/>
              </w:rPr>
              <w:t>TECHNICAL DRAWING</w:t>
            </w:r>
            <w:r>
              <w:rPr>
                <w:noProof/>
                <w:webHidden/>
              </w:rPr>
              <w:tab/>
            </w:r>
            <w:r>
              <w:rPr>
                <w:noProof/>
                <w:webHidden/>
              </w:rPr>
              <w:fldChar w:fldCharType="begin"/>
            </w:r>
            <w:r>
              <w:rPr>
                <w:noProof/>
                <w:webHidden/>
              </w:rPr>
              <w:instrText xml:space="preserve"> PAGEREF _Toc197033984 \h </w:instrText>
            </w:r>
            <w:r>
              <w:rPr>
                <w:noProof/>
                <w:webHidden/>
              </w:rPr>
            </w:r>
            <w:r>
              <w:rPr>
                <w:noProof/>
                <w:webHidden/>
              </w:rPr>
              <w:fldChar w:fldCharType="separate"/>
            </w:r>
            <w:r>
              <w:rPr>
                <w:noProof/>
                <w:webHidden/>
              </w:rPr>
              <w:t>96</w:t>
            </w:r>
            <w:r>
              <w:rPr>
                <w:noProof/>
                <w:webHidden/>
              </w:rPr>
              <w:fldChar w:fldCharType="end"/>
            </w:r>
          </w:hyperlink>
        </w:p>
        <w:p w14:paraId="2D45975E" w14:textId="0EA0F14A"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85" w:history="1">
            <w:r w:rsidRPr="00FF124D">
              <w:rPr>
                <w:rStyle w:val="Hyperlink"/>
                <w:b/>
                <w:noProof/>
              </w:rPr>
              <w:t>CONSTRUCTION MATERIAL SCIENCE</w:t>
            </w:r>
            <w:r>
              <w:rPr>
                <w:noProof/>
                <w:webHidden/>
              </w:rPr>
              <w:tab/>
            </w:r>
            <w:r>
              <w:rPr>
                <w:noProof/>
                <w:webHidden/>
              </w:rPr>
              <w:fldChar w:fldCharType="begin"/>
            </w:r>
            <w:r>
              <w:rPr>
                <w:noProof/>
                <w:webHidden/>
              </w:rPr>
              <w:instrText xml:space="preserve"> PAGEREF _Toc197033985 \h </w:instrText>
            </w:r>
            <w:r>
              <w:rPr>
                <w:noProof/>
                <w:webHidden/>
              </w:rPr>
            </w:r>
            <w:r>
              <w:rPr>
                <w:noProof/>
                <w:webHidden/>
              </w:rPr>
              <w:fldChar w:fldCharType="separate"/>
            </w:r>
            <w:r>
              <w:rPr>
                <w:noProof/>
                <w:webHidden/>
              </w:rPr>
              <w:t>100</w:t>
            </w:r>
            <w:r>
              <w:rPr>
                <w:noProof/>
                <w:webHidden/>
              </w:rPr>
              <w:fldChar w:fldCharType="end"/>
            </w:r>
          </w:hyperlink>
        </w:p>
        <w:p w14:paraId="61CCB33C" w14:textId="6D48C0ED"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86" w:history="1">
            <w:r w:rsidRPr="00FF124D">
              <w:rPr>
                <w:rStyle w:val="Hyperlink"/>
                <w:b/>
                <w:noProof/>
                <w:lang w:val="en-GB"/>
              </w:rPr>
              <w:t>WORKSHOP TECHNOLOGY SKILLS</w:t>
            </w:r>
            <w:r>
              <w:rPr>
                <w:noProof/>
                <w:webHidden/>
              </w:rPr>
              <w:tab/>
            </w:r>
            <w:r>
              <w:rPr>
                <w:noProof/>
                <w:webHidden/>
              </w:rPr>
              <w:fldChar w:fldCharType="begin"/>
            </w:r>
            <w:r>
              <w:rPr>
                <w:noProof/>
                <w:webHidden/>
              </w:rPr>
              <w:instrText xml:space="preserve"> PAGEREF _Toc197033986 \h </w:instrText>
            </w:r>
            <w:r>
              <w:rPr>
                <w:noProof/>
                <w:webHidden/>
              </w:rPr>
            </w:r>
            <w:r>
              <w:rPr>
                <w:noProof/>
                <w:webHidden/>
              </w:rPr>
              <w:fldChar w:fldCharType="separate"/>
            </w:r>
            <w:r>
              <w:rPr>
                <w:noProof/>
                <w:webHidden/>
              </w:rPr>
              <w:t>105</w:t>
            </w:r>
            <w:r>
              <w:rPr>
                <w:noProof/>
                <w:webHidden/>
              </w:rPr>
              <w:fldChar w:fldCharType="end"/>
            </w:r>
          </w:hyperlink>
        </w:p>
        <w:p w14:paraId="0504E695" w14:textId="2CBCCD58" w:rsidR="000445F1" w:rsidRDefault="000445F1">
          <w:pPr>
            <w:pStyle w:val="TOC2"/>
            <w:tabs>
              <w:tab w:val="right" w:leader="dot" w:pos="9350"/>
            </w:tabs>
            <w:rPr>
              <w:rFonts w:asciiTheme="minorHAnsi" w:eastAsiaTheme="minorEastAsia" w:hAnsiTheme="minorHAnsi" w:cstheme="minorBidi"/>
              <w:bCs w:val="0"/>
              <w:noProof/>
              <w:kern w:val="2"/>
              <w:lang w:val="en-IN" w:eastAsia="en-IN"/>
              <w14:ligatures w14:val="standardContextual"/>
            </w:rPr>
          </w:pPr>
          <w:hyperlink w:anchor="_Toc197033987" w:history="1">
            <w:r w:rsidRPr="00FF124D">
              <w:rPr>
                <w:rStyle w:val="Hyperlink"/>
                <w:b/>
                <w:noProof/>
              </w:rPr>
              <w:t>FIRE CONTROL SYSTEMS</w:t>
            </w:r>
            <w:r>
              <w:rPr>
                <w:noProof/>
                <w:webHidden/>
              </w:rPr>
              <w:tab/>
            </w:r>
            <w:r>
              <w:rPr>
                <w:noProof/>
                <w:webHidden/>
              </w:rPr>
              <w:fldChar w:fldCharType="begin"/>
            </w:r>
            <w:r>
              <w:rPr>
                <w:noProof/>
                <w:webHidden/>
              </w:rPr>
              <w:instrText xml:space="preserve"> PAGEREF _Toc197033987 \h </w:instrText>
            </w:r>
            <w:r>
              <w:rPr>
                <w:noProof/>
                <w:webHidden/>
              </w:rPr>
            </w:r>
            <w:r>
              <w:rPr>
                <w:noProof/>
                <w:webHidden/>
              </w:rPr>
              <w:fldChar w:fldCharType="separate"/>
            </w:r>
            <w:r>
              <w:rPr>
                <w:noProof/>
                <w:webHidden/>
              </w:rPr>
              <w:t>110</w:t>
            </w:r>
            <w:r>
              <w:rPr>
                <w:noProof/>
                <w:webHidden/>
              </w:rPr>
              <w:fldChar w:fldCharType="end"/>
            </w:r>
          </w:hyperlink>
        </w:p>
        <w:p w14:paraId="307CD375" w14:textId="280E972E" w:rsidR="00F159E3" w:rsidRPr="00813E1E" w:rsidRDefault="00F159E3">
          <w:pPr>
            <w:rPr>
              <w:rFonts w:ascii="Times New Roman" w:hAnsi="Times New Roman"/>
              <w:sz w:val="24"/>
              <w:szCs w:val="24"/>
            </w:rPr>
          </w:pPr>
          <w:r w:rsidRPr="00813E1E">
            <w:rPr>
              <w:rFonts w:ascii="Times New Roman" w:hAnsi="Times New Roman"/>
              <w:b/>
              <w:bCs/>
              <w:noProof/>
              <w:sz w:val="24"/>
              <w:szCs w:val="24"/>
            </w:rPr>
            <w:fldChar w:fldCharType="end"/>
          </w:r>
        </w:p>
      </w:sdtContent>
    </w:sdt>
    <w:p w14:paraId="124202BE" w14:textId="77777777" w:rsidR="00532AD3" w:rsidRPr="00813E1E" w:rsidRDefault="00532AD3">
      <w:pPr>
        <w:spacing w:after="0" w:line="240" w:lineRule="auto"/>
        <w:rPr>
          <w:rFonts w:ascii="Times New Roman" w:eastAsia="Times New Roman" w:hAnsi="Times New Roman"/>
          <w:b/>
          <w:bCs/>
          <w:color w:val="000000"/>
          <w:sz w:val="24"/>
          <w:szCs w:val="24"/>
        </w:rPr>
      </w:pPr>
      <w:bookmarkStart w:id="11" w:name="_Toc178770229"/>
      <w:bookmarkStart w:id="12" w:name="_Toc197009163"/>
      <w:r w:rsidRPr="00813E1E">
        <w:rPr>
          <w:rFonts w:ascii="Times New Roman" w:eastAsia="Times New Roman" w:hAnsi="Times New Roman"/>
          <w:b/>
          <w:bCs/>
          <w:color w:val="000000"/>
          <w:sz w:val="24"/>
          <w:szCs w:val="24"/>
        </w:rPr>
        <w:br w:type="page"/>
      </w:r>
    </w:p>
    <w:p w14:paraId="6FFCB6AD" w14:textId="7DF745E9" w:rsidR="00455FF9" w:rsidRPr="00813E1E" w:rsidRDefault="00000000">
      <w:pPr>
        <w:keepNext/>
        <w:keepLines/>
        <w:spacing w:before="360" w:after="80" w:line="265" w:lineRule="auto"/>
        <w:jc w:val="center"/>
        <w:outlineLvl w:val="0"/>
        <w:rPr>
          <w:rFonts w:ascii="Times New Roman" w:eastAsia="Times New Roman" w:hAnsi="Times New Roman"/>
          <w:b/>
          <w:bCs/>
          <w:color w:val="000000"/>
          <w:sz w:val="24"/>
          <w:szCs w:val="24"/>
        </w:rPr>
      </w:pPr>
      <w:bookmarkStart w:id="13" w:name="_Toc197033966"/>
      <w:r w:rsidRPr="00813E1E">
        <w:rPr>
          <w:rFonts w:ascii="Times New Roman" w:eastAsia="Times New Roman" w:hAnsi="Times New Roman"/>
          <w:b/>
          <w:bCs/>
          <w:color w:val="000000"/>
          <w:sz w:val="24"/>
          <w:szCs w:val="24"/>
        </w:rPr>
        <w:lastRenderedPageBreak/>
        <w:t>ABBREVIATIONS AND ACRONYMS</w:t>
      </w:r>
      <w:bookmarkEnd w:id="11"/>
      <w:bookmarkEnd w:id="12"/>
      <w:bookmarkEnd w:id="13"/>
    </w:p>
    <w:p w14:paraId="4CF90E45" w14:textId="77777777" w:rsidR="00455FF9" w:rsidRPr="00813E1E" w:rsidRDefault="00455FF9">
      <w:pPr>
        <w:spacing w:after="5" w:line="265" w:lineRule="auto"/>
        <w:ind w:left="908" w:hanging="10"/>
        <w:jc w:val="both"/>
        <w:rPr>
          <w:rFonts w:ascii="Times New Roman" w:eastAsia="Times New Roman" w:hAnsi="Times New Roman"/>
          <w:color w:val="000000"/>
          <w:sz w:val="24"/>
          <w:szCs w:val="24"/>
        </w:rPr>
      </w:pPr>
    </w:p>
    <w:p w14:paraId="09A55DFD" w14:textId="77777777" w:rsidR="00455FF9" w:rsidRPr="00813E1E" w:rsidRDefault="00000000">
      <w:pPr>
        <w:rPr>
          <w:rFonts w:ascii="Times New Roman" w:hAnsi="Times New Roman"/>
          <w:bCs/>
          <w:sz w:val="24"/>
          <w:szCs w:val="24"/>
          <w:lang w:eastAsia="fr"/>
        </w:rPr>
      </w:pPr>
      <w:r w:rsidRPr="00813E1E">
        <w:rPr>
          <w:rFonts w:ascii="Times New Roman" w:hAnsi="Times New Roman"/>
          <w:bCs/>
          <w:sz w:val="24"/>
          <w:szCs w:val="24"/>
          <w:lang w:eastAsia="fr" w:bidi="ar"/>
        </w:rPr>
        <w:t xml:space="preserve">PPEs- </w:t>
      </w:r>
      <w:r w:rsidRPr="00813E1E">
        <w:rPr>
          <w:rFonts w:ascii="Times New Roman" w:hAnsi="Times New Roman"/>
          <w:bCs/>
          <w:sz w:val="24"/>
          <w:szCs w:val="24"/>
          <w:lang w:eastAsia="fr" w:bidi="ar"/>
        </w:rPr>
        <w:tab/>
      </w:r>
      <w:r w:rsidRPr="00813E1E">
        <w:rPr>
          <w:rFonts w:ascii="Times New Roman" w:hAnsi="Times New Roman"/>
          <w:bCs/>
          <w:sz w:val="24"/>
          <w:szCs w:val="24"/>
          <w:lang w:eastAsia="fr" w:bidi="ar"/>
        </w:rPr>
        <w:tab/>
        <w:t>PERSONAL PROTECTIVE EQUIPEMENTS.</w:t>
      </w:r>
    </w:p>
    <w:p w14:paraId="28135C1F" w14:textId="77777777" w:rsidR="00455FF9" w:rsidRPr="00813E1E" w:rsidRDefault="00000000">
      <w:pPr>
        <w:rPr>
          <w:rFonts w:ascii="Times New Roman" w:hAnsi="Times New Roman"/>
          <w:bCs/>
          <w:sz w:val="24"/>
          <w:szCs w:val="24"/>
          <w:lang w:eastAsia="fr"/>
        </w:rPr>
      </w:pPr>
      <w:r w:rsidRPr="00813E1E">
        <w:rPr>
          <w:rFonts w:ascii="Times New Roman" w:hAnsi="Times New Roman"/>
          <w:bCs/>
          <w:sz w:val="24"/>
          <w:szCs w:val="24"/>
          <w:lang w:eastAsia="fr" w:bidi="ar"/>
        </w:rPr>
        <w:t xml:space="preserve">CBET- </w:t>
      </w:r>
      <w:r w:rsidRPr="00813E1E">
        <w:rPr>
          <w:rFonts w:ascii="Times New Roman" w:hAnsi="Times New Roman"/>
          <w:bCs/>
          <w:sz w:val="24"/>
          <w:szCs w:val="24"/>
          <w:lang w:eastAsia="fr" w:bidi="ar"/>
        </w:rPr>
        <w:tab/>
        <w:t>COMPITENCE BASED EDUCATION TRAINING.</w:t>
      </w:r>
    </w:p>
    <w:p w14:paraId="09C1E75C" w14:textId="77777777" w:rsidR="00455FF9" w:rsidRPr="00813E1E" w:rsidRDefault="00000000">
      <w:pPr>
        <w:rPr>
          <w:rFonts w:ascii="Times New Roman" w:hAnsi="Times New Roman"/>
          <w:bCs/>
          <w:sz w:val="24"/>
          <w:szCs w:val="24"/>
          <w:lang w:eastAsia="fr"/>
        </w:rPr>
      </w:pPr>
      <w:r w:rsidRPr="00813E1E">
        <w:rPr>
          <w:rFonts w:ascii="Times New Roman" w:hAnsi="Times New Roman"/>
          <w:bCs/>
          <w:sz w:val="24"/>
          <w:szCs w:val="24"/>
          <w:lang w:eastAsia="fr" w:bidi="ar"/>
        </w:rPr>
        <w:t xml:space="preserve">TVET- </w:t>
      </w:r>
      <w:r w:rsidRPr="00813E1E">
        <w:rPr>
          <w:rFonts w:ascii="Times New Roman" w:hAnsi="Times New Roman"/>
          <w:bCs/>
          <w:sz w:val="24"/>
          <w:szCs w:val="24"/>
          <w:lang w:eastAsia="fr" w:bidi="ar"/>
        </w:rPr>
        <w:tab/>
        <w:t>TECHNICAL VOCATIONAL EDUCATION TRAINING</w:t>
      </w:r>
    </w:p>
    <w:p w14:paraId="6ED55C95" w14:textId="77777777" w:rsidR="00455FF9" w:rsidRPr="00813E1E" w:rsidRDefault="00000000">
      <w:pPr>
        <w:rPr>
          <w:rFonts w:ascii="Times New Roman" w:hAnsi="Times New Roman"/>
          <w:bCs/>
          <w:sz w:val="24"/>
          <w:szCs w:val="24"/>
          <w:lang w:eastAsia="fr"/>
        </w:rPr>
      </w:pPr>
      <w:r w:rsidRPr="00813E1E">
        <w:rPr>
          <w:rFonts w:ascii="Times New Roman" w:hAnsi="Times New Roman"/>
          <w:bCs/>
          <w:sz w:val="24"/>
          <w:szCs w:val="24"/>
          <w:lang w:eastAsia="fr" w:bidi="ar"/>
        </w:rPr>
        <w:t xml:space="preserve">OS- </w:t>
      </w:r>
      <w:r w:rsidRPr="00813E1E">
        <w:rPr>
          <w:rFonts w:ascii="Times New Roman" w:hAnsi="Times New Roman"/>
          <w:bCs/>
          <w:sz w:val="24"/>
          <w:szCs w:val="24"/>
          <w:lang w:eastAsia="fr" w:bidi="ar"/>
        </w:rPr>
        <w:tab/>
      </w:r>
      <w:r w:rsidRPr="00813E1E">
        <w:rPr>
          <w:rFonts w:ascii="Times New Roman" w:hAnsi="Times New Roman"/>
          <w:bCs/>
          <w:sz w:val="24"/>
          <w:szCs w:val="24"/>
          <w:lang w:eastAsia="fr" w:bidi="ar"/>
        </w:rPr>
        <w:tab/>
        <w:t xml:space="preserve">OCCUPATIONAL STANDARDS </w:t>
      </w:r>
    </w:p>
    <w:p w14:paraId="0A4DA7C2" w14:textId="77777777" w:rsidR="00455FF9" w:rsidRPr="00813E1E" w:rsidRDefault="00000000">
      <w:pPr>
        <w:rPr>
          <w:rFonts w:ascii="Times New Roman" w:hAnsi="Times New Roman"/>
          <w:bCs/>
          <w:sz w:val="24"/>
          <w:szCs w:val="24"/>
          <w:lang w:eastAsia="fr"/>
        </w:rPr>
      </w:pPr>
      <w:r w:rsidRPr="00813E1E">
        <w:rPr>
          <w:rFonts w:ascii="Times New Roman" w:hAnsi="Times New Roman"/>
          <w:bCs/>
          <w:sz w:val="24"/>
          <w:szCs w:val="24"/>
          <w:lang w:eastAsia="fr" w:bidi="ar"/>
        </w:rPr>
        <w:t xml:space="preserve">ISCED- </w:t>
      </w:r>
      <w:r w:rsidRPr="00813E1E">
        <w:rPr>
          <w:rFonts w:ascii="Times New Roman" w:hAnsi="Times New Roman"/>
          <w:bCs/>
          <w:sz w:val="24"/>
          <w:szCs w:val="24"/>
          <w:lang w:eastAsia="fr" w:bidi="ar"/>
        </w:rPr>
        <w:tab/>
        <w:t>INTERNATIONAL STANDARDS CLASSIFICATION OF EDUCATION</w:t>
      </w:r>
    </w:p>
    <w:p w14:paraId="6029790B" w14:textId="77777777" w:rsidR="00455FF9" w:rsidRPr="00813E1E" w:rsidRDefault="00000000">
      <w:pPr>
        <w:rPr>
          <w:rFonts w:ascii="Times New Roman" w:hAnsi="Times New Roman"/>
          <w:bCs/>
          <w:sz w:val="24"/>
          <w:szCs w:val="24"/>
          <w:lang w:eastAsia="fr"/>
        </w:rPr>
      </w:pPr>
      <w:r w:rsidRPr="00813E1E">
        <w:rPr>
          <w:rFonts w:ascii="Times New Roman" w:hAnsi="Times New Roman"/>
          <w:bCs/>
          <w:sz w:val="24"/>
          <w:szCs w:val="24"/>
          <w:lang w:eastAsia="fr" w:bidi="ar"/>
        </w:rPr>
        <w:t xml:space="preserve">POE- </w:t>
      </w:r>
      <w:r w:rsidRPr="00813E1E">
        <w:rPr>
          <w:rFonts w:ascii="Times New Roman" w:hAnsi="Times New Roman"/>
          <w:bCs/>
          <w:sz w:val="24"/>
          <w:szCs w:val="24"/>
          <w:lang w:eastAsia="fr" w:bidi="ar"/>
        </w:rPr>
        <w:tab/>
      </w:r>
      <w:r w:rsidRPr="00813E1E">
        <w:rPr>
          <w:rFonts w:ascii="Times New Roman" w:hAnsi="Times New Roman"/>
          <w:bCs/>
          <w:sz w:val="24"/>
          <w:szCs w:val="24"/>
          <w:lang w:eastAsia="fr" w:bidi="ar"/>
        </w:rPr>
        <w:tab/>
        <w:t>PORTIFOLIO OF EVIDENCE</w:t>
      </w:r>
    </w:p>
    <w:p w14:paraId="32158459" w14:textId="77777777" w:rsidR="00455FF9" w:rsidRPr="00813E1E" w:rsidRDefault="00000000">
      <w:pPr>
        <w:rPr>
          <w:rFonts w:ascii="Times New Roman" w:hAnsi="Times New Roman"/>
          <w:bCs/>
          <w:sz w:val="24"/>
          <w:szCs w:val="24"/>
        </w:rPr>
      </w:pPr>
      <w:r w:rsidRPr="00813E1E">
        <w:rPr>
          <w:rFonts w:ascii="Times New Roman" w:hAnsi="Times New Roman"/>
          <w:bCs/>
          <w:sz w:val="24"/>
          <w:szCs w:val="24"/>
          <w:lang w:eastAsia="zh-CN" w:bidi="ar"/>
        </w:rPr>
        <w:t xml:space="preserve">PVC- </w:t>
      </w:r>
      <w:r w:rsidRPr="00813E1E">
        <w:rPr>
          <w:rFonts w:ascii="Times New Roman" w:hAnsi="Times New Roman"/>
          <w:bCs/>
          <w:sz w:val="24"/>
          <w:szCs w:val="24"/>
          <w:lang w:eastAsia="zh-CN" w:bidi="ar"/>
        </w:rPr>
        <w:tab/>
      </w:r>
      <w:r w:rsidRPr="00813E1E">
        <w:rPr>
          <w:rFonts w:ascii="Times New Roman" w:hAnsi="Times New Roman"/>
          <w:bCs/>
          <w:sz w:val="24"/>
          <w:szCs w:val="24"/>
          <w:lang w:eastAsia="zh-CN" w:bidi="ar"/>
        </w:rPr>
        <w:tab/>
        <w:t xml:space="preserve">POLY VINYL CHLORIDE </w:t>
      </w:r>
    </w:p>
    <w:p w14:paraId="7E830CA4" w14:textId="77777777" w:rsidR="00455FF9" w:rsidRPr="00813E1E" w:rsidRDefault="00000000">
      <w:pPr>
        <w:rPr>
          <w:rFonts w:ascii="Times New Roman" w:hAnsi="Times New Roman"/>
          <w:bCs/>
          <w:sz w:val="24"/>
          <w:szCs w:val="24"/>
        </w:rPr>
      </w:pPr>
      <w:r w:rsidRPr="00813E1E">
        <w:rPr>
          <w:rFonts w:ascii="Times New Roman" w:hAnsi="Times New Roman"/>
          <w:bCs/>
          <w:sz w:val="24"/>
          <w:szCs w:val="24"/>
          <w:lang w:eastAsia="zh-CN" w:bidi="ar"/>
        </w:rPr>
        <w:t xml:space="preserve">GI- </w:t>
      </w:r>
      <w:r w:rsidRPr="00813E1E">
        <w:rPr>
          <w:rFonts w:ascii="Times New Roman" w:hAnsi="Times New Roman"/>
          <w:bCs/>
          <w:sz w:val="24"/>
          <w:szCs w:val="24"/>
          <w:lang w:eastAsia="zh-CN" w:bidi="ar"/>
        </w:rPr>
        <w:tab/>
      </w:r>
      <w:r w:rsidRPr="00813E1E">
        <w:rPr>
          <w:rFonts w:ascii="Times New Roman" w:hAnsi="Times New Roman"/>
          <w:bCs/>
          <w:sz w:val="24"/>
          <w:szCs w:val="24"/>
          <w:lang w:eastAsia="zh-CN" w:bidi="ar"/>
        </w:rPr>
        <w:tab/>
        <w:t xml:space="preserve">GALVANIZED IRON </w:t>
      </w:r>
    </w:p>
    <w:p w14:paraId="0488E645" w14:textId="77777777" w:rsidR="00455FF9" w:rsidRPr="00813E1E" w:rsidRDefault="00000000">
      <w:pPr>
        <w:ind w:left="1440" w:hanging="1440"/>
        <w:rPr>
          <w:rFonts w:ascii="Times New Roman" w:hAnsi="Times New Roman"/>
          <w:sz w:val="24"/>
          <w:szCs w:val="24"/>
        </w:rPr>
      </w:pPr>
      <w:r w:rsidRPr="00813E1E">
        <w:rPr>
          <w:rFonts w:ascii="Times New Roman" w:hAnsi="Times New Roman"/>
          <w:sz w:val="24"/>
          <w:szCs w:val="24"/>
          <w:lang w:eastAsia="zh-CN" w:bidi="ar"/>
        </w:rPr>
        <w:t>TVETA</w:t>
      </w:r>
      <w:r w:rsidRPr="00813E1E">
        <w:rPr>
          <w:rFonts w:ascii="Times New Roman" w:hAnsi="Times New Roman"/>
          <w:sz w:val="24"/>
          <w:szCs w:val="24"/>
          <w:lang w:eastAsia="zh-CN" w:bidi="ar"/>
        </w:rPr>
        <w:tab/>
        <w:t>TECHNICAL AND VOCATIONAL EDUCATION AND TRAINING AUTHORITY</w:t>
      </w:r>
    </w:p>
    <w:p w14:paraId="12F68DC1" w14:textId="77777777" w:rsidR="00455FF9" w:rsidRPr="00813E1E" w:rsidRDefault="00455FF9">
      <w:pPr>
        <w:spacing w:after="0" w:line="360" w:lineRule="auto"/>
        <w:rPr>
          <w:rFonts w:ascii="Times New Roman" w:eastAsia="Times New Roman" w:hAnsi="Times New Roman"/>
          <w:color w:val="000000"/>
          <w:sz w:val="24"/>
          <w:szCs w:val="24"/>
        </w:rPr>
      </w:pPr>
    </w:p>
    <w:p w14:paraId="17A8F0CB" w14:textId="77777777" w:rsidR="00455FF9" w:rsidRPr="00813E1E" w:rsidRDefault="00455FF9">
      <w:pPr>
        <w:spacing w:after="5" w:line="265" w:lineRule="auto"/>
        <w:ind w:left="908" w:hanging="10"/>
        <w:jc w:val="both"/>
        <w:rPr>
          <w:rFonts w:ascii="Times New Roman" w:eastAsia="Times New Roman" w:hAnsi="Times New Roman"/>
          <w:color w:val="000000"/>
          <w:sz w:val="24"/>
          <w:szCs w:val="24"/>
        </w:rPr>
      </w:pPr>
    </w:p>
    <w:p w14:paraId="472A60C1" w14:textId="77777777" w:rsidR="00455FF9" w:rsidRPr="00813E1E" w:rsidRDefault="00455FF9">
      <w:pPr>
        <w:spacing w:after="5" w:line="265" w:lineRule="auto"/>
        <w:ind w:left="908" w:hanging="10"/>
        <w:jc w:val="both"/>
        <w:rPr>
          <w:rFonts w:ascii="Times New Roman" w:eastAsia="Times New Roman" w:hAnsi="Times New Roman"/>
          <w:color w:val="000000"/>
          <w:sz w:val="24"/>
          <w:szCs w:val="24"/>
        </w:rPr>
      </w:pPr>
    </w:p>
    <w:p w14:paraId="3FCEB11E" w14:textId="77777777" w:rsidR="00455FF9" w:rsidRPr="00813E1E" w:rsidRDefault="00000000">
      <w:pPr>
        <w:spacing w:after="160" w:line="259" w:lineRule="auto"/>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br w:type="page"/>
      </w:r>
    </w:p>
    <w:p w14:paraId="776DA00A" w14:textId="77777777" w:rsidR="00455FF9" w:rsidRPr="00813E1E" w:rsidRDefault="00455FF9">
      <w:pPr>
        <w:spacing w:after="5" w:line="265" w:lineRule="auto"/>
        <w:ind w:left="908" w:hanging="10"/>
        <w:jc w:val="both"/>
        <w:rPr>
          <w:rFonts w:ascii="Times New Roman" w:eastAsia="Times New Roman" w:hAnsi="Times New Roman"/>
          <w:color w:val="000000"/>
          <w:sz w:val="24"/>
          <w:szCs w:val="24"/>
        </w:rPr>
      </w:pPr>
    </w:p>
    <w:p w14:paraId="43A19F29" w14:textId="77777777" w:rsidR="00455FF9" w:rsidRPr="00813E1E" w:rsidRDefault="00455FF9">
      <w:pPr>
        <w:spacing w:after="160"/>
        <w:ind w:left="720" w:firstLine="720"/>
        <w:rPr>
          <w:rFonts w:ascii="Times New Roman" w:hAnsi="Times New Roman"/>
          <w:sz w:val="24"/>
          <w:szCs w:val="24"/>
        </w:rPr>
      </w:pPr>
    </w:p>
    <w:p w14:paraId="0F23D7EF" w14:textId="77777777" w:rsidR="00367101" w:rsidRPr="00813E1E" w:rsidRDefault="00367101" w:rsidP="00367101">
      <w:pPr>
        <w:keepNext/>
        <w:keepLines/>
        <w:spacing w:before="360" w:after="80" w:line="265" w:lineRule="auto"/>
        <w:ind w:left="908"/>
        <w:jc w:val="center"/>
        <w:outlineLvl w:val="0"/>
        <w:rPr>
          <w:rFonts w:ascii="Times New Roman" w:eastAsia="Times New Roman" w:hAnsi="Times New Roman"/>
          <w:b/>
          <w:bCs/>
          <w:color w:val="000000"/>
          <w:sz w:val="24"/>
          <w:szCs w:val="24"/>
        </w:rPr>
      </w:pPr>
      <w:bookmarkStart w:id="14" w:name="_Toc164263561"/>
      <w:bookmarkStart w:id="15" w:name="_Toc197009164"/>
      <w:bookmarkStart w:id="16" w:name="_Toc197033967"/>
      <w:bookmarkStart w:id="17" w:name="_Toc178770231"/>
      <w:bookmarkStart w:id="18" w:name="_Toc197009165"/>
      <w:r w:rsidRPr="00813E1E">
        <w:rPr>
          <w:rFonts w:ascii="Times New Roman" w:eastAsia="Times New Roman" w:hAnsi="Times New Roman"/>
          <w:b/>
          <w:bCs/>
          <w:color w:val="000000"/>
          <w:sz w:val="24"/>
          <w:szCs w:val="24"/>
        </w:rPr>
        <w:t>KEY TO ISCED UNIT CODE</w:t>
      </w:r>
      <w:bookmarkEnd w:id="14"/>
      <w:bookmarkEnd w:id="15"/>
      <w:bookmarkEnd w:id="16"/>
    </w:p>
    <w:p w14:paraId="6D1FA5BE" w14:textId="77777777" w:rsidR="00367101" w:rsidRPr="00813E1E" w:rsidRDefault="00367101" w:rsidP="00367101">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72265385" w14:textId="77777777" w:rsidR="00367101" w:rsidRPr="00813E1E" w:rsidRDefault="00367101" w:rsidP="00367101">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435F0BEE" w14:textId="77777777" w:rsidR="00367101" w:rsidRPr="00813E1E" w:rsidRDefault="00367101" w:rsidP="00367101">
      <w:pPr>
        <w:tabs>
          <w:tab w:val="center" w:pos="720"/>
          <w:tab w:val="center" w:pos="1441"/>
          <w:tab w:val="center" w:pos="2161"/>
          <w:tab w:val="center" w:pos="4059"/>
        </w:tabs>
        <w:spacing w:after="5" w:line="266" w:lineRule="auto"/>
        <w:ind w:left="-5"/>
        <w:rPr>
          <w:rFonts w:ascii="Times New Roman" w:hAnsi="Times New Roman"/>
          <w:color w:val="000000"/>
          <w:sz w:val="24"/>
          <w:szCs w:val="24"/>
        </w:rPr>
      </w:pPr>
      <w:r w:rsidRPr="00813E1E">
        <w:rPr>
          <w:rFonts w:ascii="Times New Roman" w:eastAsia="Times New Roman" w:hAnsi="Times New Roman"/>
          <w:noProof/>
          <w:color w:val="000000"/>
          <w:sz w:val="24"/>
          <w:szCs w:val="24"/>
        </w:rPr>
        <w:drawing>
          <wp:inline distT="0" distB="0" distL="0" distR="0" wp14:anchorId="57FDCB43" wp14:editId="3E6BA1FB">
            <wp:extent cx="5962650" cy="2517140"/>
            <wp:effectExtent l="0" t="0" r="0" b="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2">
                      <a:extLst>
                        <a:ext uri="{28A0092B-C50C-407E-A947-70E740481C1C}">
                          <a14:useLocalDpi xmlns:a14="http://schemas.microsoft.com/office/drawing/2010/main" val="0"/>
                        </a:ext>
                      </a:extLst>
                    </a:blip>
                    <a:srcRect l="-1558" t="15971"/>
                    <a:stretch>
                      <a:fillRect/>
                    </a:stretch>
                  </pic:blipFill>
                  <pic:spPr>
                    <a:xfrm>
                      <a:off x="0" y="0"/>
                      <a:ext cx="5962650" cy="2517140"/>
                    </a:xfrm>
                    <a:prstGeom prst="rect">
                      <a:avLst/>
                    </a:prstGeom>
                    <a:noFill/>
                    <a:ln>
                      <a:noFill/>
                    </a:ln>
                  </pic:spPr>
                </pic:pic>
              </a:graphicData>
            </a:graphic>
          </wp:inline>
        </w:drawing>
      </w:r>
    </w:p>
    <w:p w14:paraId="3059719E" w14:textId="77777777" w:rsidR="00367101" w:rsidRPr="00813E1E" w:rsidRDefault="00367101" w:rsidP="00367101">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7268912A" w14:textId="77777777" w:rsidR="00367101" w:rsidRPr="00813E1E" w:rsidRDefault="00367101" w:rsidP="00367101">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3095DF23" w14:textId="77777777" w:rsidR="00367101" w:rsidRPr="00813E1E" w:rsidRDefault="00367101" w:rsidP="00367101">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009E0455" w14:textId="77777777" w:rsidR="00367101" w:rsidRPr="00813E1E" w:rsidRDefault="00367101" w:rsidP="00367101">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4918D059" w14:textId="77777777" w:rsidR="00367101" w:rsidRPr="00813E1E" w:rsidRDefault="00367101" w:rsidP="00367101">
      <w:pPr>
        <w:spacing w:after="160" w:line="278" w:lineRule="auto"/>
        <w:rPr>
          <w:rFonts w:ascii="Times New Roman" w:eastAsia="Times New Roman" w:hAnsi="Times New Roman"/>
          <w:b/>
          <w:bCs/>
          <w:color w:val="000000"/>
          <w:sz w:val="24"/>
          <w:szCs w:val="24"/>
        </w:rPr>
      </w:pPr>
      <w:r w:rsidRPr="00813E1E">
        <w:rPr>
          <w:rFonts w:ascii="Times New Roman" w:eastAsia="Times New Roman" w:hAnsi="Times New Roman"/>
          <w:b/>
          <w:bCs/>
          <w:color w:val="000000"/>
          <w:sz w:val="24"/>
          <w:szCs w:val="24"/>
        </w:rPr>
        <w:br w:type="page"/>
      </w:r>
    </w:p>
    <w:p w14:paraId="4C9F7381" w14:textId="77777777" w:rsidR="00455FF9" w:rsidRPr="00813E1E" w:rsidRDefault="00000000">
      <w:pPr>
        <w:keepNext/>
        <w:keepLines/>
        <w:spacing w:before="360" w:after="80" w:line="265" w:lineRule="auto"/>
        <w:jc w:val="center"/>
        <w:outlineLvl w:val="0"/>
        <w:rPr>
          <w:rFonts w:ascii="Times New Roman" w:eastAsia="Times New Roman" w:hAnsi="Times New Roman"/>
          <w:b/>
          <w:bCs/>
          <w:color w:val="000000"/>
          <w:sz w:val="24"/>
          <w:szCs w:val="24"/>
        </w:rPr>
      </w:pPr>
      <w:bookmarkStart w:id="19" w:name="_Toc197033968"/>
      <w:r w:rsidRPr="00813E1E">
        <w:rPr>
          <w:rFonts w:ascii="Times New Roman" w:eastAsia="Times New Roman" w:hAnsi="Times New Roman"/>
          <w:b/>
          <w:bCs/>
          <w:color w:val="000000"/>
          <w:sz w:val="24"/>
          <w:szCs w:val="24"/>
        </w:rPr>
        <w:lastRenderedPageBreak/>
        <w:t>COURSE OVERVIEW</w:t>
      </w:r>
      <w:bookmarkEnd w:id="17"/>
      <w:bookmarkEnd w:id="18"/>
      <w:bookmarkEnd w:id="19"/>
    </w:p>
    <w:p w14:paraId="1C1F0597" w14:textId="77777777" w:rsidR="00455FF9" w:rsidRPr="00813E1E" w:rsidRDefault="00000000">
      <w:pPr>
        <w:spacing w:after="35" w:line="259" w:lineRule="auto"/>
        <w:rPr>
          <w:rFonts w:ascii="Times New Roman" w:eastAsia="Times New Roman" w:hAnsi="Times New Roman"/>
          <w:color w:val="000000"/>
          <w:sz w:val="24"/>
          <w:szCs w:val="24"/>
        </w:rPr>
      </w:pPr>
      <w:r w:rsidRPr="00813E1E">
        <w:rPr>
          <w:rFonts w:ascii="Times New Roman" w:hAnsi="Times New Roman"/>
          <w:color w:val="000000"/>
          <w:sz w:val="24"/>
          <w:szCs w:val="24"/>
        </w:rPr>
        <w:t xml:space="preserve"> </w:t>
      </w:r>
    </w:p>
    <w:p w14:paraId="317DCD6F" w14:textId="77777777" w:rsidR="004E489B" w:rsidRPr="004E489B" w:rsidRDefault="004E489B" w:rsidP="004E489B">
      <w:pPr>
        <w:spacing w:after="120"/>
        <w:jc w:val="both"/>
        <w:rPr>
          <w:rFonts w:ascii="Times New Roman" w:eastAsia="Times New Roman" w:hAnsi="Times New Roman"/>
          <w:sz w:val="24"/>
          <w:szCs w:val="24"/>
          <w:lang w:val="en-GB"/>
        </w:rPr>
      </w:pPr>
      <w:r w:rsidRPr="004E489B">
        <w:rPr>
          <w:rFonts w:ascii="Times New Roman" w:hAnsi="Times New Roman"/>
          <w:sz w:val="24"/>
          <w:szCs w:val="24"/>
        </w:rPr>
        <w:t xml:space="preserve">Plumbing Level 5 occupational standard consists of competencies that an individual must possess to perform plumbing works. The competencies include </w:t>
      </w:r>
      <w:r w:rsidRPr="004E489B">
        <w:rPr>
          <w:rFonts w:ascii="Times New Roman" w:eastAsia="Times New Roman" w:hAnsi="Times New Roman"/>
          <w:sz w:val="24"/>
          <w:szCs w:val="24"/>
          <w:lang w:val="en-GB"/>
        </w:rPr>
        <w:t xml:space="preserve">installing water supply system, rainwater harvesting and disposal system, installing sanitary appliances, installing drainage system, installing water storage system and installing fire control systems. </w:t>
      </w:r>
    </w:p>
    <w:p w14:paraId="3307B900" w14:textId="77777777" w:rsidR="00C90447" w:rsidRPr="00813E1E" w:rsidRDefault="00C90447">
      <w:pPr>
        <w:spacing w:after="0" w:line="360" w:lineRule="auto"/>
        <w:jc w:val="center"/>
        <w:rPr>
          <w:rFonts w:ascii="Times New Roman" w:hAnsi="Times New Roman"/>
          <w:b/>
          <w:sz w:val="24"/>
          <w:szCs w:val="24"/>
        </w:rPr>
      </w:pPr>
    </w:p>
    <w:p w14:paraId="56CF4528" w14:textId="280998F8" w:rsidR="00455FF9" w:rsidRPr="00813E1E" w:rsidRDefault="00000000" w:rsidP="00C90447">
      <w:pPr>
        <w:spacing w:after="0" w:line="360" w:lineRule="auto"/>
        <w:rPr>
          <w:rFonts w:ascii="Times New Roman" w:hAnsi="Times New Roman"/>
          <w:b/>
          <w:sz w:val="24"/>
          <w:szCs w:val="24"/>
        </w:rPr>
      </w:pPr>
      <w:r w:rsidRPr="00813E1E">
        <w:rPr>
          <w:rFonts w:ascii="Times New Roman" w:hAnsi="Times New Roman"/>
          <w:b/>
          <w:sz w:val="24"/>
          <w:szCs w:val="24"/>
        </w:rPr>
        <w:t xml:space="preserve">SUMMARY OF UNITS OF </w:t>
      </w:r>
      <w:r w:rsidR="00C90447" w:rsidRPr="00813E1E">
        <w:rPr>
          <w:rFonts w:ascii="Times New Roman" w:hAnsi="Times New Roman"/>
          <w:b/>
          <w:sz w:val="24"/>
          <w:szCs w:val="24"/>
        </w:rPr>
        <w:t>LEARNING</w:t>
      </w:r>
    </w:p>
    <w:tbl>
      <w:tblPr>
        <w:tblW w:w="4983" w:type="pct"/>
        <w:tblInd w:w="85" w:type="dxa"/>
        <w:tblLayout w:type="fixed"/>
        <w:tblCellMar>
          <w:top w:w="7" w:type="dxa"/>
          <w:left w:w="29" w:type="dxa"/>
          <w:right w:w="0" w:type="dxa"/>
        </w:tblCellMar>
        <w:tblLook w:val="04A0" w:firstRow="1" w:lastRow="0" w:firstColumn="1" w:lastColumn="0" w:noHBand="0" w:noVBand="1"/>
      </w:tblPr>
      <w:tblGrid>
        <w:gridCol w:w="2178"/>
        <w:gridCol w:w="3545"/>
        <w:gridCol w:w="1862"/>
        <w:gridCol w:w="1733"/>
      </w:tblGrid>
      <w:tr w:rsidR="00455FF9" w:rsidRPr="00813E1E" w14:paraId="69D68EF8" w14:textId="77777777">
        <w:trPr>
          <w:trHeight w:val="28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89CFE59" w14:textId="2E3EA41A" w:rsidR="00455FF9" w:rsidRPr="00813E1E" w:rsidRDefault="002326AE">
            <w:pPr>
              <w:spacing w:after="0" w:line="360" w:lineRule="auto"/>
              <w:jc w:val="center"/>
              <w:rPr>
                <w:rFonts w:ascii="Times New Roman" w:eastAsia="Times New Roman" w:hAnsi="Times New Roman"/>
                <w:b/>
                <w:sz w:val="24"/>
                <w:szCs w:val="24"/>
              </w:rPr>
            </w:pPr>
            <w:r w:rsidRPr="00813E1E">
              <w:rPr>
                <w:rFonts w:ascii="Times New Roman" w:hAnsi="Times New Roman"/>
                <w:b/>
                <w:sz w:val="24"/>
                <w:szCs w:val="24"/>
                <w:lang w:val="en-GB"/>
              </w:rPr>
              <w:t>MODULE I</w:t>
            </w:r>
          </w:p>
        </w:tc>
      </w:tr>
      <w:tr w:rsidR="00455FF9" w:rsidRPr="00813E1E" w14:paraId="71D02DC5" w14:textId="77777777">
        <w:trPr>
          <w:trHeight w:val="361"/>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6737BCD9" w14:textId="77777777" w:rsidR="00455FF9" w:rsidRPr="00813E1E" w:rsidRDefault="00000000">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 Code </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6054BB3B" w14:textId="77777777" w:rsidR="00455FF9" w:rsidRPr="00813E1E" w:rsidRDefault="00000000">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Units Title </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2D9F9D94" w14:textId="77777777" w:rsidR="00455FF9" w:rsidRPr="00813E1E" w:rsidRDefault="00000000">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Unit Duration (Hours)</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5F6CF3C1" w14:textId="77777777" w:rsidR="00455FF9" w:rsidRPr="00813E1E" w:rsidRDefault="00000000">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Credit Factor</w:t>
            </w:r>
          </w:p>
        </w:tc>
      </w:tr>
      <w:tr w:rsidR="00A30F3B" w:rsidRPr="00813E1E" w14:paraId="272CC3BB" w14:textId="77777777">
        <w:trPr>
          <w:trHeight w:val="361"/>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26044F05" w14:textId="3E1BC674"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bCs/>
                <w:sz w:val="24"/>
                <w:szCs w:val="24"/>
              </w:rPr>
              <w:t xml:space="preserve">0732 251 01A </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0E583847" w14:textId="2F70D7D9" w:rsidR="00A30F3B" w:rsidRPr="00813E1E" w:rsidRDefault="00B46A7C"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W</w:t>
            </w:r>
            <w:r w:rsidR="00A30F3B" w:rsidRPr="00813E1E">
              <w:rPr>
                <w:rFonts w:ascii="Times New Roman" w:hAnsi="Times New Roman"/>
                <w:sz w:val="24"/>
                <w:szCs w:val="24"/>
              </w:rPr>
              <w:t xml:space="preserve">ater supply </w:t>
            </w:r>
            <w:r w:rsidR="00A2423C">
              <w:rPr>
                <w:rFonts w:ascii="Times New Roman" w:hAnsi="Times New Roman"/>
                <w:sz w:val="24"/>
                <w:szCs w:val="24"/>
              </w:rPr>
              <w:t>s</w:t>
            </w:r>
            <w:r w:rsidR="00E14CC2" w:rsidRPr="00813E1E">
              <w:rPr>
                <w:rFonts w:ascii="Times New Roman" w:hAnsi="Times New Roman"/>
                <w:sz w:val="24"/>
                <w:szCs w:val="24"/>
              </w:rPr>
              <w:t>ystem</w:t>
            </w:r>
            <w:r w:rsidR="00A30F3B" w:rsidRPr="00813E1E">
              <w:rPr>
                <w:rFonts w:ascii="Times New Roman" w:hAnsi="Times New Roman"/>
                <w:sz w:val="24"/>
                <w:szCs w:val="24"/>
              </w:rPr>
              <w:t xml:space="preserve"> I</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6973BDE1" w14:textId="1499DA48"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100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18484286" w14:textId="5A35B1C9"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10.0</w:t>
            </w:r>
          </w:p>
        </w:tc>
      </w:tr>
      <w:tr w:rsidR="00A30F3B" w:rsidRPr="00813E1E" w14:paraId="1C63C1F1" w14:textId="77777777">
        <w:trPr>
          <w:trHeight w:val="361"/>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3496D926" w14:textId="64F571FC"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bCs/>
                <w:sz w:val="24"/>
                <w:szCs w:val="24"/>
              </w:rPr>
              <w:t>0732 251 02A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1A1558EE" w14:textId="496AD891"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Sanitary appliance installation I</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400158EF" w14:textId="08516B6F" w:rsidR="00A30F3B" w:rsidRPr="00813E1E" w:rsidRDefault="003B29F5" w:rsidP="00A30F3B">
            <w:pPr>
              <w:spacing w:after="0" w:line="360" w:lineRule="auto"/>
              <w:rPr>
                <w:rFonts w:ascii="Times New Roman" w:eastAsia="Times New Roman" w:hAnsi="Times New Roman"/>
                <w:b/>
                <w:sz w:val="24"/>
                <w:szCs w:val="24"/>
              </w:rPr>
            </w:pPr>
            <w:r>
              <w:rPr>
                <w:rFonts w:ascii="Times New Roman" w:hAnsi="Times New Roman"/>
                <w:sz w:val="24"/>
                <w:szCs w:val="24"/>
              </w:rPr>
              <w:t>10</w:t>
            </w:r>
            <w:r w:rsidR="00A30F3B" w:rsidRPr="00813E1E">
              <w:rPr>
                <w:rFonts w:ascii="Times New Roman" w:hAnsi="Times New Roman"/>
                <w:sz w:val="24"/>
                <w:szCs w:val="24"/>
              </w:rPr>
              <w:t>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0EBDA4B1" w14:textId="472522F5" w:rsidR="00A30F3B" w:rsidRPr="00813E1E" w:rsidRDefault="003B29F5" w:rsidP="00A30F3B">
            <w:pPr>
              <w:spacing w:after="0" w:line="360" w:lineRule="auto"/>
              <w:rPr>
                <w:rFonts w:ascii="Times New Roman" w:eastAsia="Times New Roman" w:hAnsi="Times New Roman"/>
                <w:b/>
                <w:sz w:val="24"/>
                <w:szCs w:val="24"/>
              </w:rPr>
            </w:pPr>
            <w:r>
              <w:rPr>
                <w:rFonts w:ascii="Times New Roman" w:hAnsi="Times New Roman"/>
                <w:sz w:val="24"/>
                <w:szCs w:val="24"/>
              </w:rPr>
              <w:t>10</w:t>
            </w:r>
            <w:r w:rsidR="00A30F3B" w:rsidRPr="00813E1E">
              <w:rPr>
                <w:rFonts w:ascii="Times New Roman" w:hAnsi="Times New Roman"/>
                <w:sz w:val="24"/>
                <w:szCs w:val="24"/>
              </w:rPr>
              <w:t>.0</w:t>
            </w:r>
          </w:p>
        </w:tc>
      </w:tr>
      <w:tr w:rsidR="00A30F3B" w:rsidRPr="00813E1E" w14:paraId="49A46041" w14:textId="77777777">
        <w:trPr>
          <w:trHeight w:val="361"/>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0E14E9B2" w14:textId="52F1DE60"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bCs/>
                <w:sz w:val="24"/>
                <w:szCs w:val="24"/>
              </w:rPr>
              <w:t>0732 251 03A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5356092F" w14:textId="05D8940F" w:rsidR="00A30F3B" w:rsidRPr="00813E1E" w:rsidRDefault="00B46A7C"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D</w:t>
            </w:r>
            <w:r w:rsidR="00A30F3B" w:rsidRPr="00813E1E">
              <w:rPr>
                <w:rFonts w:ascii="Times New Roman" w:hAnsi="Times New Roman"/>
                <w:sz w:val="24"/>
                <w:szCs w:val="24"/>
              </w:rPr>
              <w:t xml:space="preserve">rainage system installation I </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26AB40C5" w14:textId="2C918A8A"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100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12E0803D" w14:textId="57078D56" w:rsidR="00A30F3B" w:rsidRPr="00813E1E" w:rsidRDefault="00A30F3B"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10.0</w:t>
            </w:r>
          </w:p>
        </w:tc>
      </w:tr>
      <w:tr w:rsidR="00A30F3B" w:rsidRPr="00813E1E" w14:paraId="3E4C3D5E" w14:textId="77777777" w:rsidTr="00A30F3B">
        <w:trPr>
          <w:trHeight w:val="361"/>
        </w:trPr>
        <w:tc>
          <w:tcPr>
            <w:tcW w:w="3071" w:type="pct"/>
            <w:gridSpan w:val="2"/>
            <w:tcBorders>
              <w:top w:val="single" w:sz="4" w:space="0" w:color="000000"/>
              <w:left w:val="single" w:sz="4" w:space="0" w:color="000000"/>
              <w:bottom w:val="single" w:sz="4" w:space="0" w:color="000000"/>
              <w:right w:val="single" w:sz="4" w:space="0" w:color="000000"/>
            </w:tcBorders>
            <w:shd w:val="clear" w:color="auto" w:fill="auto"/>
          </w:tcPr>
          <w:p w14:paraId="6985D157" w14:textId="2D202DEB" w:rsidR="00A30F3B" w:rsidRPr="00813E1E" w:rsidRDefault="00C90447" w:rsidP="00A30F3B">
            <w:pPr>
              <w:spacing w:after="0" w:line="360" w:lineRule="auto"/>
              <w:rPr>
                <w:rFonts w:ascii="Times New Roman" w:eastAsia="Times New Roman" w:hAnsi="Times New Roman"/>
                <w:b/>
                <w:sz w:val="24"/>
                <w:szCs w:val="24"/>
              </w:rPr>
            </w:pPr>
            <w:r w:rsidRPr="00813E1E">
              <w:rPr>
                <w:rFonts w:ascii="Times New Roman" w:hAnsi="Times New Roman"/>
                <w:sz w:val="24"/>
                <w:szCs w:val="24"/>
              </w:rPr>
              <w:t>SUB TOTAL</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4DBCF0AA" w14:textId="0373AB56" w:rsidR="00A30F3B" w:rsidRPr="00813E1E" w:rsidRDefault="003B29F5" w:rsidP="00A30F3B">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30</w:t>
            </w:r>
            <w:r w:rsidR="00C90447" w:rsidRPr="00813E1E">
              <w:rPr>
                <w:rFonts w:ascii="Times New Roman" w:eastAsia="Times New Roman" w:hAnsi="Times New Roman"/>
                <w:b/>
                <w:sz w:val="24"/>
                <w:szCs w:val="24"/>
              </w:rPr>
              <w:t>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64697F79" w14:textId="5EA67E93" w:rsidR="00A30F3B" w:rsidRPr="00813E1E" w:rsidRDefault="003B29F5" w:rsidP="00A30F3B">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30</w:t>
            </w:r>
            <w:r w:rsidR="00C90447" w:rsidRPr="00813E1E">
              <w:rPr>
                <w:rFonts w:ascii="Times New Roman" w:eastAsia="Times New Roman" w:hAnsi="Times New Roman"/>
                <w:b/>
                <w:sz w:val="24"/>
                <w:szCs w:val="24"/>
              </w:rPr>
              <w:t>.0</w:t>
            </w:r>
          </w:p>
        </w:tc>
      </w:tr>
      <w:tr w:rsidR="00294EAB" w:rsidRPr="00813E1E" w14:paraId="1D6A05F9" w14:textId="77777777" w:rsidTr="00294EAB">
        <w:trPr>
          <w:trHeight w:val="316"/>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13F88A6" w14:textId="0C04F1B7" w:rsidR="00294EAB" w:rsidRPr="00813E1E" w:rsidRDefault="00294EAB" w:rsidP="00294EAB">
            <w:pPr>
              <w:spacing w:after="0" w:line="360" w:lineRule="auto"/>
              <w:jc w:val="center"/>
              <w:rPr>
                <w:rFonts w:ascii="Times New Roman" w:hAnsi="Times New Roman"/>
                <w:b/>
                <w:sz w:val="24"/>
                <w:szCs w:val="24"/>
                <w:lang w:val="en-GB"/>
              </w:rPr>
            </w:pPr>
            <w:r w:rsidRPr="00813E1E">
              <w:rPr>
                <w:rFonts w:ascii="Times New Roman" w:hAnsi="Times New Roman"/>
                <w:b/>
                <w:sz w:val="24"/>
                <w:szCs w:val="24"/>
                <w:lang w:val="en-GB"/>
              </w:rPr>
              <w:t>MODULE II</w:t>
            </w:r>
          </w:p>
        </w:tc>
      </w:tr>
      <w:tr w:rsidR="002326AE" w:rsidRPr="00813E1E" w14:paraId="0F36D5FD" w14:textId="77777777" w:rsidTr="00BE745A">
        <w:trPr>
          <w:trHeight w:val="361"/>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6972FB8A" w14:textId="77777777" w:rsidR="002326AE" w:rsidRPr="00813E1E" w:rsidRDefault="002326AE" w:rsidP="00BE745A">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 Code </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7B28C894" w14:textId="77777777" w:rsidR="002326AE" w:rsidRPr="00813E1E" w:rsidRDefault="002326AE" w:rsidP="00BE745A">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Units Title </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66A3C1BC" w14:textId="77777777" w:rsidR="002326AE" w:rsidRPr="00813E1E" w:rsidRDefault="002326AE" w:rsidP="00BE745A">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Unit Duration (Hours)</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334C3FC2" w14:textId="77777777" w:rsidR="002326AE" w:rsidRPr="00813E1E" w:rsidRDefault="002326AE" w:rsidP="00BE745A">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Credit Factor</w:t>
            </w:r>
          </w:p>
        </w:tc>
      </w:tr>
      <w:tr w:rsidR="00294EAB" w:rsidRPr="00813E1E" w14:paraId="2CE9373C" w14:textId="77777777">
        <w:trPr>
          <w:trHeight w:val="316"/>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63F59FCD" w14:textId="2E4115DF" w:rsidR="00294EAB" w:rsidRPr="00813E1E" w:rsidRDefault="00294EAB" w:rsidP="00294EAB">
            <w:pPr>
              <w:spacing w:after="0" w:line="360" w:lineRule="auto"/>
              <w:rPr>
                <w:rFonts w:ascii="Times New Roman" w:hAnsi="Times New Roman"/>
                <w:sz w:val="24"/>
                <w:szCs w:val="24"/>
              </w:rPr>
            </w:pPr>
            <w:r w:rsidRPr="00813E1E">
              <w:rPr>
                <w:rFonts w:ascii="Times New Roman" w:hAnsi="Times New Roman"/>
                <w:bCs/>
                <w:sz w:val="24"/>
                <w:szCs w:val="24"/>
              </w:rPr>
              <w:t xml:space="preserve">0417 </w:t>
            </w:r>
            <w:r w:rsidR="0048108C" w:rsidRPr="00813E1E">
              <w:rPr>
                <w:rFonts w:ascii="Times New Roman" w:hAnsi="Times New Roman"/>
                <w:bCs/>
                <w:sz w:val="24"/>
                <w:szCs w:val="24"/>
              </w:rPr>
              <w:t>3</w:t>
            </w:r>
            <w:r w:rsidRPr="00813E1E">
              <w:rPr>
                <w:rFonts w:ascii="Times New Roman" w:hAnsi="Times New Roman"/>
                <w:bCs/>
                <w:sz w:val="24"/>
                <w:szCs w:val="24"/>
              </w:rPr>
              <w:t>51 0</w:t>
            </w:r>
            <w:r w:rsidR="0048108C" w:rsidRPr="00813E1E">
              <w:rPr>
                <w:rFonts w:ascii="Times New Roman" w:hAnsi="Times New Roman"/>
                <w:bCs/>
                <w:sz w:val="24"/>
                <w:szCs w:val="24"/>
              </w:rPr>
              <w:t>4</w:t>
            </w:r>
            <w:r w:rsidRPr="00813E1E">
              <w:rPr>
                <w:rFonts w:ascii="Times New Roman" w:hAnsi="Times New Roman"/>
                <w:bCs/>
                <w:sz w:val="24"/>
                <w:szCs w:val="24"/>
              </w:rPr>
              <w:t>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61006771" w14:textId="22596330" w:rsidR="00294EAB" w:rsidRPr="00813E1E" w:rsidRDefault="00294EAB" w:rsidP="00294EAB">
            <w:pPr>
              <w:spacing w:line="360" w:lineRule="auto"/>
              <w:rPr>
                <w:rFonts w:ascii="Times New Roman" w:hAnsi="Times New Roman"/>
                <w:sz w:val="24"/>
                <w:szCs w:val="24"/>
              </w:rPr>
            </w:pPr>
            <w:r w:rsidRPr="00813E1E">
              <w:rPr>
                <w:rFonts w:ascii="Times New Roman" w:hAnsi="Times New Roman"/>
                <w:sz w:val="24"/>
                <w:szCs w:val="24"/>
              </w:rPr>
              <w:t>Work Place Essential Skills</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678D506F" w14:textId="5A3EE9B3"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30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3353B23A" w14:textId="3A9859E2"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3.0</w:t>
            </w:r>
          </w:p>
        </w:tc>
      </w:tr>
      <w:tr w:rsidR="00294EAB" w:rsidRPr="00813E1E" w14:paraId="008E7081" w14:textId="77777777">
        <w:trPr>
          <w:trHeight w:val="316"/>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07FBAE84" w14:textId="5D3C6114" w:rsidR="00294EAB" w:rsidRPr="00813E1E" w:rsidRDefault="00294EAB" w:rsidP="00294EAB">
            <w:pPr>
              <w:spacing w:after="0" w:line="360" w:lineRule="auto"/>
              <w:rPr>
                <w:rFonts w:ascii="Times New Roman" w:hAnsi="Times New Roman"/>
                <w:sz w:val="24"/>
                <w:szCs w:val="24"/>
              </w:rPr>
            </w:pPr>
            <w:r w:rsidRPr="00813E1E">
              <w:rPr>
                <w:rFonts w:ascii="Times New Roman" w:hAnsi="Times New Roman"/>
                <w:sz w:val="24"/>
                <w:szCs w:val="24"/>
              </w:rPr>
              <w:t>0732 351 0</w:t>
            </w:r>
            <w:r w:rsidR="0048108C" w:rsidRPr="00813E1E">
              <w:rPr>
                <w:rFonts w:ascii="Times New Roman" w:hAnsi="Times New Roman"/>
                <w:sz w:val="24"/>
                <w:szCs w:val="24"/>
              </w:rPr>
              <w:t>5</w:t>
            </w:r>
            <w:r w:rsidRPr="00813E1E">
              <w:rPr>
                <w:rFonts w:ascii="Times New Roman" w:hAnsi="Times New Roman"/>
                <w:sz w:val="24"/>
                <w:szCs w:val="24"/>
              </w:rPr>
              <w:t>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5D62AAAF" w14:textId="28DCE99E" w:rsidR="00294EAB" w:rsidRPr="00813E1E" w:rsidRDefault="00B46A7C" w:rsidP="00294EAB">
            <w:pPr>
              <w:spacing w:line="360" w:lineRule="auto"/>
              <w:rPr>
                <w:rFonts w:ascii="Times New Roman" w:hAnsi="Times New Roman"/>
                <w:sz w:val="24"/>
                <w:szCs w:val="24"/>
              </w:rPr>
            </w:pPr>
            <w:r w:rsidRPr="00813E1E">
              <w:rPr>
                <w:rFonts w:ascii="Times New Roman" w:hAnsi="Times New Roman"/>
                <w:sz w:val="24"/>
                <w:szCs w:val="24"/>
              </w:rPr>
              <w:t>W</w:t>
            </w:r>
            <w:r w:rsidR="00294EAB" w:rsidRPr="00813E1E">
              <w:rPr>
                <w:rFonts w:ascii="Times New Roman" w:hAnsi="Times New Roman"/>
                <w:sz w:val="24"/>
                <w:szCs w:val="24"/>
              </w:rPr>
              <w:t>ater supply system II</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2D3AE646" w14:textId="3DFBCAA3"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60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47A0D815" w14:textId="7F99926C"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6.0</w:t>
            </w:r>
          </w:p>
        </w:tc>
      </w:tr>
      <w:tr w:rsidR="00294EAB" w:rsidRPr="00813E1E" w14:paraId="3FCE4415" w14:textId="77777777">
        <w:trPr>
          <w:trHeight w:val="316"/>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4716F8E3" w14:textId="7415F88F" w:rsidR="00294EAB" w:rsidRPr="00813E1E" w:rsidRDefault="00294EAB" w:rsidP="00294EAB">
            <w:pPr>
              <w:spacing w:after="0" w:line="360" w:lineRule="auto"/>
              <w:rPr>
                <w:rFonts w:ascii="Times New Roman" w:hAnsi="Times New Roman"/>
                <w:sz w:val="24"/>
                <w:szCs w:val="24"/>
              </w:rPr>
            </w:pPr>
            <w:r w:rsidRPr="00813E1E">
              <w:rPr>
                <w:rFonts w:ascii="Times New Roman" w:hAnsi="Times New Roman"/>
                <w:sz w:val="24"/>
                <w:szCs w:val="24"/>
              </w:rPr>
              <w:t>0732 351 0</w:t>
            </w:r>
            <w:r w:rsidR="0048108C" w:rsidRPr="00813E1E">
              <w:rPr>
                <w:rFonts w:ascii="Times New Roman" w:hAnsi="Times New Roman"/>
                <w:sz w:val="24"/>
                <w:szCs w:val="24"/>
              </w:rPr>
              <w:t>6</w:t>
            </w:r>
            <w:r w:rsidRPr="00813E1E">
              <w:rPr>
                <w:rFonts w:ascii="Times New Roman" w:hAnsi="Times New Roman"/>
                <w:sz w:val="24"/>
                <w:szCs w:val="24"/>
              </w:rPr>
              <w:t>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57570570" w14:textId="346DB138" w:rsidR="00294EAB" w:rsidRPr="00813E1E" w:rsidRDefault="00294EAB" w:rsidP="00294EAB">
            <w:pPr>
              <w:spacing w:line="360" w:lineRule="auto"/>
              <w:rPr>
                <w:rFonts w:ascii="Times New Roman" w:hAnsi="Times New Roman"/>
                <w:sz w:val="24"/>
                <w:szCs w:val="24"/>
              </w:rPr>
            </w:pPr>
            <w:r w:rsidRPr="00813E1E">
              <w:rPr>
                <w:rFonts w:ascii="Times New Roman" w:hAnsi="Times New Roman"/>
                <w:sz w:val="24"/>
                <w:szCs w:val="24"/>
              </w:rPr>
              <w:t>Rainwater harvesting system I</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407885E2" w14:textId="7AC3DBA3"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80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6AB51407" w14:textId="46CDE3B1"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8.0</w:t>
            </w:r>
          </w:p>
        </w:tc>
      </w:tr>
      <w:tr w:rsidR="00294EAB" w:rsidRPr="00813E1E" w14:paraId="360B0096" w14:textId="77777777">
        <w:trPr>
          <w:trHeight w:val="316"/>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186F71B2" w14:textId="782958F2" w:rsidR="00294EAB" w:rsidRPr="00813E1E" w:rsidRDefault="00294EAB" w:rsidP="00294EAB">
            <w:pPr>
              <w:spacing w:after="0" w:line="360" w:lineRule="auto"/>
              <w:rPr>
                <w:rFonts w:ascii="Times New Roman" w:hAnsi="Times New Roman"/>
                <w:sz w:val="24"/>
                <w:szCs w:val="24"/>
              </w:rPr>
            </w:pPr>
            <w:r w:rsidRPr="00813E1E">
              <w:rPr>
                <w:rFonts w:ascii="Times New Roman" w:hAnsi="Times New Roman"/>
                <w:sz w:val="24"/>
                <w:szCs w:val="24"/>
              </w:rPr>
              <w:t>0732 351 0</w:t>
            </w:r>
            <w:r w:rsidR="0048108C" w:rsidRPr="00813E1E">
              <w:rPr>
                <w:rFonts w:ascii="Times New Roman" w:hAnsi="Times New Roman"/>
                <w:sz w:val="24"/>
                <w:szCs w:val="24"/>
              </w:rPr>
              <w:t>7</w:t>
            </w:r>
            <w:r w:rsidRPr="00813E1E">
              <w:rPr>
                <w:rFonts w:ascii="Times New Roman" w:hAnsi="Times New Roman"/>
                <w:sz w:val="24"/>
                <w:szCs w:val="24"/>
              </w:rPr>
              <w:t>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06697A2E" w14:textId="06CC63B4" w:rsidR="00294EAB" w:rsidRPr="00813E1E" w:rsidRDefault="00B46A7C" w:rsidP="00294EAB">
            <w:pPr>
              <w:spacing w:line="360" w:lineRule="auto"/>
              <w:rPr>
                <w:rFonts w:ascii="Times New Roman" w:hAnsi="Times New Roman"/>
                <w:sz w:val="24"/>
                <w:szCs w:val="24"/>
              </w:rPr>
            </w:pPr>
            <w:r w:rsidRPr="00813E1E">
              <w:rPr>
                <w:rFonts w:ascii="Times New Roman" w:hAnsi="Times New Roman"/>
                <w:sz w:val="24"/>
                <w:szCs w:val="24"/>
              </w:rPr>
              <w:t>D</w:t>
            </w:r>
            <w:r w:rsidR="00294EAB" w:rsidRPr="00813E1E">
              <w:rPr>
                <w:rFonts w:ascii="Times New Roman" w:hAnsi="Times New Roman"/>
                <w:sz w:val="24"/>
                <w:szCs w:val="24"/>
              </w:rPr>
              <w:t>rainage system II</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1780F940" w14:textId="637EC8AA"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60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49E6CB1D" w14:textId="11E51F7E"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6.0</w:t>
            </w:r>
          </w:p>
        </w:tc>
      </w:tr>
      <w:tr w:rsidR="00294EAB" w:rsidRPr="00813E1E" w14:paraId="3D125ABE" w14:textId="77777777">
        <w:trPr>
          <w:trHeight w:val="316"/>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69A9ED03" w14:textId="52A83AC8" w:rsidR="00294EAB" w:rsidRPr="00813E1E" w:rsidRDefault="00294EAB" w:rsidP="00294EAB">
            <w:pPr>
              <w:spacing w:after="0" w:line="360" w:lineRule="auto"/>
              <w:rPr>
                <w:rFonts w:ascii="Times New Roman" w:hAnsi="Times New Roman"/>
                <w:sz w:val="24"/>
                <w:szCs w:val="24"/>
              </w:rPr>
            </w:pPr>
            <w:r w:rsidRPr="00813E1E">
              <w:rPr>
                <w:rFonts w:ascii="Times New Roman" w:hAnsi="Times New Roman"/>
                <w:sz w:val="24"/>
                <w:szCs w:val="24"/>
              </w:rPr>
              <w:t>0732 351 0</w:t>
            </w:r>
            <w:r w:rsidR="0048108C" w:rsidRPr="00813E1E">
              <w:rPr>
                <w:rFonts w:ascii="Times New Roman" w:hAnsi="Times New Roman"/>
                <w:sz w:val="24"/>
                <w:szCs w:val="24"/>
              </w:rPr>
              <w:t>8</w:t>
            </w:r>
            <w:r w:rsidRPr="00813E1E">
              <w:rPr>
                <w:rFonts w:ascii="Times New Roman" w:hAnsi="Times New Roman"/>
                <w:sz w:val="24"/>
                <w:szCs w:val="24"/>
              </w:rPr>
              <w:t>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36F67E22" w14:textId="7A452EA1" w:rsidR="00294EAB" w:rsidRPr="00813E1E" w:rsidRDefault="00294EAB" w:rsidP="00294EAB">
            <w:pPr>
              <w:spacing w:line="360" w:lineRule="auto"/>
              <w:rPr>
                <w:rFonts w:ascii="Times New Roman" w:hAnsi="Times New Roman"/>
                <w:sz w:val="24"/>
                <w:szCs w:val="24"/>
              </w:rPr>
            </w:pPr>
            <w:r w:rsidRPr="00813E1E">
              <w:rPr>
                <w:rFonts w:ascii="Times New Roman" w:hAnsi="Times New Roman"/>
                <w:sz w:val="24"/>
                <w:szCs w:val="24"/>
              </w:rPr>
              <w:t>Sanitary appliance installation II</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2951A35D" w14:textId="4B1ABEB7"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60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3BF4E56D" w14:textId="5C133F6E" w:rsidR="00294EAB" w:rsidRPr="00813E1E" w:rsidRDefault="00294EAB" w:rsidP="00294EAB">
            <w:pPr>
              <w:spacing w:after="0" w:line="360" w:lineRule="auto"/>
              <w:rPr>
                <w:rFonts w:ascii="Times New Roman" w:eastAsia="Times New Roman" w:hAnsi="Times New Roman"/>
                <w:sz w:val="24"/>
                <w:szCs w:val="24"/>
              </w:rPr>
            </w:pPr>
            <w:r w:rsidRPr="00813E1E">
              <w:rPr>
                <w:rFonts w:ascii="Times New Roman" w:hAnsi="Times New Roman"/>
                <w:sz w:val="24"/>
                <w:szCs w:val="24"/>
              </w:rPr>
              <w:t>6.0</w:t>
            </w:r>
          </w:p>
        </w:tc>
      </w:tr>
      <w:tr w:rsidR="00294EAB" w:rsidRPr="00813E1E" w14:paraId="4ECC8759" w14:textId="77777777" w:rsidTr="00294EAB">
        <w:trPr>
          <w:trHeight w:val="316"/>
        </w:trPr>
        <w:tc>
          <w:tcPr>
            <w:tcW w:w="3071" w:type="pct"/>
            <w:gridSpan w:val="2"/>
            <w:tcBorders>
              <w:top w:val="single" w:sz="4" w:space="0" w:color="000000"/>
              <w:left w:val="single" w:sz="4" w:space="0" w:color="000000"/>
              <w:bottom w:val="single" w:sz="4" w:space="0" w:color="000000"/>
              <w:right w:val="single" w:sz="4" w:space="0" w:color="000000"/>
            </w:tcBorders>
            <w:shd w:val="clear" w:color="auto" w:fill="auto"/>
          </w:tcPr>
          <w:p w14:paraId="246101D7" w14:textId="57F6AB8D" w:rsidR="00294EAB" w:rsidRPr="00813E1E" w:rsidRDefault="00C90447" w:rsidP="00294EAB">
            <w:pPr>
              <w:spacing w:line="360" w:lineRule="auto"/>
              <w:rPr>
                <w:rFonts w:ascii="Times New Roman" w:hAnsi="Times New Roman"/>
                <w:sz w:val="24"/>
                <w:szCs w:val="24"/>
              </w:rPr>
            </w:pPr>
            <w:r w:rsidRPr="00813E1E">
              <w:rPr>
                <w:rFonts w:ascii="Times New Roman" w:hAnsi="Times New Roman"/>
                <w:sz w:val="24"/>
                <w:szCs w:val="24"/>
              </w:rPr>
              <w:t>SUB TOTAL</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38904F1A" w14:textId="7C8EE60D" w:rsidR="00294EAB" w:rsidRPr="00813E1E" w:rsidRDefault="00294EAB" w:rsidP="00294EAB">
            <w:pPr>
              <w:spacing w:after="0" w:line="360" w:lineRule="auto"/>
              <w:rPr>
                <w:rFonts w:ascii="Times New Roman" w:hAnsi="Times New Roman"/>
                <w:b/>
                <w:bCs/>
                <w:sz w:val="24"/>
                <w:szCs w:val="24"/>
              </w:rPr>
            </w:pPr>
            <w:r w:rsidRPr="00813E1E">
              <w:rPr>
                <w:rFonts w:ascii="Times New Roman" w:hAnsi="Times New Roman"/>
                <w:b/>
                <w:bCs/>
                <w:sz w:val="24"/>
                <w:szCs w:val="24"/>
              </w:rPr>
              <w:t>290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1337628D" w14:textId="472BD228" w:rsidR="00294EAB" w:rsidRPr="00813E1E" w:rsidRDefault="00294EAB" w:rsidP="00294EAB">
            <w:pPr>
              <w:spacing w:after="0" w:line="360" w:lineRule="auto"/>
              <w:rPr>
                <w:rFonts w:ascii="Times New Roman" w:hAnsi="Times New Roman"/>
                <w:b/>
                <w:bCs/>
                <w:sz w:val="24"/>
                <w:szCs w:val="24"/>
              </w:rPr>
            </w:pPr>
            <w:r w:rsidRPr="00813E1E">
              <w:rPr>
                <w:rFonts w:ascii="Times New Roman" w:hAnsi="Times New Roman"/>
                <w:b/>
                <w:bCs/>
                <w:sz w:val="24"/>
                <w:szCs w:val="24"/>
              </w:rPr>
              <w:t>29.0</w:t>
            </w:r>
          </w:p>
        </w:tc>
      </w:tr>
      <w:tr w:rsidR="00294EAB" w:rsidRPr="00813E1E" w14:paraId="5D9D513A" w14:textId="77777777" w:rsidTr="00294EAB">
        <w:trPr>
          <w:trHeight w:val="316"/>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210125D" w14:textId="40C8452F" w:rsidR="00294EAB" w:rsidRPr="00813E1E" w:rsidRDefault="00294EAB" w:rsidP="00294EAB">
            <w:pPr>
              <w:spacing w:after="0" w:line="360" w:lineRule="auto"/>
              <w:jc w:val="center"/>
              <w:rPr>
                <w:rFonts w:ascii="Times New Roman" w:hAnsi="Times New Roman"/>
                <w:b/>
                <w:sz w:val="24"/>
                <w:szCs w:val="24"/>
                <w:lang w:val="en-GB"/>
              </w:rPr>
            </w:pPr>
            <w:r w:rsidRPr="00813E1E">
              <w:rPr>
                <w:rFonts w:ascii="Times New Roman" w:hAnsi="Times New Roman"/>
                <w:b/>
                <w:sz w:val="24"/>
                <w:szCs w:val="24"/>
                <w:lang w:val="en-GB"/>
              </w:rPr>
              <w:t>MODULE III</w:t>
            </w:r>
          </w:p>
        </w:tc>
      </w:tr>
      <w:tr w:rsidR="002326AE" w:rsidRPr="00813E1E" w14:paraId="18E46260" w14:textId="77777777" w:rsidTr="00BE745A">
        <w:trPr>
          <w:trHeight w:val="361"/>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120806AC" w14:textId="77777777" w:rsidR="002326AE" w:rsidRPr="00813E1E" w:rsidRDefault="002326AE" w:rsidP="00BE745A">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 Code </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58F4A1AA" w14:textId="77777777" w:rsidR="002326AE" w:rsidRPr="00813E1E" w:rsidRDefault="002326AE" w:rsidP="00BE745A">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Units Title </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3BEAE4E7" w14:textId="77777777" w:rsidR="002326AE" w:rsidRPr="00813E1E" w:rsidRDefault="002326AE" w:rsidP="00BE745A">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Unit Duration (Hours)</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3D5C4C35" w14:textId="77777777" w:rsidR="002326AE" w:rsidRPr="00813E1E" w:rsidRDefault="002326AE" w:rsidP="00BE745A">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Credit Factor</w:t>
            </w:r>
          </w:p>
        </w:tc>
      </w:tr>
      <w:tr w:rsidR="00455FF9" w:rsidRPr="00813E1E" w14:paraId="25499BEB" w14:textId="77777777">
        <w:trPr>
          <w:trHeight w:val="316"/>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5A78C5AB" w14:textId="15022C19" w:rsidR="00455FF9" w:rsidRPr="00813E1E" w:rsidRDefault="00000000">
            <w:pPr>
              <w:spacing w:after="0" w:line="360" w:lineRule="auto"/>
              <w:rPr>
                <w:rFonts w:ascii="Times New Roman" w:eastAsia="Times New Roman" w:hAnsi="Times New Roman"/>
                <w:sz w:val="24"/>
                <w:szCs w:val="24"/>
              </w:rPr>
            </w:pPr>
            <w:r w:rsidRPr="00813E1E">
              <w:rPr>
                <w:rFonts w:ascii="Times New Roman" w:hAnsi="Times New Roman"/>
                <w:sz w:val="24"/>
                <w:szCs w:val="24"/>
              </w:rPr>
              <w:t>0611 451 0</w:t>
            </w:r>
            <w:r w:rsidR="0048108C" w:rsidRPr="00813E1E">
              <w:rPr>
                <w:rFonts w:ascii="Times New Roman" w:hAnsi="Times New Roman"/>
                <w:sz w:val="24"/>
                <w:szCs w:val="24"/>
              </w:rPr>
              <w:t>9</w:t>
            </w:r>
            <w:r w:rsidRPr="00813E1E">
              <w:rPr>
                <w:rFonts w:ascii="Times New Roman" w:hAnsi="Times New Roman"/>
                <w:sz w:val="24"/>
                <w:szCs w:val="24"/>
              </w:rPr>
              <w:t xml:space="preserve"> </w:t>
            </w:r>
            <w:r w:rsidR="00F72A63" w:rsidRPr="00813E1E">
              <w:rPr>
                <w:rFonts w:ascii="Times New Roman" w:hAnsi="Times New Roman"/>
                <w:sz w:val="24"/>
                <w:szCs w:val="24"/>
              </w:rPr>
              <w:t>A</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6644088F" w14:textId="77777777" w:rsidR="00455FF9" w:rsidRPr="00813E1E" w:rsidRDefault="00000000">
            <w:pPr>
              <w:spacing w:line="360" w:lineRule="auto"/>
              <w:rPr>
                <w:rFonts w:ascii="Times New Roman" w:hAnsi="Times New Roman"/>
                <w:sz w:val="24"/>
                <w:szCs w:val="24"/>
              </w:rPr>
            </w:pPr>
            <w:r w:rsidRPr="00813E1E">
              <w:rPr>
                <w:rFonts w:ascii="Times New Roman" w:hAnsi="Times New Roman"/>
                <w:sz w:val="24"/>
                <w:szCs w:val="24"/>
              </w:rPr>
              <w:t xml:space="preserve">Digital literacy </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5B09552D" w14:textId="77777777" w:rsidR="00455FF9" w:rsidRPr="00813E1E" w:rsidRDefault="00000000" w:rsidP="00C90447">
            <w:pPr>
              <w:pStyle w:val="TOC2"/>
            </w:pPr>
            <w:r w:rsidRPr="00813E1E">
              <w:t>50</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10158986" w14:textId="0687A2F7" w:rsidR="00455FF9" w:rsidRPr="00813E1E" w:rsidRDefault="00000000" w:rsidP="00C90447">
            <w:pPr>
              <w:pStyle w:val="TOC2"/>
            </w:pPr>
            <w:r w:rsidRPr="00813E1E">
              <w:t>5</w:t>
            </w:r>
            <w:r w:rsidR="00730D3B" w:rsidRPr="00813E1E">
              <w:t>.0</w:t>
            </w:r>
          </w:p>
        </w:tc>
      </w:tr>
      <w:tr w:rsidR="00455FF9" w:rsidRPr="00813E1E" w14:paraId="35FE7F9B" w14:textId="77777777">
        <w:trPr>
          <w:trHeight w:val="235"/>
        </w:trPr>
        <w:tc>
          <w:tcPr>
            <w:tcW w:w="1169" w:type="pct"/>
            <w:tcBorders>
              <w:top w:val="single" w:sz="4" w:space="0" w:color="000000"/>
              <w:left w:val="single" w:sz="4" w:space="0" w:color="000000"/>
              <w:bottom w:val="single" w:sz="4" w:space="0" w:color="000000"/>
              <w:right w:val="single" w:sz="4" w:space="0" w:color="auto"/>
            </w:tcBorders>
            <w:shd w:val="clear" w:color="auto" w:fill="auto"/>
          </w:tcPr>
          <w:p w14:paraId="13EF4FBB" w14:textId="560D19D5" w:rsidR="00455FF9" w:rsidRPr="00813E1E" w:rsidRDefault="00000000">
            <w:pPr>
              <w:spacing w:after="0" w:line="360" w:lineRule="auto"/>
              <w:rPr>
                <w:rFonts w:ascii="Times New Roman" w:eastAsia="Times New Roman" w:hAnsi="Times New Roman"/>
                <w:sz w:val="24"/>
                <w:szCs w:val="24"/>
              </w:rPr>
            </w:pPr>
            <w:r w:rsidRPr="00813E1E">
              <w:rPr>
                <w:rFonts w:ascii="Times New Roman" w:hAnsi="Times New Roman"/>
                <w:sz w:val="24"/>
                <w:szCs w:val="24"/>
              </w:rPr>
              <w:lastRenderedPageBreak/>
              <w:t xml:space="preserve">0541 451 </w:t>
            </w:r>
            <w:r w:rsidR="0048108C" w:rsidRPr="00813E1E">
              <w:rPr>
                <w:rFonts w:ascii="Times New Roman" w:hAnsi="Times New Roman"/>
                <w:sz w:val="24"/>
                <w:szCs w:val="24"/>
              </w:rPr>
              <w:t>10</w:t>
            </w:r>
            <w:r w:rsidRPr="00813E1E">
              <w:rPr>
                <w:rFonts w:ascii="Times New Roman" w:hAnsi="Times New Roman"/>
                <w:sz w:val="24"/>
                <w:szCs w:val="24"/>
              </w:rPr>
              <w:t>A</w:t>
            </w:r>
          </w:p>
        </w:tc>
        <w:tc>
          <w:tcPr>
            <w:tcW w:w="1902" w:type="pct"/>
            <w:tcBorders>
              <w:top w:val="single" w:sz="4" w:space="0" w:color="000000"/>
              <w:left w:val="single" w:sz="4" w:space="0" w:color="auto"/>
              <w:bottom w:val="single" w:sz="4" w:space="0" w:color="000000"/>
              <w:right w:val="single" w:sz="4" w:space="0" w:color="auto"/>
            </w:tcBorders>
            <w:shd w:val="clear" w:color="auto" w:fill="auto"/>
          </w:tcPr>
          <w:p w14:paraId="5ED265BD" w14:textId="527A2B43" w:rsidR="00455FF9" w:rsidRPr="00813E1E" w:rsidRDefault="00000000" w:rsidP="00F86A96">
            <w:pPr>
              <w:pStyle w:val="TOC2"/>
              <w:ind w:left="0"/>
            </w:pPr>
            <w:r w:rsidRPr="00813E1E">
              <w:rPr>
                <w:lang w:val="en-GB"/>
              </w:rPr>
              <w:t>Basic mathematics</w:t>
            </w:r>
            <w:r w:rsidR="008C6D48" w:rsidRPr="00813E1E">
              <w:rPr>
                <w:lang w:val="en-GB"/>
              </w:rPr>
              <w:t xml:space="preserve"> principles</w:t>
            </w:r>
          </w:p>
        </w:tc>
        <w:tc>
          <w:tcPr>
            <w:tcW w:w="999" w:type="pct"/>
            <w:tcBorders>
              <w:top w:val="single" w:sz="4" w:space="0" w:color="000000"/>
              <w:left w:val="single" w:sz="4" w:space="0" w:color="auto"/>
              <w:bottom w:val="single" w:sz="4" w:space="0" w:color="000000"/>
              <w:right w:val="single" w:sz="4" w:space="0" w:color="auto"/>
            </w:tcBorders>
            <w:shd w:val="clear" w:color="auto" w:fill="auto"/>
          </w:tcPr>
          <w:p w14:paraId="4895F554" w14:textId="77777777" w:rsidR="00455FF9" w:rsidRPr="00813E1E" w:rsidRDefault="00000000" w:rsidP="00C90447">
            <w:pPr>
              <w:pStyle w:val="TOC2"/>
            </w:pPr>
            <w:r w:rsidRPr="00813E1E">
              <w:t>80</w:t>
            </w:r>
          </w:p>
        </w:tc>
        <w:tc>
          <w:tcPr>
            <w:tcW w:w="930" w:type="pct"/>
            <w:tcBorders>
              <w:top w:val="single" w:sz="4" w:space="0" w:color="000000"/>
              <w:left w:val="single" w:sz="4" w:space="0" w:color="auto"/>
              <w:bottom w:val="single" w:sz="4" w:space="0" w:color="000000"/>
              <w:right w:val="single" w:sz="4" w:space="0" w:color="auto"/>
            </w:tcBorders>
            <w:shd w:val="clear" w:color="auto" w:fill="auto"/>
          </w:tcPr>
          <w:p w14:paraId="3BF1600C" w14:textId="7E7A8F04" w:rsidR="00455FF9" w:rsidRPr="00813E1E" w:rsidRDefault="00000000" w:rsidP="00C90447">
            <w:pPr>
              <w:pStyle w:val="TOC2"/>
            </w:pPr>
            <w:r w:rsidRPr="00813E1E">
              <w:t>8</w:t>
            </w:r>
            <w:r w:rsidR="00730D3B" w:rsidRPr="00813E1E">
              <w:t>.0</w:t>
            </w:r>
          </w:p>
        </w:tc>
      </w:tr>
      <w:tr w:rsidR="00294EAB" w:rsidRPr="00813E1E" w14:paraId="4B6F4519" w14:textId="77777777">
        <w:trPr>
          <w:trHeight w:val="235"/>
        </w:trPr>
        <w:tc>
          <w:tcPr>
            <w:tcW w:w="1169" w:type="pct"/>
            <w:tcBorders>
              <w:top w:val="single" w:sz="4" w:space="0" w:color="000000"/>
              <w:left w:val="single" w:sz="4" w:space="0" w:color="000000"/>
              <w:bottom w:val="single" w:sz="4" w:space="0" w:color="000000"/>
              <w:right w:val="single" w:sz="4" w:space="0" w:color="auto"/>
            </w:tcBorders>
            <w:shd w:val="clear" w:color="auto" w:fill="auto"/>
          </w:tcPr>
          <w:p w14:paraId="0565B1DF" w14:textId="391D98D8" w:rsidR="00294EAB" w:rsidRPr="00813E1E" w:rsidRDefault="00294EAB" w:rsidP="00294EAB">
            <w:pPr>
              <w:spacing w:after="0" w:line="360" w:lineRule="auto"/>
              <w:rPr>
                <w:rFonts w:ascii="Times New Roman" w:hAnsi="Times New Roman"/>
                <w:sz w:val="24"/>
                <w:szCs w:val="24"/>
              </w:rPr>
            </w:pPr>
            <w:r w:rsidRPr="00813E1E">
              <w:rPr>
                <w:rFonts w:ascii="Times New Roman" w:eastAsia="Times New Roman" w:hAnsi="Times New Roman"/>
                <w:sz w:val="24"/>
                <w:szCs w:val="24"/>
              </w:rPr>
              <w:t>0732</w:t>
            </w:r>
            <w:r w:rsidR="0048108C" w:rsidRPr="00813E1E">
              <w:rPr>
                <w:rFonts w:ascii="Times New Roman" w:eastAsia="Times New Roman" w:hAnsi="Times New Roman"/>
                <w:sz w:val="24"/>
                <w:szCs w:val="24"/>
              </w:rPr>
              <w:t xml:space="preserve"> </w:t>
            </w:r>
            <w:r w:rsidRPr="00813E1E">
              <w:rPr>
                <w:rFonts w:ascii="Times New Roman" w:eastAsia="Times New Roman" w:hAnsi="Times New Roman"/>
                <w:sz w:val="24"/>
                <w:szCs w:val="24"/>
              </w:rPr>
              <w:t>451</w:t>
            </w:r>
            <w:r w:rsidR="0048108C" w:rsidRPr="00813E1E">
              <w:rPr>
                <w:rFonts w:ascii="Times New Roman" w:eastAsia="Times New Roman" w:hAnsi="Times New Roman"/>
                <w:sz w:val="24"/>
                <w:szCs w:val="24"/>
              </w:rPr>
              <w:t xml:space="preserve"> </w:t>
            </w:r>
            <w:r w:rsidRPr="00813E1E">
              <w:rPr>
                <w:rFonts w:ascii="Times New Roman" w:eastAsia="Times New Roman" w:hAnsi="Times New Roman"/>
                <w:sz w:val="24"/>
                <w:szCs w:val="24"/>
              </w:rPr>
              <w:t>1</w:t>
            </w:r>
            <w:r w:rsidR="0048108C" w:rsidRPr="00813E1E">
              <w:rPr>
                <w:rFonts w:ascii="Times New Roman" w:eastAsia="Times New Roman" w:hAnsi="Times New Roman"/>
                <w:sz w:val="24"/>
                <w:szCs w:val="24"/>
              </w:rPr>
              <w:t>1</w:t>
            </w:r>
            <w:r w:rsidRPr="00813E1E">
              <w:rPr>
                <w:rFonts w:ascii="Times New Roman" w:eastAsia="Times New Roman" w:hAnsi="Times New Roman"/>
                <w:sz w:val="24"/>
                <w:szCs w:val="24"/>
              </w:rPr>
              <w:t>A</w:t>
            </w:r>
          </w:p>
        </w:tc>
        <w:tc>
          <w:tcPr>
            <w:tcW w:w="1902" w:type="pct"/>
            <w:tcBorders>
              <w:top w:val="single" w:sz="4" w:space="0" w:color="000000"/>
              <w:left w:val="single" w:sz="4" w:space="0" w:color="auto"/>
              <w:bottom w:val="single" w:sz="4" w:space="0" w:color="000000"/>
              <w:right w:val="single" w:sz="4" w:space="0" w:color="auto"/>
            </w:tcBorders>
            <w:shd w:val="clear" w:color="auto" w:fill="auto"/>
          </w:tcPr>
          <w:p w14:paraId="29655CBA" w14:textId="065915B4" w:rsidR="00294EAB" w:rsidRPr="00813E1E" w:rsidRDefault="00294EAB" w:rsidP="00F86A96">
            <w:pPr>
              <w:pStyle w:val="TOC2"/>
              <w:ind w:left="0"/>
              <w:rPr>
                <w:lang w:val="en-GB"/>
              </w:rPr>
            </w:pPr>
            <w:r w:rsidRPr="00813E1E">
              <w:t>Water supply systems III</w:t>
            </w:r>
          </w:p>
        </w:tc>
        <w:tc>
          <w:tcPr>
            <w:tcW w:w="999" w:type="pct"/>
            <w:tcBorders>
              <w:top w:val="single" w:sz="4" w:space="0" w:color="000000"/>
              <w:left w:val="single" w:sz="4" w:space="0" w:color="auto"/>
              <w:bottom w:val="single" w:sz="4" w:space="0" w:color="000000"/>
              <w:right w:val="single" w:sz="4" w:space="0" w:color="auto"/>
            </w:tcBorders>
            <w:shd w:val="clear" w:color="auto" w:fill="auto"/>
          </w:tcPr>
          <w:p w14:paraId="30A3258F" w14:textId="418E94C2" w:rsidR="00294EAB" w:rsidRPr="00813E1E" w:rsidRDefault="00294EAB" w:rsidP="00C90447">
            <w:pPr>
              <w:pStyle w:val="TOC2"/>
            </w:pPr>
            <w:r w:rsidRPr="00813E1E">
              <w:t>80</w:t>
            </w:r>
          </w:p>
        </w:tc>
        <w:tc>
          <w:tcPr>
            <w:tcW w:w="930" w:type="pct"/>
            <w:tcBorders>
              <w:top w:val="single" w:sz="4" w:space="0" w:color="000000"/>
              <w:left w:val="single" w:sz="4" w:space="0" w:color="auto"/>
              <w:bottom w:val="single" w:sz="4" w:space="0" w:color="000000"/>
              <w:right w:val="single" w:sz="4" w:space="0" w:color="auto"/>
            </w:tcBorders>
            <w:shd w:val="clear" w:color="auto" w:fill="auto"/>
          </w:tcPr>
          <w:p w14:paraId="7DE4BE8E" w14:textId="15EDB005" w:rsidR="00294EAB" w:rsidRPr="00813E1E" w:rsidRDefault="00294EAB" w:rsidP="00C90447">
            <w:pPr>
              <w:pStyle w:val="TOC2"/>
            </w:pPr>
            <w:r w:rsidRPr="00813E1E">
              <w:t>8.0</w:t>
            </w:r>
          </w:p>
        </w:tc>
      </w:tr>
      <w:tr w:rsidR="00294EAB" w:rsidRPr="00813E1E" w14:paraId="6508A1AE" w14:textId="77777777">
        <w:trPr>
          <w:trHeight w:val="235"/>
        </w:trPr>
        <w:tc>
          <w:tcPr>
            <w:tcW w:w="1169" w:type="pct"/>
            <w:tcBorders>
              <w:top w:val="single" w:sz="4" w:space="0" w:color="000000"/>
              <w:left w:val="single" w:sz="4" w:space="0" w:color="000000"/>
              <w:bottom w:val="single" w:sz="4" w:space="0" w:color="000000"/>
              <w:right w:val="single" w:sz="4" w:space="0" w:color="auto"/>
            </w:tcBorders>
            <w:shd w:val="clear" w:color="auto" w:fill="auto"/>
          </w:tcPr>
          <w:p w14:paraId="64381942" w14:textId="0F28773B" w:rsidR="00294EAB" w:rsidRPr="00813E1E" w:rsidRDefault="00294EAB" w:rsidP="00294EAB">
            <w:pPr>
              <w:spacing w:after="0" w:line="360" w:lineRule="auto"/>
              <w:rPr>
                <w:rFonts w:ascii="Times New Roman" w:hAnsi="Times New Roman"/>
                <w:sz w:val="24"/>
                <w:szCs w:val="24"/>
              </w:rPr>
            </w:pPr>
            <w:r w:rsidRPr="00813E1E">
              <w:rPr>
                <w:rFonts w:ascii="Times New Roman" w:eastAsia="Times New Roman" w:hAnsi="Times New Roman"/>
                <w:sz w:val="24"/>
                <w:szCs w:val="24"/>
              </w:rPr>
              <w:t>0732</w:t>
            </w:r>
            <w:r w:rsidR="0048108C" w:rsidRPr="00813E1E">
              <w:rPr>
                <w:rFonts w:ascii="Times New Roman" w:eastAsia="Times New Roman" w:hAnsi="Times New Roman"/>
                <w:sz w:val="24"/>
                <w:szCs w:val="24"/>
              </w:rPr>
              <w:t xml:space="preserve"> </w:t>
            </w:r>
            <w:r w:rsidRPr="00813E1E">
              <w:rPr>
                <w:rFonts w:ascii="Times New Roman" w:eastAsia="Times New Roman" w:hAnsi="Times New Roman"/>
                <w:sz w:val="24"/>
                <w:szCs w:val="24"/>
              </w:rPr>
              <w:t>451</w:t>
            </w:r>
            <w:r w:rsidR="0048108C" w:rsidRPr="00813E1E">
              <w:rPr>
                <w:rFonts w:ascii="Times New Roman" w:eastAsia="Times New Roman" w:hAnsi="Times New Roman"/>
                <w:sz w:val="24"/>
                <w:szCs w:val="24"/>
              </w:rPr>
              <w:t xml:space="preserve"> </w:t>
            </w:r>
            <w:r w:rsidRPr="00813E1E">
              <w:rPr>
                <w:rFonts w:ascii="Times New Roman" w:eastAsia="Times New Roman" w:hAnsi="Times New Roman"/>
                <w:sz w:val="24"/>
                <w:szCs w:val="24"/>
              </w:rPr>
              <w:t>1</w:t>
            </w:r>
            <w:r w:rsidR="00F72A63" w:rsidRPr="00813E1E">
              <w:rPr>
                <w:rFonts w:ascii="Times New Roman" w:eastAsia="Times New Roman" w:hAnsi="Times New Roman"/>
                <w:sz w:val="24"/>
                <w:szCs w:val="24"/>
              </w:rPr>
              <w:t>2</w:t>
            </w:r>
            <w:r w:rsidRPr="00813E1E">
              <w:rPr>
                <w:rFonts w:ascii="Times New Roman" w:eastAsia="Times New Roman" w:hAnsi="Times New Roman"/>
                <w:sz w:val="24"/>
                <w:szCs w:val="24"/>
              </w:rPr>
              <w:t>A</w:t>
            </w:r>
          </w:p>
        </w:tc>
        <w:tc>
          <w:tcPr>
            <w:tcW w:w="1902" w:type="pct"/>
            <w:tcBorders>
              <w:top w:val="single" w:sz="4" w:space="0" w:color="000000"/>
              <w:left w:val="single" w:sz="4" w:space="0" w:color="auto"/>
              <w:bottom w:val="single" w:sz="4" w:space="0" w:color="000000"/>
              <w:right w:val="single" w:sz="4" w:space="0" w:color="auto"/>
            </w:tcBorders>
            <w:shd w:val="clear" w:color="auto" w:fill="auto"/>
          </w:tcPr>
          <w:p w14:paraId="572DD2D1" w14:textId="709F739B" w:rsidR="00294EAB" w:rsidRPr="00813E1E" w:rsidRDefault="00294EAB" w:rsidP="00F86A96">
            <w:pPr>
              <w:pStyle w:val="TOC2"/>
              <w:ind w:left="0"/>
              <w:rPr>
                <w:lang w:val="en-GB"/>
              </w:rPr>
            </w:pPr>
            <w:r w:rsidRPr="00813E1E">
              <w:t>Water storage system</w:t>
            </w:r>
          </w:p>
        </w:tc>
        <w:tc>
          <w:tcPr>
            <w:tcW w:w="999" w:type="pct"/>
            <w:tcBorders>
              <w:top w:val="single" w:sz="4" w:space="0" w:color="000000"/>
              <w:left w:val="single" w:sz="4" w:space="0" w:color="auto"/>
              <w:bottom w:val="single" w:sz="4" w:space="0" w:color="000000"/>
              <w:right w:val="single" w:sz="4" w:space="0" w:color="auto"/>
            </w:tcBorders>
            <w:shd w:val="clear" w:color="auto" w:fill="auto"/>
          </w:tcPr>
          <w:p w14:paraId="13FD6D9A" w14:textId="25D84FCB" w:rsidR="00294EAB" w:rsidRPr="00813E1E" w:rsidRDefault="00294EAB" w:rsidP="00C90447">
            <w:pPr>
              <w:pStyle w:val="TOC2"/>
            </w:pPr>
            <w:r w:rsidRPr="00813E1E">
              <w:rPr>
                <w:lang w:val="en-GB"/>
              </w:rPr>
              <w:t>7</w:t>
            </w:r>
            <w:r w:rsidRPr="00813E1E">
              <w:t>0</w:t>
            </w:r>
          </w:p>
        </w:tc>
        <w:tc>
          <w:tcPr>
            <w:tcW w:w="930" w:type="pct"/>
            <w:tcBorders>
              <w:top w:val="single" w:sz="4" w:space="0" w:color="000000"/>
              <w:left w:val="single" w:sz="4" w:space="0" w:color="auto"/>
              <w:bottom w:val="single" w:sz="4" w:space="0" w:color="000000"/>
              <w:right w:val="single" w:sz="4" w:space="0" w:color="auto"/>
            </w:tcBorders>
            <w:shd w:val="clear" w:color="auto" w:fill="auto"/>
          </w:tcPr>
          <w:p w14:paraId="7C625FF8" w14:textId="7679D2F8" w:rsidR="00294EAB" w:rsidRPr="00813E1E" w:rsidRDefault="00294EAB" w:rsidP="00C90447">
            <w:pPr>
              <w:pStyle w:val="TOC2"/>
            </w:pPr>
            <w:r w:rsidRPr="00813E1E">
              <w:rPr>
                <w:lang w:val="en-GB"/>
              </w:rPr>
              <w:t>7.0</w:t>
            </w:r>
          </w:p>
        </w:tc>
      </w:tr>
      <w:tr w:rsidR="00A30F3B" w:rsidRPr="00813E1E" w14:paraId="3E128A97" w14:textId="77777777" w:rsidTr="00A30F3B">
        <w:trPr>
          <w:trHeight w:val="235"/>
        </w:trPr>
        <w:tc>
          <w:tcPr>
            <w:tcW w:w="3071" w:type="pct"/>
            <w:gridSpan w:val="2"/>
            <w:tcBorders>
              <w:top w:val="single" w:sz="4" w:space="0" w:color="000000"/>
              <w:left w:val="single" w:sz="4" w:space="0" w:color="000000"/>
              <w:bottom w:val="single" w:sz="4" w:space="0" w:color="000000"/>
              <w:right w:val="single" w:sz="4" w:space="0" w:color="auto"/>
            </w:tcBorders>
            <w:shd w:val="clear" w:color="auto" w:fill="auto"/>
          </w:tcPr>
          <w:p w14:paraId="543532F9" w14:textId="368AEAD1" w:rsidR="00A30F3B" w:rsidRPr="00813E1E" w:rsidRDefault="00C90447" w:rsidP="00C90447">
            <w:pPr>
              <w:pStyle w:val="TOC2"/>
              <w:ind w:left="1440"/>
            </w:pPr>
            <w:r w:rsidRPr="00813E1E">
              <w:t>SUB TOTAL</w:t>
            </w:r>
          </w:p>
        </w:tc>
        <w:tc>
          <w:tcPr>
            <w:tcW w:w="999" w:type="pct"/>
            <w:tcBorders>
              <w:top w:val="single" w:sz="4" w:space="0" w:color="000000"/>
              <w:left w:val="single" w:sz="4" w:space="0" w:color="auto"/>
              <w:bottom w:val="single" w:sz="4" w:space="0" w:color="000000"/>
              <w:right w:val="single" w:sz="4" w:space="0" w:color="auto"/>
            </w:tcBorders>
            <w:shd w:val="clear" w:color="auto" w:fill="auto"/>
          </w:tcPr>
          <w:p w14:paraId="17F15187" w14:textId="5BD5A939" w:rsidR="00A30F3B" w:rsidRPr="00813E1E" w:rsidRDefault="00C90447" w:rsidP="00C90447">
            <w:pPr>
              <w:pStyle w:val="TOC2"/>
              <w:rPr>
                <w:b/>
                <w:bCs w:val="0"/>
                <w:lang w:val="en-GB"/>
              </w:rPr>
            </w:pPr>
            <w:r w:rsidRPr="00813E1E">
              <w:rPr>
                <w:b/>
                <w:bCs w:val="0"/>
                <w:lang w:val="en-GB"/>
              </w:rPr>
              <w:t>280</w:t>
            </w:r>
          </w:p>
        </w:tc>
        <w:tc>
          <w:tcPr>
            <w:tcW w:w="930" w:type="pct"/>
            <w:tcBorders>
              <w:top w:val="single" w:sz="4" w:space="0" w:color="000000"/>
              <w:left w:val="single" w:sz="4" w:space="0" w:color="auto"/>
              <w:bottom w:val="single" w:sz="4" w:space="0" w:color="000000"/>
              <w:right w:val="single" w:sz="4" w:space="0" w:color="auto"/>
            </w:tcBorders>
            <w:shd w:val="clear" w:color="auto" w:fill="auto"/>
          </w:tcPr>
          <w:p w14:paraId="1FD15E12" w14:textId="0C6841B3" w:rsidR="00A30F3B" w:rsidRPr="00813E1E" w:rsidRDefault="00C90447" w:rsidP="00C90447">
            <w:pPr>
              <w:pStyle w:val="TOC2"/>
              <w:rPr>
                <w:b/>
                <w:bCs w:val="0"/>
                <w:lang w:val="en-GB"/>
              </w:rPr>
            </w:pPr>
            <w:r w:rsidRPr="00813E1E">
              <w:rPr>
                <w:b/>
                <w:bCs w:val="0"/>
                <w:lang w:val="en-GB"/>
              </w:rPr>
              <w:t>28.0</w:t>
            </w:r>
          </w:p>
        </w:tc>
      </w:tr>
      <w:tr w:rsidR="00294EAB" w:rsidRPr="00813E1E" w14:paraId="2734CF44" w14:textId="77777777" w:rsidTr="00294EAB">
        <w:trPr>
          <w:trHeight w:val="235"/>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A7A0C40" w14:textId="2A0BD194" w:rsidR="00294EAB" w:rsidRPr="00813E1E" w:rsidRDefault="00294EAB" w:rsidP="00294EAB">
            <w:pPr>
              <w:spacing w:after="0" w:line="360" w:lineRule="auto"/>
              <w:jc w:val="center"/>
              <w:rPr>
                <w:rFonts w:ascii="Times New Roman" w:hAnsi="Times New Roman"/>
                <w:b/>
                <w:sz w:val="24"/>
                <w:szCs w:val="24"/>
                <w:lang w:val="en-GB"/>
              </w:rPr>
            </w:pPr>
            <w:r w:rsidRPr="00813E1E">
              <w:rPr>
                <w:rFonts w:ascii="Times New Roman" w:hAnsi="Times New Roman"/>
                <w:b/>
                <w:sz w:val="24"/>
                <w:szCs w:val="24"/>
                <w:lang w:val="en-GB"/>
              </w:rPr>
              <w:t>MODULE IV</w:t>
            </w:r>
          </w:p>
        </w:tc>
      </w:tr>
      <w:tr w:rsidR="002326AE" w:rsidRPr="00813E1E" w14:paraId="0D2D0D00" w14:textId="77777777" w:rsidTr="00BE745A">
        <w:trPr>
          <w:trHeight w:val="361"/>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65B2210B" w14:textId="77777777" w:rsidR="002326AE" w:rsidRPr="00813E1E" w:rsidRDefault="002326AE" w:rsidP="00BE745A">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 Code </w:t>
            </w:r>
          </w:p>
        </w:tc>
        <w:tc>
          <w:tcPr>
            <w:tcW w:w="1902" w:type="pct"/>
            <w:tcBorders>
              <w:top w:val="single" w:sz="4" w:space="0" w:color="000000"/>
              <w:left w:val="single" w:sz="4" w:space="0" w:color="000000"/>
              <w:bottom w:val="single" w:sz="4" w:space="0" w:color="000000"/>
              <w:right w:val="single" w:sz="4" w:space="0" w:color="000000"/>
            </w:tcBorders>
            <w:shd w:val="clear" w:color="auto" w:fill="auto"/>
          </w:tcPr>
          <w:p w14:paraId="7DAA8F1D" w14:textId="77777777" w:rsidR="002326AE" w:rsidRPr="00813E1E" w:rsidRDefault="002326AE" w:rsidP="00BE745A">
            <w:pPr>
              <w:spacing w:after="0" w:line="360" w:lineRule="auto"/>
              <w:rPr>
                <w:rFonts w:ascii="Times New Roman" w:eastAsia="Times New Roman" w:hAnsi="Times New Roman"/>
                <w:sz w:val="24"/>
                <w:szCs w:val="24"/>
              </w:rPr>
            </w:pPr>
            <w:r w:rsidRPr="00813E1E">
              <w:rPr>
                <w:rFonts w:ascii="Times New Roman" w:eastAsia="Times New Roman" w:hAnsi="Times New Roman"/>
                <w:b/>
                <w:sz w:val="24"/>
                <w:szCs w:val="24"/>
              </w:rPr>
              <w:t xml:space="preserve">Units Title </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13414FDD" w14:textId="77777777" w:rsidR="002326AE" w:rsidRPr="00813E1E" w:rsidRDefault="002326AE" w:rsidP="00BE745A">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Unit Duration (Hours)</w:t>
            </w: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14:paraId="4BA17C5E" w14:textId="77777777" w:rsidR="002326AE" w:rsidRPr="00813E1E" w:rsidRDefault="002326AE" w:rsidP="00BE745A">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Credit Factor</w:t>
            </w:r>
          </w:p>
        </w:tc>
      </w:tr>
      <w:tr w:rsidR="00294EAB" w:rsidRPr="00813E1E" w14:paraId="79551057" w14:textId="77777777">
        <w:trPr>
          <w:trHeight w:val="343"/>
        </w:trPr>
        <w:tc>
          <w:tcPr>
            <w:tcW w:w="1169" w:type="pct"/>
            <w:tcBorders>
              <w:top w:val="single" w:sz="4" w:space="0" w:color="000000"/>
              <w:left w:val="single" w:sz="4" w:space="0" w:color="000000"/>
              <w:bottom w:val="single" w:sz="4" w:space="0" w:color="000000"/>
              <w:right w:val="single" w:sz="4" w:space="0" w:color="auto"/>
            </w:tcBorders>
            <w:shd w:val="clear" w:color="auto" w:fill="auto"/>
          </w:tcPr>
          <w:p w14:paraId="7F722F94" w14:textId="377DA685" w:rsidR="00455FF9" w:rsidRPr="00813E1E" w:rsidRDefault="00000000">
            <w:pPr>
              <w:spacing w:after="0" w:line="360" w:lineRule="auto"/>
              <w:rPr>
                <w:rFonts w:ascii="Times New Roman" w:eastAsia="Times New Roman" w:hAnsi="Times New Roman"/>
                <w:sz w:val="24"/>
                <w:szCs w:val="24"/>
              </w:rPr>
            </w:pPr>
            <w:r w:rsidRPr="00813E1E">
              <w:rPr>
                <w:rFonts w:ascii="Times New Roman" w:hAnsi="Times New Roman"/>
                <w:sz w:val="24"/>
                <w:szCs w:val="24"/>
              </w:rPr>
              <w:t xml:space="preserve">0732 451 </w:t>
            </w:r>
            <w:r w:rsidR="0048108C" w:rsidRPr="00813E1E">
              <w:rPr>
                <w:rFonts w:ascii="Times New Roman" w:hAnsi="Times New Roman"/>
                <w:sz w:val="24"/>
                <w:szCs w:val="24"/>
              </w:rPr>
              <w:t>1</w:t>
            </w:r>
            <w:r w:rsidR="00F72A63" w:rsidRPr="00813E1E">
              <w:rPr>
                <w:rFonts w:ascii="Times New Roman" w:hAnsi="Times New Roman"/>
                <w:sz w:val="24"/>
                <w:szCs w:val="24"/>
              </w:rPr>
              <w:t>3</w:t>
            </w:r>
            <w:r w:rsidRPr="00813E1E">
              <w:rPr>
                <w:rFonts w:ascii="Times New Roman" w:hAnsi="Times New Roman"/>
                <w:sz w:val="24"/>
                <w:szCs w:val="24"/>
              </w:rPr>
              <w:t>A</w:t>
            </w:r>
          </w:p>
        </w:tc>
        <w:tc>
          <w:tcPr>
            <w:tcW w:w="1902" w:type="pct"/>
            <w:tcBorders>
              <w:top w:val="single" w:sz="4" w:space="0" w:color="000000"/>
              <w:left w:val="single" w:sz="4" w:space="0" w:color="auto"/>
              <w:bottom w:val="single" w:sz="4" w:space="0" w:color="000000"/>
              <w:right w:val="single" w:sz="4" w:space="0" w:color="auto"/>
            </w:tcBorders>
            <w:shd w:val="clear" w:color="auto" w:fill="auto"/>
          </w:tcPr>
          <w:p w14:paraId="5A982B8A" w14:textId="511CC6E4" w:rsidR="00455FF9" w:rsidRPr="00813E1E" w:rsidRDefault="00000000" w:rsidP="00F86A96">
            <w:pPr>
              <w:pStyle w:val="TOC2"/>
              <w:ind w:left="0"/>
            </w:pPr>
            <w:r w:rsidRPr="00813E1E">
              <w:rPr>
                <w:lang w:val="en-GB"/>
              </w:rPr>
              <w:t>Technical drawing</w:t>
            </w:r>
          </w:p>
        </w:tc>
        <w:tc>
          <w:tcPr>
            <w:tcW w:w="999" w:type="pct"/>
            <w:tcBorders>
              <w:top w:val="single" w:sz="4" w:space="0" w:color="000000"/>
              <w:left w:val="single" w:sz="4" w:space="0" w:color="auto"/>
              <w:bottom w:val="single" w:sz="4" w:space="0" w:color="000000"/>
              <w:right w:val="single" w:sz="4" w:space="0" w:color="auto"/>
            </w:tcBorders>
            <w:shd w:val="clear" w:color="auto" w:fill="auto"/>
          </w:tcPr>
          <w:p w14:paraId="1ACB20D5" w14:textId="77777777" w:rsidR="00455FF9" w:rsidRPr="00813E1E" w:rsidRDefault="00000000" w:rsidP="00C90447">
            <w:pPr>
              <w:pStyle w:val="TOC2"/>
            </w:pPr>
            <w:r w:rsidRPr="00813E1E">
              <w:t>80</w:t>
            </w:r>
          </w:p>
        </w:tc>
        <w:tc>
          <w:tcPr>
            <w:tcW w:w="930" w:type="pct"/>
            <w:tcBorders>
              <w:top w:val="single" w:sz="4" w:space="0" w:color="000000"/>
              <w:left w:val="single" w:sz="4" w:space="0" w:color="auto"/>
              <w:bottom w:val="single" w:sz="4" w:space="0" w:color="000000"/>
              <w:right w:val="single" w:sz="4" w:space="0" w:color="auto"/>
            </w:tcBorders>
            <w:shd w:val="clear" w:color="auto" w:fill="auto"/>
          </w:tcPr>
          <w:p w14:paraId="7DB73ABB" w14:textId="6FF5AB0D" w:rsidR="00455FF9" w:rsidRPr="00813E1E" w:rsidRDefault="00000000" w:rsidP="00C90447">
            <w:pPr>
              <w:pStyle w:val="TOC2"/>
            </w:pPr>
            <w:r w:rsidRPr="00813E1E">
              <w:t>8</w:t>
            </w:r>
            <w:r w:rsidR="00730D3B" w:rsidRPr="00813E1E">
              <w:t>.0</w:t>
            </w:r>
          </w:p>
        </w:tc>
      </w:tr>
      <w:tr w:rsidR="00294EAB" w:rsidRPr="00813E1E" w14:paraId="1A08FAB6" w14:textId="77777777">
        <w:trPr>
          <w:trHeight w:val="343"/>
        </w:trPr>
        <w:tc>
          <w:tcPr>
            <w:tcW w:w="1169" w:type="pct"/>
            <w:tcBorders>
              <w:top w:val="single" w:sz="4" w:space="0" w:color="000000"/>
              <w:left w:val="single" w:sz="4" w:space="0" w:color="000000"/>
              <w:bottom w:val="single" w:sz="4" w:space="0" w:color="000000"/>
              <w:right w:val="single" w:sz="4" w:space="0" w:color="auto"/>
            </w:tcBorders>
            <w:shd w:val="clear" w:color="auto" w:fill="auto"/>
          </w:tcPr>
          <w:p w14:paraId="4F60D5E9" w14:textId="01821DFC" w:rsidR="00455FF9" w:rsidRPr="00813E1E" w:rsidRDefault="00000000">
            <w:pPr>
              <w:spacing w:after="0" w:line="360" w:lineRule="auto"/>
              <w:rPr>
                <w:rFonts w:ascii="Times New Roman" w:hAnsi="Times New Roman"/>
                <w:sz w:val="24"/>
                <w:szCs w:val="24"/>
              </w:rPr>
            </w:pPr>
            <w:r w:rsidRPr="00813E1E">
              <w:rPr>
                <w:rFonts w:ascii="Times New Roman" w:hAnsi="Times New Roman"/>
                <w:sz w:val="24"/>
                <w:szCs w:val="24"/>
                <w:lang w:val="en-GB"/>
                <w14:ligatures w14:val="standardContextual"/>
              </w:rPr>
              <w:t xml:space="preserve">0722 451 </w:t>
            </w:r>
            <w:r w:rsidR="0048108C" w:rsidRPr="00813E1E">
              <w:rPr>
                <w:rFonts w:ascii="Times New Roman" w:hAnsi="Times New Roman"/>
                <w:sz w:val="24"/>
                <w:szCs w:val="24"/>
                <w:lang w:val="en-GB"/>
                <w14:ligatures w14:val="standardContextual"/>
              </w:rPr>
              <w:t>1</w:t>
            </w:r>
            <w:r w:rsidR="00F72A63" w:rsidRPr="00813E1E">
              <w:rPr>
                <w:rFonts w:ascii="Times New Roman" w:hAnsi="Times New Roman"/>
                <w:sz w:val="24"/>
                <w:szCs w:val="24"/>
                <w:lang w:val="en-GB"/>
                <w14:ligatures w14:val="standardContextual"/>
              </w:rPr>
              <w:t>4</w:t>
            </w:r>
            <w:r w:rsidRPr="00813E1E">
              <w:rPr>
                <w:rFonts w:ascii="Times New Roman" w:hAnsi="Times New Roman"/>
                <w:sz w:val="24"/>
                <w:szCs w:val="24"/>
                <w:lang w:val="en-GB"/>
                <w14:ligatures w14:val="standardContextual"/>
              </w:rPr>
              <w:t>A</w:t>
            </w:r>
          </w:p>
        </w:tc>
        <w:tc>
          <w:tcPr>
            <w:tcW w:w="1902" w:type="pct"/>
            <w:tcBorders>
              <w:top w:val="single" w:sz="4" w:space="0" w:color="000000"/>
              <w:left w:val="single" w:sz="4" w:space="0" w:color="auto"/>
              <w:bottom w:val="single" w:sz="4" w:space="0" w:color="000000"/>
              <w:right w:val="single" w:sz="4" w:space="0" w:color="auto"/>
            </w:tcBorders>
            <w:shd w:val="clear" w:color="auto" w:fill="auto"/>
          </w:tcPr>
          <w:p w14:paraId="50FB32AC" w14:textId="77777777" w:rsidR="00455FF9" w:rsidRPr="00813E1E" w:rsidRDefault="00000000" w:rsidP="00F86A96">
            <w:pPr>
              <w:pStyle w:val="TOC2"/>
              <w:ind w:left="0"/>
              <w:rPr>
                <w:lang w:val="en-GB"/>
              </w:rPr>
            </w:pPr>
            <w:r w:rsidRPr="00813E1E">
              <w:t>Construction material science</w:t>
            </w:r>
          </w:p>
        </w:tc>
        <w:tc>
          <w:tcPr>
            <w:tcW w:w="999" w:type="pct"/>
            <w:tcBorders>
              <w:top w:val="single" w:sz="4" w:space="0" w:color="000000"/>
              <w:left w:val="single" w:sz="4" w:space="0" w:color="auto"/>
              <w:bottom w:val="single" w:sz="4" w:space="0" w:color="000000"/>
              <w:right w:val="single" w:sz="4" w:space="0" w:color="auto"/>
            </w:tcBorders>
            <w:shd w:val="clear" w:color="auto" w:fill="auto"/>
          </w:tcPr>
          <w:p w14:paraId="4FD3C0F5" w14:textId="77777777" w:rsidR="00455FF9" w:rsidRPr="00813E1E" w:rsidRDefault="00000000" w:rsidP="00C90447">
            <w:pPr>
              <w:pStyle w:val="TOC2"/>
            </w:pPr>
            <w:r w:rsidRPr="00813E1E">
              <w:t>80</w:t>
            </w:r>
          </w:p>
        </w:tc>
        <w:tc>
          <w:tcPr>
            <w:tcW w:w="930" w:type="pct"/>
            <w:tcBorders>
              <w:top w:val="single" w:sz="4" w:space="0" w:color="000000"/>
              <w:left w:val="single" w:sz="4" w:space="0" w:color="auto"/>
              <w:bottom w:val="single" w:sz="4" w:space="0" w:color="000000"/>
              <w:right w:val="single" w:sz="4" w:space="0" w:color="auto"/>
            </w:tcBorders>
            <w:shd w:val="clear" w:color="auto" w:fill="auto"/>
          </w:tcPr>
          <w:p w14:paraId="099E53FE" w14:textId="039E2392" w:rsidR="00455FF9" w:rsidRPr="00813E1E" w:rsidRDefault="00000000" w:rsidP="00C90447">
            <w:pPr>
              <w:pStyle w:val="TOC2"/>
            </w:pPr>
            <w:r w:rsidRPr="00813E1E">
              <w:t>8</w:t>
            </w:r>
            <w:r w:rsidR="00730D3B" w:rsidRPr="00813E1E">
              <w:t>.0</w:t>
            </w:r>
          </w:p>
        </w:tc>
      </w:tr>
      <w:tr w:rsidR="00294EAB" w:rsidRPr="00813E1E" w14:paraId="0F980AD3" w14:textId="77777777">
        <w:trPr>
          <w:trHeight w:val="343"/>
        </w:trPr>
        <w:tc>
          <w:tcPr>
            <w:tcW w:w="1169" w:type="pct"/>
            <w:tcBorders>
              <w:top w:val="single" w:sz="4" w:space="0" w:color="000000"/>
              <w:left w:val="single" w:sz="4" w:space="0" w:color="000000"/>
              <w:bottom w:val="single" w:sz="4" w:space="0" w:color="000000"/>
              <w:right w:val="single" w:sz="4" w:space="0" w:color="auto"/>
            </w:tcBorders>
            <w:shd w:val="clear" w:color="auto" w:fill="auto"/>
          </w:tcPr>
          <w:p w14:paraId="6586DDE0" w14:textId="5C28B1A5" w:rsidR="00455FF9" w:rsidRPr="00813E1E" w:rsidRDefault="00000000">
            <w:pPr>
              <w:spacing w:after="0" w:line="360" w:lineRule="auto"/>
              <w:rPr>
                <w:rFonts w:ascii="Times New Roman" w:eastAsia="Times New Roman" w:hAnsi="Times New Roman"/>
                <w:sz w:val="24"/>
                <w:szCs w:val="24"/>
              </w:rPr>
            </w:pPr>
            <w:r w:rsidRPr="00813E1E">
              <w:rPr>
                <w:rFonts w:ascii="Times New Roman" w:hAnsi="Times New Roman"/>
                <w:sz w:val="24"/>
                <w:szCs w:val="24"/>
              </w:rPr>
              <w:t xml:space="preserve">0722 451 </w:t>
            </w:r>
            <w:r w:rsidR="0048108C" w:rsidRPr="00813E1E">
              <w:rPr>
                <w:rFonts w:ascii="Times New Roman" w:hAnsi="Times New Roman"/>
                <w:sz w:val="24"/>
                <w:szCs w:val="24"/>
              </w:rPr>
              <w:t>1</w:t>
            </w:r>
            <w:r w:rsidR="00F72A63" w:rsidRPr="00813E1E">
              <w:rPr>
                <w:rFonts w:ascii="Times New Roman" w:hAnsi="Times New Roman"/>
                <w:sz w:val="24"/>
                <w:szCs w:val="24"/>
              </w:rPr>
              <w:t>5</w:t>
            </w:r>
            <w:r w:rsidRPr="00813E1E">
              <w:rPr>
                <w:rFonts w:ascii="Times New Roman" w:hAnsi="Times New Roman"/>
                <w:sz w:val="24"/>
                <w:szCs w:val="24"/>
              </w:rPr>
              <w:t>A</w:t>
            </w:r>
          </w:p>
        </w:tc>
        <w:tc>
          <w:tcPr>
            <w:tcW w:w="1902" w:type="pct"/>
            <w:tcBorders>
              <w:top w:val="single" w:sz="4" w:space="0" w:color="000000"/>
              <w:left w:val="single" w:sz="4" w:space="0" w:color="auto"/>
              <w:bottom w:val="single" w:sz="4" w:space="0" w:color="000000"/>
              <w:right w:val="single" w:sz="4" w:space="0" w:color="auto"/>
            </w:tcBorders>
            <w:shd w:val="clear" w:color="auto" w:fill="auto"/>
          </w:tcPr>
          <w:p w14:paraId="01FAB857" w14:textId="77777777" w:rsidR="00455FF9" w:rsidRPr="00813E1E" w:rsidRDefault="00000000" w:rsidP="00F86A96">
            <w:pPr>
              <w:pStyle w:val="TOC2"/>
              <w:ind w:left="0"/>
              <w:rPr>
                <w:b/>
                <w:lang w:val="en-GB"/>
              </w:rPr>
            </w:pPr>
            <w:r w:rsidRPr="00813E1E">
              <w:rPr>
                <w:lang w:val="en-GB"/>
              </w:rPr>
              <w:t>Workshop Technology Skills</w:t>
            </w:r>
          </w:p>
        </w:tc>
        <w:tc>
          <w:tcPr>
            <w:tcW w:w="999" w:type="pct"/>
            <w:tcBorders>
              <w:top w:val="single" w:sz="4" w:space="0" w:color="000000"/>
              <w:left w:val="single" w:sz="4" w:space="0" w:color="auto"/>
              <w:bottom w:val="single" w:sz="4" w:space="0" w:color="000000"/>
              <w:right w:val="single" w:sz="4" w:space="0" w:color="auto"/>
            </w:tcBorders>
            <w:shd w:val="clear" w:color="auto" w:fill="auto"/>
          </w:tcPr>
          <w:p w14:paraId="0A7E8C8B" w14:textId="77777777" w:rsidR="00455FF9" w:rsidRPr="00813E1E" w:rsidRDefault="00000000" w:rsidP="00C90447">
            <w:pPr>
              <w:pStyle w:val="TOC2"/>
            </w:pPr>
            <w:r w:rsidRPr="00813E1E">
              <w:t>100</w:t>
            </w:r>
          </w:p>
        </w:tc>
        <w:tc>
          <w:tcPr>
            <w:tcW w:w="930" w:type="pct"/>
            <w:tcBorders>
              <w:top w:val="single" w:sz="4" w:space="0" w:color="000000"/>
              <w:left w:val="single" w:sz="4" w:space="0" w:color="auto"/>
              <w:bottom w:val="single" w:sz="4" w:space="0" w:color="000000"/>
              <w:right w:val="single" w:sz="4" w:space="0" w:color="auto"/>
            </w:tcBorders>
            <w:shd w:val="clear" w:color="auto" w:fill="auto"/>
          </w:tcPr>
          <w:p w14:paraId="33E2670C" w14:textId="4C04FFFF" w:rsidR="00455FF9" w:rsidRPr="00813E1E" w:rsidRDefault="00000000" w:rsidP="00C90447">
            <w:pPr>
              <w:pStyle w:val="TOC2"/>
            </w:pPr>
            <w:r w:rsidRPr="00813E1E">
              <w:t>10</w:t>
            </w:r>
            <w:r w:rsidR="00730D3B" w:rsidRPr="00813E1E">
              <w:t>.0</w:t>
            </w:r>
          </w:p>
        </w:tc>
      </w:tr>
      <w:tr w:rsidR="00294EAB" w:rsidRPr="00813E1E" w14:paraId="27F5C2EF" w14:textId="77777777">
        <w:trPr>
          <w:trHeight w:val="316"/>
        </w:trPr>
        <w:tc>
          <w:tcPr>
            <w:tcW w:w="1169" w:type="pct"/>
            <w:tcBorders>
              <w:top w:val="single" w:sz="4" w:space="0" w:color="000000"/>
              <w:left w:val="single" w:sz="4" w:space="0" w:color="000000"/>
              <w:bottom w:val="single" w:sz="4" w:space="0" w:color="000000"/>
              <w:right w:val="single" w:sz="4" w:space="0" w:color="000000"/>
            </w:tcBorders>
            <w:shd w:val="clear" w:color="auto" w:fill="auto"/>
          </w:tcPr>
          <w:p w14:paraId="0CB3DC2D" w14:textId="0206A18A" w:rsidR="00455FF9" w:rsidRPr="00813E1E" w:rsidRDefault="00000000">
            <w:pPr>
              <w:spacing w:after="0" w:line="360" w:lineRule="auto"/>
              <w:rPr>
                <w:rFonts w:ascii="Times New Roman" w:eastAsia="Times New Roman" w:hAnsi="Times New Roman"/>
                <w:sz w:val="24"/>
                <w:szCs w:val="24"/>
              </w:rPr>
            </w:pPr>
            <w:r w:rsidRPr="00813E1E">
              <w:rPr>
                <w:rFonts w:ascii="Times New Roman" w:hAnsi="Times New Roman"/>
                <w:sz w:val="24"/>
                <w:szCs w:val="24"/>
              </w:rPr>
              <w:t>1032</w:t>
            </w:r>
            <w:r w:rsidR="0048108C" w:rsidRPr="00813E1E">
              <w:rPr>
                <w:rFonts w:ascii="Times New Roman" w:hAnsi="Times New Roman"/>
                <w:sz w:val="24"/>
                <w:szCs w:val="24"/>
              </w:rPr>
              <w:t xml:space="preserve"> </w:t>
            </w:r>
            <w:r w:rsidRPr="00813E1E">
              <w:rPr>
                <w:rFonts w:ascii="Times New Roman" w:hAnsi="Times New Roman"/>
                <w:sz w:val="24"/>
                <w:szCs w:val="24"/>
              </w:rPr>
              <w:t>451</w:t>
            </w:r>
            <w:r w:rsidR="0048108C" w:rsidRPr="00813E1E">
              <w:rPr>
                <w:rFonts w:ascii="Times New Roman" w:hAnsi="Times New Roman"/>
                <w:sz w:val="24"/>
                <w:szCs w:val="24"/>
              </w:rPr>
              <w:t xml:space="preserve"> </w:t>
            </w:r>
            <w:r w:rsidRPr="00813E1E">
              <w:rPr>
                <w:rFonts w:ascii="Times New Roman" w:hAnsi="Times New Roman"/>
                <w:sz w:val="24"/>
                <w:szCs w:val="24"/>
              </w:rPr>
              <w:t>1</w:t>
            </w:r>
            <w:r w:rsidR="00F72A63" w:rsidRPr="00813E1E">
              <w:rPr>
                <w:rFonts w:ascii="Times New Roman" w:hAnsi="Times New Roman"/>
                <w:sz w:val="24"/>
                <w:szCs w:val="24"/>
              </w:rPr>
              <w:t>6</w:t>
            </w:r>
            <w:r w:rsidRPr="00813E1E">
              <w:rPr>
                <w:rFonts w:ascii="Times New Roman" w:hAnsi="Times New Roman"/>
                <w:sz w:val="24"/>
                <w:szCs w:val="24"/>
              </w:rPr>
              <w:t>A</w:t>
            </w:r>
          </w:p>
        </w:tc>
        <w:tc>
          <w:tcPr>
            <w:tcW w:w="1902" w:type="pct"/>
            <w:tcBorders>
              <w:top w:val="single" w:sz="4" w:space="0" w:color="auto"/>
              <w:left w:val="single" w:sz="4" w:space="0" w:color="auto"/>
              <w:bottom w:val="single" w:sz="4" w:space="0" w:color="auto"/>
              <w:right w:val="single" w:sz="4" w:space="0" w:color="auto"/>
            </w:tcBorders>
            <w:shd w:val="clear" w:color="auto" w:fill="FFFFFF"/>
          </w:tcPr>
          <w:p w14:paraId="6B1261A4" w14:textId="77777777" w:rsidR="00455FF9" w:rsidRPr="00813E1E" w:rsidRDefault="00000000">
            <w:p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Fire control systems</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3B38D2BB" w14:textId="77777777" w:rsidR="00455FF9" w:rsidRPr="00813E1E" w:rsidRDefault="00000000" w:rsidP="00C90447">
            <w:pPr>
              <w:pStyle w:val="TOC2"/>
            </w:pPr>
            <w:r w:rsidRPr="00813E1E">
              <w:t>80</w:t>
            </w:r>
          </w:p>
        </w:tc>
        <w:tc>
          <w:tcPr>
            <w:tcW w:w="930" w:type="pct"/>
            <w:tcBorders>
              <w:top w:val="single" w:sz="4" w:space="0" w:color="auto"/>
              <w:left w:val="single" w:sz="4" w:space="0" w:color="auto"/>
              <w:bottom w:val="single" w:sz="4" w:space="0" w:color="auto"/>
              <w:right w:val="single" w:sz="4" w:space="0" w:color="auto"/>
            </w:tcBorders>
            <w:shd w:val="clear" w:color="auto" w:fill="FFFFFF"/>
          </w:tcPr>
          <w:p w14:paraId="0DF9170B" w14:textId="5165EAD2" w:rsidR="00455FF9" w:rsidRPr="00813E1E" w:rsidRDefault="00000000" w:rsidP="00C90447">
            <w:pPr>
              <w:pStyle w:val="TOC2"/>
              <w:rPr>
                <w:lang w:val="en-GB"/>
              </w:rPr>
            </w:pPr>
            <w:r w:rsidRPr="00813E1E">
              <w:rPr>
                <w:lang w:val="en-GB"/>
              </w:rPr>
              <w:t>8</w:t>
            </w:r>
            <w:r w:rsidR="00730D3B" w:rsidRPr="00813E1E">
              <w:rPr>
                <w:lang w:val="en-GB"/>
              </w:rPr>
              <w:t>.0</w:t>
            </w:r>
          </w:p>
        </w:tc>
      </w:tr>
      <w:tr w:rsidR="00455FF9" w:rsidRPr="00813E1E" w14:paraId="3E6BB2B3" w14:textId="77777777" w:rsidTr="00C90447">
        <w:trPr>
          <w:trHeight w:val="449"/>
        </w:trPr>
        <w:tc>
          <w:tcPr>
            <w:tcW w:w="3071" w:type="pct"/>
            <w:gridSpan w:val="2"/>
            <w:tcBorders>
              <w:top w:val="single" w:sz="4" w:space="0" w:color="000000"/>
              <w:left w:val="single" w:sz="4" w:space="0" w:color="000000"/>
              <w:bottom w:val="single" w:sz="4" w:space="0" w:color="000000"/>
              <w:right w:val="single" w:sz="4" w:space="0" w:color="auto"/>
            </w:tcBorders>
            <w:shd w:val="clear" w:color="auto" w:fill="auto"/>
          </w:tcPr>
          <w:p w14:paraId="1A441EAC" w14:textId="250929F1" w:rsidR="00455FF9" w:rsidRPr="00813E1E" w:rsidRDefault="00F700D9" w:rsidP="00F700D9">
            <w:pPr>
              <w:tabs>
                <w:tab w:val="left" w:pos="5856"/>
              </w:tabs>
              <w:spacing w:after="0" w:line="36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SUB TOTAL</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425969C7" w14:textId="65E5DF57" w:rsidR="00455FF9" w:rsidRPr="00813E1E" w:rsidRDefault="00C90447" w:rsidP="00C90447">
            <w:pPr>
              <w:spacing w:after="0" w:line="36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lang w:val="en-GB"/>
              </w:rPr>
              <w:t>340</w:t>
            </w:r>
          </w:p>
        </w:tc>
        <w:tc>
          <w:tcPr>
            <w:tcW w:w="930" w:type="pct"/>
            <w:tcBorders>
              <w:top w:val="single" w:sz="4" w:space="0" w:color="auto"/>
              <w:left w:val="single" w:sz="4" w:space="0" w:color="auto"/>
              <w:bottom w:val="single" w:sz="4" w:space="0" w:color="auto"/>
              <w:right w:val="single" w:sz="4" w:space="0" w:color="auto"/>
            </w:tcBorders>
            <w:shd w:val="clear" w:color="auto" w:fill="FFFFFF"/>
          </w:tcPr>
          <w:p w14:paraId="7B3BC118" w14:textId="5F8257FE" w:rsidR="00455FF9" w:rsidRPr="00813E1E" w:rsidRDefault="00C90447" w:rsidP="00C90447">
            <w:pPr>
              <w:spacing w:after="0" w:line="36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lang w:val="en-GB"/>
              </w:rPr>
              <w:t>34.0</w:t>
            </w:r>
          </w:p>
        </w:tc>
      </w:tr>
      <w:tr w:rsidR="00455FF9" w:rsidRPr="00813E1E" w14:paraId="29E77384" w14:textId="77777777">
        <w:trPr>
          <w:trHeight w:val="316"/>
        </w:trPr>
        <w:tc>
          <w:tcPr>
            <w:tcW w:w="1169" w:type="pct"/>
            <w:tcBorders>
              <w:top w:val="single" w:sz="4" w:space="0" w:color="000000"/>
              <w:left w:val="single" w:sz="4" w:space="0" w:color="000000"/>
              <w:bottom w:val="single" w:sz="4" w:space="0" w:color="000000"/>
              <w:right w:val="single" w:sz="4" w:space="0" w:color="auto"/>
            </w:tcBorders>
            <w:shd w:val="clear" w:color="auto" w:fill="auto"/>
          </w:tcPr>
          <w:p w14:paraId="44B355F8" w14:textId="4CDC5534" w:rsidR="00455FF9" w:rsidRPr="00813E1E" w:rsidRDefault="00455FF9">
            <w:pPr>
              <w:spacing w:after="0" w:line="360" w:lineRule="auto"/>
              <w:jc w:val="both"/>
              <w:rPr>
                <w:rFonts w:ascii="Times New Roman" w:eastAsia="Times New Roman" w:hAnsi="Times New Roman"/>
                <w:b/>
                <w:bCs/>
                <w:sz w:val="24"/>
                <w:szCs w:val="24"/>
              </w:rPr>
            </w:pPr>
          </w:p>
        </w:tc>
        <w:tc>
          <w:tcPr>
            <w:tcW w:w="1902" w:type="pct"/>
            <w:tcBorders>
              <w:top w:val="single" w:sz="4" w:space="0" w:color="000000"/>
              <w:left w:val="single" w:sz="4" w:space="0" w:color="000000"/>
              <w:bottom w:val="single" w:sz="4" w:space="0" w:color="000000"/>
              <w:right w:val="single" w:sz="4" w:space="0" w:color="auto"/>
            </w:tcBorders>
            <w:shd w:val="clear" w:color="auto" w:fill="auto"/>
          </w:tcPr>
          <w:p w14:paraId="2EF5D5E0" w14:textId="77777777" w:rsidR="00455FF9" w:rsidRPr="00813E1E" w:rsidRDefault="00000000">
            <w:pPr>
              <w:spacing w:after="0" w:line="360" w:lineRule="auto"/>
              <w:rPr>
                <w:rFonts w:ascii="Times New Roman" w:eastAsia="Times New Roman" w:hAnsi="Times New Roman"/>
                <w:b/>
                <w:bCs/>
                <w:sz w:val="24"/>
                <w:szCs w:val="24"/>
              </w:rPr>
            </w:pPr>
            <w:r w:rsidRPr="00813E1E">
              <w:rPr>
                <w:rFonts w:ascii="Times New Roman" w:eastAsia="Times New Roman" w:hAnsi="Times New Roman"/>
                <w:b/>
                <w:bCs/>
                <w:sz w:val="24"/>
                <w:szCs w:val="24"/>
              </w:rPr>
              <w:t>Industrial Attachment</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281AB07E" w14:textId="77777777" w:rsidR="00455FF9" w:rsidRPr="00813E1E" w:rsidRDefault="00000000" w:rsidP="00C90447">
            <w:pPr>
              <w:spacing w:after="0" w:line="36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480</w:t>
            </w:r>
          </w:p>
        </w:tc>
        <w:tc>
          <w:tcPr>
            <w:tcW w:w="930" w:type="pct"/>
            <w:tcBorders>
              <w:top w:val="single" w:sz="4" w:space="0" w:color="auto"/>
              <w:left w:val="single" w:sz="4" w:space="0" w:color="auto"/>
              <w:bottom w:val="single" w:sz="4" w:space="0" w:color="auto"/>
              <w:right w:val="single" w:sz="4" w:space="0" w:color="auto"/>
            </w:tcBorders>
            <w:shd w:val="clear" w:color="auto" w:fill="FFFFFF"/>
          </w:tcPr>
          <w:p w14:paraId="22F19B81" w14:textId="77777777" w:rsidR="00455FF9" w:rsidRPr="00813E1E" w:rsidRDefault="00000000" w:rsidP="00C90447">
            <w:pPr>
              <w:spacing w:after="0" w:line="36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48.0</w:t>
            </w:r>
          </w:p>
        </w:tc>
      </w:tr>
      <w:tr w:rsidR="00455FF9" w:rsidRPr="00813E1E" w14:paraId="64F2F077" w14:textId="77777777">
        <w:trPr>
          <w:trHeight w:val="316"/>
        </w:trPr>
        <w:tc>
          <w:tcPr>
            <w:tcW w:w="3071" w:type="pct"/>
            <w:gridSpan w:val="2"/>
            <w:tcBorders>
              <w:top w:val="single" w:sz="4" w:space="0" w:color="000000"/>
              <w:left w:val="single" w:sz="4" w:space="0" w:color="000000"/>
              <w:bottom w:val="single" w:sz="4" w:space="0" w:color="000000"/>
              <w:right w:val="single" w:sz="4" w:space="0" w:color="auto"/>
            </w:tcBorders>
            <w:shd w:val="clear" w:color="auto" w:fill="auto"/>
          </w:tcPr>
          <w:p w14:paraId="2F4745A7" w14:textId="77777777" w:rsidR="00455FF9" w:rsidRPr="00813E1E" w:rsidRDefault="00000000">
            <w:pPr>
              <w:spacing w:after="0" w:line="36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GRAND TOTAL</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5C47E212" w14:textId="62B5BDE2" w:rsidR="00455FF9" w:rsidRPr="00813E1E" w:rsidRDefault="00000000" w:rsidP="00C90447">
            <w:pPr>
              <w:spacing w:after="0" w:line="36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1</w:t>
            </w:r>
            <w:r w:rsidR="00C90447" w:rsidRPr="00813E1E">
              <w:rPr>
                <w:rFonts w:ascii="Times New Roman" w:eastAsia="Times New Roman" w:hAnsi="Times New Roman"/>
                <w:b/>
                <w:bCs/>
                <w:sz w:val="24"/>
                <w:szCs w:val="24"/>
              </w:rPr>
              <w:t>6</w:t>
            </w:r>
            <w:r w:rsidR="003B29F5">
              <w:rPr>
                <w:rFonts w:ascii="Times New Roman" w:eastAsia="Times New Roman" w:hAnsi="Times New Roman"/>
                <w:b/>
                <w:bCs/>
                <w:sz w:val="24"/>
                <w:szCs w:val="24"/>
              </w:rPr>
              <w:t>9</w:t>
            </w:r>
            <w:r w:rsidRPr="00813E1E">
              <w:rPr>
                <w:rFonts w:ascii="Times New Roman" w:eastAsia="Times New Roman" w:hAnsi="Times New Roman"/>
                <w:b/>
                <w:bCs/>
                <w:sz w:val="24"/>
                <w:szCs w:val="24"/>
              </w:rPr>
              <w:t>0</w:t>
            </w:r>
          </w:p>
        </w:tc>
        <w:tc>
          <w:tcPr>
            <w:tcW w:w="930" w:type="pct"/>
            <w:tcBorders>
              <w:top w:val="single" w:sz="4" w:space="0" w:color="auto"/>
              <w:left w:val="single" w:sz="4" w:space="0" w:color="auto"/>
              <w:bottom w:val="single" w:sz="4" w:space="0" w:color="auto"/>
              <w:right w:val="single" w:sz="4" w:space="0" w:color="auto"/>
            </w:tcBorders>
            <w:shd w:val="clear" w:color="auto" w:fill="FFFFFF"/>
          </w:tcPr>
          <w:p w14:paraId="4CB8B48A" w14:textId="1C037E6A" w:rsidR="00455FF9" w:rsidRPr="00813E1E" w:rsidRDefault="00000000" w:rsidP="00C90447">
            <w:pPr>
              <w:spacing w:after="0" w:line="36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1</w:t>
            </w:r>
            <w:r w:rsidR="00C90447" w:rsidRPr="00813E1E">
              <w:rPr>
                <w:rFonts w:ascii="Times New Roman" w:eastAsia="Times New Roman" w:hAnsi="Times New Roman"/>
                <w:b/>
                <w:bCs/>
                <w:sz w:val="24"/>
                <w:szCs w:val="24"/>
              </w:rPr>
              <w:t>6</w:t>
            </w:r>
            <w:r w:rsidR="003B29F5">
              <w:rPr>
                <w:rFonts w:ascii="Times New Roman" w:eastAsia="Times New Roman" w:hAnsi="Times New Roman"/>
                <w:b/>
                <w:bCs/>
                <w:sz w:val="24"/>
                <w:szCs w:val="24"/>
              </w:rPr>
              <w:t>9</w:t>
            </w:r>
            <w:r w:rsidRPr="00813E1E">
              <w:rPr>
                <w:rFonts w:ascii="Times New Roman" w:eastAsia="Times New Roman" w:hAnsi="Times New Roman"/>
                <w:b/>
                <w:bCs/>
                <w:sz w:val="24"/>
                <w:szCs w:val="24"/>
              </w:rPr>
              <w:t>.0</w:t>
            </w:r>
          </w:p>
        </w:tc>
      </w:tr>
    </w:tbl>
    <w:p w14:paraId="56FFF95E" w14:textId="77777777" w:rsidR="00455FF9" w:rsidRPr="00813E1E" w:rsidRDefault="00455FF9">
      <w:pPr>
        <w:spacing w:after="0" w:line="360" w:lineRule="auto"/>
        <w:rPr>
          <w:rFonts w:ascii="Times New Roman" w:hAnsi="Times New Roman"/>
          <w:b/>
          <w:sz w:val="24"/>
          <w:szCs w:val="24"/>
        </w:rPr>
      </w:pPr>
    </w:p>
    <w:p w14:paraId="350E79D2" w14:textId="479922AB" w:rsidR="00455FF9" w:rsidRPr="00813E1E" w:rsidRDefault="00000000">
      <w:pPr>
        <w:shd w:val="clear" w:color="auto" w:fill="FFFFFF"/>
        <w:spacing w:after="0" w:line="360" w:lineRule="auto"/>
        <w:jc w:val="both"/>
        <w:rPr>
          <w:rFonts w:ascii="Times New Roman" w:eastAsia="Times New Roman" w:hAnsi="Times New Roman"/>
          <w:sz w:val="24"/>
          <w:szCs w:val="24"/>
        </w:rPr>
      </w:pPr>
      <w:r w:rsidRPr="00813E1E">
        <w:rPr>
          <w:rFonts w:ascii="Times New Roman" w:eastAsia="Times New Roman" w:hAnsi="Times New Roman"/>
          <w:sz w:val="24"/>
          <w:szCs w:val="24"/>
          <w:lang w:val="en-ZW"/>
        </w:rPr>
        <w:t xml:space="preserve">The total duration of the course is </w:t>
      </w:r>
      <w:r w:rsidRPr="00813E1E">
        <w:rPr>
          <w:rFonts w:ascii="Times New Roman" w:eastAsia="Times New Roman" w:hAnsi="Times New Roman"/>
          <w:b/>
          <w:bCs/>
          <w:sz w:val="24"/>
          <w:szCs w:val="24"/>
        </w:rPr>
        <w:t>1</w:t>
      </w:r>
      <w:r w:rsidR="00C90447" w:rsidRPr="00813E1E">
        <w:rPr>
          <w:rFonts w:ascii="Times New Roman" w:eastAsia="Times New Roman" w:hAnsi="Times New Roman"/>
          <w:b/>
          <w:bCs/>
          <w:sz w:val="24"/>
          <w:szCs w:val="24"/>
          <w:lang w:val="en-GB"/>
        </w:rPr>
        <w:t>6</w:t>
      </w:r>
      <w:r w:rsidR="003B29F5">
        <w:rPr>
          <w:rFonts w:ascii="Times New Roman" w:eastAsia="Times New Roman" w:hAnsi="Times New Roman"/>
          <w:b/>
          <w:bCs/>
          <w:sz w:val="24"/>
          <w:szCs w:val="24"/>
          <w:lang w:val="en-GB"/>
        </w:rPr>
        <w:t>9</w:t>
      </w:r>
      <w:r w:rsidR="00C90447" w:rsidRPr="00813E1E">
        <w:rPr>
          <w:rFonts w:ascii="Times New Roman" w:eastAsia="Times New Roman" w:hAnsi="Times New Roman"/>
          <w:b/>
          <w:bCs/>
          <w:sz w:val="24"/>
          <w:szCs w:val="24"/>
          <w:lang w:val="en-GB"/>
        </w:rPr>
        <w:t>0</w:t>
      </w:r>
      <w:r w:rsidRPr="00813E1E">
        <w:rPr>
          <w:rFonts w:ascii="Times New Roman" w:eastAsia="Times New Roman" w:hAnsi="Times New Roman"/>
          <w:sz w:val="24"/>
          <w:szCs w:val="24"/>
          <w:lang w:val="en-ZW"/>
        </w:rPr>
        <w:t xml:space="preserve"> hours.</w:t>
      </w:r>
    </w:p>
    <w:p w14:paraId="07642BA2" w14:textId="77777777" w:rsidR="00455FF9" w:rsidRPr="00813E1E" w:rsidRDefault="00455FF9">
      <w:pPr>
        <w:spacing w:after="16" w:line="259" w:lineRule="auto"/>
        <w:ind w:left="360"/>
        <w:rPr>
          <w:rFonts w:ascii="Times New Roman" w:eastAsia="Times New Roman" w:hAnsi="Times New Roman"/>
          <w:color w:val="000000"/>
          <w:sz w:val="24"/>
          <w:szCs w:val="24"/>
        </w:rPr>
      </w:pPr>
    </w:p>
    <w:p w14:paraId="28EA9E20" w14:textId="77777777" w:rsidR="00455FF9" w:rsidRPr="00813E1E" w:rsidRDefault="00000000">
      <w:pPr>
        <w:spacing w:after="5" w:line="266" w:lineRule="auto"/>
        <w:ind w:left="5" w:hanging="10"/>
        <w:rPr>
          <w:rFonts w:ascii="Times New Roman" w:eastAsia="Times New Roman" w:hAnsi="Times New Roman"/>
          <w:color w:val="000000"/>
          <w:sz w:val="24"/>
          <w:szCs w:val="24"/>
        </w:rPr>
      </w:pPr>
      <w:r w:rsidRPr="00813E1E">
        <w:rPr>
          <w:rFonts w:ascii="Times New Roman" w:eastAsia="Times New Roman" w:hAnsi="Times New Roman"/>
          <w:b/>
          <w:color w:val="000000"/>
          <w:sz w:val="24"/>
          <w:szCs w:val="24"/>
        </w:rPr>
        <w:t xml:space="preserve">Entry Requirements </w:t>
      </w:r>
    </w:p>
    <w:p w14:paraId="4BC0F4E9" w14:textId="77777777" w:rsidR="00455FF9" w:rsidRPr="00813E1E" w:rsidRDefault="00000000">
      <w:pPr>
        <w:spacing w:after="5" w:line="265" w:lineRule="auto"/>
        <w:jc w:val="both"/>
        <w:rPr>
          <w:rFonts w:ascii="Times New Roman" w:hAnsi="Times New Roman"/>
          <w:color w:val="000000"/>
          <w:sz w:val="24"/>
          <w:szCs w:val="24"/>
        </w:rPr>
      </w:pPr>
      <w:r w:rsidRPr="00813E1E">
        <w:rPr>
          <w:rFonts w:ascii="Times New Roman" w:hAnsi="Times New Roman"/>
          <w:color w:val="000000"/>
          <w:sz w:val="24"/>
          <w:szCs w:val="24"/>
        </w:rPr>
        <w:t>An individual entering this course should have any of the following minimum requirements:</w:t>
      </w:r>
    </w:p>
    <w:p w14:paraId="44806CD4" w14:textId="77777777" w:rsidR="00455FF9" w:rsidRPr="00813E1E" w:rsidRDefault="00000000">
      <w:pPr>
        <w:numPr>
          <w:ilvl w:val="0"/>
          <w:numId w:val="14"/>
        </w:numPr>
        <w:spacing w:after="5" w:line="265" w:lineRule="auto"/>
        <w:rPr>
          <w:rFonts w:ascii="Times New Roman" w:hAnsi="Times New Roman"/>
          <w:color w:val="000000"/>
          <w:sz w:val="24"/>
          <w:szCs w:val="24"/>
        </w:rPr>
      </w:pPr>
      <w:r w:rsidRPr="00813E1E">
        <w:rPr>
          <w:rFonts w:ascii="Times New Roman" w:hAnsi="Times New Roman"/>
          <w:color w:val="000000"/>
          <w:sz w:val="24"/>
          <w:szCs w:val="24"/>
        </w:rPr>
        <w:t xml:space="preserve">Kenya Certificate of Secondary Education (KCSE) mean grade D Plain. </w:t>
      </w:r>
    </w:p>
    <w:p w14:paraId="0DDBE739" w14:textId="77777777" w:rsidR="00455FF9" w:rsidRPr="00813E1E" w:rsidRDefault="00455FF9">
      <w:pPr>
        <w:spacing w:after="5" w:line="265" w:lineRule="auto"/>
        <w:ind w:left="900"/>
        <w:rPr>
          <w:rFonts w:ascii="Times New Roman" w:hAnsi="Times New Roman"/>
          <w:color w:val="000000"/>
          <w:sz w:val="24"/>
          <w:szCs w:val="24"/>
        </w:rPr>
      </w:pPr>
    </w:p>
    <w:p w14:paraId="48421FE4" w14:textId="77777777" w:rsidR="00455FF9" w:rsidRPr="00813E1E" w:rsidRDefault="00000000">
      <w:pPr>
        <w:spacing w:after="5" w:line="265" w:lineRule="auto"/>
        <w:ind w:left="720" w:hanging="10"/>
        <w:jc w:val="center"/>
        <w:rPr>
          <w:rFonts w:ascii="Times New Roman" w:hAnsi="Times New Roman"/>
          <w:b/>
          <w:color w:val="000000"/>
          <w:sz w:val="24"/>
          <w:szCs w:val="24"/>
        </w:rPr>
      </w:pPr>
      <w:r w:rsidRPr="00813E1E">
        <w:rPr>
          <w:rFonts w:ascii="Times New Roman" w:hAnsi="Times New Roman"/>
          <w:b/>
          <w:color w:val="000000"/>
          <w:sz w:val="24"/>
          <w:szCs w:val="24"/>
        </w:rPr>
        <w:t>Or</w:t>
      </w:r>
    </w:p>
    <w:p w14:paraId="2BCE51C9" w14:textId="77777777" w:rsidR="00455FF9" w:rsidRPr="00813E1E" w:rsidRDefault="00000000">
      <w:pPr>
        <w:numPr>
          <w:ilvl w:val="0"/>
          <w:numId w:val="15"/>
        </w:numPr>
        <w:spacing w:after="5" w:line="265" w:lineRule="auto"/>
        <w:ind w:right="170"/>
        <w:jc w:val="both"/>
        <w:rPr>
          <w:rFonts w:ascii="Times New Roman" w:hAnsi="Times New Roman"/>
          <w:color w:val="000000"/>
          <w:sz w:val="24"/>
          <w:szCs w:val="24"/>
        </w:rPr>
      </w:pPr>
      <w:r w:rsidRPr="00813E1E">
        <w:rPr>
          <w:rFonts w:ascii="Times New Roman" w:hAnsi="Times New Roman"/>
          <w:color w:val="000000"/>
          <w:sz w:val="24"/>
          <w:szCs w:val="24"/>
        </w:rPr>
        <w:t>Plumbing level 4 certificate</w:t>
      </w:r>
    </w:p>
    <w:p w14:paraId="25244B56" w14:textId="77777777" w:rsidR="00455FF9" w:rsidRPr="00813E1E" w:rsidRDefault="00455FF9">
      <w:pPr>
        <w:spacing w:after="5" w:line="265" w:lineRule="auto"/>
        <w:ind w:left="908" w:right="170" w:hanging="10"/>
        <w:jc w:val="both"/>
        <w:rPr>
          <w:rFonts w:ascii="Times New Roman" w:eastAsia="Times New Roman" w:hAnsi="Times New Roman"/>
          <w:color w:val="000000"/>
          <w:sz w:val="24"/>
          <w:szCs w:val="24"/>
        </w:rPr>
      </w:pPr>
    </w:p>
    <w:p w14:paraId="2C618551" w14:textId="77777777" w:rsidR="00455FF9" w:rsidRPr="00813E1E" w:rsidRDefault="00000000">
      <w:pPr>
        <w:spacing w:after="0" w:line="360" w:lineRule="auto"/>
        <w:contextualSpacing/>
        <w:jc w:val="both"/>
        <w:rPr>
          <w:rFonts w:ascii="Times New Roman" w:eastAsia="Times New Roman" w:hAnsi="Times New Roman"/>
          <w:b/>
          <w:color w:val="000000"/>
          <w:sz w:val="24"/>
          <w:szCs w:val="24"/>
        </w:rPr>
      </w:pPr>
      <w:bookmarkStart w:id="20" w:name="_Hlk177499788"/>
      <w:r w:rsidRPr="00813E1E">
        <w:rPr>
          <w:rFonts w:ascii="Times New Roman" w:eastAsia="Times New Roman" w:hAnsi="Times New Roman"/>
          <w:b/>
          <w:color w:val="000000"/>
          <w:sz w:val="24"/>
          <w:szCs w:val="24"/>
        </w:rPr>
        <w:t xml:space="preserve">Trainer Qualification </w:t>
      </w:r>
    </w:p>
    <w:p w14:paraId="34443132" w14:textId="77777777" w:rsidR="00455FF9" w:rsidRPr="00813E1E" w:rsidRDefault="00000000">
      <w:pPr>
        <w:spacing w:after="5" w:line="265" w:lineRule="auto"/>
        <w:ind w:left="10" w:right="12" w:hanging="10"/>
        <w:jc w:val="both"/>
        <w:rPr>
          <w:rFonts w:ascii="Times New Roman" w:eastAsia="Times New Roman" w:hAnsi="Times New Roman"/>
          <w:color w:val="000000"/>
          <w:sz w:val="24"/>
          <w:szCs w:val="24"/>
        </w:rPr>
      </w:pPr>
      <w:bookmarkStart w:id="21" w:name="_Hlk177500582"/>
      <w:r w:rsidRPr="00813E1E">
        <w:rPr>
          <w:rFonts w:ascii="Times New Roman" w:eastAsia="Times New Roman" w:hAnsi="Times New Roman"/>
          <w:color w:val="000000"/>
          <w:sz w:val="24"/>
          <w:szCs w:val="24"/>
        </w:rPr>
        <w:t>Qualifications of a trainer for this course include:</w:t>
      </w:r>
    </w:p>
    <w:p w14:paraId="37200A8E" w14:textId="2BBF1F5F" w:rsidR="00455FF9" w:rsidRPr="00813E1E" w:rsidRDefault="00000000">
      <w:pPr>
        <w:numPr>
          <w:ilvl w:val="0"/>
          <w:numId w:val="16"/>
        </w:numPr>
        <w:spacing w:after="5" w:line="265" w:lineRule="auto"/>
        <w:ind w:right="12"/>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Possession of at least a certificate in Water </w:t>
      </w:r>
      <w:r w:rsidR="00730D3B" w:rsidRPr="00813E1E">
        <w:rPr>
          <w:rFonts w:ascii="Times New Roman" w:eastAsia="Times New Roman" w:hAnsi="Times New Roman"/>
          <w:color w:val="000000"/>
          <w:sz w:val="24"/>
          <w:szCs w:val="24"/>
        </w:rPr>
        <w:t>engineering</w:t>
      </w:r>
      <w:r w:rsidRPr="00813E1E">
        <w:rPr>
          <w:rFonts w:ascii="Times New Roman" w:eastAsia="Times New Roman" w:hAnsi="Times New Roman"/>
          <w:color w:val="000000"/>
          <w:sz w:val="24"/>
          <w:szCs w:val="24"/>
        </w:rPr>
        <w:t xml:space="preserve"> level 6 or in related trade area;    </w:t>
      </w:r>
    </w:p>
    <w:p w14:paraId="6341B6AF" w14:textId="77777777" w:rsidR="00455FF9" w:rsidRPr="00813E1E" w:rsidRDefault="00000000">
      <w:pPr>
        <w:numPr>
          <w:ilvl w:val="0"/>
          <w:numId w:val="16"/>
        </w:numPr>
        <w:spacing w:after="5" w:line="265" w:lineRule="auto"/>
        <w:ind w:right="12"/>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License by TVETA</w:t>
      </w:r>
    </w:p>
    <w:p w14:paraId="6B0A5441" w14:textId="77777777" w:rsidR="00455FF9" w:rsidRPr="00813E1E" w:rsidRDefault="00455FF9">
      <w:pPr>
        <w:spacing w:after="5" w:line="265" w:lineRule="auto"/>
        <w:ind w:left="10" w:right="12" w:hanging="10"/>
        <w:jc w:val="both"/>
        <w:rPr>
          <w:rFonts w:ascii="Times New Roman" w:eastAsia="Times New Roman" w:hAnsi="Times New Roman"/>
          <w:color w:val="000000"/>
          <w:sz w:val="24"/>
          <w:szCs w:val="24"/>
        </w:rPr>
      </w:pPr>
    </w:p>
    <w:p w14:paraId="254CF256" w14:textId="77777777" w:rsidR="00455FF9" w:rsidRPr="00813E1E" w:rsidRDefault="00000000">
      <w:pPr>
        <w:shd w:val="clear" w:color="auto" w:fill="FFFFFF"/>
        <w:spacing w:after="5" w:line="360" w:lineRule="auto"/>
        <w:jc w:val="both"/>
        <w:rPr>
          <w:rFonts w:ascii="Times New Roman" w:eastAsia="Times New Roman" w:hAnsi="Times New Roman"/>
          <w:color w:val="000000"/>
          <w:sz w:val="24"/>
          <w:szCs w:val="24"/>
        </w:rPr>
      </w:pPr>
      <w:r w:rsidRPr="00813E1E">
        <w:rPr>
          <w:rFonts w:ascii="Times New Roman" w:eastAsia="Times New Roman" w:hAnsi="Times New Roman"/>
          <w:b/>
          <w:bCs/>
          <w:color w:val="000000"/>
          <w:sz w:val="24"/>
          <w:szCs w:val="24"/>
        </w:rPr>
        <w:t>Industry Training</w:t>
      </w:r>
    </w:p>
    <w:bookmarkEnd w:id="20"/>
    <w:p w14:paraId="13F990D5" w14:textId="77777777" w:rsidR="00455FF9" w:rsidRPr="00813E1E" w:rsidRDefault="00000000">
      <w:pPr>
        <w:spacing w:after="0" w:line="360" w:lineRule="auto"/>
        <w:contextualSpacing/>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 xml:space="preserve">An individual enrolled in this course will be required to undergo Industry training for a minimum period of 480 hours in construction sector. The industrial training may be taken after completion </w:t>
      </w:r>
      <w:r w:rsidRPr="00813E1E">
        <w:rPr>
          <w:rFonts w:ascii="Times New Roman" w:eastAsia="Times New Roman" w:hAnsi="Times New Roman"/>
          <w:color w:val="000000"/>
          <w:sz w:val="24"/>
          <w:szCs w:val="24"/>
        </w:rPr>
        <w:lastRenderedPageBreak/>
        <w:t>of all units for those pursuing the full qualification or be distributed equally in each unit for those pursuing part qualification. In the case of dual training model, industrial training shall be as guided by the dual training policy.</w:t>
      </w:r>
    </w:p>
    <w:p w14:paraId="6835E8B5" w14:textId="77777777" w:rsidR="00455FF9" w:rsidRPr="00813E1E" w:rsidRDefault="00455FF9">
      <w:pPr>
        <w:spacing w:after="0" w:line="360" w:lineRule="auto"/>
        <w:contextualSpacing/>
        <w:jc w:val="both"/>
        <w:rPr>
          <w:rFonts w:ascii="Times New Roman" w:eastAsia="Times New Roman" w:hAnsi="Times New Roman"/>
          <w:b/>
          <w:color w:val="FF0000"/>
          <w:sz w:val="24"/>
          <w:szCs w:val="24"/>
        </w:rPr>
      </w:pPr>
    </w:p>
    <w:p w14:paraId="772D63D5" w14:textId="77777777" w:rsidR="00455FF9" w:rsidRPr="00813E1E" w:rsidRDefault="00000000">
      <w:pPr>
        <w:spacing w:after="0" w:line="360" w:lineRule="auto"/>
        <w:contextualSpacing/>
        <w:jc w:val="both"/>
        <w:rPr>
          <w:rFonts w:ascii="Times New Roman" w:eastAsia="Times New Roman" w:hAnsi="Times New Roman"/>
          <w:b/>
          <w:color w:val="FF0000"/>
          <w:sz w:val="24"/>
          <w:szCs w:val="24"/>
        </w:rPr>
      </w:pPr>
      <w:r w:rsidRPr="00813E1E">
        <w:rPr>
          <w:rFonts w:ascii="Times New Roman" w:eastAsia="Times New Roman" w:hAnsi="Times New Roman"/>
          <w:b/>
          <w:color w:val="000000"/>
          <w:sz w:val="24"/>
          <w:szCs w:val="24"/>
        </w:rPr>
        <w:t>Assessment</w:t>
      </w:r>
    </w:p>
    <w:p w14:paraId="235BDACA" w14:textId="77777777" w:rsidR="00455FF9" w:rsidRPr="00813E1E" w:rsidRDefault="00000000">
      <w:pPr>
        <w:widowControl w:val="0"/>
        <w:spacing w:after="0"/>
        <w:jc w:val="both"/>
        <w:rPr>
          <w:rFonts w:ascii="Times New Roman" w:eastAsia="Times New Roman" w:hAnsi="Times New Roman"/>
          <w:sz w:val="24"/>
          <w:szCs w:val="24"/>
        </w:rPr>
      </w:pPr>
      <w:bookmarkStart w:id="22" w:name="_Hlk177499968"/>
      <w:r w:rsidRPr="00813E1E">
        <w:rPr>
          <w:rFonts w:ascii="Times New Roman" w:eastAsia="Times New Roman" w:hAnsi="Times New Roman"/>
          <w:sz w:val="24"/>
          <w:szCs w:val="24"/>
        </w:rPr>
        <w:t xml:space="preserve">The course shall be assessed formatively and </w:t>
      </w:r>
      <w:proofErr w:type="spellStart"/>
      <w:r w:rsidRPr="00813E1E">
        <w:rPr>
          <w:rFonts w:ascii="Times New Roman" w:eastAsia="Times New Roman" w:hAnsi="Times New Roman"/>
          <w:sz w:val="24"/>
          <w:szCs w:val="24"/>
        </w:rPr>
        <w:t>summatively</w:t>
      </w:r>
      <w:proofErr w:type="spellEnd"/>
      <w:r w:rsidRPr="00813E1E">
        <w:rPr>
          <w:rFonts w:ascii="Times New Roman" w:eastAsia="Times New Roman" w:hAnsi="Times New Roman"/>
          <w:sz w:val="24"/>
          <w:szCs w:val="24"/>
        </w:rPr>
        <w:t xml:space="preserve">: </w:t>
      </w:r>
    </w:p>
    <w:p w14:paraId="15E54D54" w14:textId="77777777" w:rsidR="00455FF9" w:rsidRPr="00813E1E" w:rsidRDefault="00000000">
      <w:pPr>
        <w:widowControl w:val="0"/>
        <w:numPr>
          <w:ilvl w:val="0"/>
          <w:numId w:val="17"/>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 xml:space="preserve">During formative assessment all performance criteria shall be assessed based on performance criteria weighting. </w:t>
      </w:r>
    </w:p>
    <w:p w14:paraId="18D4501B" w14:textId="77777777" w:rsidR="00455FF9" w:rsidRPr="00813E1E" w:rsidRDefault="00000000">
      <w:pPr>
        <w:widowControl w:val="0"/>
        <w:numPr>
          <w:ilvl w:val="0"/>
          <w:numId w:val="17"/>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Number of formative assessments shall minimally be equal to the number of elements in a unit of competency</w:t>
      </w:r>
    </w:p>
    <w:p w14:paraId="2411E551" w14:textId="77777777" w:rsidR="00455FF9" w:rsidRPr="00813E1E" w:rsidRDefault="00000000">
      <w:pPr>
        <w:widowControl w:val="0"/>
        <w:numPr>
          <w:ilvl w:val="0"/>
          <w:numId w:val="17"/>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Assessment of basic and common competencies shall be integrated in the core units</w:t>
      </w:r>
    </w:p>
    <w:p w14:paraId="5D970F2B" w14:textId="77777777" w:rsidR="00455FF9" w:rsidRPr="00813E1E" w:rsidRDefault="00000000">
      <w:pPr>
        <w:widowControl w:val="0"/>
        <w:numPr>
          <w:ilvl w:val="0"/>
          <w:numId w:val="17"/>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Theoretical assessment shall be integrated in practical assessment and conducted orally in both formative and summative assessments.</w:t>
      </w:r>
    </w:p>
    <w:p w14:paraId="072DCE0D" w14:textId="4926E913" w:rsidR="00455FF9" w:rsidRPr="00813E1E" w:rsidRDefault="00000000">
      <w:pPr>
        <w:widowControl w:val="0"/>
        <w:numPr>
          <w:ilvl w:val="0"/>
          <w:numId w:val="17"/>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 xml:space="preserve">Theoretical and practical weight shall be </w:t>
      </w:r>
      <w:r w:rsidR="00730D3B" w:rsidRPr="00813E1E">
        <w:rPr>
          <w:rFonts w:ascii="Times New Roman" w:eastAsia="Times New Roman" w:hAnsi="Times New Roman"/>
          <w:sz w:val="24"/>
          <w:szCs w:val="24"/>
        </w:rPr>
        <w:t>as follows;</w:t>
      </w:r>
    </w:p>
    <w:p w14:paraId="44736A5A" w14:textId="493D296F" w:rsidR="00730D3B" w:rsidRPr="00813E1E" w:rsidRDefault="000B7638" w:rsidP="000B7638">
      <w:pPr>
        <w:pStyle w:val="ListParagraph"/>
        <w:widowControl w:val="0"/>
        <w:numPr>
          <w:ilvl w:val="0"/>
          <w:numId w:val="203"/>
        </w:numPr>
        <w:spacing w:after="0"/>
        <w:jc w:val="both"/>
        <w:rPr>
          <w:rFonts w:eastAsia="Times New Roman"/>
          <w:szCs w:val="24"/>
        </w:rPr>
      </w:pPr>
      <w:r w:rsidRPr="00813E1E">
        <w:rPr>
          <w:rFonts w:eastAsia="Times New Roman"/>
          <w:szCs w:val="24"/>
        </w:rPr>
        <w:t>10:90 for units in module I and module II</w:t>
      </w:r>
    </w:p>
    <w:p w14:paraId="15C19B4B" w14:textId="3615AFB3" w:rsidR="000B7638" w:rsidRPr="00813E1E" w:rsidRDefault="000B7638" w:rsidP="000B7638">
      <w:pPr>
        <w:pStyle w:val="ListParagraph"/>
        <w:widowControl w:val="0"/>
        <w:numPr>
          <w:ilvl w:val="0"/>
          <w:numId w:val="203"/>
        </w:numPr>
        <w:spacing w:after="0"/>
        <w:jc w:val="both"/>
        <w:rPr>
          <w:rFonts w:eastAsia="Times New Roman"/>
          <w:szCs w:val="24"/>
        </w:rPr>
      </w:pPr>
      <w:r w:rsidRPr="00813E1E">
        <w:rPr>
          <w:rFonts w:eastAsia="Times New Roman"/>
          <w:szCs w:val="24"/>
        </w:rPr>
        <w:t>30:70 for units in module III and IV</w:t>
      </w:r>
    </w:p>
    <w:p w14:paraId="03466BA5" w14:textId="77777777" w:rsidR="00455FF9" w:rsidRPr="00813E1E" w:rsidRDefault="00000000">
      <w:pPr>
        <w:widowControl w:val="0"/>
        <w:numPr>
          <w:ilvl w:val="0"/>
          <w:numId w:val="17"/>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Formative and summative assessments shall be weighted at 60% and 40% respectively in the overall unit of learning score</w:t>
      </w:r>
    </w:p>
    <w:p w14:paraId="3F9C3EC8" w14:textId="77777777" w:rsidR="00455FF9" w:rsidRPr="00813E1E" w:rsidRDefault="00000000">
      <w:pPr>
        <w:widowControl w:val="0"/>
        <w:numPr>
          <w:ilvl w:val="0"/>
          <w:numId w:val="17"/>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Assessment performance rating for each unit of competency shall be as follows:</w:t>
      </w:r>
    </w:p>
    <w:p w14:paraId="68214E15" w14:textId="77777777" w:rsidR="00455FF9" w:rsidRPr="00813E1E" w:rsidRDefault="00455FF9">
      <w:pPr>
        <w:widowControl w:val="0"/>
        <w:spacing w:after="0"/>
        <w:ind w:left="774" w:hanging="10"/>
        <w:jc w:val="both"/>
        <w:rPr>
          <w:rFonts w:ascii="Times New Roman" w:eastAsia="Times New Roman" w:hAnsi="Times New Roman"/>
          <w:color w:val="FF0000"/>
          <w:sz w:val="24"/>
          <w:szCs w:val="24"/>
        </w:rPr>
      </w:pPr>
    </w:p>
    <w:tbl>
      <w:tblPr>
        <w:tblStyle w:val="TableGrid31"/>
        <w:tblW w:w="0" w:type="auto"/>
        <w:tblInd w:w="2235" w:type="dxa"/>
        <w:tblLook w:val="04A0" w:firstRow="1" w:lastRow="0" w:firstColumn="1" w:lastColumn="0" w:noHBand="0" w:noVBand="1"/>
      </w:tblPr>
      <w:tblGrid>
        <w:gridCol w:w="2008"/>
        <w:gridCol w:w="4678"/>
      </w:tblGrid>
      <w:tr w:rsidR="00455FF9" w:rsidRPr="00813E1E" w14:paraId="44A59E54" w14:textId="77777777">
        <w:tc>
          <w:tcPr>
            <w:tcW w:w="1984" w:type="dxa"/>
            <w:shd w:val="clear" w:color="auto" w:fill="F6C5AC"/>
          </w:tcPr>
          <w:p w14:paraId="60BD5AC9" w14:textId="77777777" w:rsidR="00455FF9" w:rsidRPr="00813E1E" w:rsidRDefault="00000000">
            <w:pPr>
              <w:widowControl w:val="0"/>
              <w:spacing w:after="5"/>
              <w:ind w:left="908" w:hanging="10"/>
              <w:jc w:val="both"/>
              <w:rPr>
                <w:rFonts w:ascii="Times New Roman" w:eastAsia="Times New Roman" w:hAnsi="Times New Roman"/>
                <w:b/>
                <w:bCs/>
                <w:color w:val="000000"/>
                <w:sz w:val="24"/>
                <w:szCs w:val="24"/>
              </w:rPr>
            </w:pPr>
            <w:r w:rsidRPr="00813E1E">
              <w:rPr>
                <w:rFonts w:ascii="Times New Roman" w:eastAsia="Times New Roman" w:hAnsi="Times New Roman"/>
                <w:b/>
                <w:bCs/>
                <w:color w:val="000000"/>
                <w:sz w:val="24"/>
                <w:szCs w:val="24"/>
              </w:rPr>
              <w:t xml:space="preserve">MARKS </w:t>
            </w:r>
          </w:p>
        </w:tc>
        <w:tc>
          <w:tcPr>
            <w:tcW w:w="4678" w:type="dxa"/>
            <w:shd w:val="clear" w:color="auto" w:fill="F6C5AC"/>
          </w:tcPr>
          <w:p w14:paraId="5B50C515" w14:textId="77777777" w:rsidR="00455FF9" w:rsidRPr="00813E1E" w:rsidRDefault="00000000">
            <w:pPr>
              <w:widowControl w:val="0"/>
              <w:spacing w:after="5"/>
              <w:ind w:left="908" w:hanging="10"/>
              <w:jc w:val="both"/>
              <w:rPr>
                <w:rFonts w:ascii="Times New Roman" w:eastAsia="Times New Roman" w:hAnsi="Times New Roman"/>
                <w:b/>
                <w:bCs/>
                <w:color w:val="000000"/>
                <w:sz w:val="24"/>
                <w:szCs w:val="24"/>
              </w:rPr>
            </w:pPr>
            <w:r w:rsidRPr="00813E1E">
              <w:rPr>
                <w:rFonts w:ascii="Times New Roman" w:eastAsia="Times New Roman" w:hAnsi="Times New Roman"/>
                <w:b/>
                <w:bCs/>
                <w:color w:val="000000"/>
                <w:sz w:val="24"/>
                <w:szCs w:val="24"/>
              </w:rPr>
              <w:t>COMPETENCE RATING</w:t>
            </w:r>
          </w:p>
        </w:tc>
      </w:tr>
      <w:tr w:rsidR="00455FF9" w:rsidRPr="00813E1E" w14:paraId="1B54C375" w14:textId="77777777">
        <w:tc>
          <w:tcPr>
            <w:tcW w:w="1984" w:type="dxa"/>
            <w:vAlign w:val="center"/>
          </w:tcPr>
          <w:p w14:paraId="20B7E558"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80 -100</w:t>
            </w:r>
          </w:p>
        </w:tc>
        <w:tc>
          <w:tcPr>
            <w:tcW w:w="4678" w:type="dxa"/>
            <w:vAlign w:val="center"/>
          </w:tcPr>
          <w:p w14:paraId="49E618DD"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Attained Mastery</w:t>
            </w:r>
          </w:p>
        </w:tc>
      </w:tr>
      <w:tr w:rsidR="00455FF9" w:rsidRPr="00813E1E" w14:paraId="05B6808B" w14:textId="77777777">
        <w:tc>
          <w:tcPr>
            <w:tcW w:w="1984" w:type="dxa"/>
            <w:vAlign w:val="center"/>
          </w:tcPr>
          <w:p w14:paraId="1DDB2BEF"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65 - 79</w:t>
            </w:r>
          </w:p>
        </w:tc>
        <w:tc>
          <w:tcPr>
            <w:tcW w:w="4678" w:type="dxa"/>
            <w:vAlign w:val="center"/>
          </w:tcPr>
          <w:p w14:paraId="7C312DC9"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Proficient</w:t>
            </w:r>
          </w:p>
        </w:tc>
      </w:tr>
      <w:tr w:rsidR="00455FF9" w:rsidRPr="00813E1E" w14:paraId="0E48B701" w14:textId="77777777">
        <w:tc>
          <w:tcPr>
            <w:tcW w:w="1984" w:type="dxa"/>
            <w:vAlign w:val="center"/>
          </w:tcPr>
          <w:p w14:paraId="456E062C"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50 - 64</w:t>
            </w:r>
          </w:p>
        </w:tc>
        <w:tc>
          <w:tcPr>
            <w:tcW w:w="4678" w:type="dxa"/>
            <w:vAlign w:val="center"/>
          </w:tcPr>
          <w:p w14:paraId="28EFB03C"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Competent</w:t>
            </w:r>
          </w:p>
        </w:tc>
      </w:tr>
      <w:tr w:rsidR="00455FF9" w:rsidRPr="00813E1E" w14:paraId="4CBBECC5" w14:textId="77777777">
        <w:tc>
          <w:tcPr>
            <w:tcW w:w="1984" w:type="dxa"/>
            <w:vAlign w:val="center"/>
          </w:tcPr>
          <w:p w14:paraId="16A1669A"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49 and below</w:t>
            </w:r>
          </w:p>
        </w:tc>
        <w:tc>
          <w:tcPr>
            <w:tcW w:w="4678" w:type="dxa"/>
            <w:vAlign w:val="center"/>
          </w:tcPr>
          <w:p w14:paraId="48E9CF20"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Not Yet Competent</w:t>
            </w:r>
          </w:p>
        </w:tc>
      </w:tr>
      <w:tr w:rsidR="00455FF9" w:rsidRPr="00813E1E" w14:paraId="12D354E1" w14:textId="77777777">
        <w:tc>
          <w:tcPr>
            <w:tcW w:w="1984" w:type="dxa"/>
          </w:tcPr>
          <w:p w14:paraId="60771BDA"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Y</w:t>
            </w:r>
          </w:p>
        </w:tc>
        <w:tc>
          <w:tcPr>
            <w:tcW w:w="4678" w:type="dxa"/>
          </w:tcPr>
          <w:p w14:paraId="547475AD" w14:textId="77777777" w:rsidR="00455FF9" w:rsidRPr="00813E1E" w:rsidRDefault="00000000">
            <w:pPr>
              <w:widowControl w:val="0"/>
              <w:spacing w:after="5"/>
              <w:ind w:left="908" w:hanging="1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Assessment Malpractice/irregularities</w:t>
            </w:r>
          </w:p>
        </w:tc>
      </w:tr>
    </w:tbl>
    <w:p w14:paraId="506BE5D9" w14:textId="77777777" w:rsidR="00455FF9" w:rsidRPr="00813E1E" w:rsidRDefault="00455FF9">
      <w:pPr>
        <w:widowControl w:val="0"/>
        <w:spacing w:after="0"/>
        <w:ind w:left="1134" w:hanging="10"/>
        <w:jc w:val="both"/>
        <w:rPr>
          <w:rFonts w:ascii="Times New Roman" w:eastAsia="Times New Roman" w:hAnsi="Times New Roman"/>
          <w:color w:val="000000"/>
          <w:sz w:val="24"/>
          <w:szCs w:val="24"/>
        </w:rPr>
      </w:pPr>
    </w:p>
    <w:p w14:paraId="565D92D1" w14:textId="77777777" w:rsidR="00455FF9" w:rsidRPr="00813E1E" w:rsidRDefault="00000000" w:rsidP="00730D3B">
      <w:pPr>
        <w:widowControl w:val="0"/>
        <w:numPr>
          <w:ilvl w:val="0"/>
          <w:numId w:val="17"/>
        </w:numPr>
        <w:spacing w:after="0"/>
        <w:jc w:val="both"/>
        <w:rPr>
          <w:rFonts w:ascii="Times New Roman" w:eastAsia="Times New Roman" w:hAnsi="Times New Roman"/>
          <w:color w:val="000000"/>
          <w:sz w:val="24"/>
          <w:szCs w:val="24"/>
        </w:rPr>
      </w:pPr>
      <w:r w:rsidRPr="00813E1E">
        <w:rPr>
          <w:rFonts w:ascii="Times New Roman" w:eastAsia="Times New Roman" w:hAnsi="Times New Roman"/>
          <w:color w:val="000000"/>
          <w:sz w:val="24"/>
          <w:szCs w:val="24"/>
        </w:rPr>
        <w:t>Assessment for Recognition of Prior Learning (RPL) may lead to award of part and/or full qualification.</w:t>
      </w:r>
    </w:p>
    <w:p w14:paraId="5ED645B9" w14:textId="77777777" w:rsidR="00455FF9" w:rsidRPr="00813E1E" w:rsidRDefault="00455FF9">
      <w:pPr>
        <w:spacing w:after="5" w:line="265" w:lineRule="auto"/>
        <w:ind w:left="908" w:hanging="10"/>
        <w:jc w:val="both"/>
        <w:rPr>
          <w:rFonts w:ascii="Times New Roman" w:eastAsia="Times New Roman" w:hAnsi="Times New Roman"/>
          <w:color w:val="000000"/>
          <w:sz w:val="24"/>
          <w:szCs w:val="24"/>
        </w:rPr>
      </w:pPr>
    </w:p>
    <w:p w14:paraId="5D3DB654" w14:textId="77777777" w:rsidR="00455FF9" w:rsidRPr="00813E1E" w:rsidRDefault="00000000">
      <w:pPr>
        <w:spacing w:after="5" w:line="360" w:lineRule="auto"/>
        <w:jc w:val="both"/>
        <w:rPr>
          <w:rFonts w:ascii="Times New Roman" w:eastAsia="Times New Roman" w:hAnsi="Times New Roman"/>
          <w:b/>
          <w:color w:val="000000"/>
          <w:sz w:val="24"/>
          <w:szCs w:val="24"/>
        </w:rPr>
      </w:pPr>
      <w:r w:rsidRPr="00813E1E">
        <w:rPr>
          <w:rFonts w:ascii="Times New Roman" w:eastAsia="Times New Roman" w:hAnsi="Times New Roman"/>
          <w:b/>
          <w:color w:val="000000"/>
          <w:sz w:val="24"/>
          <w:szCs w:val="24"/>
        </w:rPr>
        <w:t>Certification</w:t>
      </w:r>
    </w:p>
    <w:bookmarkEnd w:id="21"/>
    <w:bookmarkEnd w:id="22"/>
    <w:p w14:paraId="2388927A" w14:textId="0A1210BF" w:rsidR="00455FF9" w:rsidRPr="00813E1E" w:rsidRDefault="00000000">
      <w:pPr>
        <w:spacing w:before="100" w:beforeAutospacing="1" w:after="0" w:line="360" w:lineRule="auto"/>
        <w:jc w:val="both"/>
        <w:rPr>
          <w:rFonts w:ascii="Times New Roman" w:eastAsia="Times New Roman" w:hAnsi="Times New Roman"/>
          <w:sz w:val="24"/>
          <w:szCs w:val="24"/>
        </w:rPr>
      </w:pPr>
      <w:r w:rsidRPr="00813E1E">
        <w:rPr>
          <w:rFonts w:ascii="Times New Roman" w:eastAsia="Times New Roman" w:hAnsi="Times New Roman"/>
          <w:sz w:val="24"/>
          <w:szCs w:val="24"/>
        </w:rPr>
        <w:t>A candidate will be issued with a Certificate of Competency upon demonstration of competence in a core Unit of Competency. To be issued with Kenya</w:t>
      </w:r>
      <w:r w:rsidRPr="00813E1E">
        <w:rPr>
          <w:rFonts w:ascii="Times New Roman" w:eastAsia="Times New Roman" w:hAnsi="Times New Roman"/>
          <w:b/>
          <w:bCs/>
          <w:sz w:val="24"/>
          <w:szCs w:val="24"/>
        </w:rPr>
        <w:t xml:space="preserve"> National </w:t>
      </w:r>
      <w:r w:rsidR="00712143" w:rsidRPr="00813E1E">
        <w:rPr>
          <w:rFonts w:ascii="Times New Roman" w:eastAsia="Times New Roman" w:hAnsi="Times New Roman"/>
          <w:b/>
          <w:bCs/>
          <w:sz w:val="24"/>
          <w:szCs w:val="24"/>
        </w:rPr>
        <w:t xml:space="preserve">TVET </w:t>
      </w:r>
      <w:r w:rsidRPr="00813E1E">
        <w:rPr>
          <w:rFonts w:ascii="Times New Roman" w:eastAsia="Times New Roman" w:hAnsi="Times New Roman"/>
          <w:b/>
          <w:bCs/>
          <w:sz w:val="24"/>
          <w:szCs w:val="24"/>
        </w:rPr>
        <w:t>Certificate</w:t>
      </w:r>
      <w:r w:rsidRPr="00813E1E">
        <w:rPr>
          <w:rFonts w:ascii="Times New Roman" w:eastAsia="Times New Roman" w:hAnsi="Times New Roman"/>
          <w:sz w:val="24"/>
          <w:szCs w:val="24"/>
        </w:rPr>
        <w:t xml:space="preserve"> in plumbing Level 5 the candidate must demonstrate competence in all the Units of Competency as given in </w:t>
      </w:r>
      <w:r w:rsidRPr="00813E1E">
        <w:rPr>
          <w:rFonts w:ascii="Times New Roman" w:eastAsia="Times New Roman" w:hAnsi="Times New Roman"/>
          <w:sz w:val="24"/>
          <w:szCs w:val="24"/>
        </w:rPr>
        <w:lastRenderedPageBreak/>
        <w:t>the qualification pack. A Statement of Attainment certificate may be issued upon demonstration of competence in a certifiable element within a unit.</w:t>
      </w:r>
    </w:p>
    <w:p w14:paraId="4968239E" w14:textId="798A2149" w:rsidR="00455FF9" w:rsidRPr="00813E1E" w:rsidRDefault="00000000">
      <w:pPr>
        <w:spacing w:before="100" w:beforeAutospacing="1" w:line="273"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The certificates will be issued by the </w:t>
      </w:r>
      <w:r w:rsidR="00303D22" w:rsidRPr="00813E1E">
        <w:rPr>
          <w:rFonts w:ascii="Times New Roman" w:eastAsia="Times New Roman" w:hAnsi="Times New Roman"/>
          <w:color w:val="FF0000"/>
          <w:sz w:val="24"/>
          <w:szCs w:val="24"/>
        </w:rPr>
        <w:t>QAI</w:t>
      </w:r>
    </w:p>
    <w:p w14:paraId="3B2B414F" w14:textId="77777777" w:rsidR="00455FF9" w:rsidRPr="00813E1E" w:rsidRDefault="00455FF9">
      <w:pPr>
        <w:spacing w:after="0" w:line="259" w:lineRule="auto"/>
        <w:rPr>
          <w:rFonts w:ascii="Times New Roman" w:eastAsia="Times New Roman" w:hAnsi="Times New Roman"/>
          <w:color w:val="000000"/>
          <w:sz w:val="24"/>
          <w:szCs w:val="24"/>
        </w:rPr>
      </w:pPr>
    </w:p>
    <w:p w14:paraId="05755689" w14:textId="77777777" w:rsidR="00455FF9" w:rsidRPr="00813E1E" w:rsidRDefault="00455FF9">
      <w:pPr>
        <w:spacing w:after="5" w:line="265" w:lineRule="auto"/>
        <w:ind w:left="908" w:hanging="10"/>
        <w:jc w:val="both"/>
        <w:rPr>
          <w:rFonts w:ascii="Times New Roman" w:eastAsia="Times New Roman" w:hAnsi="Times New Roman"/>
          <w:color w:val="000000"/>
          <w:sz w:val="24"/>
          <w:szCs w:val="24"/>
        </w:rPr>
      </w:pPr>
    </w:p>
    <w:bookmarkEnd w:id="0"/>
    <w:p w14:paraId="0185694A" w14:textId="77777777" w:rsidR="00455FF9" w:rsidRPr="00813E1E" w:rsidRDefault="00455FF9">
      <w:pPr>
        <w:pStyle w:val="NoSpacing"/>
        <w:spacing w:line="360" w:lineRule="auto"/>
        <w:jc w:val="center"/>
        <w:rPr>
          <w:rFonts w:ascii="Times New Roman" w:hAnsi="Times New Roman"/>
          <w:b/>
          <w:sz w:val="24"/>
          <w:szCs w:val="24"/>
        </w:rPr>
      </w:pPr>
    </w:p>
    <w:p w14:paraId="7624F31A" w14:textId="77777777" w:rsidR="00455FF9" w:rsidRPr="00813E1E" w:rsidRDefault="00455FF9">
      <w:pPr>
        <w:pStyle w:val="NoSpacing"/>
        <w:spacing w:line="360" w:lineRule="auto"/>
        <w:jc w:val="center"/>
        <w:rPr>
          <w:rFonts w:ascii="Times New Roman" w:hAnsi="Times New Roman"/>
          <w:b/>
          <w:sz w:val="24"/>
          <w:szCs w:val="24"/>
        </w:rPr>
      </w:pPr>
    </w:p>
    <w:p w14:paraId="028F27A2" w14:textId="77777777" w:rsidR="00455FF9" w:rsidRPr="00813E1E" w:rsidRDefault="00455FF9">
      <w:pPr>
        <w:pStyle w:val="NoSpacing"/>
        <w:spacing w:line="360" w:lineRule="auto"/>
        <w:jc w:val="center"/>
        <w:rPr>
          <w:rFonts w:ascii="Times New Roman" w:hAnsi="Times New Roman"/>
          <w:b/>
          <w:sz w:val="24"/>
          <w:szCs w:val="24"/>
        </w:rPr>
      </w:pPr>
    </w:p>
    <w:p w14:paraId="48F0222E" w14:textId="77777777" w:rsidR="00455FF9" w:rsidRPr="00813E1E" w:rsidRDefault="00455FF9">
      <w:pPr>
        <w:pStyle w:val="NoSpacing"/>
        <w:spacing w:line="360" w:lineRule="auto"/>
        <w:jc w:val="center"/>
        <w:rPr>
          <w:rFonts w:ascii="Times New Roman" w:hAnsi="Times New Roman"/>
          <w:b/>
          <w:sz w:val="24"/>
          <w:szCs w:val="24"/>
        </w:rPr>
      </w:pPr>
    </w:p>
    <w:p w14:paraId="3F5C1E9F" w14:textId="77777777" w:rsidR="00455FF9" w:rsidRPr="00813E1E" w:rsidRDefault="00455FF9">
      <w:pPr>
        <w:pStyle w:val="NoSpacing"/>
        <w:spacing w:line="360" w:lineRule="auto"/>
        <w:jc w:val="center"/>
        <w:rPr>
          <w:rFonts w:ascii="Times New Roman" w:hAnsi="Times New Roman"/>
          <w:b/>
          <w:sz w:val="24"/>
          <w:szCs w:val="24"/>
        </w:rPr>
      </w:pPr>
    </w:p>
    <w:p w14:paraId="4C0F976C" w14:textId="77777777" w:rsidR="00455FF9" w:rsidRPr="00813E1E" w:rsidRDefault="00455FF9">
      <w:pPr>
        <w:pStyle w:val="NoSpacing"/>
        <w:spacing w:line="360" w:lineRule="auto"/>
        <w:jc w:val="center"/>
        <w:rPr>
          <w:rFonts w:ascii="Times New Roman" w:hAnsi="Times New Roman"/>
          <w:b/>
          <w:sz w:val="24"/>
          <w:szCs w:val="24"/>
        </w:rPr>
      </w:pPr>
    </w:p>
    <w:p w14:paraId="0D30E606" w14:textId="77777777" w:rsidR="00455FF9" w:rsidRPr="00813E1E" w:rsidRDefault="00455FF9">
      <w:pPr>
        <w:pStyle w:val="NoSpacing"/>
        <w:spacing w:line="360" w:lineRule="auto"/>
        <w:jc w:val="center"/>
        <w:rPr>
          <w:rFonts w:ascii="Times New Roman" w:hAnsi="Times New Roman"/>
          <w:b/>
          <w:sz w:val="24"/>
          <w:szCs w:val="24"/>
        </w:rPr>
      </w:pPr>
    </w:p>
    <w:p w14:paraId="27F53B37" w14:textId="77777777" w:rsidR="00455FF9" w:rsidRPr="00813E1E" w:rsidRDefault="00455FF9">
      <w:pPr>
        <w:pStyle w:val="NoSpacing"/>
        <w:spacing w:line="360" w:lineRule="auto"/>
        <w:jc w:val="center"/>
        <w:rPr>
          <w:rFonts w:ascii="Times New Roman" w:hAnsi="Times New Roman"/>
          <w:b/>
          <w:sz w:val="24"/>
          <w:szCs w:val="24"/>
        </w:rPr>
      </w:pPr>
    </w:p>
    <w:p w14:paraId="05ED67F4" w14:textId="77777777" w:rsidR="00455FF9" w:rsidRPr="00813E1E" w:rsidRDefault="00455FF9">
      <w:pPr>
        <w:pStyle w:val="NoSpacing"/>
        <w:spacing w:line="360" w:lineRule="auto"/>
        <w:jc w:val="center"/>
        <w:rPr>
          <w:rFonts w:ascii="Times New Roman" w:hAnsi="Times New Roman"/>
          <w:b/>
          <w:sz w:val="24"/>
          <w:szCs w:val="24"/>
        </w:rPr>
      </w:pPr>
    </w:p>
    <w:p w14:paraId="7FB9AD3D" w14:textId="77777777" w:rsidR="00455FF9" w:rsidRPr="00813E1E" w:rsidRDefault="00455FF9">
      <w:pPr>
        <w:pStyle w:val="NoSpacing"/>
        <w:spacing w:line="360" w:lineRule="auto"/>
        <w:jc w:val="center"/>
        <w:rPr>
          <w:rFonts w:ascii="Times New Roman" w:hAnsi="Times New Roman"/>
          <w:b/>
          <w:sz w:val="24"/>
          <w:szCs w:val="24"/>
        </w:rPr>
      </w:pPr>
    </w:p>
    <w:p w14:paraId="113806CE" w14:textId="77777777" w:rsidR="00455FF9" w:rsidRPr="00813E1E" w:rsidRDefault="00455FF9">
      <w:pPr>
        <w:pStyle w:val="NoSpacing"/>
        <w:spacing w:line="360" w:lineRule="auto"/>
        <w:jc w:val="center"/>
        <w:rPr>
          <w:rFonts w:ascii="Times New Roman" w:hAnsi="Times New Roman"/>
          <w:b/>
          <w:sz w:val="24"/>
          <w:szCs w:val="24"/>
        </w:rPr>
      </w:pPr>
    </w:p>
    <w:p w14:paraId="2D69DA3D" w14:textId="77777777" w:rsidR="00455FF9" w:rsidRPr="00813E1E" w:rsidRDefault="00455FF9">
      <w:pPr>
        <w:pStyle w:val="NoSpacing"/>
        <w:spacing w:line="360" w:lineRule="auto"/>
        <w:jc w:val="center"/>
        <w:rPr>
          <w:rFonts w:ascii="Times New Roman" w:hAnsi="Times New Roman"/>
          <w:b/>
          <w:sz w:val="24"/>
          <w:szCs w:val="24"/>
        </w:rPr>
      </w:pPr>
    </w:p>
    <w:p w14:paraId="50E621FD" w14:textId="77777777" w:rsidR="00455FF9" w:rsidRPr="00813E1E" w:rsidRDefault="00455FF9">
      <w:pPr>
        <w:pStyle w:val="NoSpacing"/>
        <w:spacing w:line="360" w:lineRule="auto"/>
        <w:jc w:val="center"/>
        <w:rPr>
          <w:rFonts w:ascii="Times New Roman" w:hAnsi="Times New Roman"/>
          <w:b/>
          <w:sz w:val="24"/>
          <w:szCs w:val="24"/>
        </w:rPr>
      </w:pPr>
    </w:p>
    <w:p w14:paraId="27B2B9DC" w14:textId="77777777" w:rsidR="00455FF9" w:rsidRPr="00813E1E" w:rsidRDefault="00455FF9">
      <w:pPr>
        <w:pStyle w:val="NoSpacing"/>
        <w:spacing w:line="360" w:lineRule="auto"/>
        <w:jc w:val="center"/>
        <w:rPr>
          <w:rFonts w:ascii="Times New Roman" w:hAnsi="Times New Roman"/>
          <w:b/>
          <w:sz w:val="24"/>
          <w:szCs w:val="24"/>
        </w:rPr>
      </w:pPr>
    </w:p>
    <w:p w14:paraId="0E90E353" w14:textId="77777777" w:rsidR="00455FF9" w:rsidRPr="00813E1E" w:rsidRDefault="00455FF9">
      <w:pPr>
        <w:pStyle w:val="NoSpacing"/>
        <w:spacing w:line="360" w:lineRule="auto"/>
        <w:jc w:val="center"/>
        <w:rPr>
          <w:rFonts w:ascii="Times New Roman" w:hAnsi="Times New Roman"/>
          <w:b/>
          <w:sz w:val="24"/>
          <w:szCs w:val="24"/>
        </w:rPr>
      </w:pPr>
    </w:p>
    <w:p w14:paraId="676D95AE" w14:textId="77777777" w:rsidR="00455FF9" w:rsidRPr="00813E1E" w:rsidRDefault="00455FF9">
      <w:pPr>
        <w:pStyle w:val="NoSpacing"/>
        <w:spacing w:line="360" w:lineRule="auto"/>
        <w:jc w:val="center"/>
        <w:rPr>
          <w:rFonts w:ascii="Times New Roman" w:hAnsi="Times New Roman"/>
          <w:b/>
          <w:sz w:val="24"/>
          <w:szCs w:val="24"/>
        </w:rPr>
      </w:pPr>
    </w:p>
    <w:p w14:paraId="72142CB1" w14:textId="77777777" w:rsidR="00455FF9" w:rsidRPr="00813E1E" w:rsidRDefault="00455FF9">
      <w:pPr>
        <w:pStyle w:val="NoSpacing"/>
        <w:spacing w:line="360" w:lineRule="auto"/>
        <w:jc w:val="center"/>
        <w:rPr>
          <w:rFonts w:ascii="Times New Roman" w:hAnsi="Times New Roman"/>
          <w:b/>
          <w:sz w:val="24"/>
          <w:szCs w:val="24"/>
        </w:rPr>
      </w:pPr>
    </w:p>
    <w:p w14:paraId="0B038581" w14:textId="77777777" w:rsidR="00455FF9" w:rsidRPr="00813E1E" w:rsidRDefault="00455FF9">
      <w:pPr>
        <w:pStyle w:val="NoSpacing"/>
        <w:spacing w:line="360" w:lineRule="auto"/>
        <w:jc w:val="center"/>
        <w:rPr>
          <w:rFonts w:ascii="Times New Roman" w:hAnsi="Times New Roman"/>
          <w:b/>
          <w:sz w:val="24"/>
          <w:szCs w:val="24"/>
        </w:rPr>
      </w:pPr>
    </w:p>
    <w:p w14:paraId="21255B70" w14:textId="77777777" w:rsidR="00455FF9" w:rsidRPr="00813E1E" w:rsidRDefault="00455FF9">
      <w:pPr>
        <w:pStyle w:val="NoSpacing"/>
        <w:spacing w:line="360" w:lineRule="auto"/>
        <w:jc w:val="center"/>
        <w:rPr>
          <w:rFonts w:ascii="Times New Roman" w:hAnsi="Times New Roman"/>
          <w:b/>
          <w:sz w:val="24"/>
          <w:szCs w:val="24"/>
        </w:rPr>
      </w:pPr>
    </w:p>
    <w:p w14:paraId="3131ACA8" w14:textId="77777777" w:rsidR="00455FF9" w:rsidRPr="00813E1E" w:rsidRDefault="00455FF9">
      <w:pPr>
        <w:pStyle w:val="NoSpacing"/>
        <w:spacing w:line="360" w:lineRule="auto"/>
        <w:jc w:val="center"/>
        <w:rPr>
          <w:rFonts w:ascii="Times New Roman" w:hAnsi="Times New Roman"/>
          <w:b/>
          <w:sz w:val="24"/>
          <w:szCs w:val="24"/>
        </w:rPr>
      </w:pPr>
    </w:p>
    <w:p w14:paraId="59B9821F" w14:textId="77777777" w:rsidR="00455FF9" w:rsidRPr="00813E1E" w:rsidRDefault="00455FF9">
      <w:pPr>
        <w:pStyle w:val="NoSpacing"/>
        <w:spacing w:line="360" w:lineRule="auto"/>
        <w:jc w:val="center"/>
        <w:rPr>
          <w:rFonts w:ascii="Times New Roman" w:hAnsi="Times New Roman"/>
          <w:b/>
          <w:sz w:val="24"/>
          <w:szCs w:val="24"/>
        </w:rPr>
      </w:pPr>
    </w:p>
    <w:p w14:paraId="3CC1B7FA" w14:textId="77777777" w:rsidR="00455FF9" w:rsidRPr="00813E1E" w:rsidRDefault="00455FF9">
      <w:pPr>
        <w:pStyle w:val="NoSpacing"/>
        <w:spacing w:line="360" w:lineRule="auto"/>
        <w:jc w:val="center"/>
        <w:rPr>
          <w:rFonts w:ascii="Times New Roman" w:hAnsi="Times New Roman"/>
          <w:b/>
          <w:sz w:val="24"/>
          <w:szCs w:val="24"/>
        </w:rPr>
      </w:pPr>
    </w:p>
    <w:p w14:paraId="6EBBCE0E" w14:textId="77777777" w:rsidR="00455FF9" w:rsidRPr="00813E1E" w:rsidRDefault="00455FF9">
      <w:pPr>
        <w:pStyle w:val="NoSpacing"/>
        <w:spacing w:line="360" w:lineRule="auto"/>
        <w:jc w:val="center"/>
        <w:rPr>
          <w:rFonts w:ascii="Times New Roman" w:hAnsi="Times New Roman"/>
          <w:b/>
          <w:sz w:val="24"/>
          <w:szCs w:val="24"/>
        </w:rPr>
      </w:pPr>
    </w:p>
    <w:p w14:paraId="35DCDFEE" w14:textId="77777777" w:rsidR="00455FF9" w:rsidRPr="00813E1E" w:rsidRDefault="00455FF9">
      <w:pPr>
        <w:pStyle w:val="NoSpacing"/>
        <w:spacing w:line="360" w:lineRule="auto"/>
        <w:jc w:val="center"/>
        <w:rPr>
          <w:rFonts w:ascii="Times New Roman" w:hAnsi="Times New Roman"/>
          <w:b/>
          <w:sz w:val="24"/>
          <w:szCs w:val="24"/>
        </w:rPr>
      </w:pPr>
    </w:p>
    <w:p w14:paraId="75877637" w14:textId="77777777" w:rsidR="00455FF9" w:rsidRPr="00813E1E" w:rsidRDefault="00455FF9">
      <w:pPr>
        <w:pStyle w:val="NoSpacing"/>
        <w:spacing w:line="360" w:lineRule="auto"/>
        <w:jc w:val="center"/>
        <w:rPr>
          <w:rFonts w:ascii="Times New Roman" w:hAnsi="Times New Roman"/>
          <w:b/>
          <w:sz w:val="24"/>
          <w:szCs w:val="24"/>
        </w:rPr>
      </w:pPr>
    </w:p>
    <w:p w14:paraId="68CF0421" w14:textId="77777777" w:rsidR="00455FF9" w:rsidRPr="00813E1E" w:rsidRDefault="00455FF9">
      <w:pPr>
        <w:pStyle w:val="NoSpacing"/>
        <w:spacing w:line="360" w:lineRule="auto"/>
        <w:jc w:val="center"/>
        <w:rPr>
          <w:rFonts w:ascii="Times New Roman" w:hAnsi="Times New Roman"/>
          <w:b/>
          <w:sz w:val="24"/>
          <w:szCs w:val="24"/>
        </w:rPr>
      </w:pPr>
    </w:p>
    <w:p w14:paraId="68DE5268" w14:textId="77777777" w:rsidR="00455FF9" w:rsidRPr="00813E1E" w:rsidRDefault="00455FF9">
      <w:pPr>
        <w:pStyle w:val="NoSpacing"/>
        <w:spacing w:line="360" w:lineRule="auto"/>
        <w:jc w:val="center"/>
        <w:rPr>
          <w:rFonts w:ascii="Times New Roman" w:hAnsi="Times New Roman"/>
          <w:b/>
          <w:sz w:val="24"/>
          <w:szCs w:val="24"/>
        </w:rPr>
      </w:pPr>
    </w:p>
    <w:p w14:paraId="340C599E" w14:textId="77777777" w:rsidR="00455FF9" w:rsidRPr="00813E1E" w:rsidRDefault="00455FF9">
      <w:pPr>
        <w:pStyle w:val="NoSpacing"/>
        <w:spacing w:line="360" w:lineRule="auto"/>
        <w:jc w:val="center"/>
        <w:rPr>
          <w:rFonts w:ascii="Times New Roman" w:hAnsi="Times New Roman"/>
          <w:b/>
          <w:sz w:val="24"/>
          <w:szCs w:val="24"/>
        </w:rPr>
      </w:pPr>
    </w:p>
    <w:p w14:paraId="58D6C336" w14:textId="77777777" w:rsidR="00455FF9" w:rsidRPr="00813E1E" w:rsidRDefault="00455FF9">
      <w:pPr>
        <w:pStyle w:val="NoSpacing"/>
        <w:spacing w:line="360" w:lineRule="auto"/>
        <w:jc w:val="center"/>
        <w:rPr>
          <w:rFonts w:ascii="Times New Roman" w:hAnsi="Times New Roman"/>
          <w:b/>
          <w:sz w:val="24"/>
          <w:szCs w:val="24"/>
        </w:rPr>
      </w:pPr>
    </w:p>
    <w:p w14:paraId="420BCD07" w14:textId="77777777" w:rsidR="00455FF9" w:rsidRPr="00813E1E" w:rsidRDefault="00455FF9">
      <w:pPr>
        <w:pStyle w:val="NoSpacing"/>
        <w:spacing w:line="360" w:lineRule="auto"/>
        <w:jc w:val="center"/>
        <w:rPr>
          <w:rFonts w:ascii="Times New Roman" w:hAnsi="Times New Roman"/>
          <w:b/>
          <w:sz w:val="24"/>
          <w:szCs w:val="24"/>
        </w:rPr>
      </w:pPr>
    </w:p>
    <w:p w14:paraId="59C55A49" w14:textId="77777777" w:rsidR="00455FF9" w:rsidRPr="00813E1E" w:rsidRDefault="00455FF9">
      <w:pPr>
        <w:pStyle w:val="NoSpacing"/>
        <w:spacing w:line="360" w:lineRule="auto"/>
        <w:jc w:val="center"/>
        <w:rPr>
          <w:rFonts w:ascii="Times New Roman" w:hAnsi="Times New Roman"/>
          <w:b/>
          <w:sz w:val="24"/>
          <w:szCs w:val="24"/>
        </w:rPr>
      </w:pPr>
    </w:p>
    <w:p w14:paraId="03258D12" w14:textId="77777777" w:rsidR="00455FF9" w:rsidRPr="00813E1E" w:rsidRDefault="00455FF9">
      <w:pPr>
        <w:pStyle w:val="NoSpacing"/>
        <w:spacing w:line="360" w:lineRule="auto"/>
        <w:jc w:val="center"/>
        <w:rPr>
          <w:rFonts w:ascii="Times New Roman" w:hAnsi="Times New Roman"/>
          <w:b/>
          <w:sz w:val="24"/>
          <w:szCs w:val="24"/>
        </w:rPr>
      </w:pPr>
    </w:p>
    <w:p w14:paraId="52A1AA41" w14:textId="77777777" w:rsidR="00455FF9" w:rsidRPr="00813E1E" w:rsidRDefault="00455FF9">
      <w:pPr>
        <w:pStyle w:val="NoSpacing"/>
        <w:spacing w:line="360" w:lineRule="auto"/>
        <w:jc w:val="center"/>
        <w:rPr>
          <w:rFonts w:ascii="Times New Roman" w:hAnsi="Times New Roman"/>
          <w:b/>
          <w:sz w:val="24"/>
          <w:szCs w:val="24"/>
        </w:rPr>
      </w:pPr>
    </w:p>
    <w:p w14:paraId="1F0D5ABB" w14:textId="77777777" w:rsidR="00455FF9" w:rsidRPr="00813E1E" w:rsidRDefault="00455FF9">
      <w:pPr>
        <w:pStyle w:val="NoSpacing"/>
        <w:spacing w:line="360" w:lineRule="auto"/>
        <w:jc w:val="center"/>
        <w:rPr>
          <w:rFonts w:ascii="Times New Roman" w:hAnsi="Times New Roman"/>
          <w:b/>
          <w:sz w:val="24"/>
          <w:szCs w:val="24"/>
        </w:rPr>
      </w:pPr>
    </w:p>
    <w:p w14:paraId="5E5E7D9E" w14:textId="77777777" w:rsidR="00455FF9" w:rsidRPr="00813E1E" w:rsidRDefault="00455FF9">
      <w:pPr>
        <w:pStyle w:val="NoSpacing"/>
        <w:spacing w:line="360" w:lineRule="auto"/>
        <w:jc w:val="center"/>
        <w:rPr>
          <w:rFonts w:ascii="Times New Roman" w:hAnsi="Times New Roman"/>
          <w:b/>
          <w:sz w:val="24"/>
          <w:szCs w:val="24"/>
        </w:rPr>
      </w:pPr>
    </w:p>
    <w:p w14:paraId="6A05ED63" w14:textId="77777777" w:rsidR="00455FF9" w:rsidRPr="00813E1E" w:rsidRDefault="00455FF9">
      <w:pPr>
        <w:pStyle w:val="NoSpacing"/>
        <w:spacing w:line="360" w:lineRule="auto"/>
        <w:jc w:val="center"/>
        <w:rPr>
          <w:rFonts w:ascii="Times New Roman" w:hAnsi="Times New Roman"/>
          <w:b/>
          <w:sz w:val="24"/>
          <w:szCs w:val="24"/>
        </w:rPr>
      </w:pPr>
    </w:p>
    <w:p w14:paraId="0070EAC0" w14:textId="77777777" w:rsidR="00455FF9" w:rsidRPr="00813E1E" w:rsidRDefault="00455FF9">
      <w:pPr>
        <w:pStyle w:val="NoSpacing"/>
        <w:spacing w:line="360" w:lineRule="auto"/>
        <w:jc w:val="center"/>
        <w:rPr>
          <w:rFonts w:ascii="Times New Roman" w:hAnsi="Times New Roman"/>
          <w:b/>
          <w:sz w:val="24"/>
          <w:szCs w:val="24"/>
        </w:rPr>
      </w:pPr>
    </w:p>
    <w:p w14:paraId="0A6A9614" w14:textId="77777777" w:rsidR="00097F5C" w:rsidRPr="00813E1E" w:rsidRDefault="00097F5C" w:rsidP="00097F5C">
      <w:pPr>
        <w:keepNext/>
        <w:tabs>
          <w:tab w:val="left" w:pos="567"/>
          <w:tab w:val="left" w:pos="1080"/>
        </w:tabs>
        <w:spacing w:after="0" w:line="240" w:lineRule="auto"/>
        <w:ind w:firstLineChars="1050" w:firstLine="2530"/>
        <w:jc w:val="both"/>
        <w:outlineLvl w:val="1"/>
        <w:rPr>
          <w:rFonts w:ascii="Times New Roman" w:hAnsi="Times New Roman"/>
          <w:b/>
          <w:bCs/>
          <w:iCs/>
          <w:sz w:val="24"/>
          <w:szCs w:val="24"/>
          <w:lang w:eastAsia="en-GB"/>
        </w:rPr>
      </w:pPr>
      <w:bookmarkStart w:id="23" w:name="_Toc197005495"/>
      <w:bookmarkStart w:id="24" w:name="_Toc197033969"/>
      <w:bookmarkEnd w:id="1"/>
      <w:bookmarkEnd w:id="2"/>
      <w:r w:rsidRPr="00813E1E">
        <w:rPr>
          <w:rFonts w:ascii="Times New Roman" w:hAnsi="Times New Roman"/>
          <w:b/>
          <w:bCs/>
          <w:iCs/>
          <w:sz w:val="24"/>
          <w:szCs w:val="24"/>
          <w:lang w:eastAsia="en-GB"/>
        </w:rPr>
        <w:t>MODULE I</w:t>
      </w:r>
      <w:bookmarkEnd w:id="23"/>
      <w:bookmarkEnd w:id="24"/>
    </w:p>
    <w:p w14:paraId="360C3DC8" w14:textId="77777777" w:rsidR="00097F5C" w:rsidRPr="00813E1E" w:rsidRDefault="00097F5C" w:rsidP="00097F5C">
      <w:pPr>
        <w:rPr>
          <w:rFonts w:ascii="Times New Roman" w:hAnsi="Times New Roman"/>
          <w:sz w:val="24"/>
          <w:szCs w:val="24"/>
          <w:lang w:eastAsia="en-GB"/>
        </w:rPr>
      </w:pPr>
    </w:p>
    <w:p w14:paraId="0EAAE432" w14:textId="77777777" w:rsidR="00097F5C" w:rsidRPr="00813E1E" w:rsidRDefault="00097F5C" w:rsidP="00097F5C">
      <w:pPr>
        <w:kinsoku w:val="0"/>
        <w:overflowPunct w:val="0"/>
        <w:autoSpaceDN w:val="0"/>
        <w:spacing w:before="12" w:after="0" w:line="240" w:lineRule="auto"/>
        <w:ind w:right="4820"/>
        <w:contextualSpacing/>
        <w:rPr>
          <w:rFonts w:ascii="Times New Roman" w:eastAsia="Times New Roman" w:hAnsi="Times New Roman"/>
          <w:sz w:val="24"/>
          <w:szCs w:val="24"/>
          <w:lang w:eastAsia="en-GB"/>
        </w:rPr>
      </w:pPr>
    </w:p>
    <w:p w14:paraId="4D011107" w14:textId="77777777" w:rsidR="00097F5C" w:rsidRPr="00813E1E" w:rsidRDefault="00097F5C" w:rsidP="00097F5C">
      <w:pPr>
        <w:widowControl w:val="0"/>
        <w:autoSpaceDE w:val="0"/>
        <w:autoSpaceDN w:val="0"/>
        <w:spacing w:after="0" w:line="240" w:lineRule="auto"/>
        <w:rPr>
          <w:rFonts w:ascii="Times New Roman" w:hAnsi="Times New Roman"/>
          <w:sz w:val="24"/>
          <w:szCs w:val="24"/>
          <w:lang w:eastAsia="en-GB"/>
        </w:rPr>
      </w:pPr>
    </w:p>
    <w:p w14:paraId="3CF72298" w14:textId="77777777" w:rsidR="00097F5C" w:rsidRPr="00813E1E" w:rsidRDefault="00097F5C" w:rsidP="00097F5C">
      <w:pPr>
        <w:widowControl w:val="0"/>
        <w:autoSpaceDE w:val="0"/>
        <w:autoSpaceDN w:val="0"/>
        <w:spacing w:after="0" w:line="240" w:lineRule="auto"/>
        <w:rPr>
          <w:rFonts w:ascii="Times New Roman" w:eastAsia="Times New Roman" w:hAnsi="Times New Roman"/>
          <w:sz w:val="24"/>
          <w:szCs w:val="24"/>
          <w:lang w:eastAsia="en-GB"/>
        </w:rPr>
      </w:pPr>
    </w:p>
    <w:p w14:paraId="6FF6EE05" w14:textId="77777777" w:rsidR="00097F5C" w:rsidRPr="00813E1E" w:rsidRDefault="00097F5C" w:rsidP="00097F5C">
      <w:pPr>
        <w:widowControl w:val="0"/>
        <w:autoSpaceDE w:val="0"/>
        <w:autoSpaceDN w:val="0"/>
        <w:spacing w:after="0" w:line="240" w:lineRule="auto"/>
        <w:rPr>
          <w:rFonts w:ascii="Times New Roman" w:eastAsia="Times New Roman" w:hAnsi="Times New Roman"/>
          <w:sz w:val="24"/>
          <w:szCs w:val="24"/>
          <w:lang w:eastAsia="en-GB"/>
        </w:rPr>
      </w:pPr>
    </w:p>
    <w:p w14:paraId="6F16169F" w14:textId="77777777" w:rsidR="00097F5C" w:rsidRPr="00813E1E" w:rsidRDefault="00097F5C" w:rsidP="00097F5C">
      <w:pPr>
        <w:spacing w:line="240" w:lineRule="auto"/>
        <w:rPr>
          <w:rFonts w:ascii="Times New Roman" w:hAnsi="Times New Roman"/>
          <w:sz w:val="24"/>
          <w:szCs w:val="24"/>
        </w:rPr>
      </w:pPr>
      <w:r w:rsidRPr="00813E1E">
        <w:rPr>
          <w:rFonts w:ascii="Times New Roman" w:hAnsi="Times New Roman"/>
          <w:sz w:val="24"/>
          <w:szCs w:val="24"/>
        </w:rPr>
        <w:t xml:space="preserve"> </w:t>
      </w:r>
    </w:p>
    <w:p w14:paraId="3D6EC5AD" w14:textId="77777777" w:rsidR="00097F5C" w:rsidRPr="00813E1E" w:rsidRDefault="00097F5C" w:rsidP="00097F5C">
      <w:pPr>
        <w:spacing w:line="240" w:lineRule="auto"/>
        <w:rPr>
          <w:rFonts w:ascii="Times New Roman" w:hAnsi="Times New Roman"/>
          <w:sz w:val="24"/>
          <w:szCs w:val="24"/>
        </w:rPr>
      </w:pPr>
    </w:p>
    <w:p w14:paraId="5DA257AF" w14:textId="77777777" w:rsidR="00097F5C" w:rsidRPr="00813E1E" w:rsidRDefault="00097F5C" w:rsidP="00097F5C">
      <w:pPr>
        <w:spacing w:line="240" w:lineRule="auto"/>
        <w:rPr>
          <w:rFonts w:ascii="Times New Roman" w:hAnsi="Times New Roman"/>
          <w:sz w:val="24"/>
          <w:szCs w:val="24"/>
        </w:rPr>
      </w:pPr>
    </w:p>
    <w:p w14:paraId="380ACC9C" w14:textId="77777777" w:rsidR="00097F5C" w:rsidRPr="00813E1E" w:rsidRDefault="00097F5C" w:rsidP="00097F5C">
      <w:pPr>
        <w:keepNext/>
        <w:tabs>
          <w:tab w:val="left" w:pos="567"/>
          <w:tab w:val="left" w:pos="1080"/>
        </w:tabs>
        <w:spacing w:after="0" w:line="240" w:lineRule="auto"/>
        <w:outlineLvl w:val="1"/>
        <w:rPr>
          <w:rFonts w:ascii="Times New Roman" w:hAnsi="Times New Roman"/>
          <w:b/>
          <w:bCs/>
          <w:iCs/>
          <w:sz w:val="24"/>
          <w:szCs w:val="24"/>
        </w:rPr>
      </w:pPr>
      <w:bookmarkStart w:id="25" w:name="_Toc179468529"/>
      <w:bookmarkStart w:id="26" w:name="_Toc181283069"/>
      <w:bookmarkStart w:id="27" w:name="_Toc194590880"/>
      <w:bookmarkStart w:id="28" w:name="_Hlk181268887"/>
    </w:p>
    <w:p w14:paraId="11585611" w14:textId="77777777" w:rsidR="00097F5C" w:rsidRPr="00813E1E" w:rsidRDefault="00097F5C" w:rsidP="00097F5C">
      <w:pPr>
        <w:keepNext/>
        <w:tabs>
          <w:tab w:val="left" w:pos="567"/>
          <w:tab w:val="left" w:pos="1080"/>
        </w:tabs>
        <w:spacing w:after="0" w:line="240" w:lineRule="auto"/>
        <w:outlineLvl w:val="1"/>
        <w:rPr>
          <w:rFonts w:ascii="Times New Roman" w:hAnsi="Times New Roman"/>
          <w:b/>
          <w:bCs/>
          <w:iCs/>
          <w:sz w:val="24"/>
          <w:szCs w:val="24"/>
        </w:rPr>
      </w:pPr>
    </w:p>
    <w:p w14:paraId="04EA720B" w14:textId="77777777" w:rsidR="00097F5C" w:rsidRPr="00813E1E" w:rsidRDefault="00097F5C" w:rsidP="00097F5C">
      <w:pPr>
        <w:keepNext/>
        <w:tabs>
          <w:tab w:val="left" w:pos="567"/>
          <w:tab w:val="left" w:pos="1080"/>
        </w:tabs>
        <w:spacing w:after="0" w:line="240" w:lineRule="auto"/>
        <w:outlineLvl w:val="1"/>
        <w:rPr>
          <w:rFonts w:ascii="Times New Roman" w:hAnsi="Times New Roman"/>
          <w:b/>
          <w:bCs/>
          <w:iCs/>
          <w:sz w:val="24"/>
          <w:szCs w:val="24"/>
        </w:rPr>
      </w:pPr>
    </w:p>
    <w:p w14:paraId="3125B563" w14:textId="77777777" w:rsidR="00097F5C" w:rsidRPr="00813E1E" w:rsidRDefault="00097F5C" w:rsidP="00097F5C">
      <w:pPr>
        <w:keepNext/>
        <w:tabs>
          <w:tab w:val="left" w:pos="567"/>
          <w:tab w:val="left" w:pos="1080"/>
        </w:tabs>
        <w:spacing w:after="0" w:line="240" w:lineRule="auto"/>
        <w:outlineLvl w:val="1"/>
        <w:rPr>
          <w:rFonts w:ascii="Times New Roman" w:hAnsi="Times New Roman"/>
          <w:b/>
          <w:bCs/>
          <w:iCs/>
          <w:sz w:val="24"/>
          <w:szCs w:val="24"/>
        </w:rPr>
      </w:pPr>
    </w:p>
    <w:p w14:paraId="0EAC62F2" w14:textId="77777777" w:rsidR="00097F5C" w:rsidRPr="00813E1E" w:rsidRDefault="00097F5C" w:rsidP="00097F5C">
      <w:pPr>
        <w:rPr>
          <w:rFonts w:ascii="Times New Roman" w:hAnsi="Times New Roman"/>
          <w:sz w:val="24"/>
          <w:szCs w:val="24"/>
        </w:rPr>
      </w:pPr>
    </w:p>
    <w:p w14:paraId="065C9870" w14:textId="77777777" w:rsidR="00097F5C" w:rsidRPr="00813E1E" w:rsidRDefault="00097F5C" w:rsidP="00097F5C">
      <w:pPr>
        <w:rPr>
          <w:rFonts w:ascii="Times New Roman" w:hAnsi="Times New Roman"/>
          <w:sz w:val="24"/>
          <w:szCs w:val="24"/>
        </w:rPr>
      </w:pPr>
    </w:p>
    <w:p w14:paraId="2950AED8" w14:textId="77777777" w:rsidR="00097F5C" w:rsidRPr="00813E1E" w:rsidRDefault="00097F5C" w:rsidP="00097F5C">
      <w:pPr>
        <w:keepNext/>
        <w:tabs>
          <w:tab w:val="left" w:pos="567"/>
          <w:tab w:val="left" w:pos="1080"/>
        </w:tabs>
        <w:spacing w:after="0" w:line="240" w:lineRule="auto"/>
        <w:outlineLvl w:val="1"/>
        <w:rPr>
          <w:rFonts w:ascii="Times New Roman" w:hAnsi="Times New Roman"/>
          <w:b/>
          <w:bCs/>
          <w:iCs/>
          <w:sz w:val="24"/>
          <w:szCs w:val="24"/>
        </w:rPr>
      </w:pPr>
    </w:p>
    <w:p w14:paraId="17506A1D" w14:textId="77777777" w:rsidR="00097F5C" w:rsidRPr="00813E1E" w:rsidRDefault="00097F5C" w:rsidP="00097F5C">
      <w:pPr>
        <w:keepNext/>
        <w:tabs>
          <w:tab w:val="left" w:pos="567"/>
          <w:tab w:val="left" w:pos="1080"/>
        </w:tabs>
        <w:spacing w:after="0" w:line="240" w:lineRule="auto"/>
        <w:outlineLvl w:val="1"/>
        <w:rPr>
          <w:rFonts w:ascii="Times New Roman" w:hAnsi="Times New Roman"/>
          <w:b/>
          <w:bCs/>
          <w:iCs/>
          <w:sz w:val="24"/>
          <w:szCs w:val="24"/>
        </w:rPr>
      </w:pPr>
    </w:p>
    <w:p w14:paraId="0303A59E" w14:textId="77777777" w:rsidR="00097F5C" w:rsidRPr="00813E1E" w:rsidRDefault="00097F5C" w:rsidP="00097F5C">
      <w:pPr>
        <w:spacing w:after="0" w:line="240" w:lineRule="auto"/>
        <w:rPr>
          <w:rFonts w:ascii="Times New Roman" w:hAnsi="Times New Roman"/>
          <w:b/>
          <w:bCs/>
          <w:iCs/>
          <w:sz w:val="24"/>
          <w:szCs w:val="24"/>
        </w:rPr>
      </w:pPr>
      <w:r w:rsidRPr="00813E1E">
        <w:rPr>
          <w:rFonts w:ascii="Times New Roman" w:hAnsi="Times New Roman"/>
          <w:sz w:val="24"/>
          <w:szCs w:val="24"/>
        </w:rPr>
        <w:br w:type="page"/>
      </w:r>
    </w:p>
    <w:p w14:paraId="3DF55206" w14:textId="7F1B7B39" w:rsidR="00097F5C" w:rsidRPr="00813E1E" w:rsidRDefault="00097F5C" w:rsidP="00097F5C">
      <w:pPr>
        <w:jc w:val="center"/>
        <w:outlineLvl w:val="1"/>
        <w:rPr>
          <w:rFonts w:ascii="Times New Roman" w:hAnsi="Times New Roman"/>
          <w:b/>
          <w:sz w:val="24"/>
          <w:szCs w:val="24"/>
        </w:rPr>
      </w:pPr>
      <w:bookmarkStart w:id="29" w:name="_Toc195615292"/>
      <w:bookmarkStart w:id="30" w:name="_Toc197005496"/>
      <w:bookmarkStart w:id="31" w:name="_Toc197033970"/>
      <w:bookmarkEnd w:id="25"/>
      <w:bookmarkEnd w:id="26"/>
      <w:bookmarkEnd w:id="27"/>
      <w:bookmarkEnd w:id="28"/>
      <w:r w:rsidRPr="00813E1E">
        <w:rPr>
          <w:rFonts w:ascii="Times New Roman" w:hAnsi="Times New Roman"/>
          <w:b/>
          <w:sz w:val="24"/>
          <w:szCs w:val="24"/>
        </w:rPr>
        <w:lastRenderedPageBreak/>
        <w:t xml:space="preserve">WATER SUPPLY </w:t>
      </w:r>
      <w:bookmarkEnd w:id="29"/>
      <w:bookmarkEnd w:id="30"/>
      <w:r w:rsidR="00877B42" w:rsidRPr="00813E1E">
        <w:rPr>
          <w:rFonts w:ascii="Times New Roman" w:hAnsi="Times New Roman"/>
          <w:b/>
          <w:sz w:val="24"/>
          <w:szCs w:val="24"/>
        </w:rPr>
        <w:t>SYSTEM</w:t>
      </w:r>
      <w:r w:rsidR="006F1B7B" w:rsidRPr="00813E1E">
        <w:rPr>
          <w:rFonts w:ascii="Times New Roman" w:hAnsi="Times New Roman"/>
          <w:b/>
          <w:sz w:val="24"/>
          <w:szCs w:val="24"/>
        </w:rPr>
        <w:t xml:space="preserve"> I</w:t>
      </w:r>
      <w:bookmarkEnd w:id="31"/>
    </w:p>
    <w:p w14:paraId="07588FCB" w14:textId="77777777" w:rsidR="00097F5C" w:rsidRPr="00813E1E" w:rsidRDefault="00097F5C" w:rsidP="00097F5C">
      <w:pPr>
        <w:spacing w:after="220" w:line="240" w:lineRule="auto"/>
        <w:ind w:left="66"/>
        <w:rPr>
          <w:rFonts w:ascii="Times New Roman" w:hAnsi="Times New Roman"/>
          <w:b/>
          <w:sz w:val="24"/>
          <w:szCs w:val="24"/>
        </w:rPr>
      </w:pPr>
      <w:r w:rsidRPr="00813E1E">
        <w:rPr>
          <w:rFonts w:ascii="Times New Roman" w:hAnsi="Times New Roman"/>
          <w:b/>
          <w:sz w:val="24"/>
          <w:szCs w:val="24"/>
        </w:rPr>
        <w:t>ISCED UNIT CODE: 0732 251 01A</w:t>
      </w:r>
    </w:p>
    <w:p w14:paraId="6B912088" w14:textId="77777777" w:rsidR="00097F5C" w:rsidRPr="00813E1E" w:rsidRDefault="00097F5C" w:rsidP="00097F5C">
      <w:pPr>
        <w:spacing w:after="220" w:line="240" w:lineRule="auto"/>
        <w:ind w:left="66"/>
        <w:rPr>
          <w:rFonts w:ascii="Times New Roman" w:hAnsi="Times New Roman"/>
          <w:b/>
          <w:sz w:val="24"/>
          <w:szCs w:val="24"/>
        </w:rPr>
      </w:pPr>
      <w:r w:rsidRPr="00813E1E">
        <w:rPr>
          <w:rFonts w:ascii="Times New Roman" w:hAnsi="Times New Roman"/>
          <w:b/>
          <w:sz w:val="24"/>
          <w:szCs w:val="24"/>
        </w:rPr>
        <w:t>Duration: 1</w:t>
      </w:r>
      <w:r w:rsidRPr="00813E1E">
        <w:rPr>
          <w:rFonts w:ascii="Times New Roman" w:hAnsi="Times New Roman"/>
          <w:b/>
          <w:sz w:val="24"/>
          <w:szCs w:val="24"/>
          <w:lang w:val="en-GB"/>
        </w:rPr>
        <w:t>0</w:t>
      </w:r>
      <w:r w:rsidRPr="00813E1E">
        <w:rPr>
          <w:rFonts w:ascii="Times New Roman" w:hAnsi="Times New Roman"/>
          <w:b/>
          <w:sz w:val="24"/>
          <w:szCs w:val="24"/>
        </w:rPr>
        <w:t>0 hours</w:t>
      </w:r>
    </w:p>
    <w:p w14:paraId="3999EDAE"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sz w:val="24"/>
          <w:szCs w:val="24"/>
          <w:lang w:val="en-ZA" w:eastAsia="en-GB"/>
        </w:rPr>
      </w:pPr>
      <w:r w:rsidRPr="00813E1E">
        <w:rPr>
          <w:rFonts w:ascii="Times New Roman" w:eastAsia="Times New Roman" w:hAnsi="Times New Roman"/>
          <w:b/>
          <w:sz w:val="24"/>
          <w:szCs w:val="24"/>
          <w:lang w:val="en-ZA" w:eastAsia="en-GB"/>
        </w:rPr>
        <w:t>Relationship to Occupational Standards</w:t>
      </w:r>
    </w:p>
    <w:p w14:paraId="613FF1D1" w14:textId="5C5339D5" w:rsidR="00097F5C" w:rsidRPr="00813E1E" w:rsidRDefault="00097F5C" w:rsidP="00097F5C">
      <w:pPr>
        <w:rPr>
          <w:rFonts w:ascii="Times New Roman" w:hAnsi="Times New Roman"/>
          <w:b/>
          <w:bCs/>
          <w:sz w:val="24"/>
          <w:szCs w:val="24"/>
        </w:rPr>
      </w:pPr>
      <w:r w:rsidRPr="00813E1E">
        <w:rPr>
          <w:rFonts w:ascii="Times New Roman" w:hAnsi="Times New Roman"/>
          <w:sz w:val="24"/>
          <w:szCs w:val="24"/>
        </w:rPr>
        <w:t>This unit addresses the Unit of Competency</w:t>
      </w:r>
      <w:r w:rsidRPr="00813E1E">
        <w:rPr>
          <w:rFonts w:ascii="Times New Roman" w:eastAsia="Times New Roman" w:hAnsi="Times New Roman"/>
          <w:sz w:val="24"/>
          <w:szCs w:val="24"/>
          <w:lang w:val="en-ZA" w:eastAsia="en-GB"/>
        </w:rPr>
        <w:t xml:space="preserve">: </w:t>
      </w:r>
      <w:bookmarkStart w:id="32" w:name="_Toc67651096"/>
      <w:bookmarkStart w:id="33" w:name="_Toc195607228"/>
      <w:r w:rsidRPr="00813E1E">
        <w:rPr>
          <w:rFonts w:ascii="Times New Roman" w:hAnsi="Times New Roman"/>
          <w:b/>
          <w:sz w:val="24"/>
          <w:szCs w:val="24"/>
        </w:rPr>
        <w:t>Install</w:t>
      </w:r>
      <w:bookmarkEnd w:id="32"/>
      <w:r w:rsidR="006F1B7B" w:rsidRPr="00813E1E">
        <w:rPr>
          <w:rFonts w:ascii="Times New Roman" w:hAnsi="Times New Roman"/>
          <w:b/>
          <w:sz w:val="24"/>
          <w:szCs w:val="24"/>
        </w:rPr>
        <w:t xml:space="preserve"> </w:t>
      </w:r>
      <w:r w:rsidRPr="00813E1E">
        <w:rPr>
          <w:rFonts w:ascii="Times New Roman" w:hAnsi="Times New Roman"/>
          <w:b/>
          <w:sz w:val="24"/>
          <w:szCs w:val="24"/>
        </w:rPr>
        <w:t>Water Supply</w:t>
      </w:r>
      <w:r w:rsidR="006F1B7B" w:rsidRPr="00813E1E">
        <w:rPr>
          <w:rFonts w:ascii="Times New Roman" w:hAnsi="Times New Roman"/>
          <w:b/>
          <w:sz w:val="24"/>
          <w:szCs w:val="24"/>
        </w:rPr>
        <w:t xml:space="preserve"> </w:t>
      </w:r>
      <w:r w:rsidR="00AD26D4" w:rsidRPr="00813E1E">
        <w:rPr>
          <w:rFonts w:ascii="Times New Roman" w:hAnsi="Times New Roman"/>
          <w:b/>
          <w:sz w:val="24"/>
          <w:szCs w:val="24"/>
        </w:rPr>
        <w:t xml:space="preserve">System </w:t>
      </w:r>
      <w:r w:rsidR="006F1B7B" w:rsidRPr="00813E1E">
        <w:rPr>
          <w:rFonts w:ascii="Times New Roman" w:hAnsi="Times New Roman"/>
          <w:b/>
          <w:sz w:val="24"/>
          <w:szCs w:val="24"/>
        </w:rPr>
        <w:t>I</w:t>
      </w:r>
      <w:r w:rsidRPr="00813E1E">
        <w:rPr>
          <w:rFonts w:ascii="Times New Roman" w:hAnsi="Times New Roman"/>
          <w:b/>
          <w:sz w:val="24"/>
          <w:szCs w:val="24"/>
        </w:rPr>
        <w:t>.</w:t>
      </w:r>
      <w:bookmarkEnd w:id="33"/>
    </w:p>
    <w:p w14:paraId="6D2CD54F" w14:textId="77777777" w:rsidR="00097F5C" w:rsidRPr="00813E1E" w:rsidRDefault="00097F5C" w:rsidP="00097F5C">
      <w:pPr>
        <w:spacing w:after="213" w:line="240" w:lineRule="auto"/>
        <w:ind w:left="66"/>
        <w:rPr>
          <w:rFonts w:ascii="Times New Roman" w:hAnsi="Times New Roman"/>
          <w:sz w:val="24"/>
          <w:szCs w:val="24"/>
        </w:rPr>
      </w:pPr>
      <w:r w:rsidRPr="00813E1E">
        <w:rPr>
          <w:rFonts w:ascii="Times New Roman" w:hAnsi="Times New Roman"/>
          <w:b/>
          <w:sz w:val="24"/>
          <w:szCs w:val="24"/>
        </w:rPr>
        <w:t xml:space="preserve">UNIT DESCRIPTION </w:t>
      </w:r>
    </w:p>
    <w:p w14:paraId="01157EB6" w14:textId="77777777" w:rsidR="00A4636C" w:rsidRPr="00A4636C" w:rsidRDefault="00A4636C" w:rsidP="00A4636C">
      <w:pPr>
        <w:spacing w:after="0"/>
        <w:rPr>
          <w:rFonts w:ascii="Times New Roman" w:hAnsi="Times New Roman"/>
          <w:sz w:val="24"/>
          <w:szCs w:val="24"/>
        </w:rPr>
      </w:pPr>
      <w:r w:rsidRPr="00A4636C">
        <w:rPr>
          <w:rFonts w:ascii="Times New Roman" w:hAnsi="Times New Roman"/>
          <w:sz w:val="24"/>
          <w:szCs w:val="24"/>
        </w:rPr>
        <w:t>This unit specifies the competencies required to install water supply system. It involves preparing pipe installation materials, performing domestic pipework and maintaining domestic pipework. It applies in the construction industry.</w:t>
      </w:r>
    </w:p>
    <w:p w14:paraId="5F61EB2E" w14:textId="77777777" w:rsidR="00097F5C" w:rsidRPr="00813E1E" w:rsidRDefault="00097F5C" w:rsidP="00097F5C">
      <w:pPr>
        <w:spacing w:after="0" w:line="240" w:lineRule="auto"/>
        <w:rPr>
          <w:rFonts w:ascii="Times New Roman" w:hAnsi="Times New Roman"/>
          <w:sz w:val="24"/>
          <w:szCs w:val="24"/>
        </w:rPr>
      </w:pPr>
    </w:p>
    <w:p w14:paraId="4A8834A1" w14:textId="77777777" w:rsidR="00097F5C" w:rsidRPr="00813E1E" w:rsidRDefault="00097F5C" w:rsidP="00097F5C">
      <w:pPr>
        <w:spacing w:line="240" w:lineRule="auto"/>
        <w:rPr>
          <w:rFonts w:ascii="Times New Roman" w:hAnsi="Times New Roman"/>
          <w:b/>
          <w:sz w:val="24"/>
          <w:szCs w:val="24"/>
          <w:lang w:val="en-ZA"/>
        </w:rPr>
      </w:pPr>
      <w:r w:rsidRPr="00813E1E">
        <w:rPr>
          <w:rFonts w:ascii="Times New Roman" w:hAnsi="Times New Roman"/>
          <w:b/>
          <w:sz w:val="24"/>
          <w:szCs w:val="24"/>
          <w:lang w:val="en-ZA"/>
        </w:rPr>
        <w:t>Summary of Learning Outcomes</w:t>
      </w:r>
    </w:p>
    <w:tbl>
      <w:tblPr>
        <w:tblStyle w:val="TableGrid13"/>
        <w:tblW w:w="0" w:type="auto"/>
        <w:tblInd w:w="-5" w:type="dxa"/>
        <w:tblLook w:val="04A0" w:firstRow="1" w:lastRow="0" w:firstColumn="1" w:lastColumn="0" w:noHBand="0" w:noVBand="1"/>
      </w:tblPr>
      <w:tblGrid>
        <w:gridCol w:w="1134"/>
        <w:gridCol w:w="6695"/>
        <w:gridCol w:w="1526"/>
      </w:tblGrid>
      <w:tr w:rsidR="00097F5C" w:rsidRPr="00813E1E" w14:paraId="66FB4776" w14:textId="77777777" w:rsidTr="00BE745A">
        <w:tc>
          <w:tcPr>
            <w:tcW w:w="1134" w:type="dxa"/>
          </w:tcPr>
          <w:p w14:paraId="6657D40F" w14:textId="77777777" w:rsidR="00097F5C" w:rsidRPr="00813E1E" w:rsidRDefault="00097F5C" w:rsidP="00097F5C">
            <w:pPr>
              <w:spacing w:after="0" w:line="256" w:lineRule="auto"/>
              <w:rPr>
                <w:rFonts w:ascii="Times New Roman" w:hAnsi="Times New Roman"/>
                <w:sz w:val="24"/>
                <w:szCs w:val="24"/>
              </w:rPr>
            </w:pPr>
            <w:r w:rsidRPr="00813E1E">
              <w:rPr>
                <w:rFonts w:ascii="Times New Roman" w:hAnsi="Times New Roman"/>
                <w:sz w:val="24"/>
                <w:szCs w:val="24"/>
              </w:rPr>
              <w:t>S/No</w:t>
            </w:r>
          </w:p>
        </w:tc>
        <w:tc>
          <w:tcPr>
            <w:tcW w:w="6695" w:type="dxa"/>
          </w:tcPr>
          <w:p w14:paraId="526F3FE8" w14:textId="77777777" w:rsidR="00097F5C" w:rsidRPr="00813E1E" w:rsidRDefault="00097F5C" w:rsidP="00097F5C">
            <w:pPr>
              <w:spacing w:after="0" w:line="256" w:lineRule="auto"/>
              <w:ind w:left="1070"/>
              <w:rPr>
                <w:rFonts w:ascii="Times New Roman" w:hAnsi="Times New Roman"/>
                <w:sz w:val="24"/>
                <w:szCs w:val="24"/>
              </w:rPr>
            </w:pPr>
            <w:r w:rsidRPr="00813E1E">
              <w:rPr>
                <w:rFonts w:ascii="Times New Roman" w:hAnsi="Times New Roman"/>
                <w:b/>
                <w:sz w:val="24"/>
                <w:szCs w:val="24"/>
              </w:rPr>
              <w:t>Learning Outcomes</w:t>
            </w:r>
          </w:p>
        </w:tc>
        <w:tc>
          <w:tcPr>
            <w:tcW w:w="1526" w:type="dxa"/>
          </w:tcPr>
          <w:p w14:paraId="10F375CF" w14:textId="77777777" w:rsidR="00097F5C" w:rsidRPr="00813E1E" w:rsidRDefault="00097F5C" w:rsidP="00097F5C">
            <w:pPr>
              <w:spacing w:after="0" w:line="240" w:lineRule="auto"/>
              <w:rPr>
                <w:rFonts w:ascii="Times New Roman" w:hAnsi="Times New Roman"/>
                <w:b/>
                <w:bCs/>
                <w:sz w:val="24"/>
                <w:szCs w:val="24"/>
              </w:rPr>
            </w:pPr>
            <w:r w:rsidRPr="00813E1E">
              <w:rPr>
                <w:rFonts w:ascii="Times New Roman" w:hAnsi="Times New Roman"/>
                <w:b/>
                <w:bCs/>
                <w:sz w:val="24"/>
                <w:szCs w:val="24"/>
              </w:rPr>
              <w:t>Duration (Hours)</w:t>
            </w:r>
          </w:p>
        </w:tc>
      </w:tr>
      <w:tr w:rsidR="00097F5C" w:rsidRPr="00813E1E" w14:paraId="4F5DCBD5" w14:textId="77777777" w:rsidTr="00BE745A">
        <w:tc>
          <w:tcPr>
            <w:tcW w:w="1134" w:type="dxa"/>
          </w:tcPr>
          <w:p w14:paraId="50F15BB9" w14:textId="77777777" w:rsidR="00097F5C" w:rsidRPr="00813E1E" w:rsidRDefault="00097F5C" w:rsidP="00097F5C">
            <w:pPr>
              <w:numPr>
                <w:ilvl w:val="1"/>
                <w:numId w:val="209"/>
              </w:numPr>
              <w:spacing w:after="0" w:line="256" w:lineRule="auto"/>
              <w:contextualSpacing/>
              <w:rPr>
                <w:rFonts w:ascii="Times New Roman" w:hAnsi="Times New Roman"/>
                <w:sz w:val="24"/>
                <w:szCs w:val="24"/>
              </w:rPr>
            </w:pPr>
          </w:p>
        </w:tc>
        <w:tc>
          <w:tcPr>
            <w:tcW w:w="6695" w:type="dxa"/>
          </w:tcPr>
          <w:p w14:paraId="5658AA96" w14:textId="77777777" w:rsidR="00097F5C" w:rsidRPr="00813E1E" w:rsidRDefault="00097F5C" w:rsidP="00097F5C">
            <w:pPr>
              <w:spacing w:after="0" w:line="240" w:lineRule="auto"/>
              <w:rPr>
                <w:rFonts w:ascii="Times New Roman" w:hAnsi="Times New Roman"/>
                <w:sz w:val="24"/>
                <w:szCs w:val="24"/>
              </w:rPr>
            </w:pPr>
            <w:r w:rsidRPr="00813E1E">
              <w:rPr>
                <w:rFonts w:ascii="Times New Roman" w:hAnsi="Times New Roman"/>
                <w:sz w:val="24"/>
                <w:szCs w:val="24"/>
              </w:rPr>
              <w:t>Prepare and quantify pipe installation materials</w:t>
            </w:r>
          </w:p>
        </w:tc>
        <w:tc>
          <w:tcPr>
            <w:tcW w:w="1526" w:type="dxa"/>
          </w:tcPr>
          <w:p w14:paraId="2295294A"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10</w:t>
            </w:r>
          </w:p>
        </w:tc>
      </w:tr>
      <w:tr w:rsidR="00097F5C" w:rsidRPr="00813E1E" w14:paraId="2D9E2D07" w14:textId="77777777" w:rsidTr="00BE745A">
        <w:tc>
          <w:tcPr>
            <w:tcW w:w="1134" w:type="dxa"/>
          </w:tcPr>
          <w:p w14:paraId="5C617CF3" w14:textId="77777777" w:rsidR="00097F5C" w:rsidRPr="00813E1E" w:rsidRDefault="00097F5C" w:rsidP="00097F5C">
            <w:pPr>
              <w:numPr>
                <w:ilvl w:val="1"/>
                <w:numId w:val="209"/>
              </w:numPr>
              <w:spacing w:after="0" w:line="256" w:lineRule="auto"/>
              <w:contextualSpacing/>
              <w:rPr>
                <w:rFonts w:ascii="Times New Roman" w:hAnsi="Times New Roman"/>
                <w:sz w:val="24"/>
                <w:szCs w:val="24"/>
              </w:rPr>
            </w:pPr>
          </w:p>
        </w:tc>
        <w:tc>
          <w:tcPr>
            <w:tcW w:w="6695" w:type="dxa"/>
          </w:tcPr>
          <w:p w14:paraId="23035690" w14:textId="77777777" w:rsidR="00097F5C" w:rsidRPr="00813E1E" w:rsidRDefault="00097F5C" w:rsidP="00097F5C">
            <w:pPr>
              <w:spacing w:after="0" w:line="240" w:lineRule="auto"/>
              <w:rPr>
                <w:rFonts w:ascii="Times New Roman" w:hAnsi="Times New Roman"/>
                <w:sz w:val="24"/>
                <w:szCs w:val="24"/>
              </w:rPr>
            </w:pPr>
            <w:r w:rsidRPr="00813E1E">
              <w:rPr>
                <w:rFonts w:ascii="Times New Roman" w:hAnsi="Times New Roman"/>
                <w:sz w:val="24"/>
                <w:szCs w:val="24"/>
              </w:rPr>
              <w:t>Sketch simple plumbing drawing and symbols</w:t>
            </w:r>
          </w:p>
        </w:tc>
        <w:tc>
          <w:tcPr>
            <w:tcW w:w="1526" w:type="dxa"/>
          </w:tcPr>
          <w:p w14:paraId="521C9573"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25</w:t>
            </w:r>
          </w:p>
        </w:tc>
      </w:tr>
      <w:tr w:rsidR="00097F5C" w:rsidRPr="00813E1E" w14:paraId="28CCC876" w14:textId="77777777" w:rsidTr="00BE745A">
        <w:tc>
          <w:tcPr>
            <w:tcW w:w="1134" w:type="dxa"/>
          </w:tcPr>
          <w:p w14:paraId="28322DA0" w14:textId="77777777" w:rsidR="00097F5C" w:rsidRPr="00813E1E" w:rsidRDefault="00097F5C" w:rsidP="00097F5C">
            <w:pPr>
              <w:numPr>
                <w:ilvl w:val="1"/>
                <w:numId w:val="209"/>
              </w:numPr>
              <w:spacing w:after="0" w:line="256" w:lineRule="auto"/>
              <w:contextualSpacing/>
              <w:rPr>
                <w:rFonts w:ascii="Times New Roman" w:hAnsi="Times New Roman"/>
                <w:sz w:val="24"/>
                <w:szCs w:val="24"/>
              </w:rPr>
            </w:pPr>
          </w:p>
        </w:tc>
        <w:tc>
          <w:tcPr>
            <w:tcW w:w="6695" w:type="dxa"/>
          </w:tcPr>
          <w:p w14:paraId="280D22ED" w14:textId="77777777" w:rsidR="00097F5C" w:rsidRPr="00813E1E" w:rsidRDefault="00097F5C" w:rsidP="00097F5C">
            <w:pPr>
              <w:spacing w:after="0" w:line="240" w:lineRule="auto"/>
              <w:rPr>
                <w:rFonts w:ascii="Times New Roman" w:hAnsi="Times New Roman"/>
                <w:b/>
                <w:sz w:val="24"/>
                <w:szCs w:val="24"/>
              </w:rPr>
            </w:pPr>
            <w:r w:rsidRPr="00813E1E">
              <w:rPr>
                <w:rFonts w:ascii="Times New Roman" w:hAnsi="Times New Roman"/>
                <w:sz w:val="24"/>
                <w:szCs w:val="24"/>
              </w:rPr>
              <w:t>Perform domestic pipework</w:t>
            </w:r>
          </w:p>
        </w:tc>
        <w:tc>
          <w:tcPr>
            <w:tcW w:w="1526" w:type="dxa"/>
          </w:tcPr>
          <w:p w14:paraId="1B01A2BC"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50</w:t>
            </w:r>
          </w:p>
        </w:tc>
      </w:tr>
      <w:tr w:rsidR="00097F5C" w:rsidRPr="00813E1E" w14:paraId="0D1B87AC" w14:textId="77777777" w:rsidTr="00BE745A">
        <w:tc>
          <w:tcPr>
            <w:tcW w:w="1134" w:type="dxa"/>
          </w:tcPr>
          <w:p w14:paraId="53331941" w14:textId="77777777" w:rsidR="00097F5C" w:rsidRPr="00813E1E" w:rsidRDefault="00097F5C" w:rsidP="00097F5C">
            <w:pPr>
              <w:numPr>
                <w:ilvl w:val="1"/>
                <w:numId w:val="209"/>
              </w:numPr>
              <w:spacing w:after="0" w:line="256" w:lineRule="auto"/>
              <w:contextualSpacing/>
              <w:rPr>
                <w:rFonts w:ascii="Times New Roman" w:hAnsi="Times New Roman"/>
                <w:sz w:val="24"/>
                <w:szCs w:val="24"/>
              </w:rPr>
            </w:pPr>
          </w:p>
        </w:tc>
        <w:tc>
          <w:tcPr>
            <w:tcW w:w="6695" w:type="dxa"/>
          </w:tcPr>
          <w:p w14:paraId="6A5CA9E7" w14:textId="77777777" w:rsidR="00097F5C" w:rsidRPr="00813E1E" w:rsidRDefault="00097F5C" w:rsidP="00097F5C">
            <w:pPr>
              <w:spacing w:after="0" w:line="240" w:lineRule="auto"/>
              <w:rPr>
                <w:rFonts w:ascii="Times New Roman" w:hAnsi="Times New Roman"/>
                <w:b/>
                <w:sz w:val="24"/>
                <w:szCs w:val="24"/>
              </w:rPr>
            </w:pPr>
            <w:r w:rsidRPr="00813E1E">
              <w:rPr>
                <w:rFonts w:ascii="Times New Roman" w:hAnsi="Times New Roman"/>
                <w:sz w:val="24"/>
                <w:szCs w:val="24"/>
              </w:rPr>
              <w:t>Maintain domestic pipework</w:t>
            </w:r>
            <w:r w:rsidRPr="00813E1E">
              <w:rPr>
                <w:rFonts w:ascii="Times New Roman" w:hAnsi="Times New Roman"/>
                <w:b/>
                <w:sz w:val="24"/>
                <w:szCs w:val="24"/>
              </w:rPr>
              <w:t xml:space="preserve"> </w:t>
            </w:r>
          </w:p>
        </w:tc>
        <w:tc>
          <w:tcPr>
            <w:tcW w:w="1526" w:type="dxa"/>
          </w:tcPr>
          <w:p w14:paraId="7FEEF435"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15</w:t>
            </w:r>
          </w:p>
        </w:tc>
      </w:tr>
    </w:tbl>
    <w:p w14:paraId="7430930B" w14:textId="77777777" w:rsidR="00097F5C" w:rsidRPr="00813E1E" w:rsidRDefault="00097F5C" w:rsidP="00097F5C">
      <w:pPr>
        <w:spacing w:after="0" w:line="240" w:lineRule="auto"/>
        <w:rPr>
          <w:rFonts w:ascii="Times New Roman" w:hAnsi="Times New Roman"/>
          <w:b/>
          <w:sz w:val="24"/>
          <w:szCs w:val="24"/>
          <w:lang w:val="en-ZA"/>
        </w:rPr>
      </w:pPr>
    </w:p>
    <w:p w14:paraId="06860ABB" w14:textId="77777777" w:rsidR="00097F5C" w:rsidRPr="00813E1E" w:rsidRDefault="00097F5C" w:rsidP="00097F5C">
      <w:pPr>
        <w:spacing w:line="240" w:lineRule="auto"/>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961"/>
        <w:gridCol w:w="2625"/>
      </w:tblGrid>
      <w:tr w:rsidR="00097F5C" w:rsidRPr="00813E1E" w14:paraId="16D17791" w14:textId="77777777" w:rsidTr="00BE745A">
        <w:trPr>
          <w:trHeight w:val="620"/>
        </w:trPr>
        <w:tc>
          <w:tcPr>
            <w:tcW w:w="1555" w:type="pct"/>
            <w:tcBorders>
              <w:top w:val="single" w:sz="4" w:space="0" w:color="auto"/>
              <w:left w:val="single" w:sz="4" w:space="0" w:color="auto"/>
              <w:bottom w:val="single" w:sz="4" w:space="0" w:color="auto"/>
              <w:right w:val="single" w:sz="4" w:space="0" w:color="auto"/>
            </w:tcBorders>
          </w:tcPr>
          <w:p w14:paraId="5F56539D" w14:textId="77777777" w:rsidR="00097F5C" w:rsidRPr="00813E1E" w:rsidRDefault="00097F5C" w:rsidP="00097F5C">
            <w:pPr>
              <w:spacing w:after="0" w:line="240" w:lineRule="auto"/>
              <w:rPr>
                <w:rFonts w:ascii="Times New Roman" w:hAnsi="Times New Roman"/>
                <w:sz w:val="24"/>
                <w:szCs w:val="24"/>
              </w:rPr>
            </w:pPr>
            <w:r w:rsidRPr="00813E1E">
              <w:rPr>
                <w:rFonts w:ascii="Times New Roman" w:hAnsi="Times New Roman"/>
                <w:b/>
                <w:sz w:val="24"/>
                <w:szCs w:val="24"/>
                <w:lang w:val="en-ZA"/>
              </w:rPr>
              <w:t>Learning Outcome</w:t>
            </w:r>
          </w:p>
        </w:tc>
        <w:tc>
          <w:tcPr>
            <w:tcW w:w="2072" w:type="pct"/>
            <w:tcBorders>
              <w:top w:val="single" w:sz="4" w:space="0" w:color="auto"/>
              <w:left w:val="single" w:sz="4" w:space="0" w:color="auto"/>
              <w:bottom w:val="single" w:sz="4" w:space="0" w:color="auto"/>
              <w:right w:val="single" w:sz="4" w:space="0" w:color="auto"/>
            </w:tcBorders>
          </w:tcPr>
          <w:p w14:paraId="0DD2AA45" w14:textId="77777777" w:rsidR="00097F5C" w:rsidRPr="00813E1E" w:rsidRDefault="00097F5C" w:rsidP="00097F5C">
            <w:pPr>
              <w:spacing w:after="0" w:line="240" w:lineRule="auto"/>
              <w:rPr>
                <w:rFonts w:ascii="Times New Roman" w:hAnsi="Times New Roman"/>
                <w:sz w:val="24"/>
                <w:szCs w:val="24"/>
                <w:lang w:val="en-ZA"/>
              </w:rPr>
            </w:pPr>
            <w:r w:rsidRPr="00813E1E">
              <w:rPr>
                <w:rFonts w:ascii="Times New Roman" w:hAnsi="Times New Roman"/>
                <w:b/>
                <w:sz w:val="24"/>
                <w:szCs w:val="24"/>
                <w:lang w:val="en-ZA"/>
              </w:rPr>
              <w:t>Content</w:t>
            </w:r>
          </w:p>
        </w:tc>
        <w:tc>
          <w:tcPr>
            <w:tcW w:w="1373" w:type="pct"/>
            <w:tcBorders>
              <w:top w:val="single" w:sz="4" w:space="0" w:color="auto"/>
              <w:left w:val="single" w:sz="4" w:space="0" w:color="auto"/>
              <w:bottom w:val="single" w:sz="4" w:space="0" w:color="auto"/>
              <w:right w:val="single" w:sz="4" w:space="0" w:color="auto"/>
            </w:tcBorders>
          </w:tcPr>
          <w:p w14:paraId="65DAD2AF" w14:textId="77777777" w:rsidR="00097F5C" w:rsidRPr="00813E1E" w:rsidRDefault="00097F5C" w:rsidP="00097F5C">
            <w:pPr>
              <w:spacing w:after="0" w:line="240" w:lineRule="auto"/>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097F5C" w:rsidRPr="00813E1E" w14:paraId="1408C93C" w14:textId="77777777" w:rsidTr="00BE745A">
        <w:trPr>
          <w:trHeight w:val="260"/>
        </w:trPr>
        <w:tc>
          <w:tcPr>
            <w:tcW w:w="1555" w:type="pct"/>
            <w:tcBorders>
              <w:top w:val="single" w:sz="4" w:space="0" w:color="auto"/>
              <w:left w:val="single" w:sz="4" w:space="0" w:color="auto"/>
              <w:bottom w:val="single" w:sz="4" w:space="0" w:color="auto"/>
              <w:right w:val="single" w:sz="4" w:space="0" w:color="auto"/>
            </w:tcBorders>
          </w:tcPr>
          <w:p w14:paraId="7CE4B00B" w14:textId="77777777" w:rsidR="00097F5C" w:rsidRPr="00813E1E" w:rsidRDefault="00097F5C" w:rsidP="00097F5C">
            <w:pPr>
              <w:numPr>
                <w:ilvl w:val="0"/>
                <w:numId w:val="210"/>
              </w:numPr>
              <w:spacing w:before="60" w:after="60" w:line="240" w:lineRule="auto"/>
              <w:contextualSpacing/>
              <w:rPr>
                <w:rFonts w:ascii="Times New Roman" w:hAnsi="Times New Roman"/>
                <w:bCs/>
                <w:sz w:val="24"/>
                <w:szCs w:val="24"/>
                <w:lang w:val="en-ZA"/>
              </w:rPr>
            </w:pPr>
            <w:r w:rsidRPr="00813E1E">
              <w:rPr>
                <w:rFonts w:ascii="Times New Roman" w:hAnsi="Times New Roman"/>
                <w:bCs/>
                <w:sz w:val="24"/>
                <w:szCs w:val="24"/>
                <w:lang w:val="en-GB"/>
              </w:rPr>
              <w:t>Prepare</w:t>
            </w:r>
            <w:r w:rsidRPr="00813E1E">
              <w:rPr>
                <w:rFonts w:ascii="Times New Roman" w:hAnsi="Times New Roman"/>
                <w:bCs/>
                <w:sz w:val="24"/>
                <w:szCs w:val="24"/>
                <w:lang w:val="en-ZW"/>
              </w:rPr>
              <w:t xml:space="preserve"> </w:t>
            </w:r>
            <w:r w:rsidRPr="00813E1E">
              <w:rPr>
                <w:rFonts w:ascii="Times New Roman" w:hAnsi="Times New Roman"/>
                <w:bCs/>
                <w:sz w:val="24"/>
                <w:szCs w:val="24"/>
                <w:lang w:val="en-GB"/>
              </w:rPr>
              <w:t xml:space="preserve">and quantify </w:t>
            </w:r>
            <w:r w:rsidRPr="00813E1E">
              <w:rPr>
                <w:rFonts w:ascii="Times New Roman" w:hAnsi="Times New Roman"/>
                <w:bCs/>
                <w:sz w:val="24"/>
                <w:szCs w:val="24"/>
                <w:lang w:val="en-ZW"/>
              </w:rPr>
              <w:t>pipe installation materials</w:t>
            </w:r>
          </w:p>
          <w:p w14:paraId="6C4282F1" w14:textId="77777777" w:rsidR="00097F5C" w:rsidRPr="00813E1E" w:rsidRDefault="00097F5C" w:rsidP="00097F5C">
            <w:pPr>
              <w:spacing w:before="60" w:after="60" w:line="240" w:lineRule="auto"/>
              <w:ind w:left="220"/>
              <w:contextualSpacing/>
              <w:rPr>
                <w:rFonts w:ascii="Times New Roman" w:hAnsi="Times New Roman"/>
                <w:bCs/>
                <w:sz w:val="24"/>
                <w:szCs w:val="24"/>
                <w:lang w:val="en-ZW"/>
              </w:rPr>
            </w:pPr>
          </w:p>
        </w:tc>
        <w:tc>
          <w:tcPr>
            <w:tcW w:w="2072" w:type="pct"/>
            <w:tcBorders>
              <w:top w:val="single" w:sz="4" w:space="0" w:color="000000"/>
              <w:left w:val="single" w:sz="4" w:space="0" w:color="000000"/>
              <w:bottom w:val="single" w:sz="4" w:space="0" w:color="000000"/>
              <w:right w:val="single" w:sz="4" w:space="0" w:color="000000"/>
            </w:tcBorders>
          </w:tcPr>
          <w:p w14:paraId="4EA63596" w14:textId="77777777" w:rsidR="00097F5C" w:rsidRPr="00813E1E" w:rsidRDefault="00097F5C" w:rsidP="00097F5C">
            <w:pPr>
              <w:numPr>
                <w:ilvl w:val="1"/>
                <w:numId w:val="211"/>
              </w:numPr>
              <w:tabs>
                <w:tab w:val="left" w:pos="148"/>
              </w:tabs>
              <w:spacing w:after="0" w:line="240" w:lineRule="auto"/>
              <w:ind w:left="523" w:hanging="425"/>
              <w:rPr>
                <w:rFonts w:ascii="Times New Roman" w:hAnsi="Times New Roman"/>
                <w:sz w:val="24"/>
                <w:szCs w:val="24"/>
              </w:rPr>
            </w:pPr>
            <w:r w:rsidRPr="00813E1E">
              <w:rPr>
                <w:rFonts w:ascii="Times New Roman" w:hAnsi="Times New Roman"/>
                <w:sz w:val="24"/>
                <w:szCs w:val="24"/>
              </w:rPr>
              <w:t>Safety Measures</w:t>
            </w:r>
          </w:p>
          <w:p w14:paraId="596293D5" w14:textId="77777777" w:rsidR="00097F5C" w:rsidRPr="00813E1E" w:rsidRDefault="00097F5C" w:rsidP="00097F5C">
            <w:pPr>
              <w:numPr>
                <w:ilvl w:val="0"/>
                <w:numId w:val="212"/>
              </w:numPr>
              <w:tabs>
                <w:tab w:val="left" w:pos="148"/>
              </w:tabs>
              <w:spacing w:after="0" w:line="240" w:lineRule="auto"/>
              <w:rPr>
                <w:rFonts w:ascii="Times New Roman" w:hAnsi="Times New Roman"/>
                <w:vanish/>
                <w:sz w:val="24"/>
                <w:szCs w:val="24"/>
              </w:rPr>
            </w:pPr>
          </w:p>
          <w:p w14:paraId="35CE3223" w14:textId="77777777" w:rsidR="00097F5C" w:rsidRPr="00813E1E" w:rsidRDefault="00097F5C" w:rsidP="00097F5C">
            <w:pPr>
              <w:numPr>
                <w:ilvl w:val="2"/>
                <w:numId w:val="212"/>
              </w:numPr>
              <w:tabs>
                <w:tab w:val="left" w:pos="148"/>
                <w:tab w:val="left" w:pos="1342"/>
              </w:tabs>
              <w:spacing w:after="0" w:line="240" w:lineRule="auto"/>
              <w:rPr>
                <w:rFonts w:ascii="Times New Roman" w:hAnsi="Times New Roman"/>
                <w:sz w:val="24"/>
                <w:szCs w:val="24"/>
              </w:rPr>
            </w:pPr>
            <w:r w:rsidRPr="00813E1E">
              <w:rPr>
                <w:rFonts w:ascii="Times New Roman" w:hAnsi="Times New Roman"/>
                <w:sz w:val="24"/>
                <w:szCs w:val="24"/>
              </w:rPr>
              <w:t>Safe handling of plumbing tools and equipment</w:t>
            </w:r>
          </w:p>
          <w:p w14:paraId="426647CD" w14:textId="77777777" w:rsidR="00097F5C" w:rsidRPr="00813E1E" w:rsidRDefault="00097F5C" w:rsidP="00097F5C">
            <w:pPr>
              <w:numPr>
                <w:ilvl w:val="2"/>
                <w:numId w:val="212"/>
              </w:numPr>
              <w:tabs>
                <w:tab w:val="left" w:pos="148"/>
                <w:tab w:val="left" w:pos="1342"/>
              </w:tabs>
              <w:spacing w:after="0" w:line="240" w:lineRule="auto"/>
              <w:rPr>
                <w:rFonts w:ascii="Times New Roman" w:hAnsi="Times New Roman"/>
                <w:sz w:val="24"/>
                <w:szCs w:val="24"/>
              </w:rPr>
            </w:pPr>
            <w:r w:rsidRPr="00813E1E">
              <w:rPr>
                <w:rFonts w:ascii="Times New Roman" w:hAnsi="Times New Roman"/>
                <w:sz w:val="24"/>
                <w:szCs w:val="24"/>
              </w:rPr>
              <w:t xml:space="preserve">Personal protective equipment </w:t>
            </w:r>
          </w:p>
          <w:p w14:paraId="68DD4A34" w14:textId="77777777" w:rsidR="00097F5C" w:rsidRPr="00813E1E" w:rsidRDefault="00097F5C" w:rsidP="00097F5C">
            <w:pPr>
              <w:numPr>
                <w:ilvl w:val="2"/>
                <w:numId w:val="212"/>
              </w:numPr>
              <w:tabs>
                <w:tab w:val="left" w:pos="148"/>
                <w:tab w:val="left" w:pos="1342"/>
              </w:tabs>
              <w:spacing w:after="0" w:line="240" w:lineRule="auto"/>
              <w:rPr>
                <w:rFonts w:ascii="Times New Roman" w:hAnsi="Times New Roman"/>
                <w:sz w:val="24"/>
                <w:szCs w:val="24"/>
              </w:rPr>
            </w:pPr>
            <w:r w:rsidRPr="00813E1E">
              <w:rPr>
                <w:rFonts w:ascii="Times New Roman" w:hAnsi="Times New Roman"/>
                <w:sz w:val="24"/>
                <w:szCs w:val="24"/>
              </w:rPr>
              <w:t>Workshop SOP’s, rules and regulations.</w:t>
            </w:r>
          </w:p>
          <w:p w14:paraId="0C7498B7" w14:textId="77777777" w:rsidR="00097F5C" w:rsidRPr="00813E1E" w:rsidRDefault="00097F5C" w:rsidP="00097F5C">
            <w:pPr>
              <w:numPr>
                <w:ilvl w:val="1"/>
                <w:numId w:val="211"/>
              </w:numPr>
              <w:tabs>
                <w:tab w:val="left" w:pos="148"/>
              </w:tabs>
              <w:spacing w:after="0" w:line="240" w:lineRule="auto"/>
              <w:ind w:left="523" w:hanging="425"/>
              <w:rPr>
                <w:rFonts w:ascii="Times New Roman" w:hAnsi="Times New Roman"/>
                <w:sz w:val="24"/>
                <w:szCs w:val="24"/>
              </w:rPr>
            </w:pPr>
            <w:r w:rsidRPr="00813E1E">
              <w:rPr>
                <w:rFonts w:ascii="Times New Roman" w:hAnsi="Times New Roman"/>
                <w:sz w:val="24"/>
                <w:szCs w:val="24"/>
              </w:rPr>
              <w:t xml:space="preserve">Pipe installation materials </w:t>
            </w:r>
          </w:p>
          <w:p w14:paraId="70136691" w14:textId="77777777" w:rsidR="00097F5C" w:rsidRPr="00813E1E" w:rsidRDefault="00097F5C" w:rsidP="00097F5C">
            <w:pPr>
              <w:numPr>
                <w:ilvl w:val="0"/>
                <w:numId w:val="213"/>
              </w:numPr>
              <w:tabs>
                <w:tab w:val="left" w:pos="420"/>
              </w:tabs>
              <w:spacing w:after="0" w:line="240" w:lineRule="auto"/>
              <w:rPr>
                <w:rFonts w:ascii="Times New Roman" w:eastAsia="Times New Roman" w:hAnsi="Times New Roman"/>
                <w:vanish/>
                <w:sz w:val="24"/>
                <w:szCs w:val="24"/>
              </w:rPr>
            </w:pPr>
          </w:p>
          <w:p w14:paraId="3352AA75" w14:textId="77777777" w:rsidR="00097F5C" w:rsidRPr="00813E1E" w:rsidRDefault="00097F5C" w:rsidP="00097F5C">
            <w:pPr>
              <w:numPr>
                <w:ilvl w:val="1"/>
                <w:numId w:val="213"/>
              </w:numPr>
              <w:tabs>
                <w:tab w:val="left" w:pos="420"/>
              </w:tabs>
              <w:spacing w:after="0" w:line="240" w:lineRule="auto"/>
              <w:rPr>
                <w:rFonts w:ascii="Times New Roman" w:eastAsia="Times New Roman" w:hAnsi="Times New Roman"/>
                <w:vanish/>
                <w:sz w:val="24"/>
                <w:szCs w:val="24"/>
              </w:rPr>
            </w:pPr>
          </w:p>
          <w:p w14:paraId="056225FF" w14:textId="77777777" w:rsidR="00097F5C" w:rsidRPr="00813E1E" w:rsidRDefault="00097F5C" w:rsidP="00097F5C">
            <w:pPr>
              <w:numPr>
                <w:ilvl w:val="1"/>
                <w:numId w:val="213"/>
              </w:numPr>
              <w:tabs>
                <w:tab w:val="left" w:pos="420"/>
              </w:tabs>
              <w:spacing w:after="0" w:line="240" w:lineRule="auto"/>
              <w:rPr>
                <w:rFonts w:ascii="Times New Roman" w:eastAsia="Times New Roman" w:hAnsi="Times New Roman"/>
                <w:vanish/>
                <w:sz w:val="24"/>
                <w:szCs w:val="24"/>
              </w:rPr>
            </w:pPr>
          </w:p>
          <w:p w14:paraId="215852CC" w14:textId="77777777" w:rsidR="00097F5C" w:rsidRPr="00813E1E" w:rsidRDefault="00097F5C" w:rsidP="00097F5C">
            <w:pPr>
              <w:numPr>
                <w:ilvl w:val="2"/>
                <w:numId w:val="213"/>
              </w:numPr>
              <w:tabs>
                <w:tab w:val="left" w:pos="420"/>
              </w:tabs>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Pipes </w:t>
            </w:r>
          </w:p>
          <w:p w14:paraId="546D2790" w14:textId="77777777" w:rsidR="00097F5C" w:rsidRPr="00813E1E" w:rsidRDefault="00097F5C" w:rsidP="00097F5C">
            <w:pPr>
              <w:numPr>
                <w:ilvl w:val="0"/>
                <w:numId w:val="214"/>
              </w:numPr>
              <w:spacing w:after="0" w:line="240" w:lineRule="auto"/>
              <w:contextualSpacing/>
              <w:rPr>
                <w:rFonts w:ascii="Times New Roman" w:hAnsi="Times New Roman"/>
                <w:vanish/>
                <w:sz w:val="24"/>
                <w:szCs w:val="24"/>
                <w:lang w:val="en-ZW"/>
              </w:rPr>
            </w:pPr>
          </w:p>
          <w:p w14:paraId="7A9395C7" w14:textId="77777777" w:rsidR="00097F5C" w:rsidRPr="00813E1E" w:rsidRDefault="00097F5C" w:rsidP="00097F5C">
            <w:pPr>
              <w:numPr>
                <w:ilvl w:val="1"/>
                <w:numId w:val="214"/>
              </w:numPr>
              <w:spacing w:after="0" w:line="240" w:lineRule="auto"/>
              <w:contextualSpacing/>
              <w:rPr>
                <w:rFonts w:ascii="Times New Roman" w:hAnsi="Times New Roman"/>
                <w:vanish/>
                <w:sz w:val="24"/>
                <w:szCs w:val="24"/>
                <w:lang w:val="en-ZW"/>
              </w:rPr>
            </w:pPr>
          </w:p>
          <w:p w14:paraId="0AE5E4AA" w14:textId="77777777" w:rsidR="00097F5C" w:rsidRPr="00813E1E" w:rsidRDefault="00097F5C" w:rsidP="00097F5C">
            <w:pPr>
              <w:numPr>
                <w:ilvl w:val="1"/>
                <w:numId w:val="214"/>
              </w:numPr>
              <w:spacing w:after="0" w:line="240" w:lineRule="auto"/>
              <w:contextualSpacing/>
              <w:rPr>
                <w:rFonts w:ascii="Times New Roman" w:hAnsi="Times New Roman"/>
                <w:vanish/>
                <w:sz w:val="24"/>
                <w:szCs w:val="24"/>
                <w:lang w:val="en-ZW"/>
              </w:rPr>
            </w:pPr>
          </w:p>
          <w:p w14:paraId="3081FA7E" w14:textId="77777777" w:rsidR="00097F5C" w:rsidRPr="00813E1E" w:rsidRDefault="00097F5C" w:rsidP="00097F5C">
            <w:pPr>
              <w:numPr>
                <w:ilvl w:val="2"/>
                <w:numId w:val="214"/>
              </w:numPr>
              <w:spacing w:after="0" w:line="240" w:lineRule="auto"/>
              <w:contextualSpacing/>
              <w:rPr>
                <w:rFonts w:ascii="Times New Roman" w:hAnsi="Times New Roman"/>
                <w:vanish/>
                <w:sz w:val="24"/>
                <w:szCs w:val="24"/>
                <w:lang w:val="en-ZW"/>
              </w:rPr>
            </w:pPr>
          </w:p>
          <w:p w14:paraId="0573781D" w14:textId="77777777" w:rsidR="00097F5C" w:rsidRPr="00813E1E" w:rsidRDefault="00097F5C" w:rsidP="00097F5C">
            <w:pPr>
              <w:numPr>
                <w:ilvl w:val="3"/>
                <w:numId w:val="214"/>
              </w:numPr>
              <w:tabs>
                <w:tab w:val="left" w:pos="1909"/>
              </w:tabs>
              <w:spacing w:after="0" w:line="240" w:lineRule="auto"/>
              <w:contextualSpacing/>
              <w:rPr>
                <w:rFonts w:ascii="Times New Roman" w:hAnsi="Times New Roman"/>
                <w:sz w:val="24"/>
                <w:szCs w:val="24"/>
              </w:rPr>
            </w:pPr>
            <w:r w:rsidRPr="00813E1E">
              <w:rPr>
                <w:rFonts w:ascii="Times New Roman" w:hAnsi="Times New Roman"/>
                <w:sz w:val="24"/>
                <w:szCs w:val="24"/>
                <w:lang w:val="en-ZW"/>
              </w:rPr>
              <w:t>PPR-Polypropylene random pipes</w:t>
            </w:r>
          </w:p>
          <w:p w14:paraId="39D396D3" w14:textId="77777777" w:rsidR="00097F5C" w:rsidRPr="00813E1E" w:rsidRDefault="00097F5C" w:rsidP="00097F5C">
            <w:pPr>
              <w:numPr>
                <w:ilvl w:val="3"/>
                <w:numId w:val="214"/>
              </w:numPr>
              <w:tabs>
                <w:tab w:val="left" w:pos="1909"/>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HDPE-High density polyethylene pipes</w:t>
            </w:r>
          </w:p>
          <w:p w14:paraId="054DEF87" w14:textId="77777777" w:rsidR="00097F5C" w:rsidRPr="00813E1E" w:rsidRDefault="00097F5C" w:rsidP="00097F5C">
            <w:pPr>
              <w:numPr>
                <w:ilvl w:val="3"/>
                <w:numId w:val="214"/>
              </w:numPr>
              <w:tabs>
                <w:tab w:val="left" w:pos="1909"/>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Galvanized iron (G.I) pipes</w:t>
            </w:r>
          </w:p>
          <w:p w14:paraId="19EABD7A" w14:textId="77777777" w:rsidR="00097F5C" w:rsidRPr="00813E1E" w:rsidRDefault="00097F5C" w:rsidP="00097F5C">
            <w:pPr>
              <w:numPr>
                <w:ilvl w:val="3"/>
                <w:numId w:val="214"/>
              </w:numPr>
              <w:tabs>
                <w:tab w:val="left" w:pos="1909"/>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lastRenderedPageBreak/>
              <w:t>Chlorinated polyvinyl chloride (CPVC)</w:t>
            </w:r>
          </w:p>
          <w:p w14:paraId="5D73A3F8" w14:textId="77777777" w:rsidR="00097F5C" w:rsidRPr="00813E1E" w:rsidRDefault="00097F5C" w:rsidP="00097F5C">
            <w:pPr>
              <w:numPr>
                <w:ilvl w:val="3"/>
                <w:numId w:val="214"/>
              </w:numPr>
              <w:tabs>
                <w:tab w:val="left" w:pos="1909"/>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Unplasticized polyvinyl chloride (UPVC)</w:t>
            </w:r>
          </w:p>
          <w:p w14:paraId="38665934" w14:textId="77777777" w:rsidR="00097F5C" w:rsidRPr="00813E1E" w:rsidRDefault="00097F5C" w:rsidP="00097F5C">
            <w:pPr>
              <w:numPr>
                <w:ilvl w:val="2"/>
                <w:numId w:val="213"/>
              </w:numPr>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Caulking supplies</w:t>
            </w:r>
          </w:p>
          <w:p w14:paraId="49790040" w14:textId="77777777" w:rsidR="00097F5C" w:rsidRPr="00813E1E" w:rsidRDefault="00097F5C" w:rsidP="00097F5C">
            <w:pPr>
              <w:numPr>
                <w:ilvl w:val="2"/>
                <w:numId w:val="213"/>
              </w:numPr>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Various types of pipe support</w:t>
            </w:r>
          </w:p>
          <w:p w14:paraId="420B615B" w14:textId="77777777" w:rsidR="00097F5C" w:rsidRPr="00813E1E" w:rsidRDefault="00097F5C" w:rsidP="00097F5C">
            <w:pPr>
              <w:numPr>
                <w:ilvl w:val="2"/>
                <w:numId w:val="213"/>
              </w:numPr>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Sandpapers</w:t>
            </w:r>
          </w:p>
          <w:p w14:paraId="49A2AC2F" w14:textId="77777777" w:rsidR="00097F5C" w:rsidRPr="00813E1E" w:rsidRDefault="00097F5C" w:rsidP="00097F5C">
            <w:pPr>
              <w:numPr>
                <w:ilvl w:val="2"/>
                <w:numId w:val="213"/>
              </w:numPr>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Threading oil</w:t>
            </w:r>
          </w:p>
          <w:p w14:paraId="00B475E6" w14:textId="77777777" w:rsidR="00097F5C" w:rsidRPr="00813E1E" w:rsidRDefault="00097F5C" w:rsidP="00097F5C">
            <w:pPr>
              <w:numPr>
                <w:ilvl w:val="2"/>
                <w:numId w:val="213"/>
              </w:numPr>
              <w:spacing w:after="0" w:line="240" w:lineRule="auto"/>
              <w:rPr>
                <w:rFonts w:ascii="Times New Roman" w:eastAsia="Times New Roman" w:hAnsi="Times New Roman"/>
                <w:bCs/>
                <w:sz w:val="24"/>
                <w:szCs w:val="24"/>
              </w:rPr>
            </w:pPr>
            <w:r w:rsidRPr="00813E1E">
              <w:rPr>
                <w:rFonts w:ascii="Times New Roman" w:hAnsi="Times New Roman"/>
                <w:sz w:val="24"/>
                <w:szCs w:val="24"/>
              </w:rPr>
              <w:t xml:space="preserve">Thread tape </w:t>
            </w:r>
          </w:p>
          <w:p w14:paraId="261B9E78" w14:textId="77777777" w:rsidR="00097F5C" w:rsidRPr="00813E1E" w:rsidRDefault="00097F5C" w:rsidP="00097F5C">
            <w:pPr>
              <w:numPr>
                <w:ilvl w:val="1"/>
                <w:numId w:val="211"/>
              </w:numPr>
              <w:tabs>
                <w:tab w:val="left" w:pos="148"/>
              </w:tabs>
              <w:spacing w:after="0" w:line="240" w:lineRule="auto"/>
              <w:ind w:left="523" w:hanging="425"/>
              <w:rPr>
                <w:rFonts w:ascii="Times New Roman" w:hAnsi="Times New Roman"/>
                <w:sz w:val="24"/>
                <w:szCs w:val="24"/>
              </w:rPr>
            </w:pPr>
            <w:r w:rsidRPr="00813E1E">
              <w:rPr>
                <w:rFonts w:ascii="Times New Roman" w:hAnsi="Times New Roman"/>
                <w:sz w:val="24"/>
                <w:szCs w:val="24"/>
              </w:rPr>
              <w:t>Preparation of pipes</w:t>
            </w:r>
          </w:p>
          <w:p w14:paraId="0C9B37FE" w14:textId="77777777" w:rsidR="00097F5C" w:rsidRPr="00813E1E" w:rsidRDefault="00097F5C" w:rsidP="00097F5C">
            <w:pPr>
              <w:numPr>
                <w:ilvl w:val="2"/>
                <w:numId w:val="211"/>
              </w:numPr>
              <w:spacing w:after="0" w:line="240" w:lineRule="auto"/>
              <w:rPr>
                <w:rFonts w:ascii="Times New Roman" w:hAnsi="Times New Roman"/>
                <w:sz w:val="24"/>
                <w:szCs w:val="24"/>
              </w:rPr>
            </w:pPr>
            <w:r w:rsidRPr="00813E1E">
              <w:rPr>
                <w:rFonts w:ascii="Times New Roman" w:hAnsi="Times New Roman"/>
                <w:sz w:val="24"/>
                <w:szCs w:val="24"/>
              </w:rPr>
              <w:t>Pipe bending</w:t>
            </w:r>
          </w:p>
          <w:p w14:paraId="39BFB472" w14:textId="77777777" w:rsidR="00097F5C" w:rsidRPr="00813E1E" w:rsidRDefault="00097F5C" w:rsidP="00097F5C">
            <w:pPr>
              <w:numPr>
                <w:ilvl w:val="2"/>
                <w:numId w:val="211"/>
              </w:numPr>
              <w:spacing w:after="0" w:line="240" w:lineRule="auto"/>
              <w:rPr>
                <w:rFonts w:ascii="Times New Roman" w:hAnsi="Times New Roman"/>
                <w:sz w:val="24"/>
                <w:szCs w:val="24"/>
              </w:rPr>
            </w:pPr>
            <w:r w:rsidRPr="00813E1E">
              <w:rPr>
                <w:rFonts w:ascii="Times New Roman" w:hAnsi="Times New Roman"/>
                <w:sz w:val="24"/>
                <w:szCs w:val="24"/>
              </w:rPr>
              <w:t>Cold bending</w:t>
            </w:r>
          </w:p>
          <w:p w14:paraId="0A7A5F35" w14:textId="77777777" w:rsidR="00097F5C" w:rsidRPr="00813E1E" w:rsidRDefault="00097F5C" w:rsidP="00097F5C">
            <w:pPr>
              <w:numPr>
                <w:ilvl w:val="2"/>
                <w:numId w:val="211"/>
              </w:numPr>
              <w:spacing w:after="0" w:line="240" w:lineRule="auto"/>
              <w:rPr>
                <w:rFonts w:ascii="Times New Roman" w:hAnsi="Times New Roman"/>
                <w:sz w:val="24"/>
                <w:szCs w:val="24"/>
              </w:rPr>
            </w:pPr>
            <w:r w:rsidRPr="00813E1E">
              <w:rPr>
                <w:rFonts w:ascii="Times New Roman" w:hAnsi="Times New Roman"/>
                <w:sz w:val="24"/>
                <w:szCs w:val="24"/>
              </w:rPr>
              <w:t>Heat bending</w:t>
            </w:r>
          </w:p>
          <w:p w14:paraId="13A331B3" w14:textId="77777777" w:rsidR="00097F5C" w:rsidRPr="00813E1E" w:rsidRDefault="00097F5C" w:rsidP="00097F5C">
            <w:pPr>
              <w:numPr>
                <w:ilvl w:val="2"/>
                <w:numId w:val="211"/>
              </w:numPr>
              <w:spacing w:after="0" w:line="240" w:lineRule="auto"/>
              <w:rPr>
                <w:rFonts w:ascii="Times New Roman" w:hAnsi="Times New Roman"/>
                <w:sz w:val="24"/>
                <w:szCs w:val="24"/>
              </w:rPr>
            </w:pPr>
            <w:r w:rsidRPr="00813E1E">
              <w:rPr>
                <w:rFonts w:ascii="Times New Roman" w:hAnsi="Times New Roman"/>
                <w:sz w:val="24"/>
                <w:szCs w:val="24"/>
              </w:rPr>
              <w:t>Pipe cutting</w:t>
            </w:r>
          </w:p>
          <w:p w14:paraId="76B65167" w14:textId="77777777" w:rsidR="00097F5C" w:rsidRPr="00813E1E" w:rsidRDefault="00097F5C" w:rsidP="00097F5C">
            <w:pPr>
              <w:numPr>
                <w:ilvl w:val="2"/>
                <w:numId w:val="211"/>
              </w:numPr>
              <w:spacing w:after="0" w:line="240" w:lineRule="auto"/>
              <w:rPr>
                <w:rFonts w:ascii="Times New Roman" w:hAnsi="Times New Roman"/>
                <w:sz w:val="24"/>
                <w:szCs w:val="24"/>
              </w:rPr>
            </w:pPr>
            <w:r w:rsidRPr="00813E1E">
              <w:rPr>
                <w:rFonts w:ascii="Times New Roman" w:hAnsi="Times New Roman"/>
                <w:sz w:val="24"/>
                <w:szCs w:val="24"/>
              </w:rPr>
              <w:t>Pipe jointing</w:t>
            </w:r>
          </w:p>
          <w:p w14:paraId="4B5DD128" w14:textId="77777777" w:rsidR="00097F5C" w:rsidRPr="00813E1E" w:rsidRDefault="00097F5C" w:rsidP="00097F5C">
            <w:pPr>
              <w:numPr>
                <w:ilvl w:val="2"/>
                <w:numId w:val="211"/>
              </w:numPr>
              <w:spacing w:after="0" w:line="240" w:lineRule="auto"/>
              <w:rPr>
                <w:rFonts w:ascii="Times New Roman" w:hAnsi="Times New Roman"/>
                <w:sz w:val="24"/>
                <w:szCs w:val="24"/>
              </w:rPr>
            </w:pPr>
            <w:r w:rsidRPr="00813E1E">
              <w:rPr>
                <w:rFonts w:ascii="Times New Roman" w:hAnsi="Times New Roman"/>
                <w:sz w:val="24"/>
                <w:szCs w:val="24"/>
              </w:rPr>
              <w:t>Pipe threading</w:t>
            </w:r>
          </w:p>
          <w:p w14:paraId="692DC55E" w14:textId="77777777" w:rsidR="00097F5C" w:rsidRPr="00813E1E" w:rsidRDefault="00097F5C" w:rsidP="00097F5C">
            <w:pPr>
              <w:numPr>
                <w:ilvl w:val="2"/>
                <w:numId w:val="211"/>
              </w:numPr>
              <w:spacing w:after="0" w:line="240" w:lineRule="auto"/>
              <w:ind w:left="1447" w:hanging="708"/>
              <w:rPr>
                <w:rFonts w:ascii="Times New Roman" w:hAnsi="Times New Roman"/>
                <w:sz w:val="24"/>
                <w:szCs w:val="24"/>
              </w:rPr>
            </w:pPr>
            <w:r w:rsidRPr="00813E1E">
              <w:rPr>
                <w:rFonts w:ascii="Times New Roman" w:hAnsi="Times New Roman"/>
                <w:sz w:val="24"/>
                <w:szCs w:val="24"/>
              </w:rPr>
              <w:t>Pipe welding</w:t>
            </w:r>
          </w:p>
          <w:p w14:paraId="1BF99F30" w14:textId="77777777" w:rsidR="00097F5C" w:rsidRPr="00813E1E" w:rsidRDefault="00097F5C" w:rsidP="00097F5C">
            <w:pPr>
              <w:numPr>
                <w:ilvl w:val="1"/>
                <w:numId w:val="211"/>
              </w:numPr>
              <w:tabs>
                <w:tab w:val="left" w:pos="148"/>
              </w:tabs>
              <w:spacing w:after="0" w:line="240" w:lineRule="auto"/>
              <w:ind w:left="523" w:hanging="425"/>
              <w:rPr>
                <w:rFonts w:ascii="Times New Roman" w:hAnsi="Times New Roman"/>
                <w:sz w:val="24"/>
                <w:szCs w:val="24"/>
                <w:lang w:val="en-GB"/>
              </w:rPr>
            </w:pPr>
            <w:r w:rsidRPr="00813E1E">
              <w:rPr>
                <w:rFonts w:ascii="Times New Roman" w:hAnsi="Times New Roman"/>
                <w:sz w:val="24"/>
                <w:szCs w:val="24"/>
                <w:lang w:val="en-GB"/>
              </w:rPr>
              <w:t xml:space="preserve">Quantify Materials and supplies     </w:t>
            </w:r>
          </w:p>
          <w:p w14:paraId="525CA776" w14:textId="77777777" w:rsidR="00097F5C" w:rsidRPr="00813E1E" w:rsidRDefault="00097F5C" w:rsidP="00097F5C">
            <w:pPr>
              <w:numPr>
                <w:ilvl w:val="2"/>
                <w:numId w:val="211"/>
              </w:numPr>
              <w:tabs>
                <w:tab w:val="left" w:pos="1342"/>
              </w:tabs>
              <w:spacing w:after="0" w:line="240" w:lineRule="auto"/>
              <w:ind w:left="1447" w:hanging="708"/>
              <w:rPr>
                <w:rFonts w:ascii="Times New Roman" w:hAnsi="Times New Roman"/>
                <w:sz w:val="24"/>
                <w:szCs w:val="24"/>
                <w:lang w:val="en-GB"/>
              </w:rPr>
            </w:pPr>
            <w:r w:rsidRPr="00813E1E">
              <w:rPr>
                <w:rFonts w:ascii="Times New Roman" w:hAnsi="Times New Roman"/>
                <w:sz w:val="24"/>
                <w:szCs w:val="24"/>
                <w:lang w:val="en-GB"/>
              </w:rPr>
              <w:t xml:space="preserve">  Measurements</w:t>
            </w:r>
          </w:p>
          <w:p w14:paraId="47914E75" w14:textId="77777777" w:rsidR="00097F5C" w:rsidRPr="00813E1E" w:rsidRDefault="00097F5C" w:rsidP="00097F5C">
            <w:pPr>
              <w:numPr>
                <w:ilvl w:val="2"/>
                <w:numId w:val="211"/>
              </w:numPr>
              <w:tabs>
                <w:tab w:val="left" w:pos="1342"/>
              </w:tabs>
              <w:spacing w:after="0" w:line="240" w:lineRule="auto"/>
              <w:ind w:left="1447" w:hanging="708"/>
              <w:rPr>
                <w:rFonts w:ascii="Times New Roman" w:hAnsi="Times New Roman"/>
                <w:sz w:val="24"/>
                <w:szCs w:val="24"/>
                <w:lang w:val="en-GB"/>
              </w:rPr>
            </w:pPr>
            <w:r w:rsidRPr="00813E1E">
              <w:rPr>
                <w:rFonts w:ascii="Times New Roman" w:hAnsi="Times New Roman"/>
                <w:sz w:val="24"/>
                <w:szCs w:val="24"/>
                <w:lang w:val="en-GB"/>
              </w:rPr>
              <w:t>Fittings</w:t>
            </w:r>
          </w:p>
          <w:p w14:paraId="2C7BAA42" w14:textId="77777777" w:rsidR="00097F5C" w:rsidRPr="00813E1E" w:rsidRDefault="00097F5C" w:rsidP="00097F5C">
            <w:pPr>
              <w:numPr>
                <w:ilvl w:val="2"/>
                <w:numId w:val="211"/>
              </w:numPr>
              <w:tabs>
                <w:tab w:val="left" w:pos="1342"/>
              </w:tabs>
              <w:spacing w:after="0" w:line="240" w:lineRule="auto"/>
              <w:ind w:left="1447" w:hanging="708"/>
              <w:rPr>
                <w:rFonts w:ascii="Times New Roman" w:hAnsi="Times New Roman"/>
                <w:sz w:val="24"/>
                <w:szCs w:val="24"/>
                <w:lang w:val="en-GB"/>
              </w:rPr>
            </w:pPr>
            <w:r w:rsidRPr="00813E1E">
              <w:rPr>
                <w:rFonts w:ascii="Times New Roman" w:hAnsi="Times New Roman"/>
                <w:sz w:val="24"/>
                <w:szCs w:val="24"/>
                <w:lang w:val="en-GB"/>
              </w:rPr>
              <w:t>Supplies</w:t>
            </w:r>
          </w:p>
          <w:p w14:paraId="1F3F71F5" w14:textId="77777777" w:rsidR="00097F5C" w:rsidRPr="00813E1E" w:rsidRDefault="00097F5C" w:rsidP="00097F5C">
            <w:pPr>
              <w:numPr>
                <w:ilvl w:val="2"/>
                <w:numId w:val="211"/>
              </w:numPr>
              <w:tabs>
                <w:tab w:val="left" w:pos="1342"/>
              </w:tabs>
              <w:spacing w:after="0" w:line="240" w:lineRule="auto"/>
              <w:ind w:left="1447" w:hanging="708"/>
              <w:rPr>
                <w:rFonts w:ascii="Times New Roman" w:hAnsi="Times New Roman"/>
                <w:sz w:val="24"/>
                <w:szCs w:val="24"/>
                <w:lang w:val="en-GB"/>
              </w:rPr>
            </w:pPr>
            <w:r w:rsidRPr="00813E1E">
              <w:rPr>
                <w:rFonts w:ascii="Times New Roman" w:hAnsi="Times New Roman"/>
                <w:sz w:val="24"/>
                <w:szCs w:val="24"/>
                <w:lang w:val="en-GB"/>
              </w:rPr>
              <w:t>Material Schedule</w:t>
            </w:r>
          </w:p>
          <w:p w14:paraId="60037E85" w14:textId="77777777" w:rsidR="00097F5C" w:rsidRPr="00813E1E" w:rsidRDefault="00097F5C" w:rsidP="00097F5C">
            <w:pPr>
              <w:numPr>
                <w:ilvl w:val="2"/>
                <w:numId w:val="211"/>
              </w:numPr>
              <w:tabs>
                <w:tab w:val="left" w:pos="1342"/>
              </w:tabs>
              <w:spacing w:after="0" w:line="240" w:lineRule="auto"/>
              <w:ind w:left="1447" w:hanging="708"/>
              <w:rPr>
                <w:rFonts w:ascii="Times New Roman" w:hAnsi="Times New Roman"/>
                <w:sz w:val="24"/>
                <w:szCs w:val="24"/>
                <w:lang w:val="en-GB"/>
              </w:rPr>
            </w:pPr>
            <w:r w:rsidRPr="00813E1E">
              <w:rPr>
                <w:rFonts w:ascii="Times New Roman" w:hAnsi="Times New Roman"/>
                <w:sz w:val="24"/>
                <w:szCs w:val="24"/>
                <w:lang w:val="en-GB"/>
              </w:rPr>
              <w:t>Estimation and costing</w:t>
            </w:r>
          </w:p>
        </w:tc>
        <w:tc>
          <w:tcPr>
            <w:tcW w:w="1373" w:type="pct"/>
            <w:tcBorders>
              <w:top w:val="single" w:sz="4" w:space="0" w:color="auto"/>
              <w:left w:val="single" w:sz="4" w:space="0" w:color="auto"/>
              <w:bottom w:val="single" w:sz="4" w:space="0" w:color="auto"/>
              <w:right w:val="single" w:sz="4" w:space="0" w:color="auto"/>
            </w:tcBorders>
          </w:tcPr>
          <w:p w14:paraId="0119AF34"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51630D2B"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 xml:space="preserve">Projects </w:t>
            </w:r>
          </w:p>
          <w:p w14:paraId="5FFD1C10"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Observation</w:t>
            </w:r>
          </w:p>
          <w:p w14:paraId="0C2A7745"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Portfolio of evidence</w:t>
            </w:r>
          </w:p>
          <w:p w14:paraId="542E434B"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 xml:space="preserve">Written assessment </w:t>
            </w:r>
          </w:p>
          <w:p w14:paraId="0DD87B0D"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Oral assessment</w:t>
            </w:r>
          </w:p>
          <w:p w14:paraId="44F55D4A" w14:textId="77777777" w:rsidR="00097F5C" w:rsidRPr="00813E1E" w:rsidRDefault="00097F5C" w:rsidP="00097F5C">
            <w:pPr>
              <w:spacing w:after="0" w:line="240" w:lineRule="auto"/>
              <w:ind w:left="360"/>
              <w:rPr>
                <w:rFonts w:ascii="Times New Roman" w:hAnsi="Times New Roman"/>
                <w:sz w:val="24"/>
                <w:szCs w:val="24"/>
                <w:lang w:val="en-ZA"/>
              </w:rPr>
            </w:pPr>
          </w:p>
        </w:tc>
      </w:tr>
      <w:tr w:rsidR="00097F5C" w:rsidRPr="00813E1E" w14:paraId="07F8866E" w14:textId="77777777" w:rsidTr="00BE745A">
        <w:trPr>
          <w:trHeight w:val="260"/>
        </w:trPr>
        <w:tc>
          <w:tcPr>
            <w:tcW w:w="1555" w:type="pct"/>
            <w:tcBorders>
              <w:top w:val="single" w:sz="4" w:space="0" w:color="auto"/>
              <w:left w:val="single" w:sz="4" w:space="0" w:color="auto"/>
              <w:bottom w:val="single" w:sz="4" w:space="0" w:color="auto"/>
              <w:right w:val="single" w:sz="4" w:space="0" w:color="auto"/>
            </w:tcBorders>
          </w:tcPr>
          <w:p w14:paraId="301CC51C" w14:textId="77777777" w:rsidR="00097F5C" w:rsidRPr="00813E1E" w:rsidRDefault="00097F5C" w:rsidP="00097F5C">
            <w:pPr>
              <w:numPr>
                <w:ilvl w:val="0"/>
                <w:numId w:val="214"/>
              </w:numPr>
              <w:spacing w:before="60" w:after="60" w:line="240" w:lineRule="auto"/>
              <w:contextualSpacing/>
              <w:rPr>
                <w:rFonts w:ascii="Times New Roman" w:hAnsi="Times New Roman"/>
                <w:bCs/>
                <w:sz w:val="24"/>
                <w:szCs w:val="24"/>
                <w:lang w:val="en-GB"/>
              </w:rPr>
            </w:pPr>
            <w:r w:rsidRPr="00813E1E">
              <w:rPr>
                <w:rFonts w:ascii="Times New Roman" w:hAnsi="Times New Roman"/>
                <w:bCs/>
                <w:sz w:val="24"/>
                <w:szCs w:val="24"/>
                <w:lang w:val="en-GB"/>
              </w:rPr>
              <w:t>Sketch simple plumbing drawing and symbols</w:t>
            </w:r>
          </w:p>
          <w:p w14:paraId="5AC2937E" w14:textId="77777777" w:rsidR="00097F5C" w:rsidRPr="00813E1E" w:rsidRDefault="00097F5C" w:rsidP="00097F5C">
            <w:pPr>
              <w:spacing w:before="60" w:after="60" w:line="240" w:lineRule="auto"/>
              <w:contextualSpacing/>
              <w:rPr>
                <w:rFonts w:ascii="Times New Roman" w:hAnsi="Times New Roman"/>
                <w:bCs/>
                <w:sz w:val="24"/>
                <w:szCs w:val="24"/>
                <w:lang w:val="en-GB"/>
              </w:rPr>
            </w:pPr>
          </w:p>
        </w:tc>
        <w:tc>
          <w:tcPr>
            <w:tcW w:w="2072" w:type="pct"/>
            <w:tcBorders>
              <w:top w:val="single" w:sz="4" w:space="0" w:color="000000"/>
              <w:left w:val="single" w:sz="4" w:space="0" w:color="000000"/>
              <w:bottom w:val="single" w:sz="4" w:space="0" w:color="000000"/>
              <w:right w:val="single" w:sz="4" w:space="0" w:color="000000"/>
            </w:tcBorders>
          </w:tcPr>
          <w:p w14:paraId="75A13E2F" w14:textId="77777777" w:rsidR="00097F5C" w:rsidRPr="00813E1E" w:rsidRDefault="00097F5C" w:rsidP="00097F5C">
            <w:pPr>
              <w:numPr>
                <w:ilvl w:val="0"/>
                <w:numId w:val="216"/>
              </w:numPr>
              <w:tabs>
                <w:tab w:val="left" w:pos="148"/>
              </w:tabs>
              <w:spacing w:after="0" w:line="240" w:lineRule="auto"/>
              <w:ind w:left="492"/>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Working drawings</w:t>
            </w:r>
          </w:p>
          <w:p w14:paraId="45DB831D" w14:textId="77777777" w:rsidR="00097F5C" w:rsidRPr="00813E1E" w:rsidRDefault="00097F5C" w:rsidP="00097F5C">
            <w:pPr>
              <w:numPr>
                <w:ilvl w:val="2"/>
                <w:numId w:val="217"/>
              </w:numPr>
              <w:tabs>
                <w:tab w:val="left" w:pos="1342"/>
              </w:tabs>
              <w:spacing w:after="0" w:line="240" w:lineRule="auto"/>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Pictorial</w:t>
            </w:r>
          </w:p>
          <w:p w14:paraId="1141DB0F" w14:textId="77777777" w:rsidR="00097F5C" w:rsidRPr="00813E1E" w:rsidRDefault="00097F5C" w:rsidP="00097F5C">
            <w:pPr>
              <w:numPr>
                <w:ilvl w:val="2"/>
                <w:numId w:val="217"/>
              </w:numPr>
              <w:tabs>
                <w:tab w:val="left" w:pos="1342"/>
              </w:tabs>
              <w:spacing w:after="0" w:line="240" w:lineRule="auto"/>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GB"/>
              </w:rPr>
              <w:t xml:space="preserve"> </w:t>
            </w:r>
            <w:r w:rsidRPr="00813E1E">
              <w:rPr>
                <w:rFonts w:ascii="Times New Roman" w:eastAsia="Times New Roman" w:hAnsi="Times New Roman"/>
                <w:bCs/>
                <w:sz w:val="24"/>
                <w:szCs w:val="24"/>
                <w:lang w:val="en-ZW"/>
              </w:rPr>
              <w:t>Line drawing</w:t>
            </w:r>
          </w:p>
          <w:p w14:paraId="267D9B07" w14:textId="77777777" w:rsidR="00097F5C" w:rsidRPr="00813E1E" w:rsidRDefault="00097F5C" w:rsidP="00097F5C">
            <w:pPr>
              <w:numPr>
                <w:ilvl w:val="2"/>
                <w:numId w:val="217"/>
              </w:numPr>
              <w:tabs>
                <w:tab w:val="left" w:pos="1342"/>
              </w:tabs>
              <w:spacing w:after="0" w:line="240" w:lineRule="auto"/>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Freehand sketching</w:t>
            </w:r>
          </w:p>
          <w:p w14:paraId="3BB12772" w14:textId="77777777" w:rsidR="00097F5C" w:rsidRPr="00813E1E" w:rsidRDefault="00097F5C" w:rsidP="00097F5C">
            <w:pPr>
              <w:tabs>
                <w:tab w:val="left" w:pos="1342"/>
              </w:tabs>
              <w:spacing w:after="0" w:line="240" w:lineRule="auto"/>
              <w:ind w:left="720"/>
              <w:rPr>
                <w:rFonts w:ascii="Times New Roman" w:eastAsia="Times New Roman" w:hAnsi="Times New Roman"/>
                <w:sz w:val="24"/>
                <w:szCs w:val="24"/>
              </w:rPr>
            </w:pPr>
            <w:r w:rsidRPr="00813E1E">
              <w:rPr>
                <w:rFonts w:ascii="Times New Roman" w:eastAsia="Times New Roman" w:hAnsi="Times New Roman"/>
                <w:bCs/>
                <w:sz w:val="24"/>
                <w:szCs w:val="24"/>
                <w:lang w:val="en-GB"/>
              </w:rPr>
              <w:t xml:space="preserve"> </w:t>
            </w:r>
            <w:r w:rsidRPr="00813E1E">
              <w:rPr>
                <w:rFonts w:ascii="Times New Roman" w:eastAsia="Times New Roman" w:hAnsi="Times New Roman"/>
                <w:bCs/>
                <w:sz w:val="24"/>
                <w:szCs w:val="24"/>
              </w:rPr>
              <w:t>Scale drawings</w:t>
            </w:r>
          </w:p>
          <w:p w14:paraId="16431A55" w14:textId="77777777" w:rsidR="00097F5C" w:rsidRPr="00813E1E" w:rsidRDefault="00097F5C" w:rsidP="00097F5C">
            <w:pPr>
              <w:numPr>
                <w:ilvl w:val="1"/>
                <w:numId w:val="217"/>
              </w:numPr>
              <w:tabs>
                <w:tab w:val="left" w:pos="1342"/>
              </w:tabs>
              <w:spacing w:after="0" w:line="240" w:lineRule="auto"/>
              <w:contextualSpacing/>
              <w:rPr>
                <w:rFonts w:ascii="Times New Roman" w:hAnsi="Times New Roman"/>
                <w:sz w:val="24"/>
                <w:szCs w:val="24"/>
                <w:lang w:val="en-GB"/>
              </w:rPr>
            </w:pPr>
            <w:r w:rsidRPr="00813E1E">
              <w:rPr>
                <w:rFonts w:ascii="Times New Roman" w:hAnsi="Times New Roman"/>
                <w:sz w:val="24"/>
                <w:szCs w:val="24"/>
                <w:lang w:val="en-GB"/>
              </w:rPr>
              <w:t xml:space="preserve"> Interpretation </w:t>
            </w:r>
            <w:proofErr w:type="gramStart"/>
            <w:r w:rsidRPr="00813E1E">
              <w:rPr>
                <w:rFonts w:ascii="Times New Roman" w:hAnsi="Times New Roman"/>
                <w:sz w:val="24"/>
                <w:szCs w:val="24"/>
                <w:lang w:val="en-GB"/>
              </w:rPr>
              <w:t>o</w:t>
            </w:r>
            <w:r w:rsidRPr="00813E1E">
              <w:rPr>
                <w:rFonts w:ascii="Times New Roman" w:hAnsi="Times New Roman"/>
                <w:b/>
                <w:sz w:val="24"/>
                <w:szCs w:val="24"/>
                <w:lang w:val="en-GB"/>
              </w:rPr>
              <w:t>f</w:t>
            </w:r>
            <w:r w:rsidRPr="00813E1E">
              <w:rPr>
                <w:rFonts w:ascii="Times New Roman" w:hAnsi="Times New Roman"/>
                <w:b/>
                <w:i/>
                <w:sz w:val="24"/>
                <w:szCs w:val="24"/>
                <w:lang w:val="en-GB"/>
              </w:rPr>
              <w:t xml:space="preserve">  </w:t>
            </w:r>
            <w:r w:rsidRPr="00813E1E">
              <w:rPr>
                <w:rFonts w:ascii="Times New Roman" w:hAnsi="Times New Roman"/>
                <w:bCs/>
                <w:iCs/>
                <w:sz w:val="24"/>
                <w:szCs w:val="24"/>
                <w:lang w:val="en-GB"/>
              </w:rPr>
              <w:t>Working</w:t>
            </w:r>
            <w:proofErr w:type="gramEnd"/>
            <w:r w:rsidRPr="00813E1E">
              <w:rPr>
                <w:rFonts w:ascii="Times New Roman" w:hAnsi="Times New Roman"/>
                <w:bCs/>
                <w:iCs/>
                <w:sz w:val="24"/>
                <w:szCs w:val="24"/>
                <w:lang w:val="en-GB"/>
              </w:rPr>
              <w:t xml:space="preserve"> pipework drawings </w:t>
            </w:r>
          </w:p>
          <w:p w14:paraId="2755E128" w14:textId="77777777" w:rsidR="00097F5C" w:rsidRPr="00813E1E" w:rsidRDefault="00097F5C" w:rsidP="00097F5C">
            <w:pPr>
              <w:numPr>
                <w:ilvl w:val="1"/>
                <w:numId w:val="217"/>
              </w:numPr>
              <w:tabs>
                <w:tab w:val="left" w:pos="1342"/>
              </w:tabs>
              <w:spacing w:after="0" w:line="240" w:lineRule="auto"/>
              <w:contextualSpacing/>
              <w:rPr>
                <w:rFonts w:ascii="Times New Roman" w:hAnsi="Times New Roman"/>
                <w:sz w:val="24"/>
                <w:szCs w:val="24"/>
                <w:lang w:val="en-GB"/>
              </w:rPr>
            </w:pPr>
            <w:r w:rsidRPr="00813E1E">
              <w:rPr>
                <w:rFonts w:ascii="Times New Roman" w:eastAsia="Times New Roman" w:hAnsi="Times New Roman"/>
                <w:sz w:val="24"/>
                <w:szCs w:val="24"/>
                <w:lang w:val="en-ZW"/>
              </w:rPr>
              <w:t>Measurements and Symbols</w:t>
            </w:r>
          </w:p>
          <w:p w14:paraId="24AB90CD" w14:textId="77777777" w:rsidR="00097F5C" w:rsidRPr="00813E1E" w:rsidRDefault="00097F5C" w:rsidP="00097F5C">
            <w:pPr>
              <w:numPr>
                <w:ilvl w:val="2"/>
                <w:numId w:val="21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Isometric pipework drawings</w:t>
            </w:r>
          </w:p>
          <w:p w14:paraId="64DED712" w14:textId="77777777" w:rsidR="00097F5C" w:rsidRPr="00813E1E" w:rsidRDefault="00097F5C" w:rsidP="00097F5C">
            <w:pPr>
              <w:numPr>
                <w:ilvl w:val="2"/>
                <w:numId w:val="21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Interpret working drawings.</w:t>
            </w:r>
          </w:p>
          <w:p w14:paraId="53EDBC22" w14:textId="77777777" w:rsidR="00097F5C" w:rsidRPr="00813E1E" w:rsidRDefault="00097F5C" w:rsidP="00097F5C">
            <w:pPr>
              <w:spacing w:after="0" w:line="240" w:lineRule="auto"/>
              <w:ind w:left="360"/>
              <w:rPr>
                <w:rFonts w:ascii="Times New Roman" w:hAnsi="Times New Roman"/>
                <w:sz w:val="24"/>
                <w:szCs w:val="24"/>
                <w:lang w:val="en-GB"/>
              </w:rPr>
            </w:pPr>
            <w:r w:rsidRPr="00813E1E">
              <w:rPr>
                <w:rFonts w:ascii="Times New Roman" w:hAnsi="Times New Roman"/>
                <w:sz w:val="24"/>
                <w:szCs w:val="24"/>
                <w:lang w:val="en-GB"/>
              </w:rPr>
              <w:t xml:space="preserve">       </w:t>
            </w:r>
          </w:p>
        </w:tc>
        <w:tc>
          <w:tcPr>
            <w:tcW w:w="1373" w:type="pct"/>
            <w:tcBorders>
              <w:top w:val="single" w:sz="4" w:space="0" w:color="auto"/>
              <w:left w:val="single" w:sz="4" w:space="0" w:color="auto"/>
              <w:bottom w:val="single" w:sz="4" w:space="0" w:color="auto"/>
              <w:right w:val="single" w:sz="4" w:space="0" w:color="auto"/>
            </w:tcBorders>
          </w:tcPr>
          <w:p w14:paraId="62574216"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Practical</w:t>
            </w:r>
          </w:p>
          <w:p w14:paraId="488F28BF"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 xml:space="preserve">Projects </w:t>
            </w:r>
          </w:p>
          <w:p w14:paraId="371B10A9"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Observation</w:t>
            </w:r>
          </w:p>
          <w:p w14:paraId="245B051A"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Portfolio of evidence</w:t>
            </w:r>
          </w:p>
          <w:p w14:paraId="52DF8AE4"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 xml:space="preserve">Written assessment </w:t>
            </w:r>
          </w:p>
          <w:p w14:paraId="64E01B80"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Oral assessment</w:t>
            </w:r>
          </w:p>
          <w:p w14:paraId="048BF311" w14:textId="77777777" w:rsidR="00097F5C" w:rsidRPr="00813E1E" w:rsidRDefault="00097F5C" w:rsidP="00097F5C">
            <w:pPr>
              <w:spacing w:after="0" w:line="240" w:lineRule="auto"/>
              <w:ind w:left="360"/>
              <w:rPr>
                <w:rFonts w:ascii="Times New Roman" w:hAnsi="Times New Roman"/>
                <w:sz w:val="24"/>
                <w:szCs w:val="24"/>
                <w:lang w:val="en-ZA"/>
              </w:rPr>
            </w:pPr>
          </w:p>
        </w:tc>
      </w:tr>
      <w:tr w:rsidR="00097F5C" w:rsidRPr="00813E1E" w14:paraId="498C8B4D" w14:textId="77777777" w:rsidTr="00BE745A">
        <w:trPr>
          <w:trHeight w:val="1178"/>
        </w:trPr>
        <w:tc>
          <w:tcPr>
            <w:tcW w:w="1555" w:type="pct"/>
            <w:tcBorders>
              <w:top w:val="single" w:sz="4" w:space="0" w:color="auto"/>
              <w:left w:val="single" w:sz="4" w:space="0" w:color="auto"/>
              <w:bottom w:val="single" w:sz="4" w:space="0" w:color="auto"/>
              <w:right w:val="single" w:sz="4" w:space="0" w:color="auto"/>
            </w:tcBorders>
          </w:tcPr>
          <w:p w14:paraId="6449E6BA" w14:textId="77777777" w:rsidR="00097F5C" w:rsidRPr="00813E1E" w:rsidRDefault="00097F5C" w:rsidP="00097F5C">
            <w:pPr>
              <w:numPr>
                <w:ilvl w:val="0"/>
                <w:numId w:val="214"/>
              </w:numPr>
              <w:spacing w:after="0" w:line="240" w:lineRule="auto"/>
              <w:contextualSpacing/>
              <w:rPr>
                <w:rFonts w:ascii="Times New Roman" w:hAnsi="Times New Roman"/>
                <w:sz w:val="24"/>
                <w:szCs w:val="24"/>
              </w:rPr>
            </w:pPr>
            <w:r w:rsidRPr="00813E1E">
              <w:rPr>
                <w:rFonts w:ascii="Times New Roman" w:hAnsi="Times New Roman"/>
                <w:sz w:val="24"/>
                <w:szCs w:val="24"/>
                <w:lang w:val="en-ZW"/>
              </w:rPr>
              <w:t>Perform domestic pipework</w:t>
            </w:r>
          </w:p>
        </w:tc>
        <w:tc>
          <w:tcPr>
            <w:tcW w:w="2072" w:type="pct"/>
            <w:tcBorders>
              <w:top w:val="single" w:sz="4" w:space="0" w:color="auto"/>
              <w:left w:val="single" w:sz="4" w:space="0" w:color="auto"/>
              <w:bottom w:val="single" w:sz="4" w:space="0" w:color="auto"/>
              <w:right w:val="single" w:sz="4" w:space="0" w:color="auto"/>
            </w:tcBorders>
          </w:tcPr>
          <w:p w14:paraId="02255354" w14:textId="77777777" w:rsidR="00097F5C" w:rsidRPr="00813E1E" w:rsidRDefault="00097F5C" w:rsidP="00097F5C">
            <w:pPr>
              <w:numPr>
                <w:ilvl w:val="1"/>
                <w:numId w:val="218"/>
              </w:numPr>
              <w:tabs>
                <w:tab w:val="left" w:pos="616"/>
              </w:tabs>
              <w:spacing w:after="0" w:line="240" w:lineRule="auto"/>
              <w:ind w:hanging="152"/>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Assemble Piping tools and equipment </w:t>
            </w:r>
          </w:p>
          <w:p w14:paraId="6CFA6440"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 wrench</w:t>
            </w:r>
          </w:p>
          <w:p w14:paraId="5CE4E7EE"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 cutter</w:t>
            </w:r>
          </w:p>
          <w:p w14:paraId="54A28FF8"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Hacksaw</w:t>
            </w:r>
          </w:p>
          <w:p w14:paraId="7B79F641"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threading machine </w:t>
            </w:r>
          </w:p>
          <w:p w14:paraId="10E921AA"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diestock</w:t>
            </w:r>
          </w:p>
          <w:p w14:paraId="5ABD2895"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lastRenderedPageBreak/>
              <w:t xml:space="preserve">Pipe vice </w:t>
            </w:r>
          </w:p>
          <w:p w14:paraId="25CAD451"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Files</w:t>
            </w:r>
          </w:p>
          <w:p w14:paraId="713FE863"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Screwdrivers</w:t>
            </w:r>
          </w:p>
          <w:p w14:paraId="3BC30A50"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Drill with various sizes of bits</w:t>
            </w:r>
          </w:p>
          <w:p w14:paraId="446F6BB7"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Mallet</w:t>
            </w:r>
          </w:p>
          <w:p w14:paraId="01841E5B"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Ballpein hammer</w:t>
            </w:r>
          </w:p>
          <w:p w14:paraId="448D387D"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Cold chisel</w:t>
            </w:r>
          </w:p>
          <w:p w14:paraId="78BCEC6C"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PPR welding machine / Heat Fusion</w:t>
            </w:r>
          </w:p>
          <w:p w14:paraId="02C6EED0"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 bender</w:t>
            </w:r>
          </w:p>
          <w:p w14:paraId="24C4538B"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Pipes layout.</w:t>
            </w:r>
          </w:p>
          <w:p w14:paraId="1AC5B4E5"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Terms and concepts</w:t>
            </w:r>
          </w:p>
          <w:p w14:paraId="2DB984EB"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Setting out of the pipes</w:t>
            </w:r>
          </w:p>
          <w:p w14:paraId="412CE90A" w14:textId="77777777" w:rsidR="00097F5C" w:rsidRPr="00813E1E" w:rsidRDefault="00097F5C" w:rsidP="00097F5C">
            <w:pPr>
              <w:numPr>
                <w:ilvl w:val="1"/>
                <w:numId w:val="218"/>
              </w:numPr>
              <w:tabs>
                <w:tab w:val="left" w:pos="1306"/>
              </w:tabs>
              <w:spacing w:after="0" w:line="240" w:lineRule="auto"/>
              <w:ind w:hanging="152"/>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Setting out of pipe lay out based on working drawings</w:t>
            </w:r>
          </w:p>
          <w:p w14:paraId="72F4EAEA" w14:textId="77777777" w:rsidR="00097F5C" w:rsidRPr="00813E1E" w:rsidRDefault="00097F5C" w:rsidP="00097F5C">
            <w:pPr>
              <w:numPr>
                <w:ilvl w:val="1"/>
                <w:numId w:val="218"/>
              </w:numPr>
              <w:tabs>
                <w:tab w:val="left" w:pos="1306"/>
              </w:tabs>
              <w:spacing w:after="0" w:line="240" w:lineRule="auto"/>
              <w:ind w:hanging="152"/>
              <w:contextualSpacing/>
              <w:rPr>
                <w:rFonts w:ascii="Times New Roman" w:eastAsia="Times New Roman" w:hAnsi="Times New Roman"/>
                <w:sz w:val="24"/>
                <w:szCs w:val="24"/>
                <w:lang w:val="en-ZW"/>
              </w:rPr>
            </w:pPr>
            <w:r w:rsidRPr="00813E1E">
              <w:rPr>
                <w:rFonts w:ascii="Times New Roman" w:hAnsi="Times New Roman"/>
                <w:bCs/>
                <w:iCs/>
                <w:sz w:val="24"/>
                <w:szCs w:val="24"/>
                <w:lang w:val="en-ZW"/>
              </w:rPr>
              <w:t>Pipes mounted based on drawing specifications</w:t>
            </w:r>
          </w:p>
          <w:p w14:paraId="38E4FB62" w14:textId="77777777" w:rsidR="00097F5C" w:rsidRPr="00813E1E" w:rsidRDefault="00097F5C" w:rsidP="00097F5C">
            <w:pPr>
              <w:numPr>
                <w:ilvl w:val="1"/>
                <w:numId w:val="218"/>
              </w:numPr>
              <w:tabs>
                <w:tab w:val="left" w:pos="1306"/>
              </w:tabs>
              <w:spacing w:after="0" w:line="240" w:lineRule="auto"/>
              <w:ind w:hanging="152"/>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Installation of Storage and auxiliary fittings. </w:t>
            </w:r>
          </w:p>
          <w:p w14:paraId="438CB97D"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Tanks</w:t>
            </w:r>
          </w:p>
          <w:p w14:paraId="08B4D6EA"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Cisterns,</w:t>
            </w:r>
          </w:p>
          <w:p w14:paraId="1CA59511"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Hot water storage </w:t>
            </w:r>
          </w:p>
          <w:p w14:paraId="175480A6"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Tee</w:t>
            </w:r>
          </w:p>
          <w:p w14:paraId="1FD8211F"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Unions</w:t>
            </w:r>
          </w:p>
          <w:p w14:paraId="417B5A4F"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Elbows</w:t>
            </w:r>
          </w:p>
          <w:p w14:paraId="34445D72"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Adapters</w:t>
            </w:r>
          </w:p>
          <w:p w14:paraId="3DC1A299"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Nipples</w:t>
            </w:r>
          </w:p>
          <w:p w14:paraId="4887ACA9"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Valves</w:t>
            </w:r>
          </w:p>
          <w:p w14:paraId="17F7AA83" w14:textId="77777777" w:rsidR="00097F5C" w:rsidRPr="00813E1E" w:rsidRDefault="00097F5C" w:rsidP="00097F5C">
            <w:pPr>
              <w:numPr>
                <w:ilvl w:val="2"/>
                <w:numId w:val="218"/>
              </w:numPr>
              <w:tabs>
                <w:tab w:val="left" w:pos="1306"/>
              </w:tabs>
              <w:spacing w:after="0" w:line="240" w:lineRule="auto"/>
              <w:ind w:left="1164" w:hanging="425"/>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Tank connectors</w:t>
            </w:r>
          </w:p>
          <w:p w14:paraId="13551246" w14:textId="77777777" w:rsidR="00097F5C" w:rsidRPr="00813E1E" w:rsidRDefault="00097F5C" w:rsidP="00097F5C">
            <w:pPr>
              <w:numPr>
                <w:ilvl w:val="1"/>
                <w:numId w:val="218"/>
              </w:numPr>
              <w:tabs>
                <w:tab w:val="left" w:pos="616"/>
              </w:tabs>
              <w:spacing w:after="0" w:line="240" w:lineRule="auto"/>
              <w:ind w:hanging="152"/>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Pipework functionality tests </w:t>
            </w:r>
          </w:p>
          <w:p w14:paraId="41AAC120" w14:textId="77777777" w:rsidR="00097F5C" w:rsidRPr="00813E1E" w:rsidRDefault="00097F5C" w:rsidP="00097F5C">
            <w:pPr>
              <w:numPr>
                <w:ilvl w:val="2"/>
                <w:numId w:val="218"/>
              </w:numPr>
              <w:tabs>
                <w:tab w:val="left" w:pos="616"/>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Water test</w:t>
            </w:r>
          </w:p>
          <w:p w14:paraId="4EBFBD38" w14:textId="77777777" w:rsidR="00097F5C" w:rsidRPr="00813E1E" w:rsidRDefault="00097F5C" w:rsidP="00097F5C">
            <w:pPr>
              <w:numPr>
                <w:ilvl w:val="2"/>
                <w:numId w:val="218"/>
              </w:numPr>
              <w:tabs>
                <w:tab w:val="left" w:pos="616"/>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Air test</w:t>
            </w:r>
          </w:p>
          <w:p w14:paraId="2CCAE9F5" w14:textId="77777777" w:rsidR="00097F5C" w:rsidRPr="00813E1E" w:rsidRDefault="00097F5C" w:rsidP="00097F5C">
            <w:pPr>
              <w:numPr>
                <w:ilvl w:val="2"/>
                <w:numId w:val="218"/>
              </w:numPr>
              <w:tabs>
                <w:tab w:val="left" w:pos="616"/>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Pressure test</w:t>
            </w:r>
          </w:p>
          <w:p w14:paraId="7F7E22F5" w14:textId="77777777" w:rsidR="00097F5C" w:rsidRPr="00813E1E" w:rsidRDefault="00097F5C" w:rsidP="00097F5C">
            <w:pPr>
              <w:numPr>
                <w:ilvl w:val="1"/>
                <w:numId w:val="218"/>
              </w:numPr>
              <w:tabs>
                <w:tab w:val="left" w:pos="616"/>
              </w:tabs>
              <w:spacing w:after="0" w:line="240" w:lineRule="auto"/>
              <w:ind w:hanging="152"/>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Housekeeping </w:t>
            </w:r>
          </w:p>
          <w:p w14:paraId="251011BC" w14:textId="77777777" w:rsidR="00097F5C" w:rsidRPr="00813E1E" w:rsidRDefault="00097F5C" w:rsidP="00097F5C">
            <w:pPr>
              <w:tabs>
                <w:tab w:val="left" w:pos="616"/>
              </w:tabs>
              <w:spacing w:after="0" w:line="240" w:lineRule="auto"/>
              <w:ind w:left="208"/>
              <w:rPr>
                <w:rFonts w:ascii="Times New Roman" w:eastAsia="Times New Roman" w:hAnsi="Times New Roman"/>
                <w:sz w:val="24"/>
                <w:szCs w:val="24"/>
              </w:rPr>
            </w:pPr>
          </w:p>
        </w:tc>
        <w:tc>
          <w:tcPr>
            <w:tcW w:w="1373" w:type="pct"/>
            <w:tcBorders>
              <w:top w:val="single" w:sz="4" w:space="0" w:color="auto"/>
              <w:left w:val="single" w:sz="4" w:space="0" w:color="auto"/>
              <w:bottom w:val="single" w:sz="4" w:space="0" w:color="auto"/>
              <w:right w:val="single" w:sz="4" w:space="0" w:color="auto"/>
            </w:tcBorders>
          </w:tcPr>
          <w:p w14:paraId="74850F2B" w14:textId="77777777" w:rsidR="00097F5C" w:rsidRPr="00813E1E" w:rsidRDefault="00097F5C" w:rsidP="00097F5C">
            <w:pPr>
              <w:numPr>
                <w:ilvl w:val="0"/>
                <w:numId w:val="219"/>
              </w:numPr>
              <w:spacing w:after="0" w:line="240" w:lineRule="auto"/>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2FA3D577" w14:textId="77777777" w:rsidR="00097F5C" w:rsidRPr="00813E1E" w:rsidRDefault="00097F5C" w:rsidP="00097F5C">
            <w:pPr>
              <w:numPr>
                <w:ilvl w:val="0"/>
                <w:numId w:val="219"/>
              </w:numPr>
              <w:spacing w:after="0" w:line="240" w:lineRule="auto"/>
              <w:rPr>
                <w:rFonts w:ascii="Times New Roman" w:hAnsi="Times New Roman"/>
                <w:sz w:val="24"/>
                <w:szCs w:val="24"/>
                <w:lang w:val="en-ZA"/>
              </w:rPr>
            </w:pPr>
            <w:r w:rsidRPr="00813E1E">
              <w:rPr>
                <w:rFonts w:ascii="Times New Roman" w:hAnsi="Times New Roman"/>
                <w:sz w:val="24"/>
                <w:szCs w:val="24"/>
                <w:lang w:val="en-ZA"/>
              </w:rPr>
              <w:t xml:space="preserve">Projects </w:t>
            </w:r>
          </w:p>
          <w:p w14:paraId="3B40FEFD" w14:textId="77777777" w:rsidR="00097F5C" w:rsidRPr="00813E1E" w:rsidRDefault="00097F5C" w:rsidP="00097F5C">
            <w:pPr>
              <w:widowControl w:val="0"/>
              <w:numPr>
                <w:ilvl w:val="0"/>
                <w:numId w:val="219"/>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4782F1B2" w14:textId="77777777" w:rsidR="00097F5C" w:rsidRPr="00813E1E" w:rsidRDefault="00097F5C" w:rsidP="00097F5C">
            <w:pPr>
              <w:widowControl w:val="0"/>
              <w:numPr>
                <w:ilvl w:val="0"/>
                <w:numId w:val="219"/>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057F25F0" w14:textId="77777777" w:rsidR="00097F5C" w:rsidRPr="00813E1E" w:rsidRDefault="00097F5C" w:rsidP="00097F5C">
            <w:pPr>
              <w:widowControl w:val="0"/>
              <w:numPr>
                <w:ilvl w:val="0"/>
                <w:numId w:val="219"/>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79DF2DB8" w14:textId="77777777" w:rsidR="00097F5C" w:rsidRPr="00813E1E" w:rsidRDefault="00097F5C" w:rsidP="00097F5C">
            <w:pPr>
              <w:widowControl w:val="0"/>
              <w:numPr>
                <w:ilvl w:val="0"/>
                <w:numId w:val="219"/>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lastRenderedPageBreak/>
              <w:t>Oral assessment</w:t>
            </w:r>
          </w:p>
          <w:p w14:paraId="01E9DB44" w14:textId="77777777" w:rsidR="00097F5C" w:rsidRPr="00813E1E" w:rsidRDefault="00097F5C" w:rsidP="00097F5C">
            <w:pPr>
              <w:spacing w:after="0" w:line="240" w:lineRule="auto"/>
              <w:ind w:left="410"/>
              <w:rPr>
                <w:rFonts w:ascii="Times New Roman" w:hAnsi="Times New Roman"/>
                <w:sz w:val="24"/>
                <w:szCs w:val="24"/>
                <w:lang w:val="en-ZA"/>
              </w:rPr>
            </w:pPr>
          </w:p>
          <w:p w14:paraId="038D7714" w14:textId="77777777" w:rsidR="00097F5C" w:rsidRPr="00813E1E" w:rsidRDefault="00097F5C" w:rsidP="00097F5C">
            <w:pPr>
              <w:spacing w:after="0" w:line="240" w:lineRule="auto"/>
              <w:ind w:left="410"/>
              <w:rPr>
                <w:rFonts w:ascii="Times New Roman" w:hAnsi="Times New Roman"/>
                <w:sz w:val="24"/>
                <w:szCs w:val="24"/>
                <w:lang w:val="en-ZA"/>
              </w:rPr>
            </w:pPr>
          </w:p>
          <w:p w14:paraId="651DF6A9" w14:textId="77777777" w:rsidR="00097F5C" w:rsidRPr="00813E1E" w:rsidRDefault="00097F5C" w:rsidP="00097F5C">
            <w:pPr>
              <w:spacing w:after="0" w:line="240" w:lineRule="auto"/>
              <w:ind w:left="50"/>
              <w:rPr>
                <w:rFonts w:ascii="Times New Roman" w:hAnsi="Times New Roman"/>
                <w:sz w:val="24"/>
                <w:szCs w:val="24"/>
                <w:lang w:val="en-ZA"/>
              </w:rPr>
            </w:pPr>
          </w:p>
        </w:tc>
      </w:tr>
      <w:tr w:rsidR="00097F5C" w:rsidRPr="00813E1E" w14:paraId="5B888E38" w14:textId="77777777" w:rsidTr="00BE745A">
        <w:trPr>
          <w:trHeight w:val="1178"/>
        </w:trPr>
        <w:tc>
          <w:tcPr>
            <w:tcW w:w="1555" w:type="pct"/>
            <w:tcBorders>
              <w:top w:val="single" w:sz="4" w:space="0" w:color="auto"/>
              <w:left w:val="single" w:sz="4" w:space="0" w:color="auto"/>
              <w:bottom w:val="single" w:sz="4" w:space="0" w:color="auto"/>
              <w:right w:val="single" w:sz="4" w:space="0" w:color="auto"/>
            </w:tcBorders>
          </w:tcPr>
          <w:p w14:paraId="2FC8D254" w14:textId="77777777" w:rsidR="00097F5C" w:rsidRPr="00813E1E" w:rsidRDefault="00097F5C" w:rsidP="00097F5C">
            <w:pPr>
              <w:spacing w:after="0" w:line="240" w:lineRule="auto"/>
              <w:ind w:left="360" w:hangingChars="150" w:hanging="360"/>
              <w:contextualSpacing/>
              <w:rPr>
                <w:rFonts w:ascii="Times New Roman" w:hAnsi="Times New Roman"/>
                <w:sz w:val="24"/>
                <w:szCs w:val="24"/>
                <w:lang w:val="en-ZW"/>
              </w:rPr>
            </w:pPr>
            <w:r w:rsidRPr="00813E1E">
              <w:rPr>
                <w:rFonts w:ascii="Times New Roman" w:hAnsi="Times New Roman"/>
                <w:sz w:val="24"/>
                <w:szCs w:val="24"/>
                <w:lang w:val="en-GB"/>
              </w:rPr>
              <w:lastRenderedPageBreak/>
              <w:t xml:space="preserve">4    </w:t>
            </w:r>
            <w:r w:rsidRPr="00813E1E">
              <w:rPr>
                <w:rFonts w:ascii="Times New Roman" w:hAnsi="Times New Roman"/>
                <w:sz w:val="24"/>
                <w:szCs w:val="24"/>
                <w:lang w:val="en-ZW"/>
              </w:rPr>
              <w:t>Maintain domestic pipework</w:t>
            </w:r>
          </w:p>
        </w:tc>
        <w:tc>
          <w:tcPr>
            <w:tcW w:w="2072" w:type="pct"/>
            <w:tcBorders>
              <w:top w:val="single" w:sz="4" w:space="0" w:color="auto"/>
              <w:left w:val="single" w:sz="4" w:space="0" w:color="auto"/>
              <w:bottom w:val="single" w:sz="4" w:space="0" w:color="auto"/>
              <w:right w:val="single" w:sz="4" w:space="0" w:color="auto"/>
            </w:tcBorders>
          </w:tcPr>
          <w:p w14:paraId="4639B3B0" w14:textId="77777777" w:rsidR="00097F5C" w:rsidRPr="00813E1E" w:rsidRDefault="00097F5C" w:rsidP="00097F5C">
            <w:pPr>
              <w:numPr>
                <w:ilvl w:val="1"/>
                <w:numId w:val="220"/>
              </w:numPr>
              <w:tabs>
                <w:tab w:val="left" w:pos="634"/>
              </w:tabs>
              <w:spacing w:after="0" w:line="240" w:lineRule="auto"/>
              <w:ind w:hanging="152"/>
              <w:contextualSpacing/>
              <w:rPr>
                <w:rFonts w:ascii="Times New Roman" w:hAnsi="Times New Roman"/>
                <w:sz w:val="24"/>
                <w:szCs w:val="24"/>
              </w:rPr>
            </w:pPr>
            <w:r w:rsidRPr="00813E1E">
              <w:rPr>
                <w:rFonts w:ascii="Times New Roman" w:hAnsi="Times New Roman"/>
                <w:bCs/>
                <w:iCs/>
                <w:sz w:val="24"/>
                <w:szCs w:val="24"/>
                <w:lang w:val="en-ZW"/>
              </w:rPr>
              <w:t xml:space="preserve">Pipework repair materials. </w:t>
            </w:r>
          </w:p>
          <w:p w14:paraId="2EAF323E" w14:textId="77777777" w:rsidR="00097F5C" w:rsidRPr="00813E1E" w:rsidRDefault="00097F5C" w:rsidP="00097F5C">
            <w:pPr>
              <w:numPr>
                <w:ilvl w:val="2"/>
                <w:numId w:val="220"/>
              </w:numPr>
              <w:tabs>
                <w:tab w:val="left" w:pos="1342"/>
              </w:tabs>
              <w:spacing w:after="0" w:line="240" w:lineRule="auto"/>
              <w:ind w:left="1197" w:hanging="422"/>
              <w:contextualSpacing/>
              <w:rPr>
                <w:rFonts w:ascii="Times New Roman" w:hAnsi="Times New Roman"/>
                <w:bCs/>
                <w:iCs/>
                <w:sz w:val="24"/>
                <w:szCs w:val="24"/>
                <w:lang w:val="en-ZW"/>
              </w:rPr>
            </w:pPr>
            <w:r w:rsidRPr="00813E1E">
              <w:rPr>
                <w:rFonts w:ascii="Times New Roman" w:hAnsi="Times New Roman"/>
                <w:bCs/>
                <w:iCs/>
                <w:sz w:val="24"/>
                <w:szCs w:val="24"/>
                <w:lang w:val="en-ZW"/>
              </w:rPr>
              <w:t>Epoxy Putty</w:t>
            </w:r>
          </w:p>
          <w:p w14:paraId="12273D0F" w14:textId="77777777" w:rsidR="00097F5C" w:rsidRPr="00813E1E" w:rsidRDefault="00097F5C" w:rsidP="00097F5C">
            <w:pPr>
              <w:numPr>
                <w:ilvl w:val="2"/>
                <w:numId w:val="220"/>
              </w:numPr>
              <w:tabs>
                <w:tab w:val="left" w:pos="1342"/>
              </w:tabs>
              <w:spacing w:after="0" w:line="240" w:lineRule="auto"/>
              <w:ind w:left="1197" w:hanging="422"/>
              <w:contextualSpacing/>
              <w:rPr>
                <w:rFonts w:ascii="Times New Roman" w:hAnsi="Times New Roman"/>
                <w:bCs/>
                <w:iCs/>
                <w:sz w:val="24"/>
                <w:szCs w:val="24"/>
                <w:lang w:val="en-ZW"/>
              </w:rPr>
            </w:pPr>
            <w:r w:rsidRPr="00813E1E">
              <w:rPr>
                <w:rFonts w:ascii="Times New Roman" w:hAnsi="Times New Roman"/>
                <w:bCs/>
                <w:iCs/>
                <w:sz w:val="24"/>
                <w:szCs w:val="24"/>
                <w:lang w:val="en-ZW"/>
              </w:rPr>
              <w:t>Pipe Repair Tape (e.g., silicone tape)</w:t>
            </w:r>
          </w:p>
          <w:p w14:paraId="065E1556" w14:textId="77777777" w:rsidR="00097F5C" w:rsidRPr="00813E1E" w:rsidRDefault="00097F5C" w:rsidP="00097F5C">
            <w:pPr>
              <w:numPr>
                <w:ilvl w:val="2"/>
                <w:numId w:val="220"/>
              </w:numPr>
              <w:tabs>
                <w:tab w:val="left" w:pos="1342"/>
              </w:tabs>
              <w:spacing w:after="0" w:line="240" w:lineRule="auto"/>
              <w:ind w:left="1197" w:hanging="422"/>
              <w:contextualSpacing/>
              <w:rPr>
                <w:rFonts w:ascii="Times New Roman" w:hAnsi="Times New Roman"/>
                <w:bCs/>
                <w:iCs/>
                <w:sz w:val="24"/>
                <w:szCs w:val="24"/>
                <w:lang w:val="en-ZW"/>
              </w:rPr>
            </w:pPr>
            <w:r w:rsidRPr="00813E1E">
              <w:rPr>
                <w:rFonts w:ascii="Times New Roman" w:hAnsi="Times New Roman"/>
                <w:bCs/>
                <w:iCs/>
                <w:sz w:val="24"/>
                <w:szCs w:val="24"/>
                <w:lang w:val="en-ZW"/>
              </w:rPr>
              <w:t>Repair Clamps (metal or stainless steel)</w:t>
            </w:r>
          </w:p>
          <w:p w14:paraId="62653026" w14:textId="77777777" w:rsidR="00097F5C" w:rsidRPr="00813E1E" w:rsidRDefault="00097F5C" w:rsidP="00097F5C">
            <w:pPr>
              <w:numPr>
                <w:ilvl w:val="2"/>
                <w:numId w:val="220"/>
              </w:numPr>
              <w:tabs>
                <w:tab w:val="left" w:pos="1342"/>
              </w:tabs>
              <w:spacing w:after="0" w:line="240" w:lineRule="auto"/>
              <w:ind w:left="1197" w:hanging="422"/>
              <w:contextualSpacing/>
              <w:rPr>
                <w:rFonts w:ascii="Times New Roman" w:hAnsi="Times New Roman"/>
                <w:bCs/>
                <w:iCs/>
                <w:sz w:val="24"/>
                <w:szCs w:val="24"/>
                <w:lang w:val="en-ZW"/>
              </w:rPr>
            </w:pPr>
            <w:r w:rsidRPr="00813E1E">
              <w:rPr>
                <w:rFonts w:ascii="Times New Roman" w:hAnsi="Times New Roman"/>
                <w:bCs/>
                <w:iCs/>
                <w:sz w:val="24"/>
                <w:szCs w:val="24"/>
                <w:lang w:val="en-ZW"/>
              </w:rPr>
              <w:t>Slip Couplings or Repair Couplings</w:t>
            </w:r>
          </w:p>
          <w:p w14:paraId="5EF50C93" w14:textId="77777777" w:rsidR="00097F5C" w:rsidRPr="00813E1E" w:rsidRDefault="00097F5C" w:rsidP="00097F5C">
            <w:pPr>
              <w:numPr>
                <w:ilvl w:val="2"/>
                <w:numId w:val="220"/>
              </w:numPr>
              <w:tabs>
                <w:tab w:val="left" w:pos="1342"/>
              </w:tabs>
              <w:spacing w:after="0" w:line="240" w:lineRule="auto"/>
              <w:ind w:left="1197" w:hanging="422"/>
              <w:contextualSpacing/>
              <w:rPr>
                <w:rFonts w:ascii="Times New Roman" w:hAnsi="Times New Roman"/>
                <w:bCs/>
                <w:iCs/>
                <w:sz w:val="24"/>
                <w:szCs w:val="24"/>
                <w:lang w:val="en-ZW"/>
              </w:rPr>
            </w:pPr>
            <w:r w:rsidRPr="00813E1E">
              <w:rPr>
                <w:rFonts w:ascii="Times New Roman" w:hAnsi="Times New Roman"/>
                <w:bCs/>
                <w:iCs/>
                <w:sz w:val="24"/>
                <w:szCs w:val="24"/>
                <w:lang w:val="en-ZW"/>
              </w:rPr>
              <w:t>PVC or CPVC Cement and Primer</w:t>
            </w:r>
          </w:p>
          <w:p w14:paraId="79F05D62" w14:textId="77777777" w:rsidR="00097F5C" w:rsidRPr="00813E1E" w:rsidRDefault="00097F5C" w:rsidP="00097F5C">
            <w:pPr>
              <w:numPr>
                <w:ilvl w:val="2"/>
                <w:numId w:val="220"/>
              </w:numPr>
              <w:tabs>
                <w:tab w:val="left" w:pos="1342"/>
              </w:tabs>
              <w:spacing w:after="0" w:line="240" w:lineRule="auto"/>
              <w:ind w:left="1197" w:hanging="422"/>
              <w:contextualSpacing/>
              <w:rPr>
                <w:rFonts w:ascii="Times New Roman" w:hAnsi="Times New Roman"/>
                <w:bCs/>
                <w:iCs/>
                <w:sz w:val="24"/>
                <w:szCs w:val="24"/>
                <w:lang w:val="en-ZW"/>
              </w:rPr>
            </w:pPr>
            <w:r w:rsidRPr="00813E1E">
              <w:rPr>
                <w:rFonts w:ascii="Times New Roman" w:hAnsi="Times New Roman"/>
                <w:bCs/>
                <w:iCs/>
                <w:sz w:val="24"/>
                <w:szCs w:val="24"/>
                <w:lang w:val="en-ZW"/>
              </w:rPr>
              <w:lastRenderedPageBreak/>
              <w:t>Pipe Patch Kits</w:t>
            </w:r>
          </w:p>
          <w:p w14:paraId="153B6DB8" w14:textId="77777777" w:rsidR="00097F5C" w:rsidRPr="00813E1E" w:rsidRDefault="00097F5C" w:rsidP="00097F5C">
            <w:pPr>
              <w:numPr>
                <w:ilvl w:val="2"/>
                <w:numId w:val="220"/>
              </w:numPr>
              <w:tabs>
                <w:tab w:val="left" w:pos="1342"/>
              </w:tabs>
              <w:spacing w:after="0" w:line="240" w:lineRule="auto"/>
              <w:ind w:left="1197" w:hanging="422"/>
              <w:contextualSpacing/>
              <w:rPr>
                <w:rFonts w:ascii="Times New Roman" w:hAnsi="Times New Roman"/>
                <w:bCs/>
                <w:iCs/>
                <w:sz w:val="24"/>
                <w:szCs w:val="24"/>
                <w:lang w:val="en-ZW"/>
              </w:rPr>
            </w:pPr>
            <w:r w:rsidRPr="00813E1E">
              <w:rPr>
                <w:rFonts w:ascii="Times New Roman" w:hAnsi="Times New Roman"/>
                <w:bCs/>
                <w:iCs/>
                <w:sz w:val="24"/>
                <w:szCs w:val="24"/>
                <w:lang w:val="en-ZW"/>
              </w:rPr>
              <w:t>Replacement Fittings and Sealants</w:t>
            </w:r>
          </w:p>
          <w:p w14:paraId="23ECDBBA" w14:textId="77777777" w:rsidR="00097F5C" w:rsidRPr="00813E1E" w:rsidRDefault="00097F5C" w:rsidP="00097F5C">
            <w:pPr>
              <w:numPr>
                <w:ilvl w:val="1"/>
                <w:numId w:val="220"/>
              </w:numPr>
              <w:tabs>
                <w:tab w:val="left" w:pos="634"/>
              </w:tabs>
              <w:spacing w:after="0" w:line="240" w:lineRule="auto"/>
              <w:ind w:hanging="152"/>
              <w:contextualSpacing/>
              <w:rPr>
                <w:rFonts w:ascii="Times New Roman" w:hAnsi="Times New Roman"/>
                <w:bCs/>
                <w:iCs/>
                <w:sz w:val="24"/>
                <w:szCs w:val="24"/>
                <w:lang w:val="en-ZW"/>
              </w:rPr>
            </w:pPr>
            <w:proofErr w:type="gramStart"/>
            <w:r w:rsidRPr="00813E1E">
              <w:rPr>
                <w:rFonts w:ascii="Times New Roman" w:hAnsi="Times New Roman"/>
                <w:bCs/>
                <w:iCs/>
                <w:sz w:val="24"/>
                <w:szCs w:val="24"/>
                <w:lang w:val="en-ZW"/>
              </w:rPr>
              <w:t>SOP’s</w:t>
            </w:r>
            <w:proofErr w:type="gramEnd"/>
            <w:r w:rsidRPr="00813E1E">
              <w:rPr>
                <w:rFonts w:ascii="Times New Roman" w:hAnsi="Times New Roman"/>
                <w:bCs/>
                <w:iCs/>
                <w:sz w:val="24"/>
                <w:szCs w:val="24"/>
                <w:lang w:val="en-ZW"/>
              </w:rPr>
              <w:t xml:space="preserve"> for pipework maintenance.</w:t>
            </w:r>
          </w:p>
          <w:p w14:paraId="50B624AB" w14:textId="77777777" w:rsidR="00097F5C" w:rsidRPr="00813E1E" w:rsidRDefault="00097F5C" w:rsidP="00097F5C">
            <w:pPr>
              <w:numPr>
                <w:ilvl w:val="1"/>
                <w:numId w:val="220"/>
              </w:numPr>
              <w:tabs>
                <w:tab w:val="left" w:pos="634"/>
              </w:tabs>
              <w:spacing w:after="0" w:line="240" w:lineRule="auto"/>
              <w:ind w:hanging="152"/>
              <w:contextualSpacing/>
              <w:rPr>
                <w:rFonts w:ascii="Times New Roman" w:hAnsi="Times New Roman"/>
                <w:bCs/>
                <w:iCs/>
                <w:sz w:val="24"/>
                <w:szCs w:val="24"/>
                <w:lang w:val="en-ZW"/>
              </w:rPr>
            </w:pPr>
            <w:r w:rsidRPr="00813E1E">
              <w:rPr>
                <w:rFonts w:ascii="Times New Roman" w:hAnsi="Times New Roman"/>
                <w:bCs/>
                <w:iCs/>
                <w:sz w:val="24"/>
                <w:szCs w:val="24"/>
                <w:lang w:val="en-ZW"/>
              </w:rPr>
              <w:t>Tools and equipment assembling</w:t>
            </w:r>
          </w:p>
          <w:p w14:paraId="76A99380"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Pipe Cutter</w:t>
            </w:r>
          </w:p>
          <w:p w14:paraId="628C9E78"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Adjustable Wrench</w:t>
            </w:r>
          </w:p>
          <w:p w14:paraId="47A83CEE"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Pipe Wrench</w:t>
            </w:r>
          </w:p>
          <w:p w14:paraId="1C366069"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Tubing Cutter</w:t>
            </w:r>
          </w:p>
          <w:p w14:paraId="6D1D6FD6"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Hacksaw</w:t>
            </w:r>
          </w:p>
          <w:p w14:paraId="1D5860D3"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Pipe Reamer/Deburring Tool</w:t>
            </w:r>
          </w:p>
          <w:p w14:paraId="628750B2"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Plumber’s Tape (Thread Seal Tape)</w:t>
            </w:r>
          </w:p>
          <w:p w14:paraId="7C2FB8E4"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Propane Torch</w:t>
            </w:r>
          </w:p>
          <w:p w14:paraId="4DD5092D"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Screwdrivers</w:t>
            </w:r>
          </w:p>
          <w:p w14:paraId="00CDD10D"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Pliers</w:t>
            </w:r>
          </w:p>
          <w:p w14:paraId="72D9A10F"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Measuring Tape</w:t>
            </w:r>
          </w:p>
          <w:p w14:paraId="2204A547"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Plumber’s Snake or Auger</w:t>
            </w:r>
          </w:p>
          <w:p w14:paraId="2745584E" w14:textId="77777777" w:rsidR="00097F5C" w:rsidRPr="00813E1E" w:rsidRDefault="00097F5C" w:rsidP="00097F5C">
            <w:pPr>
              <w:numPr>
                <w:ilvl w:val="2"/>
                <w:numId w:val="220"/>
              </w:numPr>
              <w:tabs>
                <w:tab w:val="left" w:pos="634"/>
              </w:tabs>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Safety Gear (gloves, goggles, masks)</w:t>
            </w:r>
          </w:p>
          <w:p w14:paraId="2A597510" w14:textId="77777777" w:rsidR="00097F5C" w:rsidRPr="00813E1E" w:rsidRDefault="00097F5C" w:rsidP="00097F5C">
            <w:pPr>
              <w:numPr>
                <w:ilvl w:val="1"/>
                <w:numId w:val="220"/>
              </w:numPr>
              <w:tabs>
                <w:tab w:val="left" w:pos="634"/>
              </w:tabs>
              <w:spacing w:after="0" w:line="240" w:lineRule="auto"/>
              <w:ind w:hanging="152"/>
              <w:contextualSpacing/>
              <w:rPr>
                <w:rFonts w:ascii="Times New Roman" w:hAnsi="Times New Roman"/>
                <w:bCs/>
                <w:iCs/>
                <w:sz w:val="24"/>
                <w:szCs w:val="24"/>
                <w:lang w:val="en-ZW"/>
              </w:rPr>
            </w:pPr>
            <w:r w:rsidRPr="00813E1E">
              <w:rPr>
                <w:rFonts w:ascii="Times New Roman" w:hAnsi="Times New Roman"/>
                <w:bCs/>
                <w:iCs/>
                <w:sz w:val="24"/>
                <w:szCs w:val="24"/>
                <w:lang w:val="en-ZW"/>
              </w:rPr>
              <w:t>Pipework faults repair</w:t>
            </w:r>
          </w:p>
          <w:p w14:paraId="44ECC0A7" w14:textId="77777777" w:rsidR="00097F5C" w:rsidRPr="00813E1E" w:rsidRDefault="00097F5C" w:rsidP="00097F5C">
            <w:pPr>
              <w:numPr>
                <w:ilvl w:val="1"/>
                <w:numId w:val="220"/>
              </w:numPr>
              <w:tabs>
                <w:tab w:val="left" w:pos="634"/>
              </w:tabs>
              <w:spacing w:after="0" w:line="240" w:lineRule="auto"/>
              <w:ind w:hanging="152"/>
              <w:contextualSpacing/>
              <w:rPr>
                <w:rFonts w:ascii="Times New Roman" w:hAnsi="Times New Roman"/>
                <w:bCs/>
                <w:iCs/>
                <w:sz w:val="24"/>
                <w:szCs w:val="24"/>
                <w:lang w:val="en-ZW"/>
              </w:rPr>
            </w:pPr>
            <w:r w:rsidRPr="00813E1E">
              <w:rPr>
                <w:rFonts w:ascii="Times New Roman" w:hAnsi="Times New Roman"/>
                <w:bCs/>
                <w:iCs/>
                <w:sz w:val="24"/>
                <w:szCs w:val="24"/>
                <w:lang w:val="en-ZW"/>
              </w:rPr>
              <w:t xml:space="preserve">Housekeeping </w:t>
            </w:r>
          </w:p>
          <w:p w14:paraId="49A79857" w14:textId="77777777" w:rsidR="00097F5C" w:rsidRPr="00813E1E" w:rsidRDefault="00097F5C" w:rsidP="00097F5C">
            <w:pPr>
              <w:tabs>
                <w:tab w:val="left" w:pos="634"/>
              </w:tabs>
              <w:spacing w:after="0" w:line="240" w:lineRule="auto"/>
              <w:ind w:left="208"/>
              <w:rPr>
                <w:rFonts w:ascii="Times New Roman" w:eastAsia="Times New Roman" w:hAnsi="Times New Roman"/>
                <w:sz w:val="24"/>
                <w:szCs w:val="24"/>
              </w:rPr>
            </w:pPr>
          </w:p>
        </w:tc>
        <w:tc>
          <w:tcPr>
            <w:tcW w:w="1373" w:type="pct"/>
            <w:tcBorders>
              <w:top w:val="single" w:sz="4" w:space="0" w:color="auto"/>
              <w:left w:val="single" w:sz="4" w:space="0" w:color="auto"/>
              <w:bottom w:val="single" w:sz="4" w:space="0" w:color="auto"/>
              <w:right w:val="single" w:sz="4" w:space="0" w:color="auto"/>
            </w:tcBorders>
          </w:tcPr>
          <w:p w14:paraId="3D8C1AFF"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42F476DD"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 xml:space="preserve">Projects </w:t>
            </w:r>
          </w:p>
          <w:p w14:paraId="3780C80A"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6286F39C"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6E3C888D"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234F841B"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3C8BD574" w14:textId="77777777" w:rsidR="00097F5C" w:rsidRPr="00813E1E" w:rsidRDefault="00097F5C" w:rsidP="00097F5C">
            <w:pPr>
              <w:spacing w:after="0" w:line="240" w:lineRule="auto"/>
              <w:ind w:left="410"/>
              <w:rPr>
                <w:rFonts w:ascii="Times New Roman" w:hAnsi="Times New Roman"/>
                <w:sz w:val="24"/>
                <w:szCs w:val="24"/>
                <w:lang w:val="en-ZA"/>
              </w:rPr>
            </w:pPr>
          </w:p>
        </w:tc>
      </w:tr>
    </w:tbl>
    <w:p w14:paraId="20C4D456" w14:textId="77777777" w:rsidR="00097F5C" w:rsidRPr="00813E1E" w:rsidRDefault="00097F5C" w:rsidP="00097F5C">
      <w:pPr>
        <w:spacing w:line="240" w:lineRule="auto"/>
        <w:rPr>
          <w:rFonts w:ascii="Times New Roman" w:hAnsi="Times New Roman"/>
          <w:b/>
          <w:sz w:val="24"/>
          <w:szCs w:val="24"/>
          <w:lang w:val="en-GB"/>
        </w:rPr>
      </w:pPr>
    </w:p>
    <w:p w14:paraId="3A12A07D" w14:textId="77777777" w:rsidR="00097F5C" w:rsidRPr="00813E1E" w:rsidRDefault="00097F5C" w:rsidP="00097F5C">
      <w:pPr>
        <w:spacing w:after="0" w:line="240" w:lineRule="auto"/>
        <w:jc w:val="both"/>
        <w:rPr>
          <w:rFonts w:ascii="Times New Roman" w:hAnsi="Times New Roman"/>
          <w:b/>
          <w:sz w:val="24"/>
          <w:szCs w:val="24"/>
          <w:lang w:val="en-GB"/>
        </w:rPr>
      </w:pPr>
      <w:r w:rsidRPr="00813E1E">
        <w:rPr>
          <w:rFonts w:ascii="Times New Roman" w:hAnsi="Times New Roman"/>
          <w:b/>
          <w:sz w:val="24"/>
          <w:szCs w:val="24"/>
          <w:lang w:val="en-ZA"/>
        </w:rPr>
        <w:t xml:space="preserve">Suggested Methods of </w:t>
      </w:r>
      <w:r w:rsidRPr="00813E1E">
        <w:rPr>
          <w:rFonts w:ascii="Times New Roman" w:hAnsi="Times New Roman"/>
          <w:b/>
          <w:sz w:val="24"/>
          <w:szCs w:val="24"/>
          <w:lang w:val="en-GB"/>
        </w:rPr>
        <w:t>Delivery</w:t>
      </w:r>
    </w:p>
    <w:p w14:paraId="77A3AC8E"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Practical</w:t>
      </w:r>
    </w:p>
    <w:p w14:paraId="5D1FB8EC"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Direct Instruction</w:t>
      </w:r>
    </w:p>
    <w:p w14:paraId="250620F5"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772B2E11"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Demonstration</w:t>
      </w:r>
    </w:p>
    <w:p w14:paraId="4E9344ED"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Trade projects</w:t>
      </w:r>
    </w:p>
    <w:p w14:paraId="02C81098"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Site visits</w:t>
      </w:r>
    </w:p>
    <w:p w14:paraId="50313830" w14:textId="77777777" w:rsidR="00097F5C" w:rsidRPr="00813E1E" w:rsidRDefault="00097F5C" w:rsidP="00097F5C">
      <w:pPr>
        <w:spacing w:after="0" w:line="240" w:lineRule="auto"/>
        <w:rPr>
          <w:rFonts w:ascii="Times New Roman" w:hAnsi="Times New Roman"/>
          <w:b/>
          <w:sz w:val="24"/>
          <w:szCs w:val="24"/>
        </w:rPr>
      </w:pPr>
    </w:p>
    <w:p w14:paraId="0B456049" w14:textId="77777777" w:rsidR="00097F5C" w:rsidRPr="00813E1E" w:rsidRDefault="00097F5C" w:rsidP="00097F5C">
      <w:pPr>
        <w:spacing w:after="0" w:line="240" w:lineRule="auto"/>
        <w:rPr>
          <w:rFonts w:ascii="Times New Roman" w:hAnsi="Times New Roman"/>
          <w:b/>
          <w:sz w:val="24"/>
          <w:szCs w:val="24"/>
        </w:rPr>
      </w:pPr>
      <w:r w:rsidRPr="00813E1E">
        <w:rPr>
          <w:rFonts w:ascii="Times New Roman" w:hAnsi="Times New Roman"/>
          <w:b/>
          <w:sz w:val="24"/>
          <w:szCs w:val="24"/>
        </w:rPr>
        <w:t>Recommended Resources for 25 Trainees</w:t>
      </w:r>
    </w:p>
    <w:p w14:paraId="7F8B88A3" w14:textId="77777777" w:rsidR="00097F5C" w:rsidRPr="00813E1E" w:rsidRDefault="00097F5C" w:rsidP="00097F5C">
      <w:pPr>
        <w:spacing w:after="0" w:line="240" w:lineRule="auto"/>
        <w:rPr>
          <w:rFonts w:ascii="Times New Roman" w:hAnsi="Times New Roman"/>
          <w:b/>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522"/>
        <w:gridCol w:w="2924"/>
        <w:gridCol w:w="1648"/>
        <w:gridCol w:w="2732"/>
      </w:tblGrid>
      <w:tr w:rsidR="00097F5C" w:rsidRPr="00813E1E" w14:paraId="1233A5BA" w14:textId="77777777" w:rsidTr="00BE745A">
        <w:tc>
          <w:tcPr>
            <w:tcW w:w="1063" w:type="dxa"/>
            <w:shd w:val="clear" w:color="auto" w:fill="auto"/>
          </w:tcPr>
          <w:p w14:paraId="2705D74B" w14:textId="77777777" w:rsidR="00097F5C" w:rsidRPr="00813E1E" w:rsidRDefault="00097F5C" w:rsidP="00097F5C">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lang w:val="en-GB"/>
              </w:rPr>
              <w:t>s/no.</w:t>
            </w:r>
          </w:p>
        </w:tc>
        <w:tc>
          <w:tcPr>
            <w:tcW w:w="1522" w:type="dxa"/>
            <w:shd w:val="clear" w:color="auto" w:fill="auto"/>
          </w:tcPr>
          <w:p w14:paraId="26211850"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2924" w:type="dxa"/>
            <w:shd w:val="clear" w:color="auto" w:fill="auto"/>
          </w:tcPr>
          <w:p w14:paraId="5EAE7427" w14:textId="77777777" w:rsidR="00097F5C" w:rsidRPr="00813E1E" w:rsidRDefault="00097F5C" w:rsidP="00097F5C">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Resource</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Description</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Specifications</w:t>
            </w:r>
          </w:p>
        </w:tc>
        <w:tc>
          <w:tcPr>
            <w:tcW w:w="1648" w:type="dxa"/>
            <w:shd w:val="clear" w:color="auto" w:fill="auto"/>
          </w:tcPr>
          <w:p w14:paraId="65AAD3C2"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732" w:type="dxa"/>
            <w:shd w:val="clear" w:color="auto" w:fill="auto"/>
          </w:tcPr>
          <w:p w14:paraId="658AA047" w14:textId="77777777" w:rsidR="00097F5C" w:rsidRPr="00813E1E" w:rsidRDefault="00097F5C" w:rsidP="00097F5C">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 Trainee</w:t>
            </w:r>
            <w:r w:rsidRPr="00813E1E">
              <w:rPr>
                <w:rFonts w:ascii="Times New Roman" w:eastAsia="Times New Roman" w:hAnsi="Times New Roman"/>
                <w:b/>
                <w:bCs/>
                <w:sz w:val="24"/>
                <w:szCs w:val="24"/>
              </w:rPr>
              <w:t>)</w:t>
            </w:r>
          </w:p>
        </w:tc>
      </w:tr>
      <w:tr w:rsidR="00097F5C" w:rsidRPr="00813E1E" w14:paraId="4CDEFD9E" w14:textId="77777777" w:rsidTr="00BE745A">
        <w:tc>
          <w:tcPr>
            <w:tcW w:w="1063" w:type="dxa"/>
            <w:shd w:val="clear" w:color="auto" w:fill="auto"/>
          </w:tcPr>
          <w:p w14:paraId="6269938E" w14:textId="77777777" w:rsidR="00097F5C" w:rsidRPr="00813E1E" w:rsidRDefault="00097F5C" w:rsidP="00097F5C">
            <w:pPr>
              <w:numPr>
                <w:ilvl w:val="0"/>
                <w:numId w:val="22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074E974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b/>
                <w:bCs/>
                <w:sz w:val="24"/>
                <w:szCs w:val="24"/>
              </w:rPr>
              <w:t>Training Materials</w:t>
            </w:r>
          </w:p>
        </w:tc>
        <w:tc>
          <w:tcPr>
            <w:tcW w:w="2924" w:type="dxa"/>
            <w:shd w:val="clear" w:color="auto" w:fill="auto"/>
          </w:tcPr>
          <w:p w14:paraId="6D0DB5A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rPr>
              <w:t>Plumbing Principles and Practices Textbooks</w:t>
            </w:r>
            <w:r w:rsidRPr="00813E1E">
              <w:rPr>
                <w:rFonts w:ascii="Times New Roman" w:eastAsia="Times New Roman" w:hAnsi="Times New Roman"/>
                <w:sz w:val="24"/>
                <w:szCs w:val="24"/>
                <w:lang w:val="en-GB"/>
              </w:rPr>
              <w:t>/online</w:t>
            </w:r>
          </w:p>
        </w:tc>
        <w:tc>
          <w:tcPr>
            <w:tcW w:w="1648" w:type="dxa"/>
            <w:shd w:val="clear" w:color="auto" w:fill="auto"/>
          </w:tcPr>
          <w:p w14:paraId="41FF09CF"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702815F3"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00A3C080" w14:textId="77777777" w:rsidTr="00BE745A">
        <w:tc>
          <w:tcPr>
            <w:tcW w:w="1063" w:type="dxa"/>
            <w:shd w:val="clear" w:color="auto" w:fill="auto"/>
          </w:tcPr>
          <w:p w14:paraId="21B4776F"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2356996B"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4C486B4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rPr>
              <w:t>Domestic Water Supply Installation Guides</w:t>
            </w:r>
            <w:r w:rsidRPr="00813E1E">
              <w:rPr>
                <w:rFonts w:ascii="Times New Roman" w:eastAsia="Times New Roman" w:hAnsi="Times New Roman"/>
                <w:sz w:val="24"/>
                <w:szCs w:val="24"/>
                <w:lang w:val="en-GB"/>
              </w:rPr>
              <w:t>/online</w:t>
            </w:r>
          </w:p>
        </w:tc>
        <w:tc>
          <w:tcPr>
            <w:tcW w:w="1648" w:type="dxa"/>
            <w:shd w:val="clear" w:color="auto" w:fill="auto"/>
          </w:tcPr>
          <w:p w14:paraId="11482843"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183D3EED"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18C58DB3" w14:textId="77777777" w:rsidTr="00BE745A">
        <w:tc>
          <w:tcPr>
            <w:tcW w:w="1063" w:type="dxa"/>
            <w:shd w:val="clear" w:color="auto" w:fill="auto"/>
          </w:tcPr>
          <w:p w14:paraId="251C9D08"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55C10E07"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6A440AE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Technical Manuals (manufacturer’s guides)</w:t>
            </w:r>
          </w:p>
        </w:tc>
        <w:tc>
          <w:tcPr>
            <w:tcW w:w="1648" w:type="dxa"/>
            <w:shd w:val="clear" w:color="auto" w:fill="auto"/>
          </w:tcPr>
          <w:p w14:paraId="4F624449"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07E2899A"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504AE1D3" w14:textId="77777777" w:rsidTr="00BE745A">
        <w:tc>
          <w:tcPr>
            <w:tcW w:w="1063" w:type="dxa"/>
            <w:shd w:val="clear" w:color="auto" w:fill="auto"/>
          </w:tcPr>
          <w:p w14:paraId="6DD9BAB5"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54DC91D0"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2CD2AD4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Plumbing Level 3 Workbooks</w:t>
            </w:r>
          </w:p>
        </w:tc>
        <w:tc>
          <w:tcPr>
            <w:tcW w:w="1648" w:type="dxa"/>
            <w:shd w:val="clear" w:color="auto" w:fill="auto"/>
          </w:tcPr>
          <w:p w14:paraId="294F73E3"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681D8A2D"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0B3748A5" w14:textId="77777777" w:rsidTr="00BE745A">
        <w:tc>
          <w:tcPr>
            <w:tcW w:w="1063" w:type="dxa"/>
            <w:shd w:val="clear" w:color="auto" w:fill="auto"/>
          </w:tcPr>
          <w:p w14:paraId="63C630B2"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4546FCB9"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4F5A19C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Sample Blueprints for Water Supply Layout</w:t>
            </w:r>
          </w:p>
        </w:tc>
        <w:tc>
          <w:tcPr>
            <w:tcW w:w="1648" w:type="dxa"/>
            <w:shd w:val="clear" w:color="auto" w:fill="auto"/>
          </w:tcPr>
          <w:p w14:paraId="4E9CAA15"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6B35D4F2"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7CC53A11" w14:textId="77777777" w:rsidTr="00BE745A">
        <w:tc>
          <w:tcPr>
            <w:tcW w:w="1063" w:type="dxa"/>
            <w:shd w:val="clear" w:color="auto" w:fill="auto"/>
          </w:tcPr>
          <w:p w14:paraId="62EA97D0"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bookmarkStart w:id="34" w:name="_Hlk181285246"/>
          </w:p>
        </w:tc>
        <w:tc>
          <w:tcPr>
            <w:tcW w:w="1522" w:type="dxa"/>
            <w:vMerge w:val="restart"/>
            <w:shd w:val="clear" w:color="auto" w:fill="auto"/>
          </w:tcPr>
          <w:p w14:paraId="5CCEF76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 xml:space="preserve">Learning facilities and Infrastructure </w:t>
            </w:r>
          </w:p>
        </w:tc>
        <w:tc>
          <w:tcPr>
            <w:tcW w:w="2924" w:type="dxa"/>
            <w:shd w:val="clear" w:color="auto" w:fill="auto"/>
          </w:tcPr>
          <w:p w14:paraId="0AF6196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Theory room (10m*8m)</w:t>
            </w:r>
          </w:p>
        </w:tc>
        <w:tc>
          <w:tcPr>
            <w:tcW w:w="1648" w:type="dxa"/>
            <w:shd w:val="clear" w:color="auto" w:fill="auto"/>
          </w:tcPr>
          <w:p w14:paraId="1E38C52E" w14:textId="77777777" w:rsidR="00097F5C" w:rsidRPr="00813E1E" w:rsidRDefault="00097F5C" w:rsidP="00097F5C">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w:t>
            </w:r>
          </w:p>
        </w:tc>
        <w:tc>
          <w:tcPr>
            <w:tcW w:w="2732" w:type="dxa"/>
            <w:shd w:val="clear" w:color="auto" w:fill="auto"/>
          </w:tcPr>
          <w:p w14:paraId="02F143DD" w14:textId="77777777" w:rsidR="00097F5C" w:rsidRPr="00813E1E" w:rsidRDefault="00097F5C" w:rsidP="00097F5C">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201D1D41" w14:textId="77777777" w:rsidTr="00BE745A">
        <w:tc>
          <w:tcPr>
            <w:tcW w:w="1063" w:type="dxa"/>
            <w:shd w:val="clear" w:color="auto" w:fill="auto"/>
          </w:tcPr>
          <w:p w14:paraId="355194A4"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15C028BA"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07E7368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Workshop (18m*12m)</w:t>
            </w:r>
          </w:p>
        </w:tc>
        <w:tc>
          <w:tcPr>
            <w:tcW w:w="1648" w:type="dxa"/>
            <w:shd w:val="clear" w:color="auto" w:fill="auto"/>
          </w:tcPr>
          <w:p w14:paraId="4C245D91" w14:textId="77777777" w:rsidR="00097F5C" w:rsidRPr="00813E1E" w:rsidRDefault="00097F5C" w:rsidP="00097F5C">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w:t>
            </w:r>
          </w:p>
        </w:tc>
        <w:tc>
          <w:tcPr>
            <w:tcW w:w="2732" w:type="dxa"/>
            <w:shd w:val="clear" w:color="auto" w:fill="auto"/>
          </w:tcPr>
          <w:p w14:paraId="2A26732C" w14:textId="77777777" w:rsidR="00097F5C" w:rsidRPr="00813E1E" w:rsidRDefault="00097F5C" w:rsidP="00097F5C">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bookmarkEnd w:id="34"/>
      <w:tr w:rsidR="00097F5C" w:rsidRPr="00813E1E" w14:paraId="48A3CC03" w14:textId="77777777" w:rsidTr="00BE745A">
        <w:tc>
          <w:tcPr>
            <w:tcW w:w="1063" w:type="dxa"/>
            <w:shd w:val="clear" w:color="auto" w:fill="auto"/>
          </w:tcPr>
          <w:p w14:paraId="17F7F7EB" w14:textId="77777777" w:rsidR="00097F5C" w:rsidRPr="00813E1E" w:rsidRDefault="00097F5C" w:rsidP="00097F5C">
            <w:pPr>
              <w:numPr>
                <w:ilvl w:val="0"/>
                <w:numId w:val="22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1EEEB9C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b/>
                <w:bCs/>
                <w:sz w:val="24"/>
                <w:szCs w:val="24"/>
              </w:rPr>
              <w:t>Tools</w:t>
            </w:r>
          </w:p>
        </w:tc>
        <w:tc>
          <w:tcPr>
            <w:tcW w:w="2924" w:type="dxa"/>
            <w:shd w:val="clear" w:color="auto" w:fill="auto"/>
          </w:tcPr>
          <w:p w14:paraId="4759E51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Cutter and Tubing Cutter</w:t>
            </w:r>
          </w:p>
        </w:tc>
        <w:tc>
          <w:tcPr>
            <w:tcW w:w="1648" w:type="dxa"/>
            <w:shd w:val="clear" w:color="auto" w:fill="auto"/>
          </w:tcPr>
          <w:p w14:paraId="5EB7002B"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2D8E56C7"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6724C779" w14:textId="77777777" w:rsidTr="00BE745A">
        <w:tc>
          <w:tcPr>
            <w:tcW w:w="1063" w:type="dxa"/>
            <w:shd w:val="clear" w:color="auto" w:fill="auto"/>
          </w:tcPr>
          <w:p w14:paraId="4ED66003"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112E3387"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347B6CC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Adjustable Wrench and Pipe Wrench</w:t>
            </w:r>
          </w:p>
        </w:tc>
        <w:tc>
          <w:tcPr>
            <w:tcW w:w="1648" w:type="dxa"/>
            <w:shd w:val="clear" w:color="auto" w:fill="auto"/>
          </w:tcPr>
          <w:p w14:paraId="7E07F01E"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11939E18"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06303B00" w14:textId="77777777" w:rsidTr="00BE745A">
        <w:tc>
          <w:tcPr>
            <w:tcW w:w="1063" w:type="dxa"/>
            <w:shd w:val="clear" w:color="auto" w:fill="auto"/>
          </w:tcPr>
          <w:p w14:paraId="0905551C"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2C9ED915"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64FAC02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Deburring Tool</w:t>
            </w:r>
          </w:p>
        </w:tc>
        <w:tc>
          <w:tcPr>
            <w:tcW w:w="1648" w:type="dxa"/>
            <w:shd w:val="clear" w:color="auto" w:fill="auto"/>
          </w:tcPr>
          <w:p w14:paraId="02AAD451"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6E9FDEB8"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394D174B" w14:textId="77777777" w:rsidTr="00BE745A">
        <w:trPr>
          <w:trHeight w:val="38"/>
        </w:trPr>
        <w:tc>
          <w:tcPr>
            <w:tcW w:w="1063" w:type="dxa"/>
            <w:shd w:val="clear" w:color="auto" w:fill="auto"/>
          </w:tcPr>
          <w:p w14:paraId="035426AD"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4E5C6CC0"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4AC4DA8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Screwdrivers and Pliers Set</w:t>
            </w:r>
          </w:p>
        </w:tc>
        <w:tc>
          <w:tcPr>
            <w:tcW w:w="1648" w:type="dxa"/>
            <w:shd w:val="clear" w:color="auto" w:fill="auto"/>
          </w:tcPr>
          <w:p w14:paraId="7D00DA56"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24C51F43"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09EAFADE" w14:textId="77777777" w:rsidTr="00BE745A">
        <w:tc>
          <w:tcPr>
            <w:tcW w:w="1063" w:type="dxa"/>
            <w:shd w:val="clear" w:color="auto" w:fill="auto"/>
          </w:tcPr>
          <w:p w14:paraId="5D837CCC"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1857952C"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7302848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Measuring Tape</w:t>
            </w:r>
          </w:p>
        </w:tc>
        <w:tc>
          <w:tcPr>
            <w:tcW w:w="1648" w:type="dxa"/>
            <w:shd w:val="clear" w:color="auto" w:fill="auto"/>
          </w:tcPr>
          <w:p w14:paraId="42A27307"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6D239A7F"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60BCF1A2" w14:textId="77777777" w:rsidTr="00BE745A">
        <w:tc>
          <w:tcPr>
            <w:tcW w:w="1063" w:type="dxa"/>
            <w:shd w:val="clear" w:color="auto" w:fill="auto"/>
          </w:tcPr>
          <w:p w14:paraId="16A6CC86"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1800FB29"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78B01C7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Reamer</w:t>
            </w:r>
          </w:p>
        </w:tc>
        <w:tc>
          <w:tcPr>
            <w:tcW w:w="1648" w:type="dxa"/>
            <w:shd w:val="clear" w:color="auto" w:fill="auto"/>
          </w:tcPr>
          <w:p w14:paraId="174234B7"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61ED1EA1"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1FE69421" w14:textId="77777777" w:rsidTr="00BE745A">
        <w:tc>
          <w:tcPr>
            <w:tcW w:w="1063" w:type="dxa"/>
            <w:shd w:val="clear" w:color="auto" w:fill="auto"/>
          </w:tcPr>
          <w:p w14:paraId="4B8ECA50"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3FF43F92"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18379C15"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Hacksaw</w:t>
            </w:r>
          </w:p>
        </w:tc>
        <w:tc>
          <w:tcPr>
            <w:tcW w:w="1648" w:type="dxa"/>
            <w:shd w:val="clear" w:color="auto" w:fill="auto"/>
          </w:tcPr>
          <w:p w14:paraId="286B9584"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4253B229"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7B6C8425" w14:textId="77777777" w:rsidTr="00BE745A">
        <w:tc>
          <w:tcPr>
            <w:tcW w:w="1063" w:type="dxa"/>
            <w:shd w:val="clear" w:color="auto" w:fill="auto"/>
          </w:tcPr>
          <w:p w14:paraId="6BCD8988"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4722148D"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017B3FAA" w14:textId="77777777" w:rsidR="00097F5C" w:rsidRPr="00813E1E" w:rsidRDefault="00097F5C" w:rsidP="00097F5C">
            <w:pPr>
              <w:spacing w:after="0"/>
              <w:contextualSpacing/>
              <w:rPr>
                <w:rFonts w:ascii="Times New Roman" w:hAnsi="Times New Roman"/>
                <w:sz w:val="24"/>
                <w:szCs w:val="24"/>
              </w:rPr>
            </w:pPr>
            <w:r w:rsidRPr="00813E1E">
              <w:rPr>
                <w:rFonts w:ascii="Times New Roman" w:hAnsi="Times New Roman"/>
                <w:sz w:val="24"/>
                <w:szCs w:val="24"/>
                <w:lang w:val="en-ZW"/>
              </w:rPr>
              <w:t>Mallet</w:t>
            </w:r>
          </w:p>
        </w:tc>
        <w:tc>
          <w:tcPr>
            <w:tcW w:w="1648" w:type="dxa"/>
            <w:shd w:val="clear" w:color="auto" w:fill="auto"/>
          </w:tcPr>
          <w:p w14:paraId="70461972"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4C4B2F90"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581E09F8" w14:textId="77777777" w:rsidTr="00BE745A">
        <w:tc>
          <w:tcPr>
            <w:tcW w:w="1063" w:type="dxa"/>
            <w:shd w:val="clear" w:color="auto" w:fill="auto"/>
          </w:tcPr>
          <w:p w14:paraId="0D1681AC"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33794B46"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4F498137"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Ballpein hammer</w:t>
            </w:r>
          </w:p>
        </w:tc>
        <w:tc>
          <w:tcPr>
            <w:tcW w:w="1648" w:type="dxa"/>
            <w:shd w:val="clear" w:color="auto" w:fill="auto"/>
          </w:tcPr>
          <w:p w14:paraId="51EEEB14"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55BD3EC6"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3FB93AC7" w14:textId="77777777" w:rsidTr="00BE745A">
        <w:tc>
          <w:tcPr>
            <w:tcW w:w="1063" w:type="dxa"/>
            <w:shd w:val="clear" w:color="auto" w:fill="auto"/>
          </w:tcPr>
          <w:p w14:paraId="13715958"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7E7D4E2C"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282CD995"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Cold chisel</w:t>
            </w:r>
          </w:p>
        </w:tc>
        <w:tc>
          <w:tcPr>
            <w:tcW w:w="1648" w:type="dxa"/>
            <w:shd w:val="clear" w:color="auto" w:fill="auto"/>
          </w:tcPr>
          <w:p w14:paraId="5BA3FCAC"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2732" w:type="dxa"/>
            <w:shd w:val="clear" w:color="auto" w:fill="auto"/>
          </w:tcPr>
          <w:p w14:paraId="3D2140A1"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046E7B61" w14:textId="77777777" w:rsidTr="00BE745A">
        <w:tc>
          <w:tcPr>
            <w:tcW w:w="1063" w:type="dxa"/>
            <w:shd w:val="clear" w:color="auto" w:fill="auto"/>
          </w:tcPr>
          <w:p w14:paraId="4010B969"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5CA5D82B"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6162E075"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Diestock</w:t>
            </w:r>
          </w:p>
        </w:tc>
        <w:tc>
          <w:tcPr>
            <w:tcW w:w="1648" w:type="dxa"/>
            <w:shd w:val="clear" w:color="auto" w:fill="auto"/>
          </w:tcPr>
          <w:p w14:paraId="2949C57E"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2732" w:type="dxa"/>
            <w:shd w:val="clear" w:color="auto" w:fill="auto"/>
          </w:tcPr>
          <w:p w14:paraId="0E2A3636"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w:t>
            </w:r>
            <w:r w:rsidRPr="00813E1E">
              <w:rPr>
                <w:rFonts w:ascii="Times New Roman" w:eastAsia="Times New Roman" w:hAnsi="Times New Roman"/>
                <w:sz w:val="24"/>
                <w:szCs w:val="24"/>
                <w:lang w:val="en-GB"/>
              </w:rPr>
              <w:t>5</w:t>
            </w:r>
          </w:p>
        </w:tc>
      </w:tr>
      <w:tr w:rsidR="00097F5C" w:rsidRPr="00813E1E" w14:paraId="593DF16D" w14:textId="77777777" w:rsidTr="00BE745A">
        <w:tc>
          <w:tcPr>
            <w:tcW w:w="1063" w:type="dxa"/>
            <w:shd w:val="clear" w:color="auto" w:fill="auto"/>
          </w:tcPr>
          <w:p w14:paraId="1D7FEFD6"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5020B60A"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11F47A8C"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 xml:space="preserve">Pipe vice </w:t>
            </w:r>
          </w:p>
        </w:tc>
        <w:tc>
          <w:tcPr>
            <w:tcW w:w="1648" w:type="dxa"/>
            <w:shd w:val="clear" w:color="auto" w:fill="auto"/>
          </w:tcPr>
          <w:p w14:paraId="6B0E0953"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2732" w:type="dxa"/>
            <w:shd w:val="clear" w:color="auto" w:fill="auto"/>
          </w:tcPr>
          <w:p w14:paraId="1488A566" w14:textId="77777777" w:rsidR="00097F5C" w:rsidRPr="00813E1E" w:rsidRDefault="00097F5C" w:rsidP="00097F5C">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rPr>
              <w:t>1:</w:t>
            </w:r>
            <w:r w:rsidRPr="00813E1E">
              <w:rPr>
                <w:rFonts w:ascii="Times New Roman" w:eastAsia="Times New Roman" w:hAnsi="Times New Roman"/>
                <w:sz w:val="24"/>
                <w:szCs w:val="24"/>
                <w:lang w:val="en-GB"/>
              </w:rPr>
              <w:t>5</w:t>
            </w:r>
          </w:p>
        </w:tc>
      </w:tr>
      <w:tr w:rsidR="00097F5C" w:rsidRPr="00813E1E" w14:paraId="7BBCC2B5" w14:textId="77777777" w:rsidTr="00BE745A">
        <w:tc>
          <w:tcPr>
            <w:tcW w:w="1063" w:type="dxa"/>
            <w:shd w:val="clear" w:color="auto" w:fill="auto"/>
          </w:tcPr>
          <w:p w14:paraId="3863C55B" w14:textId="77777777" w:rsidR="00097F5C" w:rsidRPr="00813E1E" w:rsidRDefault="00097F5C" w:rsidP="00097F5C">
            <w:pPr>
              <w:numPr>
                <w:ilvl w:val="0"/>
                <w:numId w:val="22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6696F6F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b/>
                <w:bCs/>
                <w:sz w:val="24"/>
                <w:szCs w:val="24"/>
              </w:rPr>
              <w:t>Equipment</w:t>
            </w:r>
          </w:p>
        </w:tc>
        <w:tc>
          <w:tcPr>
            <w:tcW w:w="2924" w:type="dxa"/>
            <w:shd w:val="clear" w:color="auto" w:fill="auto"/>
          </w:tcPr>
          <w:p w14:paraId="488D69C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Bending Machine</w:t>
            </w:r>
          </w:p>
        </w:tc>
        <w:tc>
          <w:tcPr>
            <w:tcW w:w="1648" w:type="dxa"/>
            <w:shd w:val="clear" w:color="auto" w:fill="auto"/>
          </w:tcPr>
          <w:p w14:paraId="7420B1EA"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2732" w:type="dxa"/>
            <w:shd w:val="clear" w:color="auto" w:fill="auto"/>
          </w:tcPr>
          <w:p w14:paraId="2556530C"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2566FB36" w14:textId="77777777" w:rsidTr="00BE745A">
        <w:tc>
          <w:tcPr>
            <w:tcW w:w="1063" w:type="dxa"/>
            <w:shd w:val="clear" w:color="auto" w:fill="auto"/>
          </w:tcPr>
          <w:p w14:paraId="1386814F"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2A1B6860"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787FF8F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Pressure Testing Kit</w:t>
            </w:r>
          </w:p>
        </w:tc>
        <w:tc>
          <w:tcPr>
            <w:tcW w:w="1648" w:type="dxa"/>
            <w:shd w:val="clear" w:color="auto" w:fill="auto"/>
          </w:tcPr>
          <w:p w14:paraId="607E6674"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2732" w:type="dxa"/>
            <w:shd w:val="clear" w:color="auto" w:fill="auto"/>
          </w:tcPr>
          <w:p w14:paraId="6C2D6ACC"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576630B8" w14:textId="77777777" w:rsidTr="00BE745A">
        <w:tc>
          <w:tcPr>
            <w:tcW w:w="1063" w:type="dxa"/>
            <w:shd w:val="clear" w:color="auto" w:fill="auto"/>
          </w:tcPr>
          <w:p w14:paraId="7AC01E0E"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374DFE51"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46222D6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Water Pump Model</w:t>
            </w:r>
          </w:p>
        </w:tc>
        <w:tc>
          <w:tcPr>
            <w:tcW w:w="1648" w:type="dxa"/>
            <w:shd w:val="clear" w:color="auto" w:fill="auto"/>
          </w:tcPr>
          <w:p w14:paraId="2833FF24"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2732" w:type="dxa"/>
            <w:shd w:val="clear" w:color="auto" w:fill="auto"/>
          </w:tcPr>
          <w:p w14:paraId="6DCFC930"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1:25 (demonstration only)</w:t>
            </w:r>
          </w:p>
        </w:tc>
      </w:tr>
      <w:tr w:rsidR="00097F5C" w:rsidRPr="00813E1E" w14:paraId="5900520F" w14:textId="77777777" w:rsidTr="00BE745A">
        <w:tc>
          <w:tcPr>
            <w:tcW w:w="1063" w:type="dxa"/>
            <w:shd w:val="clear" w:color="auto" w:fill="auto"/>
          </w:tcPr>
          <w:p w14:paraId="0667ED78"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5C0DDA47"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1A7BACC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threading machine</w:t>
            </w:r>
          </w:p>
        </w:tc>
        <w:tc>
          <w:tcPr>
            <w:tcW w:w="1648" w:type="dxa"/>
            <w:shd w:val="clear" w:color="auto" w:fill="auto"/>
          </w:tcPr>
          <w:p w14:paraId="15A07071"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2732" w:type="dxa"/>
            <w:shd w:val="clear" w:color="auto" w:fill="auto"/>
          </w:tcPr>
          <w:p w14:paraId="47065539"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7FE75699" w14:textId="77777777" w:rsidTr="00BE745A">
        <w:tc>
          <w:tcPr>
            <w:tcW w:w="1063" w:type="dxa"/>
            <w:shd w:val="clear" w:color="auto" w:fill="auto"/>
          </w:tcPr>
          <w:p w14:paraId="7C58E7EE"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79C69789"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52B04932" w14:textId="77777777" w:rsidR="00097F5C" w:rsidRPr="00813E1E" w:rsidRDefault="00097F5C" w:rsidP="00097F5C">
            <w:pPr>
              <w:spacing w:after="0"/>
              <w:contextualSpacing/>
              <w:rPr>
                <w:rFonts w:ascii="Times New Roman" w:hAnsi="Times New Roman"/>
                <w:sz w:val="24"/>
                <w:szCs w:val="24"/>
              </w:rPr>
            </w:pPr>
            <w:r w:rsidRPr="00813E1E">
              <w:rPr>
                <w:rFonts w:ascii="Times New Roman" w:hAnsi="Times New Roman"/>
                <w:sz w:val="24"/>
                <w:szCs w:val="24"/>
                <w:lang w:val="en-ZW"/>
              </w:rPr>
              <w:t>Drill with various sizes of bits</w:t>
            </w:r>
          </w:p>
        </w:tc>
        <w:tc>
          <w:tcPr>
            <w:tcW w:w="1648" w:type="dxa"/>
            <w:shd w:val="clear" w:color="auto" w:fill="auto"/>
          </w:tcPr>
          <w:p w14:paraId="4FF4E8B1"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2732" w:type="dxa"/>
            <w:shd w:val="clear" w:color="auto" w:fill="auto"/>
          </w:tcPr>
          <w:p w14:paraId="018FACDD"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1B393158" w14:textId="77777777" w:rsidTr="00BE745A">
        <w:tc>
          <w:tcPr>
            <w:tcW w:w="1063" w:type="dxa"/>
            <w:shd w:val="clear" w:color="auto" w:fill="auto"/>
          </w:tcPr>
          <w:p w14:paraId="68F23440"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2ECB6C9E"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4D12BC6B"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PPR welding machine / Heat Fusion/</w:t>
            </w:r>
            <w:r w:rsidRPr="00813E1E">
              <w:rPr>
                <w:rFonts w:ascii="Times New Roman" w:eastAsia="Times New Roman" w:hAnsi="Times New Roman"/>
                <w:sz w:val="24"/>
                <w:szCs w:val="24"/>
                <w:lang w:val="en-ZW"/>
              </w:rPr>
              <w:t xml:space="preserve"> Propane Torch (for supervised use)</w:t>
            </w:r>
          </w:p>
        </w:tc>
        <w:tc>
          <w:tcPr>
            <w:tcW w:w="1648" w:type="dxa"/>
            <w:shd w:val="clear" w:color="auto" w:fill="auto"/>
          </w:tcPr>
          <w:p w14:paraId="62D33899" w14:textId="77777777" w:rsidR="00097F5C" w:rsidRPr="00813E1E" w:rsidRDefault="00097F5C" w:rsidP="00097F5C">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732" w:type="dxa"/>
            <w:shd w:val="clear" w:color="auto" w:fill="auto"/>
          </w:tcPr>
          <w:p w14:paraId="5C2F3CB7"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0D03EC4C" w14:textId="77777777" w:rsidTr="00BE745A">
        <w:tc>
          <w:tcPr>
            <w:tcW w:w="1063" w:type="dxa"/>
            <w:shd w:val="clear" w:color="auto" w:fill="auto"/>
          </w:tcPr>
          <w:p w14:paraId="7C26AFEB" w14:textId="77777777" w:rsidR="00097F5C" w:rsidRPr="00813E1E" w:rsidRDefault="00097F5C" w:rsidP="00097F5C">
            <w:pPr>
              <w:numPr>
                <w:ilvl w:val="0"/>
                <w:numId w:val="221"/>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7337B7F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b/>
                <w:bCs/>
                <w:sz w:val="24"/>
                <w:szCs w:val="24"/>
              </w:rPr>
              <w:t>Materials</w:t>
            </w:r>
          </w:p>
        </w:tc>
        <w:tc>
          <w:tcPr>
            <w:tcW w:w="2924" w:type="dxa"/>
            <w:shd w:val="clear" w:color="auto" w:fill="auto"/>
          </w:tcPr>
          <w:p w14:paraId="3B9A5B3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PVC, PEX, Copper, Galvanized Steel Pipes</w:t>
            </w:r>
          </w:p>
        </w:tc>
        <w:tc>
          <w:tcPr>
            <w:tcW w:w="1648" w:type="dxa"/>
            <w:shd w:val="clear" w:color="auto" w:fill="auto"/>
          </w:tcPr>
          <w:p w14:paraId="2BAA6C5B"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2732" w:type="dxa"/>
            <w:shd w:val="clear" w:color="auto" w:fill="auto"/>
          </w:tcPr>
          <w:p w14:paraId="440B9FF2"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329162E1" w14:textId="77777777" w:rsidTr="00BE745A">
        <w:tc>
          <w:tcPr>
            <w:tcW w:w="1063" w:type="dxa"/>
            <w:shd w:val="clear" w:color="auto" w:fill="auto"/>
          </w:tcPr>
          <w:p w14:paraId="6A8CC9DE"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36293492"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65D2A69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Fittings (Elbows, Tees, Reducers, Couplings</w:t>
            </w:r>
            <w:r w:rsidRPr="00813E1E">
              <w:rPr>
                <w:rFonts w:ascii="Times New Roman" w:eastAsia="Times New Roman" w:hAnsi="Times New Roman"/>
                <w:sz w:val="24"/>
                <w:szCs w:val="24"/>
                <w:lang w:val="en-GB"/>
              </w:rPr>
              <w:t>, Tank connectors</w:t>
            </w:r>
            <w:r w:rsidRPr="00813E1E">
              <w:rPr>
                <w:rFonts w:ascii="Times New Roman" w:eastAsia="Times New Roman" w:hAnsi="Times New Roman"/>
                <w:sz w:val="24"/>
                <w:szCs w:val="24"/>
              </w:rPr>
              <w:t>)</w:t>
            </w:r>
          </w:p>
        </w:tc>
        <w:tc>
          <w:tcPr>
            <w:tcW w:w="1648" w:type="dxa"/>
            <w:shd w:val="clear" w:color="auto" w:fill="auto"/>
          </w:tcPr>
          <w:p w14:paraId="5D4E0217"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2732" w:type="dxa"/>
            <w:shd w:val="clear" w:color="auto" w:fill="auto"/>
          </w:tcPr>
          <w:p w14:paraId="14B30346"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7725C581" w14:textId="77777777" w:rsidTr="00BE745A">
        <w:tc>
          <w:tcPr>
            <w:tcW w:w="1063" w:type="dxa"/>
            <w:shd w:val="clear" w:color="auto" w:fill="auto"/>
          </w:tcPr>
          <w:p w14:paraId="0E8B3266"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0D1932AC"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1AB9AC2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Valves (Gate, Ball, Check)</w:t>
            </w:r>
          </w:p>
        </w:tc>
        <w:tc>
          <w:tcPr>
            <w:tcW w:w="1648" w:type="dxa"/>
            <w:shd w:val="clear" w:color="auto" w:fill="auto"/>
          </w:tcPr>
          <w:p w14:paraId="600D37F1"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2732" w:type="dxa"/>
            <w:shd w:val="clear" w:color="auto" w:fill="auto"/>
          </w:tcPr>
          <w:p w14:paraId="7627FD1A"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5518EE17" w14:textId="77777777" w:rsidTr="00BE745A">
        <w:tc>
          <w:tcPr>
            <w:tcW w:w="1063" w:type="dxa"/>
            <w:shd w:val="clear" w:color="auto" w:fill="auto"/>
          </w:tcPr>
          <w:p w14:paraId="7F16D7D3"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2A62C47F"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2A1905F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Thread Seal Tape and Pipe Joint Compound</w:t>
            </w:r>
          </w:p>
        </w:tc>
        <w:tc>
          <w:tcPr>
            <w:tcW w:w="1648" w:type="dxa"/>
            <w:shd w:val="clear" w:color="auto" w:fill="auto"/>
          </w:tcPr>
          <w:p w14:paraId="1D05C52C" w14:textId="77777777" w:rsidR="00097F5C" w:rsidRPr="00813E1E" w:rsidRDefault="00097F5C" w:rsidP="00097F5C">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rPr>
              <w:t>25</w:t>
            </w:r>
            <w:r w:rsidRPr="00813E1E">
              <w:rPr>
                <w:rFonts w:ascii="Times New Roman" w:eastAsia="Times New Roman" w:hAnsi="Times New Roman"/>
                <w:sz w:val="24"/>
                <w:szCs w:val="24"/>
                <w:lang w:val="en-GB"/>
              </w:rPr>
              <w:t xml:space="preserve"> pieces</w:t>
            </w:r>
          </w:p>
        </w:tc>
        <w:tc>
          <w:tcPr>
            <w:tcW w:w="2732" w:type="dxa"/>
            <w:shd w:val="clear" w:color="auto" w:fill="auto"/>
          </w:tcPr>
          <w:p w14:paraId="0169DB91"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350F2956" w14:textId="77777777" w:rsidTr="00BE745A">
        <w:tc>
          <w:tcPr>
            <w:tcW w:w="1063" w:type="dxa"/>
            <w:shd w:val="clear" w:color="auto" w:fill="auto"/>
          </w:tcPr>
          <w:p w14:paraId="3872CCD6" w14:textId="77777777" w:rsidR="00097F5C" w:rsidRPr="00813E1E" w:rsidRDefault="00097F5C" w:rsidP="00097F5C">
            <w:pPr>
              <w:numPr>
                <w:ilvl w:val="0"/>
                <w:numId w:val="221"/>
              </w:numPr>
              <w:spacing w:after="0" w:line="240" w:lineRule="auto"/>
              <w:rPr>
                <w:rFonts w:ascii="Times New Roman" w:eastAsia="Times New Roman" w:hAnsi="Times New Roman"/>
                <w:sz w:val="24"/>
                <w:szCs w:val="24"/>
              </w:rPr>
            </w:pPr>
          </w:p>
        </w:tc>
        <w:tc>
          <w:tcPr>
            <w:tcW w:w="1522" w:type="dxa"/>
            <w:vMerge/>
            <w:shd w:val="clear" w:color="auto" w:fill="auto"/>
          </w:tcPr>
          <w:p w14:paraId="272902F0" w14:textId="77777777" w:rsidR="00097F5C" w:rsidRPr="00813E1E" w:rsidRDefault="00097F5C" w:rsidP="00097F5C">
            <w:pPr>
              <w:spacing w:after="0" w:line="240" w:lineRule="auto"/>
              <w:rPr>
                <w:rFonts w:ascii="Times New Roman" w:eastAsia="Times New Roman" w:hAnsi="Times New Roman"/>
                <w:sz w:val="24"/>
                <w:szCs w:val="24"/>
              </w:rPr>
            </w:pPr>
          </w:p>
        </w:tc>
        <w:tc>
          <w:tcPr>
            <w:tcW w:w="2924" w:type="dxa"/>
            <w:shd w:val="clear" w:color="auto" w:fill="auto"/>
          </w:tcPr>
          <w:p w14:paraId="6B6278D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Insulation Material</w:t>
            </w:r>
          </w:p>
        </w:tc>
        <w:tc>
          <w:tcPr>
            <w:tcW w:w="1648" w:type="dxa"/>
            <w:shd w:val="clear" w:color="auto" w:fill="auto"/>
          </w:tcPr>
          <w:p w14:paraId="3BC1DCA4"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2732" w:type="dxa"/>
            <w:shd w:val="clear" w:color="auto" w:fill="auto"/>
          </w:tcPr>
          <w:p w14:paraId="173A5D04"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2EC1F47E" w14:textId="77777777" w:rsidTr="00BE745A">
        <w:tc>
          <w:tcPr>
            <w:tcW w:w="1063" w:type="dxa"/>
            <w:shd w:val="clear" w:color="auto" w:fill="auto"/>
          </w:tcPr>
          <w:p w14:paraId="21B19BA4" w14:textId="77777777" w:rsidR="00097F5C" w:rsidRPr="00813E1E" w:rsidRDefault="00097F5C" w:rsidP="00097F5C">
            <w:pPr>
              <w:numPr>
                <w:ilvl w:val="0"/>
                <w:numId w:val="221"/>
              </w:numPr>
              <w:spacing w:after="0" w:line="240" w:lineRule="auto"/>
              <w:rPr>
                <w:rFonts w:ascii="Times New Roman" w:eastAsia="Times New Roman" w:hAnsi="Times New Roman"/>
                <w:b/>
                <w:bCs/>
                <w:sz w:val="24"/>
                <w:szCs w:val="24"/>
              </w:rPr>
            </w:pPr>
          </w:p>
        </w:tc>
        <w:tc>
          <w:tcPr>
            <w:tcW w:w="1522" w:type="dxa"/>
            <w:shd w:val="clear" w:color="auto" w:fill="auto"/>
          </w:tcPr>
          <w:p w14:paraId="35AC9C6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b/>
                <w:bCs/>
                <w:sz w:val="24"/>
                <w:szCs w:val="24"/>
                <w:lang w:val="en-GB"/>
              </w:rPr>
              <w:t>PPE’s</w:t>
            </w:r>
          </w:p>
        </w:tc>
        <w:tc>
          <w:tcPr>
            <w:tcW w:w="2924" w:type="dxa"/>
            <w:shd w:val="clear" w:color="auto" w:fill="auto"/>
          </w:tcPr>
          <w:p w14:paraId="39F9BDC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Gloves, Goggles, Ear Protection, Masks</w:t>
            </w:r>
          </w:p>
        </w:tc>
        <w:tc>
          <w:tcPr>
            <w:tcW w:w="1648" w:type="dxa"/>
            <w:shd w:val="clear" w:color="auto" w:fill="auto"/>
          </w:tcPr>
          <w:p w14:paraId="3CF1DC93"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2732" w:type="dxa"/>
            <w:shd w:val="clear" w:color="auto" w:fill="auto"/>
          </w:tcPr>
          <w:p w14:paraId="25A7BB1C"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rPr>
              <w:t>1:1</w:t>
            </w:r>
          </w:p>
        </w:tc>
      </w:tr>
    </w:tbl>
    <w:p w14:paraId="61CD5F03" w14:textId="77777777" w:rsidR="00097F5C" w:rsidRPr="00813E1E" w:rsidRDefault="00097F5C" w:rsidP="00097F5C">
      <w:pPr>
        <w:spacing w:line="240" w:lineRule="auto"/>
        <w:ind w:left="720"/>
        <w:rPr>
          <w:rFonts w:ascii="Times New Roman" w:hAnsi="Times New Roman"/>
          <w:sz w:val="24"/>
          <w:szCs w:val="24"/>
        </w:rPr>
      </w:pPr>
    </w:p>
    <w:p w14:paraId="368E2FC8" w14:textId="001C2B98" w:rsidR="00097F5C" w:rsidRPr="00813E1E" w:rsidRDefault="00097F5C" w:rsidP="00097F5C">
      <w:pPr>
        <w:jc w:val="center"/>
        <w:outlineLvl w:val="1"/>
        <w:rPr>
          <w:rFonts w:ascii="Times New Roman" w:hAnsi="Times New Roman"/>
          <w:b/>
          <w:sz w:val="24"/>
          <w:szCs w:val="24"/>
        </w:rPr>
      </w:pPr>
      <w:bookmarkStart w:id="35" w:name="_Toc65254925"/>
      <w:bookmarkStart w:id="36" w:name="_Toc181283070"/>
      <w:bookmarkStart w:id="37" w:name="_Hlk181183912"/>
      <w:bookmarkStart w:id="38" w:name="_Toc29966386"/>
      <w:bookmarkStart w:id="39" w:name="_Toc67651097"/>
      <w:bookmarkStart w:id="40" w:name="_Toc179468530"/>
      <w:bookmarkStart w:id="41" w:name="_Toc195615293"/>
      <w:bookmarkStart w:id="42" w:name="_Toc197005497"/>
      <w:bookmarkStart w:id="43" w:name="_Toc197033971"/>
      <w:r w:rsidRPr="00813E1E">
        <w:rPr>
          <w:rFonts w:ascii="Times New Roman" w:hAnsi="Times New Roman"/>
          <w:b/>
          <w:sz w:val="24"/>
          <w:szCs w:val="24"/>
        </w:rPr>
        <w:lastRenderedPageBreak/>
        <w:t>SANITARY APPLIANCES</w:t>
      </w:r>
      <w:bookmarkEnd w:id="35"/>
      <w:bookmarkEnd w:id="36"/>
      <w:bookmarkEnd w:id="37"/>
      <w:bookmarkEnd w:id="38"/>
      <w:bookmarkEnd w:id="39"/>
      <w:bookmarkEnd w:id="40"/>
      <w:r w:rsidRPr="00813E1E">
        <w:rPr>
          <w:rFonts w:ascii="Times New Roman" w:hAnsi="Times New Roman"/>
          <w:b/>
          <w:sz w:val="24"/>
          <w:szCs w:val="24"/>
        </w:rPr>
        <w:t xml:space="preserve"> INSTALLATION</w:t>
      </w:r>
      <w:bookmarkEnd w:id="41"/>
      <w:bookmarkEnd w:id="42"/>
      <w:r w:rsidR="006D5217" w:rsidRPr="00813E1E">
        <w:rPr>
          <w:rFonts w:ascii="Times New Roman" w:hAnsi="Times New Roman"/>
          <w:b/>
          <w:sz w:val="24"/>
          <w:szCs w:val="24"/>
        </w:rPr>
        <w:t xml:space="preserve"> I</w:t>
      </w:r>
      <w:bookmarkEnd w:id="43"/>
    </w:p>
    <w:p w14:paraId="07CBD889" w14:textId="77777777" w:rsidR="00097F5C" w:rsidRPr="00813E1E" w:rsidRDefault="00097F5C" w:rsidP="00097F5C">
      <w:pPr>
        <w:spacing w:line="240" w:lineRule="auto"/>
        <w:rPr>
          <w:rFonts w:ascii="Times New Roman" w:hAnsi="Times New Roman"/>
          <w:sz w:val="24"/>
          <w:szCs w:val="24"/>
        </w:rPr>
      </w:pPr>
    </w:p>
    <w:p w14:paraId="323EC12F" w14:textId="77777777" w:rsidR="00097F5C" w:rsidRPr="00813E1E" w:rsidRDefault="00097F5C" w:rsidP="00097F5C">
      <w:pPr>
        <w:spacing w:after="0" w:line="240" w:lineRule="auto"/>
        <w:ind w:right="2300"/>
        <w:rPr>
          <w:rFonts w:ascii="Times New Roman" w:eastAsia="Times New Roman" w:hAnsi="Times New Roman"/>
          <w:b/>
          <w:sz w:val="24"/>
          <w:szCs w:val="24"/>
        </w:rPr>
      </w:pPr>
      <w:r w:rsidRPr="00813E1E">
        <w:rPr>
          <w:rFonts w:ascii="Times New Roman" w:eastAsia="Times New Roman" w:hAnsi="Times New Roman"/>
          <w:b/>
          <w:sz w:val="24"/>
          <w:szCs w:val="24"/>
        </w:rPr>
        <w:t>ISCED UNIT CODE: 0732 251 02A</w:t>
      </w:r>
    </w:p>
    <w:p w14:paraId="2C85F181" w14:textId="768F2EAC" w:rsidR="00097F5C" w:rsidRPr="00813E1E" w:rsidRDefault="00097F5C" w:rsidP="00097F5C">
      <w:pPr>
        <w:spacing w:after="0" w:line="240" w:lineRule="auto"/>
        <w:jc w:val="both"/>
        <w:rPr>
          <w:rFonts w:ascii="Times New Roman" w:hAnsi="Times New Roman"/>
          <w:color w:val="FF0000"/>
          <w:sz w:val="24"/>
          <w:szCs w:val="24"/>
          <w:lang w:val="en-ZA"/>
        </w:rPr>
      </w:pPr>
      <w:r w:rsidRPr="00813E1E">
        <w:rPr>
          <w:rFonts w:ascii="Times New Roman" w:hAnsi="Times New Roman"/>
          <w:b/>
          <w:sz w:val="24"/>
          <w:szCs w:val="24"/>
          <w:lang w:val="en-ZA"/>
        </w:rPr>
        <w:t xml:space="preserve">UNIT DURATION: </w:t>
      </w:r>
      <w:r w:rsidR="00E145BE">
        <w:rPr>
          <w:rFonts w:ascii="Times New Roman" w:hAnsi="Times New Roman"/>
          <w:bCs/>
          <w:sz w:val="24"/>
          <w:szCs w:val="24"/>
          <w:lang w:val="en-GB"/>
        </w:rPr>
        <w:t>10</w:t>
      </w:r>
      <w:r w:rsidRPr="00813E1E">
        <w:rPr>
          <w:rFonts w:ascii="Times New Roman" w:hAnsi="Times New Roman"/>
          <w:bCs/>
          <w:sz w:val="24"/>
          <w:szCs w:val="24"/>
          <w:lang w:val="en-GB"/>
        </w:rPr>
        <w:t>0</w:t>
      </w:r>
      <w:r w:rsidRPr="00813E1E">
        <w:rPr>
          <w:rFonts w:ascii="Times New Roman" w:hAnsi="Times New Roman"/>
          <w:b/>
          <w:color w:val="FF0000"/>
          <w:sz w:val="24"/>
          <w:szCs w:val="24"/>
          <w:lang w:val="en-ZA"/>
        </w:rPr>
        <w:t xml:space="preserve"> </w:t>
      </w:r>
      <w:r w:rsidRPr="00813E1E">
        <w:rPr>
          <w:rFonts w:ascii="Times New Roman" w:hAnsi="Times New Roman"/>
          <w:sz w:val="24"/>
          <w:szCs w:val="24"/>
          <w:lang w:val="en-ZA"/>
        </w:rPr>
        <w:t>Hours</w:t>
      </w:r>
    </w:p>
    <w:p w14:paraId="298EBC01" w14:textId="77777777" w:rsidR="00097F5C" w:rsidRPr="00813E1E" w:rsidRDefault="00097F5C" w:rsidP="00097F5C">
      <w:pPr>
        <w:spacing w:after="0" w:line="240" w:lineRule="auto"/>
        <w:jc w:val="both"/>
        <w:rPr>
          <w:rFonts w:ascii="Times New Roman" w:hAnsi="Times New Roman"/>
          <w:b/>
          <w:sz w:val="24"/>
          <w:szCs w:val="24"/>
          <w:lang w:val="en-ZA"/>
        </w:rPr>
      </w:pPr>
    </w:p>
    <w:p w14:paraId="63CF398B" w14:textId="77777777" w:rsidR="00097F5C" w:rsidRPr="00813E1E" w:rsidRDefault="00097F5C" w:rsidP="00097F5C">
      <w:pPr>
        <w:spacing w:after="0" w:line="240" w:lineRule="auto"/>
        <w:jc w:val="both"/>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1FDF78C4" w14:textId="64C4BEE1" w:rsidR="00097F5C" w:rsidRPr="00813E1E" w:rsidRDefault="00097F5C" w:rsidP="00097F5C">
      <w:pPr>
        <w:spacing w:after="0" w:line="240" w:lineRule="auto"/>
        <w:jc w:val="both"/>
        <w:rPr>
          <w:rFonts w:ascii="Times New Roman" w:hAnsi="Times New Roman"/>
          <w:sz w:val="24"/>
          <w:szCs w:val="24"/>
        </w:rPr>
      </w:pPr>
      <w:r w:rsidRPr="00813E1E">
        <w:rPr>
          <w:rFonts w:ascii="Times New Roman" w:hAnsi="Times New Roman"/>
          <w:sz w:val="24"/>
          <w:szCs w:val="24"/>
          <w:lang w:val="en-ZA"/>
        </w:rPr>
        <w:t>This unit addresses the Unit of Competency:</w:t>
      </w:r>
      <w:r w:rsidRPr="00813E1E">
        <w:rPr>
          <w:rFonts w:ascii="Times New Roman" w:hAnsi="Times New Roman"/>
          <w:color w:val="FF0000"/>
          <w:sz w:val="24"/>
          <w:szCs w:val="24"/>
          <w:lang w:val="en-ZA"/>
        </w:rPr>
        <w:t xml:space="preserve"> </w:t>
      </w:r>
      <w:r w:rsidRPr="00813E1E">
        <w:rPr>
          <w:rFonts w:ascii="Times New Roman" w:hAnsi="Times New Roman"/>
          <w:sz w:val="24"/>
          <w:szCs w:val="24"/>
          <w:lang w:val="en-ZA"/>
        </w:rPr>
        <w:t xml:space="preserve">Install </w:t>
      </w:r>
      <w:r w:rsidRPr="00813E1E">
        <w:rPr>
          <w:rFonts w:ascii="Times New Roman" w:hAnsi="Times New Roman"/>
          <w:sz w:val="24"/>
          <w:szCs w:val="24"/>
        </w:rPr>
        <w:t>Sanitary Appliances</w:t>
      </w:r>
      <w:r w:rsidR="00C75221">
        <w:rPr>
          <w:rFonts w:ascii="Times New Roman" w:hAnsi="Times New Roman"/>
          <w:sz w:val="24"/>
          <w:szCs w:val="24"/>
        </w:rPr>
        <w:t xml:space="preserve"> I</w:t>
      </w:r>
      <w:r w:rsidRPr="00813E1E">
        <w:rPr>
          <w:rFonts w:ascii="Times New Roman" w:hAnsi="Times New Roman"/>
          <w:sz w:val="24"/>
          <w:szCs w:val="24"/>
        </w:rPr>
        <w:t>.</w:t>
      </w:r>
    </w:p>
    <w:p w14:paraId="5B28C6ED" w14:textId="77777777" w:rsidR="00097F5C" w:rsidRPr="00813E1E" w:rsidRDefault="00097F5C" w:rsidP="00097F5C">
      <w:pPr>
        <w:spacing w:after="213" w:line="240" w:lineRule="auto"/>
        <w:ind w:left="66"/>
        <w:rPr>
          <w:rFonts w:ascii="Times New Roman" w:hAnsi="Times New Roman"/>
          <w:b/>
          <w:sz w:val="24"/>
          <w:szCs w:val="24"/>
        </w:rPr>
      </w:pPr>
    </w:p>
    <w:p w14:paraId="46645620" w14:textId="77777777" w:rsidR="00097F5C" w:rsidRPr="00813E1E" w:rsidRDefault="00097F5C" w:rsidP="00097F5C">
      <w:pPr>
        <w:spacing w:after="213" w:line="240" w:lineRule="auto"/>
        <w:ind w:left="66"/>
        <w:rPr>
          <w:rFonts w:ascii="Times New Roman" w:hAnsi="Times New Roman"/>
          <w:sz w:val="24"/>
          <w:szCs w:val="24"/>
        </w:rPr>
      </w:pPr>
      <w:r w:rsidRPr="00813E1E">
        <w:rPr>
          <w:rFonts w:ascii="Times New Roman" w:hAnsi="Times New Roman"/>
          <w:b/>
          <w:sz w:val="24"/>
          <w:szCs w:val="24"/>
        </w:rPr>
        <w:t xml:space="preserve">UNIT DESCRIPTION </w:t>
      </w:r>
    </w:p>
    <w:p w14:paraId="1248F646" w14:textId="77777777" w:rsidR="00097F5C" w:rsidRPr="00813E1E" w:rsidRDefault="00097F5C" w:rsidP="00097F5C">
      <w:pPr>
        <w:spacing w:after="0"/>
        <w:rPr>
          <w:rFonts w:ascii="Times New Roman" w:hAnsi="Times New Roman"/>
          <w:sz w:val="24"/>
          <w:szCs w:val="24"/>
        </w:rPr>
      </w:pPr>
      <w:r w:rsidRPr="00813E1E">
        <w:rPr>
          <w:rFonts w:ascii="Times New Roman" w:hAnsi="Times New Roman"/>
          <w:sz w:val="24"/>
          <w:szCs w:val="24"/>
        </w:rPr>
        <w:t>This unit specifies the competencies required to install sanitary appliances. It involves preparing materials for sanitary appliances, sketching simple sanitary appliances drawings and symbols, fixing sanitary appliances and maintaining sanitary appliances. It applies in the construction industry.</w:t>
      </w:r>
    </w:p>
    <w:p w14:paraId="141C9D72" w14:textId="77777777" w:rsidR="00097F5C" w:rsidRPr="00813E1E" w:rsidRDefault="00097F5C" w:rsidP="00097F5C">
      <w:pPr>
        <w:spacing w:after="0" w:line="240" w:lineRule="auto"/>
        <w:jc w:val="both"/>
        <w:rPr>
          <w:rFonts w:ascii="Times New Roman" w:hAnsi="Times New Roman"/>
          <w:sz w:val="24"/>
          <w:szCs w:val="24"/>
        </w:rPr>
      </w:pPr>
    </w:p>
    <w:p w14:paraId="28D0D2DE" w14:textId="77777777" w:rsidR="00097F5C" w:rsidRPr="00813E1E" w:rsidRDefault="00097F5C" w:rsidP="00097F5C">
      <w:pPr>
        <w:spacing w:after="0" w:line="240" w:lineRule="auto"/>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p w14:paraId="6E3647D1" w14:textId="77777777" w:rsidR="00097F5C" w:rsidRPr="00813E1E" w:rsidRDefault="00097F5C" w:rsidP="00097F5C">
      <w:pPr>
        <w:spacing w:after="0" w:line="240" w:lineRule="auto"/>
        <w:jc w:val="both"/>
        <w:rPr>
          <w:rFonts w:ascii="Times New Roman" w:hAnsi="Times New Roman"/>
          <w:b/>
          <w:sz w:val="24"/>
          <w:szCs w:val="24"/>
          <w:lang w:val="en-ZA"/>
        </w:rPr>
      </w:pPr>
    </w:p>
    <w:tbl>
      <w:tblPr>
        <w:tblStyle w:val="TableGrid13"/>
        <w:tblW w:w="0" w:type="auto"/>
        <w:tblInd w:w="-5" w:type="dxa"/>
        <w:tblLook w:val="04A0" w:firstRow="1" w:lastRow="0" w:firstColumn="1" w:lastColumn="0" w:noHBand="0" w:noVBand="1"/>
      </w:tblPr>
      <w:tblGrid>
        <w:gridCol w:w="1134"/>
        <w:gridCol w:w="6695"/>
        <w:gridCol w:w="1526"/>
      </w:tblGrid>
      <w:tr w:rsidR="00097F5C" w:rsidRPr="00813E1E" w14:paraId="1787EEA7" w14:textId="77777777" w:rsidTr="00BE745A">
        <w:tc>
          <w:tcPr>
            <w:tcW w:w="1134" w:type="dxa"/>
          </w:tcPr>
          <w:p w14:paraId="336E0D78" w14:textId="77777777" w:rsidR="00097F5C" w:rsidRPr="00813E1E" w:rsidRDefault="00097F5C" w:rsidP="00097F5C">
            <w:pPr>
              <w:spacing w:after="0" w:line="256" w:lineRule="auto"/>
              <w:rPr>
                <w:rFonts w:ascii="Times New Roman" w:hAnsi="Times New Roman"/>
                <w:sz w:val="24"/>
                <w:szCs w:val="24"/>
              </w:rPr>
            </w:pPr>
            <w:r w:rsidRPr="00813E1E">
              <w:rPr>
                <w:rFonts w:ascii="Times New Roman" w:hAnsi="Times New Roman"/>
                <w:sz w:val="24"/>
                <w:szCs w:val="24"/>
              </w:rPr>
              <w:t>S/No</w:t>
            </w:r>
          </w:p>
        </w:tc>
        <w:tc>
          <w:tcPr>
            <w:tcW w:w="6695" w:type="dxa"/>
          </w:tcPr>
          <w:p w14:paraId="200787D7" w14:textId="77777777" w:rsidR="00097F5C" w:rsidRPr="00813E1E" w:rsidRDefault="00097F5C" w:rsidP="00097F5C">
            <w:pPr>
              <w:spacing w:after="0" w:line="256" w:lineRule="auto"/>
              <w:ind w:left="1070"/>
              <w:rPr>
                <w:rFonts w:ascii="Times New Roman" w:hAnsi="Times New Roman"/>
                <w:sz w:val="24"/>
                <w:szCs w:val="24"/>
              </w:rPr>
            </w:pPr>
            <w:r w:rsidRPr="00813E1E">
              <w:rPr>
                <w:rFonts w:ascii="Times New Roman" w:hAnsi="Times New Roman"/>
                <w:b/>
                <w:sz w:val="24"/>
                <w:szCs w:val="24"/>
              </w:rPr>
              <w:t>Learning Outcomes</w:t>
            </w:r>
          </w:p>
        </w:tc>
        <w:tc>
          <w:tcPr>
            <w:tcW w:w="1526" w:type="dxa"/>
          </w:tcPr>
          <w:p w14:paraId="5BF31560" w14:textId="77777777" w:rsidR="00097F5C" w:rsidRPr="00813E1E" w:rsidRDefault="00097F5C" w:rsidP="00097F5C">
            <w:pPr>
              <w:spacing w:after="0" w:line="240" w:lineRule="auto"/>
              <w:rPr>
                <w:rFonts w:ascii="Times New Roman" w:hAnsi="Times New Roman"/>
                <w:b/>
                <w:bCs/>
                <w:sz w:val="24"/>
                <w:szCs w:val="24"/>
              </w:rPr>
            </w:pPr>
            <w:r w:rsidRPr="00813E1E">
              <w:rPr>
                <w:rFonts w:ascii="Times New Roman" w:hAnsi="Times New Roman"/>
                <w:b/>
                <w:bCs/>
                <w:sz w:val="24"/>
                <w:szCs w:val="24"/>
              </w:rPr>
              <w:t>Duration (Hours)</w:t>
            </w:r>
          </w:p>
        </w:tc>
      </w:tr>
      <w:tr w:rsidR="00097F5C" w:rsidRPr="00813E1E" w14:paraId="14D313A5" w14:textId="77777777" w:rsidTr="00BE745A">
        <w:tc>
          <w:tcPr>
            <w:tcW w:w="1134" w:type="dxa"/>
          </w:tcPr>
          <w:p w14:paraId="54DB29EC" w14:textId="77777777" w:rsidR="00097F5C" w:rsidRPr="00813E1E" w:rsidRDefault="00097F5C" w:rsidP="00097F5C">
            <w:pPr>
              <w:numPr>
                <w:ilvl w:val="0"/>
                <w:numId w:val="222"/>
              </w:numPr>
              <w:spacing w:after="0" w:line="256" w:lineRule="auto"/>
              <w:contextualSpacing/>
              <w:rPr>
                <w:rFonts w:ascii="Times New Roman" w:hAnsi="Times New Roman"/>
                <w:sz w:val="24"/>
                <w:szCs w:val="24"/>
              </w:rPr>
            </w:pPr>
          </w:p>
        </w:tc>
        <w:tc>
          <w:tcPr>
            <w:tcW w:w="6695" w:type="dxa"/>
          </w:tcPr>
          <w:p w14:paraId="76E437D8" w14:textId="77777777" w:rsidR="00097F5C" w:rsidRPr="00813E1E" w:rsidRDefault="00097F5C" w:rsidP="00097F5C">
            <w:pPr>
              <w:spacing w:after="0" w:line="240" w:lineRule="auto"/>
              <w:rPr>
                <w:rFonts w:ascii="Times New Roman" w:hAnsi="Times New Roman"/>
                <w:sz w:val="24"/>
                <w:szCs w:val="24"/>
              </w:rPr>
            </w:pPr>
            <w:r w:rsidRPr="00813E1E">
              <w:rPr>
                <w:rFonts w:ascii="Times New Roman" w:hAnsi="Times New Roman"/>
                <w:sz w:val="24"/>
                <w:szCs w:val="24"/>
              </w:rPr>
              <w:t>Prepare materials for sanitary appliances</w:t>
            </w:r>
          </w:p>
        </w:tc>
        <w:tc>
          <w:tcPr>
            <w:tcW w:w="1526" w:type="dxa"/>
          </w:tcPr>
          <w:p w14:paraId="2C3F5600"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15</w:t>
            </w:r>
          </w:p>
        </w:tc>
      </w:tr>
      <w:tr w:rsidR="00097F5C" w:rsidRPr="00813E1E" w14:paraId="2A733507" w14:textId="77777777" w:rsidTr="00BE745A">
        <w:tc>
          <w:tcPr>
            <w:tcW w:w="1134" w:type="dxa"/>
          </w:tcPr>
          <w:p w14:paraId="00A56C06" w14:textId="77777777" w:rsidR="00097F5C" w:rsidRPr="00813E1E" w:rsidRDefault="00097F5C" w:rsidP="00097F5C">
            <w:pPr>
              <w:numPr>
                <w:ilvl w:val="0"/>
                <w:numId w:val="222"/>
              </w:numPr>
              <w:spacing w:after="0" w:line="256" w:lineRule="auto"/>
              <w:contextualSpacing/>
              <w:rPr>
                <w:rFonts w:ascii="Times New Roman" w:hAnsi="Times New Roman"/>
                <w:sz w:val="24"/>
                <w:szCs w:val="24"/>
              </w:rPr>
            </w:pPr>
          </w:p>
        </w:tc>
        <w:tc>
          <w:tcPr>
            <w:tcW w:w="6695" w:type="dxa"/>
          </w:tcPr>
          <w:p w14:paraId="652DD5CE" w14:textId="77777777" w:rsidR="00097F5C" w:rsidRPr="00813E1E" w:rsidRDefault="00097F5C" w:rsidP="00097F5C">
            <w:pPr>
              <w:spacing w:after="0" w:line="240" w:lineRule="auto"/>
              <w:rPr>
                <w:rFonts w:ascii="Times New Roman" w:hAnsi="Times New Roman"/>
                <w:sz w:val="24"/>
                <w:szCs w:val="24"/>
              </w:rPr>
            </w:pPr>
            <w:r w:rsidRPr="00813E1E">
              <w:rPr>
                <w:rFonts w:ascii="Times New Roman" w:hAnsi="Times New Roman"/>
                <w:sz w:val="24"/>
                <w:szCs w:val="24"/>
                <w:lang w:val="en-GB"/>
              </w:rPr>
              <w:t>Sketch simple sanitary appliances drawing and symbols</w:t>
            </w:r>
          </w:p>
        </w:tc>
        <w:tc>
          <w:tcPr>
            <w:tcW w:w="1526" w:type="dxa"/>
          </w:tcPr>
          <w:p w14:paraId="2A701F72"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10</w:t>
            </w:r>
          </w:p>
        </w:tc>
      </w:tr>
      <w:tr w:rsidR="00097F5C" w:rsidRPr="00813E1E" w14:paraId="17779D6B" w14:textId="77777777" w:rsidTr="00BE745A">
        <w:tc>
          <w:tcPr>
            <w:tcW w:w="1134" w:type="dxa"/>
          </w:tcPr>
          <w:p w14:paraId="20C61481" w14:textId="77777777" w:rsidR="00097F5C" w:rsidRPr="00813E1E" w:rsidRDefault="00097F5C" w:rsidP="00097F5C">
            <w:pPr>
              <w:numPr>
                <w:ilvl w:val="0"/>
                <w:numId w:val="222"/>
              </w:numPr>
              <w:spacing w:after="0" w:line="256" w:lineRule="auto"/>
              <w:contextualSpacing/>
              <w:rPr>
                <w:rFonts w:ascii="Times New Roman" w:hAnsi="Times New Roman"/>
                <w:sz w:val="24"/>
                <w:szCs w:val="24"/>
              </w:rPr>
            </w:pPr>
          </w:p>
        </w:tc>
        <w:tc>
          <w:tcPr>
            <w:tcW w:w="6695" w:type="dxa"/>
          </w:tcPr>
          <w:p w14:paraId="6A0D4CDC" w14:textId="77777777" w:rsidR="00097F5C" w:rsidRPr="00813E1E" w:rsidRDefault="00097F5C" w:rsidP="00097F5C">
            <w:pPr>
              <w:spacing w:before="120" w:after="120" w:line="240" w:lineRule="auto"/>
              <w:contextualSpacing/>
              <w:jc w:val="both"/>
              <w:rPr>
                <w:rFonts w:ascii="Times New Roman" w:hAnsi="Times New Roman"/>
                <w:sz w:val="24"/>
                <w:szCs w:val="24"/>
                <w:lang w:val="en-GB"/>
              </w:rPr>
            </w:pPr>
            <w:r w:rsidRPr="00813E1E">
              <w:rPr>
                <w:rFonts w:ascii="Times New Roman" w:hAnsi="Times New Roman"/>
                <w:sz w:val="24"/>
                <w:szCs w:val="24"/>
              </w:rPr>
              <w:t xml:space="preserve">Fix sanitary appliances  </w:t>
            </w:r>
          </w:p>
        </w:tc>
        <w:tc>
          <w:tcPr>
            <w:tcW w:w="1526" w:type="dxa"/>
          </w:tcPr>
          <w:p w14:paraId="1B4A9660"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50</w:t>
            </w:r>
          </w:p>
        </w:tc>
      </w:tr>
      <w:tr w:rsidR="00097F5C" w:rsidRPr="00813E1E" w14:paraId="2FEA6DD3" w14:textId="77777777" w:rsidTr="00BE745A">
        <w:tc>
          <w:tcPr>
            <w:tcW w:w="1134" w:type="dxa"/>
          </w:tcPr>
          <w:p w14:paraId="62DEE2B8" w14:textId="77777777" w:rsidR="00097F5C" w:rsidRPr="00813E1E" w:rsidRDefault="00097F5C" w:rsidP="00097F5C">
            <w:pPr>
              <w:numPr>
                <w:ilvl w:val="0"/>
                <w:numId w:val="222"/>
              </w:numPr>
              <w:spacing w:after="0" w:line="256" w:lineRule="auto"/>
              <w:contextualSpacing/>
              <w:rPr>
                <w:rFonts w:ascii="Times New Roman" w:hAnsi="Times New Roman"/>
                <w:sz w:val="24"/>
                <w:szCs w:val="24"/>
              </w:rPr>
            </w:pPr>
          </w:p>
        </w:tc>
        <w:tc>
          <w:tcPr>
            <w:tcW w:w="6695" w:type="dxa"/>
          </w:tcPr>
          <w:p w14:paraId="1BAC8650" w14:textId="77777777" w:rsidR="00097F5C" w:rsidRPr="00813E1E" w:rsidRDefault="00097F5C" w:rsidP="00097F5C">
            <w:pPr>
              <w:spacing w:before="120" w:after="120" w:line="240" w:lineRule="auto"/>
              <w:contextualSpacing/>
              <w:jc w:val="both"/>
              <w:rPr>
                <w:rFonts w:ascii="Times New Roman" w:hAnsi="Times New Roman"/>
                <w:sz w:val="24"/>
                <w:szCs w:val="24"/>
                <w:lang w:val="en-GB"/>
              </w:rPr>
            </w:pPr>
            <w:r w:rsidRPr="00813E1E">
              <w:rPr>
                <w:rFonts w:ascii="Times New Roman" w:hAnsi="Times New Roman"/>
                <w:sz w:val="24"/>
                <w:szCs w:val="24"/>
              </w:rPr>
              <w:t>Maintain sanitary appliances</w:t>
            </w:r>
          </w:p>
        </w:tc>
        <w:tc>
          <w:tcPr>
            <w:tcW w:w="1526" w:type="dxa"/>
          </w:tcPr>
          <w:p w14:paraId="44A959E5"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25</w:t>
            </w:r>
          </w:p>
        </w:tc>
      </w:tr>
    </w:tbl>
    <w:p w14:paraId="4F840401" w14:textId="77777777" w:rsidR="00097F5C" w:rsidRPr="00813E1E" w:rsidRDefault="00097F5C" w:rsidP="00097F5C">
      <w:pPr>
        <w:spacing w:after="0" w:line="240" w:lineRule="auto"/>
        <w:jc w:val="both"/>
        <w:rPr>
          <w:rFonts w:ascii="Times New Roman" w:hAnsi="Times New Roman"/>
          <w:b/>
          <w:sz w:val="24"/>
          <w:szCs w:val="24"/>
          <w:lang w:val="en-ZA"/>
        </w:rPr>
      </w:pPr>
    </w:p>
    <w:p w14:paraId="169A77BA" w14:textId="77777777" w:rsidR="00097F5C" w:rsidRPr="00813E1E" w:rsidRDefault="00097F5C" w:rsidP="00097F5C">
      <w:pPr>
        <w:spacing w:before="120" w:after="120" w:line="240" w:lineRule="auto"/>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p w14:paraId="3EEFDA7C" w14:textId="77777777" w:rsidR="00097F5C" w:rsidRPr="00813E1E" w:rsidRDefault="00097F5C" w:rsidP="00097F5C">
      <w:pPr>
        <w:spacing w:before="120" w:after="120" w:line="240" w:lineRule="auto"/>
        <w:contextualSpacing/>
        <w:jc w:val="both"/>
        <w:rPr>
          <w:rFonts w:ascii="Times New Roman" w:hAnsi="Times New Roman"/>
          <w:b/>
          <w:sz w:val="24"/>
          <w:szCs w:val="24"/>
          <w:lang w:val="en-ZA"/>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454"/>
        <w:gridCol w:w="2625"/>
      </w:tblGrid>
      <w:tr w:rsidR="00097F5C" w:rsidRPr="00813E1E" w14:paraId="31CE01C0" w14:textId="77777777" w:rsidTr="00BE745A">
        <w:trPr>
          <w:trHeight w:val="620"/>
        </w:trPr>
        <w:tc>
          <w:tcPr>
            <w:tcW w:w="1560" w:type="dxa"/>
            <w:tcBorders>
              <w:top w:val="single" w:sz="4" w:space="0" w:color="auto"/>
              <w:left w:val="single" w:sz="4" w:space="0" w:color="auto"/>
              <w:bottom w:val="single" w:sz="4" w:space="0" w:color="auto"/>
              <w:right w:val="single" w:sz="4" w:space="0" w:color="auto"/>
            </w:tcBorders>
          </w:tcPr>
          <w:p w14:paraId="129D9E91" w14:textId="77777777" w:rsidR="00097F5C" w:rsidRPr="00813E1E" w:rsidRDefault="00097F5C" w:rsidP="00097F5C">
            <w:pPr>
              <w:spacing w:after="0" w:line="240" w:lineRule="auto"/>
              <w:ind w:left="318" w:hanging="318"/>
              <w:rPr>
                <w:rFonts w:ascii="Times New Roman" w:hAnsi="Times New Roman"/>
                <w:sz w:val="24"/>
                <w:szCs w:val="24"/>
              </w:rPr>
            </w:pPr>
            <w:r w:rsidRPr="00813E1E">
              <w:rPr>
                <w:rFonts w:ascii="Times New Roman" w:hAnsi="Times New Roman"/>
                <w:b/>
                <w:sz w:val="24"/>
                <w:szCs w:val="24"/>
                <w:lang w:val="en-ZA"/>
              </w:rPr>
              <w:t>Learning Outcome</w:t>
            </w:r>
          </w:p>
        </w:tc>
        <w:tc>
          <w:tcPr>
            <w:tcW w:w="5670" w:type="dxa"/>
            <w:tcBorders>
              <w:top w:val="single" w:sz="4" w:space="0" w:color="auto"/>
              <w:left w:val="single" w:sz="4" w:space="0" w:color="auto"/>
              <w:bottom w:val="single" w:sz="4" w:space="0" w:color="auto"/>
              <w:right w:val="single" w:sz="4" w:space="0" w:color="auto"/>
            </w:tcBorders>
          </w:tcPr>
          <w:p w14:paraId="43D8DA25" w14:textId="77777777" w:rsidR="00097F5C" w:rsidRPr="00813E1E" w:rsidRDefault="00097F5C" w:rsidP="00097F5C">
            <w:pPr>
              <w:spacing w:after="0" w:line="240" w:lineRule="auto"/>
              <w:rPr>
                <w:rFonts w:ascii="Times New Roman" w:hAnsi="Times New Roman"/>
                <w:sz w:val="24"/>
                <w:szCs w:val="24"/>
                <w:lang w:val="en-ZA"/>
              </w:rPr>
            </w:pPr>
            <w:r w:rsidRPr="00813E1E">
              <w:rPr>
                <w:rFonts w:ascii="Times New Roman" w:hAnsi="Times New Roman"/>
                <w:b/>
                <w:sz w:val="24"/>
                <w:szCs w:val="24"/>
                <w:lang w:val="en-ZA"/>
              </w:rPr>
              <w:t>Content</w:t>
            </w:r>
          </w:p>
        </w:tc>
        <w:tc>
          <w:tcPr>
            <w:tcW w:w="2664" w:type="dxa"/>
            <w:tcBorders>
              <w:top w:val="single" w:sz="4" w:space="0" w:color="auto"/>
              <w:left w:val="single" w:sz="4" w:space="0" w:color="auto"/>
              <w:bottom w:val="single" w:sz="4" w:space="0" w:color="auto"/>
              <w:right w:val="single" w:sz="4" w:space="0" w:color="auto"/>
            </w:tcBorders>
          </w:tcPr>
          <w:p w14:paraId="7135A37E" w14:textId="77777777" w:rsidR="00097F5C" w:rsidRPr="00813E1E" w:rsidRDefault="00097F5C" w:rsidP="00097F5C">
            <w:pPr>
              <w:spacing w:after="0" w:line="240" w:lineRule="auto"/>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097F5C" w:rsidRPr="00813E1E" w14:paraId="33CF7074" w14:textId="77777777" w:rsidTr="00BE745A">
        <w:trPr>
          <w:trHeight w:val="620"/>
        </w:trPr>
        <w:tc>
          <w:tcPr>
            <w:tcW w:w="1560" w:type="dxa"/>
            <w:tcBorders>
              <w:top w:val="single" w:sz="4" w:space="0" w:color="auto"/>
              <w:left w:val="single" w:sz="4" w:space="0" w:color="auto"/>
              <w:bottom w:val="single" w:sz="4" w:space="0" w:color="auto"/>
              <w:right w:val="single" w:sz="4" w:space="0" w:color="auto"/>
            </w:tcBorders>
          </w:tcPr>
          <w:p w14:paraId="4725E8A8" w14:textId="77777777" w:rsidR="00097F5C" w:rsidRPr="00813E1E" w:rsidRDefault="00097F5C" w:rsidP="00097F5C">
            <w:pPr>
              <w:numPr>
                <w:ilvl w:val="0"/>
                <w:numId w:val="223"/>
              </w:numPr>
              <w:spacing w:after="0" w:line="240" w:lineRule="auto"/>
              <w:contextualSpacing/>
              <w:rPr>
                <w:rFonts w:ascii="Times New Roman" w:hAnsi="Times New Roman"/>
                <w:sz w:val="24"/>
                <w:szCs w:val="24"/>
              </w:rPr>
            </w:pPr>
            <w:r w:rsidRPr="00813E1E">
              <w:rPr>
                <w:rFonts w:ascii="Times New Roman" w:hAnsi="Times New Roman"/>
                <w:sz w:val="24"/>
                <w:szCs w:val="24"/>
                <w:lang w:val="en-ZW"/>
              </w:rPr>
              <w:t>Prepare materials for sanitary appliances</w:t>
            </w:r>
          </w:p>
          <w:p w14:paraId="145B60EE" w14:textId="77777777" w:rsidR="00097F5C" w:rsidRPr="00813E1E" w:rsidRDefault="00097F5C" w:rsidP="00097F5C">
            <w:pPr>
              <w:spacing w:after="160" w:line="240" w:lineRule="auto"/>
              <w:ind w:left="720"/>
              <w:contextualSpacing/>
              <w:rPr>
                <w:rFonts w:ascii="Times New Roman" w:hAnsi="Times New Roman"/>
                <w:sz w:val="24"/>
                <w:szCs w:val="24"/>
                <w:lang w:val="en-ZW"/>
              </w:rPr>
            </w:pPr>
          </w:p>
        </w:tc>
        <w:tc>
          <w:tcPr>
            <w:tcW w:w="5670" w:type="dxa"/>
            <w:tcBorders>
              <w:top w:val="single" w:sz="4" w:space="0" w:color="auto"/>
              <w:left w:val="single" w:sz="4" w:space="0" w:color="auto"/>
              <w:bottom w:val="single" w:sz="4" w:space="0" w:color="auto"/>
              <w:right w:val="single" w:sz="4" w:space="0" w:color="auto"/>
            </w:tcBorders>
          </w:tcPr>
          <w:p w14:paraId="10A25385" w14:textId="77777777" w:rsidR="00097F5C" w:rsidRPr="00813E1E" w:rsidRDefault="00097F5C" w:rsidP="00097F5C">
            <w:pPr>
              <w:numPr>
                <w:ilvl w:val="1"/>
                <w:numId w:val="224"/>
              </w:numPr>
              <w:tabs>
                <w:tab w:val="left" w:pos="148"/>
              </w:tabs>
              <w:spacing w:after="0" w:line="240" w:lineRule="auto"/>
              <w:ind w:left="464"/>
              <w:contextualSpacing/>
              <w:rPr>
                <w:rFonts w:ascii="Times New Roman" w:hAnsi="Times New Roman"/>
                <w:sz w:val="24"/>
                <w:szCs w:val="24"/>
                <w:lang w:val="en-ZW"/>
              </w:rPr>
            </w:pPr>
            <w:r w:rsidRPr="00813E1E">
              <w:rPr>
                <w:rFonts w:ascii="Times New Roman" w:hAnsi="Times New Roman"/>
                <w:sz w:val="24"/>
                <w:szCs w:val="24"/>
                <w:lang w:val="en-ZW"/>
              </w:rPr>
              <w:t>Safety Measures</w:t>
            </w:r>
          </w:p>
          <w:p w14:paraId="3E6ACC9D"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Hardhat/ Helmet</w:t>
            </w:r>
          </w:p>
          <w:p w14:paraId="22387ED3"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Safety gloves</w:t>
            </w:r>
          </w:p>
          <w:p w14:paraId="6C662BAF"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Dustcoat / overall</w:t>
            </w:r>
          </w:p>
          <w:p w14:paraId="26A6B9E8"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Safety shoes / boots</w:t>
            </w:r>
          </w:p>
          <w:p w14:paraId="6536D152"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Safety goggles/ face mask</w:t>
            </w:r>
            <w:r w:rsidRPr="00813E1E">
              <w:rPr>
                <w:rFonts w:ascii="Times New Roman" w:hAnsi="Times New Roman"/>
                <w:sz w:val="24"/>
                <w:szCs w:val="24"/>
                <w:lang w:val="en-ZW"/>
              </w:rPr>
              <w:t>.</w:t>
            </w:r>
          </w:p>
          <w:p w14:paraId="0309210B" w14:textId="77777777" w:rsidR="00097F5C" w:rsidRPr="00813E1E" w:rsidRDefault="00097F5C" w:rsidP="00097F5C">
            <w:pPr>
              <w:numPr>
                <w:ilvl w:val="1"/>
                <w:numId w:val="224"/>
              </w:numPr>
              <w:tabs>
                <w:tab w:val="left" w:pos="148"/>
              </w:tabs>
              <w:spacing w:after="0" w:line="240" w:lineRule="auto"/>
              <w:ind w:left="464"/>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Sanitary appliances installation materials</w:t>
            </w:r>
            <w:r w:rsidRPr="00813E1E">
              <w:rPr>
                <w:rFonts w:ascii="Times New Roman" w:eastAsia="Times New Roman" w:hAnsi="Times New Roman"/>
                <w:sz w:val="24"/>
                <w:szCs w:val="24"/>
                <w:lang w:val="en-GB"/>
              </w:rPr>
              <w:t xml:space="preserve">/accessories </w:t>
            </w:r>
            <w:r w:rsidRPr="00813E1E">
              <w:rPr>
                <w:rFonts w:ascii="Times New Roman" w:eastAsia="Times New Roman" w:hAnsi="Times New Roman"/>
                <w:sz w:val="24"/>
                <w:szCs w:val="24"/>
                <w:lang w:val="en-ZW"/>
              </w:rPr>
              <w:t xml:space="preserve"> </w:t>
            </w:r>
          </w:p>
          <w:p w14:paraId="104545D7"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Screws</w:t>
            </w:r>
          </w:p>
          <w:p w14:paraId="4C950E57"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Adhesives</w:t>
            </w:r>
          </w:p>
          <w:p w14:paraId="0D540A28"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Cement</w:t>
            </w:r>
          </w:p>
          <w:p w14:paraId="6C165F3E"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Sand</w:t>
            </w:r>
          </w:p>
          <w:p w14:paraId="3150CF00"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Pipes</w:t>
            </w:r>
          </w:p>
          <w:p w14:paraId="0422080C"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Traps</w:t>
            </w:r>
          </w:p>
          <w:p w14:paraId="289B6E0E"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Caulking material</w:t>
            </w:r>
          </w:p>
          <w:p w14:paraId="6DD9E3AD"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lastRenderedPageBreak/>
              <w:t>Pipe fittings</w:t>
            </w:r>
          </w:p>
          <w:p w14:paraId="5B0066D2" w14:textId="77777777" w:rsidR="00097F5C" w:rsidRPr="00813E1E" w:rsidRDefault="00097F5C" w:rsidP="00097F5C">
            <w:pPr>
              <w:numPr>
                <w:ilvl w:val="2"/>
                <w:numId w:val="224"/>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Magic bends</w:t>
            </w:r>
          </w:p>
          <w:p w14:paraId="3975739C" w14:textId="77777777" w:rsidR="00097F5C" w:rsidRPr="00813E1E" w:rsidRDefault="00097F5C" w:rsidP="00097F5C">
            <w:pPr>
              <w:numPr>
                <w:ilvl w:val="1"/>
                <w:numId w:val="224"/>
              </w:numPr>
              <w:tabs>
                <w:tab w:val="left" w:pos="148"/>
              </w:tabs>
              <w:spacing w:after="0" w:line="240" w:lineRule="auto"/>
              <w:ind w:left="464"/>
              <w:contextualSpacing/>
              <w:rPr>
                <w:rFonts w:ascii="Times New Roman" w:hAnsi="Times New Roman"/>
                <w:sz w:val="24"/>
                <w:szCs w:val="24"/>
                <w:lang w:val="en-ZA"/>
              </w:rPr>
            </w:pPr>
            <w:r w:rsidRPr="00813E1E">
              <w:rPr>
                <w:rFonts w:ascii="Times New Roman" w:eastAsia="Times New Roman" w:hAnsi="Times New Roman"/>
                <w:bCs/>
                <w:iCs/>
                <w:sz w:val="24"/>
                <w:szCs w:val="24"/>
                <w:lang w:val="en-ZW"/>
              </w:rPr>
              <w:t>Selection of Sanitary appliances</w:t>
            </w:r>
            <w:r w:rsidRPr="00813E1E">
              <w:rPr>
                <w:rFonts w:ascii="Times New Roman" w:eastAsia="Times New Roman" w:hAnsi="Times New Roman"/>
                <w:bCs/>
                <w:iCs/>
                <w:sz w:val="24"/>
                <w:szCs w:val="24"/>
                <w:lang w:val="en-ZW" w:bidi="ar"/>
              </w:rPr>
              <w:t xml:space="preserve"> </w:t>
            </w:r>
          </w:p>
          <w:p w14:paraId="69E10208" w14:textId="77777777" w:rsidR="00097F5C" w:rsidRPr="00813E1E" w:rsidRDefault="00097F5C" w:rsidP="00097F5C">
            <w:pPr>
              <w:numPr>
                <w:ilvl w:val="2"/>
                <w:numId w:val="224"/>
              </w:numPr>
              <w:tabs>
                <w:tab w:val="left" w:pos="148"/>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A"/>
              </w:rPr>
              <w:t>Wash hand basin</w:t>
            </w:r>
          </w:p>
          <w:p w14:paraId="7817EF5A" w14:textId="77777777" w:rsidR="00097F5C" w:rsidRPr="00813E1E" w:rsidRDefault="00097F5C" w:rsidP="00097F5C">
            <w:pPr>
              <w:numPr>
                <w:ilvl w:val="2"/>
                <w:numId w:val="224"/>
              </w:numPr>
              <w:tabs>
                <w:tab w:val="left" w:pos="148"/>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A"/>
              </w:rPr>
              <w:t>Water closet</w:t>
            </w:r>
          </w:p>
          <w:p w14:paraId="494658F7" w14:textId="77777777" w:rsidR="00097F5C" w:rsidRPr="00813E1E" w:rsidRDefault="00097F5C" w:rsidP="00097F5C">
            <w:pPr>
              <w:numPr>
                <w:ilvl w:val="2"/>
                <w:numId w:val="224"/>
              </w:numPr>
              <w:tabs>
                <w:tab w:val="left" w:pos="148"/>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A"/>
              </w:rPr>
              <w:t>Bath tub</w:t>
            </w:r>
          </w:p>
          <w:p w14:paraId="2ACFCC94" w14:textId="77777777" w:rsidR="00097F5C" w:rsidRPr="00813E1E" w:rsidRDefault="00097F5C" w:rsidP="00097F5C">
            <w:pPr>
              <w:numPr>
                <w:ilvl w:val="2"/>
                <w:numId w:val="224"/>
              </w:numPr>
              <w:tabs>
                <w:tab w:val="left" w:pos="148"/>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A"/>
              </w:rPr>
              <w:t>Urinal</w:t>
            </w:r>
          </w:p>
          <w:p w14:paraId="00E8233C" w14:textId="77777777" w:rsidR="00097F5C" w:rsidRPr="00813E1E" w:rsidRDefault="00097F5C" w:rsidP="00097F5C">
            <w:pPr>
              <w:numPr>
                <w:ilvl w:val="2"/>
                <w:numId w:val="224"/>
              </w:numPr>
              <w:tabs>
                <w:tab w:val="left" w:pos="148"/>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A"/>
              </w:rPr>
              <w:t>Kitchen sink</w:t>
            </w:r>
          </w:p>
          <w:p w14:paraId="649C63A0" w14:textId="77777777" w:rsidR="00097F5C" w:rsidRPr="00813E1E" w:rsidRDefault="00097F5C" w:rsidP="00097F5C">
            <w:pPr>
              <w:numPr>
                <w:ilvl w:val="2"/>
                <w:numId w:val="224"/>
              </w:numPr>
              <w:tabs>
                <w:tab w:val="left" w:pos="148"/>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A"/>
              </w:rPr>
              <w:t>Shower head</w:t>
            </w:r>
          </w:p>
          <w:p w14:paraId="5EA6DF1F" w14:textId="77777777" w:rsidR="00097F5C" w:rsidRPr="00813E1E" w:rsidRDefault="00097F5C" w:rsidP="00097F5C">
            <w:pPr>
              <w:numPr>
                <w:ilvl w:val="2"/>
                <w:numId w:val="224"/>
              </w:numPr>
              <w:tabs>
                <w:tab w:val="left" w:pos="148"/>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A"/>
              </w:rPr>
              <w:t xml:space="preserve">Faucets </w:t>
            </w:r>
          </w:p>
          <w:p w14:paraId="42CA8014" w14:textId="77777777" w:rsidR="00097F5C" w:rsidRPr="00813E1E" w:rsidRDefault="00097F5C" w:rsidP="00097F5C">
            <w:pPr>
              <w:numPr>
                <w:ilvl w:val="1"/>
                <w:numId w:val="224"/>
              </w:numPr>
              <w:tabs>
                <w:tab w:val="left" w:pos="148"/>
              </w:tabs>
              <w:spacing w:after="0" w:line="240" w:lineRule="auto"/>
              <w:ind w:left="464"/>
              <w:contextualSpacing/>
              <w:rPr>
                <w:rFonts w:ascii="Times New Roman" w:hAnsi="Times New Roman"/>
                <w:b/>
                <w:sz w:val="24"/>
                <w:szCs w:val="24"/>
                <w:lang w:val="en-ZA"/>
              </w:rPr>
            </w:pPr>
            <w:r w:rsidRPr="00813E1E">
              <w:rPr>
                <w:rFonts w:ascii="Times New Roman" w:hAnsi="Times New Roman"/>
                <w:sz w:val="24"/>
                <w:szCs w:val="24"/>
                <w:lang w:val="en-ZW"/>
              </w:rPr>
              <w:t xml:space="preserve">Assembly of Sanitary appliances </w:t>
            </w:r>
          </w:p>
        </w:tc>
        <w:tc>
          <w:tcPr>
            <w:tcW w:w="2664" w:type="dxa"/>
            <w:tcBorders>
              <w:top w:val="single" w:sz="4" w:space="0" w:color="auto"/>
              <w:left w:val="single" w:sz="4" w:space="0" w:color="auto"/>
              <w:bottom w:val="single" w:sz="4" w:space="0" w:color="auto"/>
              <w:right w:val="single" w:sz="4" w:space="0" w:color="auto"/>
            </w:tcBorders>
          </w:tcPr>
          <w:p w14:paraId="6DA0549B" w14:textId="77777777" w:rsidR="00097F5C" w:rsidRPr="00813E1E" w:rsidRDefault="00097F5C" w:rsidP="00097F5C">
            <w:pPr>
              <w:numPr>
                <w:ilvl w:val="0"/>
                <w:numId w:val="225"/>
              </w:numPr>
              <w:spacing w:after="0" w:line="240" w:lineRule="auto"/>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3ADABA3E" w14:textId="77777777" w:rsidR="00097F5C" w:rsidRPr="00813E1E" w:rsidRDefault="00097F5C" w:rsidP="00097F5C">
            <w:pPr>
              <w:numPr>
                <w:ilvl w:val="0"/>
                <w:numId w:val="225"/>
              </w:numPr>
              <w:spacing w:after="0" w:line="240" w:lineRule="auto"/>
              <w:rPr>
                <w:rFonts w:ascii="Times New Roman" w:hAnsi="Times New Roman"/>
                <w:sz w:val="24"/>
                <w:szCs w:val="24"/>
                <w:lang w:val="en-ZA"/>
              </w:rPr>
            </w:pPr>
            <w:r w:rsidRPr="00813E1E">
              <w:rPr>
                <w:rFonts w:ascii="Times New Roman" w:hAnsi="Times New Roman"/>
                <w:sz w:val="24"/>
                <w:szCs w:val="24"/>
                <w:lang w:val="en-ZA"/>
              </w:rPr>
              <w:t xml:space="preserve">Projects </w:t>
            </w:r>
          </w:p>
          <w:p w14:paraId="7427A0C8" w14:textId="77777777" w:rsidR="00097F5C" w:rsidRPr="00813E1E" w:rsidRDefault="00097F5C" w:rsidP="00097F5C">
            <w:pPr>
              <w:widowControl w:val="0"/>
              <w:numPr>
                <w:ilvl w:val="0"/>
                <w:numId w:val="22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2F5004B4" w14:textId="77777777" w:rsidR="00097F5C" w:rsidRPr="00813E1E" w:rsidRDefault="00097F5C" w:rsidP="00097F5C">
            <w:pPr>
              <w:widowControl w:val="0"/>
              <w:numPr>
                <w:ilvl w:val="0"/>
                <w:numId w:val="22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2BD14489" w14:textId="77777777" w:rsidR="00097F5C" w:rsidRPr="00813E1E" w:rsidRDefault="00097F5C" w:rsidP="00097F5C">
            <w:pPr>
              <w:widowControl w:val="0"/>
              <w:numPr>
                <w:ilvl w:val="0"/>
                <w:numId w:val="22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163EF8C4" w14:textId="77777777" w:rsidR="00097F5C" w:rsidRPr="00813E1E" w:rsidRDefault="00097F5C" w:rsidP="00097F5C">
            <w:pPr>
              <w:widowControl w:val="0"/>
              <w:numPr>
                <w:ilvl w:val="0"/>
                <w:numId w:val="22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08DA2523" w14:textId="77777777" w:rsidR="00097F5C" w:rsidRPr="00813E1E" w:rsidRDefault="00097F5C" w:rsidP="00097F5C">
            <w:pPr>
              <w:spacing w:after="0" w:line="240" w:lineRule="auto"/>
              <w:ind w:left="720"/>
              <w:rPr>
                <w:rFonts w:ascii="Times New Roman" w:hAnsi="Times New Roman"/>
                <w:sz w:val="24"/>
                <w:szCs w:val="24"/>
                <w:lang w:val="en-ZA"/>
              </w:rPr>
            </w:pPr>
          </w:p>
        </w:tc>
      </w:tr>
      <w:tr w:rsidR="00097F5C" w:rsidRPr="00813E1E" w14:paraId="719AB292" w14:textId="77777777" w:rsidTr="00BE745A">
        <w:trPr>
          <w:trHeight w:val="620"/>
        </w:trPr>
        <w:tc>
          <w:tcPr>
            <w:tcW w:w="1560" w:type="dxa"/>
            <w:tcBorders>
              <w:top w:val="single" w:sz="4" w:space="0" w:color="auto"/>
              <w:left w:val="single" w:sz="4" w:space="0" w:color="auto"/>
              <w:bottom w:val="single" w:sz="4" w:space="0" w:color="auto"/>
              <w:right w:val="single" w:sz="4" w:space="0" w:color="auto"/>
            </w:tcBorders>
          </w:tcPr>
          <w:p w14:paraId="3819E995" w14:textId="77777777" w:rsidR="00097F5C" w:rsidRPr="00813E1E" w:rsidRDefault="00097F5C" w:rsidP="00097F5C">
            <w:pPr>
              <w:numPr>
                <w:ilvl w:val="0"/>
                <w:numId w:val="223"/>
              </w:numPr>
              <w:spacing w:after="160" w:line="240" w:lineRule="auto"/>
              <w:contextualSpacing/>
              <w:rPr>
                <w:rFonts w:ascii="Times New Roman" w:hAnsi="Times New Roman"/>
                <w:sz w:val="24"/>
                <w:szCs w:val="24"/>
                <w:lang w:val="en-GB"/>
              </w:rPr>
            </w:pPr>
            <w:r w:rsidRPr="00813E1E">
              <w:rPr>
                <w:rFonts w:ascii="Times New Roman" w:hAnsi="Times New Roman"/>
                <w:sz w:val="24"/>
                <w:szCs w:val="24"/>
                <w:lang w:val="en-GB"/>
              </w:rPr>
              <w:t>Sketch simple sanitary appliances drawings and symbols.</w:t>
            </w:r>
          </w:p>
          <w:p w14:paraId="5522D1FE" w14:textId="77777777" w:rsidR="00097F5C" w:rsidRPr="00813E1E" w:rsidRDefault="00097F5C" w:rsidP="00097F5C">
            <w:pPr>
              <w:spacing w:after="160" w:line="240" w:lineRule="auto"/>
              <w:contextualSpacing/>
              <w:rPr>
                <w:rFonts w:ascii="Times New Roman" w:hAnsi="Times New Roman"/>
                <w:sz w:val="24"/>
                <w:szCs w:val="24"/>
                <w:lang w:val="en-GB"/>
              </w:rPr>
            </w:pPr>
            <w:r w:rsidRPr="00813E1E">
              <w:rPr>
                <w:rFonts w:ascii="Times New Roman" w:hAnsi="Times New Roman"/>
                <w:sz w:val="24"/>
                <w:szCs w:val="24"/>
                <w:lang w:val="en-GB"/>
              </w:rPr>
              <w:t>.</w:t>
            </w:r>
          </w:p>
        </w:tc>
        <w:tc>
          <w:tcPr>
            <w:tcW w:w="5670" w:type="dxa"/>
            <w:tcBorders>
              <w:top w:val="single" w:sz="4" w:space="0" w:color="auto"/>
              <w:left w:val="single" w:sz="4" w:space="0" w:color="auto"/>
              <w:bottom w:val="single" w:sz="4" w:space="0" w:color="auto"/>
              <w:right w:val="single" w:sz="4" w:space="0" w:color="auto"/>
            </w:tcBorders>
          </w:tcPr>
          <w:p w14:paraId="33DEE773" w14:textId="77777777" w:rsidR="00097F5C" w:rsidRPr="00813E1E" w:rsidRDefault="00097F5C" w:rsidP="00097F5C">
            <w:pPr>
              <w:numPr>
                <w:ilvl w:val="1"/>
                <w:numId w:val="226"/>
              </w:numPr>
              <w:tabs>
                <w:tab w:val="left" w:pos="148"/>
              </w:tabs>
              <w:spacing w:after="0" w:line="240" w:lineRule="auto"/>
              <w:ind w:left="464"/>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Working drawings</w:t>
            </w:r>
          </w:p>
          <w:p w14:paraId="0961E905" w14:textId="77777777" w:rsidR="00097F5C" w:rsidRPr="00813E1E" w:rsidRDefault="00097F5C" w:rsidP="00097F5C">
            <w:pPr>
              <w:numPr>
                <w:ilvl w:val="2"/>
                <w:numId w:val="226"/>
              </w:numPr>
              <w:tabs>
                <w:tab w:val="left" w:pos="148"/>
              </w:tabs>
              <w:spacing w:after="0" w:line="240" w:lineRule="auto"/>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Pictorial</w:t>
            </w:r>
          </w:p>
          <w:p w14:paraId="0C3507D0" w14:textId="77777777" w:rsidR="00097F5C" w:rsidRPr="00813E1E" w:rsidRDefault="00097F5C" w:rsidP="00097F5C">
            <w:pPr>
              <w:numPr>
                <w:ilvl w:val="2"/>
                <w:numId w:val="226"/>
              </w:numPr>
              <w:tabs>
                <w:tab w:val="left" w:pos="148"/>
              </w:tabs>
              <w:spacing w:after="0" w:line="240" w:lineRule="auto"/>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GB"/>
              </w:rPr>
              <w:t xml:space="preserve"> </w:t>
            </w:r>
            <w:r w:rsidRPr="00813E1E">
              <w:rPr>
                <w:rFonts w:ascii="Times New Roman" w:eastAsia="Times New Roman" w:hAnsi="Times New Roman"/>
                <w:bCs/>
                <w:sz w:val="24"/>
                <w:szCs w:val="24"/>
                <w:lang w:val="en-ZW"/>
              </w:rPr>
              <w:t>Line drawing</w:t>
            </w:r>
          </w:p>
          <w:p w14:paraId="6979635E" w14:textId="77777777" w:rsidR="00097F5C" w:rsidRPr="00813E1E" w:rsidRDefault="00097F5C" w:rsidP="00097F5C">
            <w:pPr>
              <w:numPr>
                <w:ilvl w:val="2"/>
                <w:numId w:val="226"/>
              </w:numPr>
              <w:tabs>
                <w:tab w:val="left" w:pos="148"/>
              </w:tabs>
              <w:spacing w:after="0" w:line="240" w:lineRule="auto"/>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Freehand sketching</w:t>
            </w:r>
          </w:p>
          <w:p w14:paraId="70E5FED0" w14:textId="77777777" w:rsidR="00097F5C" w:rsidRPr="00813E1E" w:rsidRDefault="00097F5C" w:rsidP="00097F5C">
            <w:pPr>
              <w:numPr>
                <w:ilvl w:val="2"/>
                <w:numId w:val="226"/>
              </w:numPr>
              <w:tabs>
                <w:tab w:val="left" w:pos="148"/>
              </w:tabs>
              <w:spacing w:after="0" w:line="240" w:lineRule="auto"/>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Scale drawings</w:t>
            </w:r>
          </w:p>
          <w:p w14:paraId="426D6075" w14:textId="77777777" w:rsidR="00097F5C" w:rsidRPr="00813E1E" w:rsidRDefault="00097F5C" w:rsidP="00097F5C">
            <w:pPr>
              <w:numPr>
                <w:ilvl w:val="1"/>
                <w:numId w:val="226"/>
              </w:numPr>
              <w:tabs>
                <w:tab w:val="left" w:pos="148"/>
              </w:tabs>
              <w:spacing w:after="0" w:line="240" w:lineRule="auto"/>
              <w:ind w:left="464"/>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GB"/>
              </w:rPr>
              <w:t xml:space="preserve"> </w:t>
            </w:r>
            <w:r w:rsidRPr="00813E1E">
              <w:rPr>
                <w:rFonts w:ascii="Times New Roman" w:hAnsi="Times New Roman"/>
                <w:sz w:val="24"/>
                <w:szCs w:val="24"/>
                <w:lang w:val="en-GB"/>
              </w:rPr>
              <w:t xml:space="preserve">Working sanitary drawings interpreted </w:t>
            </w:r>
            <w:r w:rsidRPr="00813E1E">
              <w:rPr>
                <w:rFonts w:ascii="Times New Roman" w:eastAsia="SimSun" w:hAnsi="Times New Roman"/>
                <w:sz w:val="24"/>
                <w:szCs w:val="24"/>
                <w:lang w:val="en-ZW"/>
              </w:rPr>
              <w:t>as per work requirements</w:t>
            </w:r>
            <w:r w:rsidRPr="00813E1E">
              <w:rPr>
                <w:rFonts w:ascii="Times New Roman" w:eastAsia="Times New Roman" w:hAnsi="Times New Roman"/>
                <w:sz w:val="24"/>
                <w:szCs w:val="24"/>
                <w:lang w:val="en-ZW"/>
              </w:rPr>
              <w:t xml:space="preserve"> Symbols</w:t>
            </w:r>
          </w:p>
          <w:p w14:paraId="791A3BBF" w14:textId="77777777" w:rsidR="00097F5C" w:rsidRPr="00813E1E" w:rsidRDefault="00097F5C" w:rsidP="00097F5C">
            <w:pPr>
              <w:numPr>
                <w:ilvl w:val="1"/>
                <w:numId w:val="226"/>
              </w:numPr>
              <w:tabs>
                <w:tab w:val="left" w:pos="148"/>
              </w:tabs>
              <w:spacing w:after="0" w:line="240" w:lineRule="auto"/>
              <w:ind w:left="464"/>
              <w:contextualSpacing/>
              <w:rPr>
                <w:rFonts w:ascii="Times New Roman" w:eastAsia="Times New Roman" w:hAnsi="Times New Roman"/>
                <w:sz w:val="24"/>
                <w:szCs w:val="24"/>
                <w:lang w:val="en-ZW"/>
              </w:rPr>
            </w:pPr>
            <w:r w:rsidRPr="00813E1E">
              <w:rPr>
                <w:rFonts w:ascii="Times New Roman" w:eastAsia="SimSun" w:hAnsi="Times New Roman"/>
                <w:sz w:val="24"/>
                <w:szCs w:val="24"/>
                <w:lang w:val="en-ZW"/>
              </w:rPr>
              <w:t xml:space="preserve">Measurements and symbols of sanitary drawings </w:t>
            </w:r>
            <w:r w:rsidRPr="00813E1E">
              <w:rPr>
                <w:rFonts w:ascii="Times New Roman" w:hAnsi="Times New Roman"/>
                <w:sz w:val="24"/>
                <w:szCs w:val="24"/>
                <w:lang w:val="en-GB"/>
              </w:rPr>
              <w:t>interpreted</w:t>
            </w:r>
            <w:r w:rsidRPr="00813E1E">
              <w:rPr>
                <w:rFonts w:ascii="Times New Roman" w:hAnsi="Times New Roman"/>
                <w:b/>
                <w:i/>
                <w:sz w:val="24"/>
                <w:szCs w:val="24"/>
                <w:lang w:val="en-GB"/>
              </w:rPr>
              <w:t xml:space="preserve"> </w:t>
            </w:r>
            <w:r w:rsidRPr="00813E1E">
              <w:rPr>
                <w:rFonts w:ascii="Times New Roman" w:eastAsia="SimSun" w:hAnsi="Times New Roman"/>
                <w:sz w:val="24"/>
                <w:szCs w:val="24"/>
                <w:lang w:val="en-ZW"/>
              </w:rPr>
              <w:t>as per work requirements.</w:t>
            </w:r>
          </w:p>
        </w:tc>
        <w:tc>
          <w:tcPr>
            <w:tcW w:w="2664" w:type="dxa"/>
            <w:tcBorders>
              <w:top w:val="single" w:sz="4" w:space="0" w:color="auto"/>
              <w:left w:val="single" w:sz="4" w:space="0" w:color="auto"/>
              <w:bottom w:val="single" w:sz="4" w:space="0" w:color="auto"/>
              <w:right w:val="single" w:sz="4" w:space="0" w:color="auto"/>
            </w:tcBorders>
          </w:tcPr>
          <w:p w14:paraId="7E730705" w14:textId="77777777" w:rsidR="00097F5C" w:rsidRPr="00813E1E" w:rsidRDefault="00097F5C" w:rsidP="00097F5C">
            <w:pPr>
              <w:numPr>
                <w:ilvl w:val="0"/>
                <w:numId w:val="225"/>
              </w:numPr>
              <w:spacing w:after="0" w:line="240" w:lineRule="auto"/>
              <w:rPr>
                <w:rFonts w:ascii="Times New Roman" w:hAnsi="Times New Roman"/>
                <w:sz w:val="24"/>
                <w:szCs w:val="24"/>
                <w:lang w:val="en-ZA"/>
              </w:rPr>
            </w:pPr>
            <w:r w:rsidRPr="00813E1E">
              <w:rPr>
                <w:rFonts w:ascii="Times New Roman" w:hAnsi="Times New Roman"/>
                <w:sz w:val="24"/>
                <w:szCs w:val="24"/>
                <w:lang w:val="en-ZA"/>
              </w:rPr>
              <w:t>Practical</w:t>
            </w:r>
          </w:p>
          <w:p w14:paraId="1DE135BE" w14:textId="77777777" w:rsidR="00097F5C" w:rsidRPr="00813E1E" w:rsidRDefault="00097F5C" w:rsidP="00097F5C">
            <w:pPr>
              <w:numPr>
                <w:ilvl w:val="0"/>
                <w:numId w:val="225"/>
              </w:numPr>
              <w:spacing w:after="0" w:line="240" w:lineRule="auto"/>
              <w:rPr>
                <w:rFonts w:ascii="Times New Roman" w:hAnsi="Times New Roman"/>
                <w:sz w:val="24"/>
                <w:szCs w:val="24"/>
                <w:lang w:val="en-ZA"/>
              </w:rPr>
            </w:pPr>
            <w:r w:rsidRPr="00813E1E">
              <w:rPr>
                <w:rFonts w:ascii="Times New Roman" w:hAnsi="Times New Roman"/>
                <w:sz w:val="24"/>
                <w:szCs w:val="24"/>
                <w:lang w:val="en-ZA"/>
              </w:rPr>
              <w:t xml:space="preserve">Projects </w:t>
            </w:r>
          </w:p>
          <w:p w14:paraId="63D7754A" w14:textId="77777777" w:rsidR="00097F5C" w:rsidRPr="00813E1E" w:rsidRDefault="00097F5C" w:rsidP="00097F5C">
            <w:pPr>
              <w:widowControl w:val="0"/>
              <w:numPr>
                <w:ilvl w:val="0"/>
                <w:numId w:val="22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5BBB8BB8" w14:textId="77777777" w:rsidR="00097F5C" w:rsidRPr="00813E1E" w:rsidRDefault="00097F5C" w:rsidP="00097F5C">
            <w:pPr>
              <w:widowControl w:val="0"/>
              <w:numPr>
                <w:ilvl w:val="0"/>
                <w:numId w:val="22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44EC0B01" w14:textId="77777777" w:rsidR="00097F5C" w:rsidRPr="00813E1E" w:rsidRDefault="00097F5C" w:rsidP="00097F5C">
            <w:pPr>
              <w:widowControl w:val="0"/>
              <w:numPr>
                <w:ilvl w:val="0"/>
                <w:numId w:val="22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2E6EF430" w14:textId="77777777" w:rsidR="00097F5C" w:rsidRPr="00813E1E" w:rsidRDefault="00097F5C" w:rsidP="00097F5C">
            <w:pPr>
              <w:spacing w:after="0" w:line="240" w:lineRule="auto"/>
              <w:ind w:left="720"/>
              <w:rPr>
                <w:rFonts w:ascii="Times New Roman" w:hAnsi="Times New Roman"/>
                <w:sz w:val="24"/>
                <w:szCs w:val="24"/>
                <w:lang w:val="en-ZA"/>
              </w:rPr>
            </w:pPr>
            <w:r w:rsidRPr="00813E1E">
              <w:rPr>
                <w:rFonts w:ascii="Times New Roman" w:eastAsia="Times New Roman" w:hAnsi="Times New Roman"/>
                <w:sz w:val="24"/>
                <w:szCs w:val="24"/>
                <w:lang w:eastAsia="en-GB"/>
              </w:rPr>
              <w:t>Oral assessment</w:t>
            </w:r>
          </w:p>
        </w:tc>
      </w:tr>
      <w:tr w:rsidR="00097F5C" w:rsidRPr="00813E1E" w14:paraId="647EAD25" w14:textId="77777777" w:rsidTr="00BE745A">
        <w:trPr>
          <w:trHeight w:val="260"/>
        </w:trPr>
        <w:tc>
          <w:tcPr>
            <w:tcW w:w="1560" w:type="dxa"/>
            <w:tcBorders>
              <w:top w:val="single" w:sz="4" w:space="0" w:color="auto"/>
              <w:left w:val="single" w:sz="4" w:space="0" w:color="auto"/>
              <w:bottom w:val="single" w:sz="4" w:space="0" w:color="auto"/>
              <w:right w:val="single" w:sz="4" w:space="0" w:color="auto"/>
            </w:tcBorders>
          </w:tcPr>
          <w:p w14:paraId="56C182C6" w14:textId="77777777" w:rsidR="00097F5C" w:rsidRPr="00813E1E" w:rsidRDefault="00097F5C" w:rsidP="00097F5C">
            <w:pPr>
              <w:numPr>
                <w:ilvl w:val="0"/>
                <w:numId w:val="223"/>
              </w:numPr>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Fix sanitary appliances</w:t>
            </w:r>
          </w:p>
          <w:p w14:paraId="58C2C9F5" w14:textId="77777777" w:rsidR="00097F5C" w:rsidRPr="00813E1E" w:rsidRDefault="00097F5C" w:rsidP="00097F5C">
            <w:pPr>
              <w:spacing w:after="160" w:line="240" w:lineRule="auto"/>
              <w:ind w:left="720"/>
              <w:contextualSpacing/>
              <w:rPr>
                <w:rFonts w:ascii="Times New Roman" w:hAnsi="Times New Roman"/>
                <w:sz w:val="24"/>
                <w:szCs w:val="24"/>
                <w:lang w:val="en-ZW"/>
              </w:rPr>
            </w:pPr>
          </w:p>
        </w:tc>
        <w:tc>
          <w:tcPr>
            <w:tcW w:w="5670" w:type="dxa"/>
            <w:tcBorders>
              <w:top w:val="single" w:sz="4" w:space="0" w:color="000000"/>
              <w:left w:val="single" w:sz="4" w:space="0" w:color="000000"/>
              <w:bottom w:val="single" w:sz="4" w:space="0" w:color="000000"/>
              <w:right w:val="single" w:sz="4" w:space="0" w:color="000000"/>
            </w:tcBorders>
          </w:tcPr>
          <w:p w14:paraId="43CAA8A6" w14:textId="77777777" w:rsidR="00097F5C" w:rsidRPr="00813E1E" w:rsidRDefault="00097F5C" w:rsidP="00097F5C">
            <w:pPr>
              <w:numPr>
                <w:ilvl w:val="1"/>
                <w:numId w:val="227"/>
              </w:numPr>
              <w:tabs>
                <w:tab w:val="left" w:pos="148"/>
                <w:tab w:val="left" w:pos="606"/>
              </w:tabs>
              <w:spacing w:after="0" w:line="240" w:lineRule="auto"/>
              <w:ind w:left="464" w:hanging="283"/>
              <w:contextualSpacing/>
              <w:rPr>
                <w:rFonts w:ascii="Times New Roman" w:hAnsi="Times New Roman"/>
                <w:sz w:val="24"/>
                <w:szCs w:val="24"/>
              </w:rPr>
            </w:pPr>
            <w:r w:rsidRPr="00813E1E">
              <w:rPr>
                <w:rFonts w:ascii="Times New Roman" w:eastAsia="Times New Roman" w:hAnsi="Times New Roman"/>
                <w:sz w:val="24"/>
                <w:szCs w:val="24"/>
                <w:lang w:val="en-ZW"/>
              </w:rPr>
              <w:t xml:space="preserve">Sanitary appliances installation tools and equipment </w:t>
            </w:r>
          </w:p>
          <w:p w14:paraId="50B4D0AE"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Adjustable Wrench</w:t>
            </w:r>
          </w:p>
          <w:p w14:paraId="43B67E06"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lang w:val="en-ZW"/>
              </w:rPr>
              <w:t>Pipe Wrench</w:t>
            </w:r>
          </w:p>
          <w:p w14:paraId="4B0D8BB7"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Basin Wrench</w:t>
            </w:r>
          </w:p>
          <w:p w14:paraId="61B5B5A8"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Screwdrivers (Flathead and Phillips)</w:t>
            </w:r>
          </w:p>
          <w:p w14:paraId="1306E77E"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Hacksaw</w:t>
            </w:r>
          </w:p>
          <w:p w14:paraId="0AEB911D"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 Cutter</w:t>
            </w:r>
          </w:p>
          <w:p w14:paraId="0A2AABD4"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Plumber’s Tape (Thread Seal Tape)</w:t>
            </w:r>
          </w:p>
          <w:p w14:paraId="220E9086"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Silicone Sealant and Caulking Gun</w:t>
            </w:r>
          </w:p>
          <w:p w14:paraId="23CB3A7A"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Plumber’s Putty</w:t>
            </w:r>
          </w:p>
          <w:p w14:paraId="468F0CF9"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Tape Measure</w:t>
            </w:r>
          </w:p>
          <w:p w14:paraId="78F17E33"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Spirit Level</w:t>
            </w:r>
          </w:p>
          <w:p w14:paraId="6383713F"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Drill and Drill Bits</w:t>
            </w:r>
          </w:p>
          <w:p w14:paraId="449C6E81"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Hole Saw Kit</w:t>
            </w:r>
          </w:p>
          <w:p w14:paraId="404824ED"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Bucket and Sponge</w:t>
            </w:r>
          </w:p>
          <w:p w14:paraId="2ABD7EAD"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Pliers</w:t>
            </w:r>
          </w:p>
          <w:p w14:paraId="42B17FE0"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Teflon Tape</w:t>
            </w:r>
          </w:p>
          <w:p w14:paraId="2E8383BA"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Allen Keys (Hex Wrench Set)</w:t>
            </w:r>
          </w:p>
          <w:p w14:paraId="066137C3"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Rubber Mallet</w:t>
            </w:r>
          </w:p>
          <w:p w14:paraId="5AA4E85D"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Ball hammer</w:t>
            </w:r>
          </w:p>
          <w:p w14:paraId="03731E4B"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 Bender (for copper pipes)</w:t>
            </w:r>
          </w:p>
          <w:p w14:paraId="725DC2F0" w14:textId="77777777" w:rsidR="00097F5C" w:rsidRPr="00813E1E" w:rsidRDefault="00097F5C" w:rsidP="00097F5C">
            <w:pPr>
              <w:numPr>
                <w:ilvl w:val="1"/>
                <w:numId w:val="227"/>
              </w:numPr>
              <w:tabs>
                <w:tab w:val="left" w:pos="148"/>
                <w:tab w:val="left" w:pos="606"/>
              </w:tabs>
              <w:spacing w:after="0" w:line="240" w:lineRule="auto"/>
              <w:ind w:left="464" w:hanging="283"/>
              <w:contextualSpacing/>
              <w:rPr>
                <w:rFonts w:ascii="Times New Roman" w:hAnsi="Times New Roman"/>
                <w:sz w:val="24"/>
                <w:szCs w:val="24"/>
                <w:lang w:val="en-ZW"/>
              </w:rPr>
            </w:pPr>
            <w:r w:rsidRPr="00813E1E">
              <w:rPr>
                <w:rFonts w:ascii="Times New Roman" w:hAnsi="Times New Roman"/>
                <w:sz w:val="24"/>
                <w:szCs w:val="24"/>
                <w:lang w:val="en-GB"/>
              </w:rPr>
              <w:t xml:space="preserve"> </w:t>
            </w:r>
            <w:r w:rsidRPr="00813E1E">
              <w:rPr>
                <w:rFonts w:ascii="Times New Roman" w:hAnsi="Times New Roman"/>
                <w:sz w:val="24"/>
                <w:szCs w:val="24"/>
                <w:lang w:val="en-ZW"/>
              </w:rPr>
              <w:t xml:space="preserve">Setting out Sanitary appliances </w:t>
            </w:r>
          </w:p>
          <w:p w14:paraId="120C6B06"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hAnsi="Times New Roman"/>
                <w:sz w:val="24"/>
                <w:szCs w:val="24"/>
                <w:lang w:val="en-GB"/>
              </w:rPr>
              <w:t xml:space="preserve"> </w:t>
            </w:r>
            <w:r w:rsidRPr="00813E1E">
              <w:rPr>
                <w:rFonts w:ascii="Times New Roman" w:eastAsia="Times New Roman" w:hAnsi="Times New Roman"/>
                <w:sz w:val="24"/>
                <w:szCs w:val="24"/>
                <w:lang w:val="en-ZW"/>
              </w:rPr>
              <w:t xml:space="preserve">Positioning </w:t>
            </w:r>
          </w:p>
          <w:p w14:paraId="01728626"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 Marking</w:t>
            </w:r>
          </w:p>
          <w:p w14:paraId="2190FF6D" w14:textId="77777777" w:rsidR="00097F5C" w:rsidRPr="00813E1E" w:rsidRDefault="00097F5C" w:rsidP="00097F5C">
            <w:pPr>
              <w:numPr>
                <w:ilvl w:val="1"/>
                <w:numId w:val="227"/>
              </w:numPr>
              <w:tabs>
                <w:tab w:val="left" w:pos="148"/>
                <w:tab w:val="left" w:pos="606"/>
              </w:tabs>
              <w:spacing w:after="0" w:line="240" w:lineRule="auto"/>
              <w:ind w:left="464" w:hanging="283"/>
              <w:contextualSpacing/>
              <w:rPr>
                <w:rFonts w:ascii="Times New Roman" w:hAnsi="Times New Roman"/>
                <w:sz w:val="24"/>
                <w:szCs w:val="24"/>
                <w:lang w:val="en-ZW"/>
              </w:rPr>
            </w:pPr>
            <w:r w:rsidRPr="00813E1E">
              <w:rPr>
                <w:rFonts w:ascii="Times New Roman" w:hAnsi="Times New Roman"/>
                <w:sz w:val="24"/>
                <w:szCs w:val="24"/>
                <w:lang w:val="en-ZW"/>
              </w:rPr>
              <w:t xml:space="preserve">Install Sanitary appliances </w:t>
            </w:r>
          </w:p>
          <w:p w14:paraId="52A3C51A"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hAnsi="Times New Roman"/>
                <w:sz w:val="24"/>
                <w:szCs w:val="24"/>
                <w:lang w:val="en-GB"/>
              </w:rPr>
              <w:lastRenderedPageBreak/>
              <w:t xml:space="preserve">  </w:t>
            </w:r>
            <w:r w:rsidRPr="00813E1E">
              <w:rPr>
                <w:rFonts w:ascii="Times New Roman" w:eastAsia="Times New Roman" w:hAnsi="Times New Roman"/>
                <w:sz w:val="24"/>
                <w:szCs w:val="24"/>
                <w:lang w:val="en-ZW"/>
              </w:rPr>
              <w:t>Mount Sanitary appliances</w:t>
            </w:r>
          </w:p>
          <w:p w14:paraId="6FCD46E1"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Connecting the Water Supply to Drainage Connection</w:t>
            </w:r>
          </w:p>
          <w:p w14:paraId="31251263"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Sealing</w:t>
            </w:r>
          </w:p>
          <w:p w14:paraId="763F2220" w14:textId="77777777" w:rsidR="00097F5C" w:rsidRPr="00813E1E" w:rsidRDefault="00097F5C" w:rsidP="00097F5C">
            <w:pPr>
              <w:numPr>
                <w:ilvl w:val="1"/>
                <w:numId w:val="227"/>
              </w:numPr>
              <w:tabs>
                <w:tab w:val="left" w:pos="148"/>
                <w:tab w:val="left" w:pos="606"/>
              </w:tabs>
              <w:spacing w:after="0" w:line="240" w:lineRule="auto"/>
              <w:ind w:left="464" w:hanging="283"/>
              <w:contextualSpacing/>
              <w:rPr>
                <w:rFonts w:ascii="Times New Roman" w:hAnsi="Times New Roman"/>
                <w:sz w:val="24"/>
                <w:szCs w:val="24"/>
                <w:lang w:val="en-ZW"/>
              </w:rPr>
            </w:pPr>
            <w:r w:rsidRPr="00813E1E">
              <w:rPr>
                <w:rFonts w:ascii="Times New Roman" w:hAnsi="Times New Roman"/>
                <w:sz w:val="24"/>
                <w:szCs w:val="24"/>
                <w:lang w:val="en-GB"/>
              </w:rPr>
              <w:t xml:space="preserve"> </w:t>
            </w:r>
            <w:r w:rsidRPr="00813E1E">
              <w:rPr>
                <w:rFonts w:ascii="Times New Roman" w:hAnsi="Times New Roman"/>
                <w:sz w:val="24"/>
                <w:szCs w:val="24"/>
                <w:lang w:val="en-ZW"/>
              </w:rPr>
              <w:t>Functionality tests for Sanitary appliances</w:t>
            </w:r>
          </w:p>
          <w:p w14:paraId="6F0D0E5F"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Water Supply Check</w:t>
            </w:r>
          </w:p>
          <w:p w14:paraId="62ED5051"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Flush Test (Toilets and Urinals)</w:t>
            </w:r>
          </w:p>
          <w:p w14:paraId="452F0C5E"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Drainage Test (Sinks, Basins, and Showers)</w:t>
            </w:r>
          </w:p>
          <w:p w14:paraId="38FA3CED"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Leak Test</w:t>
            </w:r>
          </w:p>
          <w:p w14:paraId="73003493"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Water Pressure Test</w:t>
            </w:r>
          </w:p>
          <w:p w14:paraId="69EDDB7E" w14:textId="77777777" w:rsidR="00097F5C" w:rsidRPr="00813E1E" w:rsidRDefault="00097F5C" w:rsidP="00097F5C">
            <w:pPr>
              <w:numPr>
                <w:ilvl w:val="2"/>
                <w:numId w:val="227"/>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Temperature Control Check (if applicable)</w:t>
            </w:r>
          </w:p>
          <w:p w14:paraId="650A66C9" w14:textId="77777777" w:rsidR="00097F5C" w:rsidRPr="00813E1E" w:rsidRDefault="00097F5C" w:rsidP="00097F5C">
            <w:pPr>
              <w:numPr>
                <w:ilvl w:val="2"/>
                <w:numId w:val="227"/>
              </w:numPr>
              <w:tabs>
                <w:tab w:val="left" w:pos="148"/>
              </w:tabs>
              <w:spacing w:after="0" w:line="240" w:lineRule="auto"/>
              <w:contextualSpacing/>
              <w:rPr>
                <w:rFonts w:ascii="Times New Roman" w:hAnsi="Times New Roman"/>
                <w:sz w:val="24"/>
                <w:szCs w:val="24"/>
                <w:lang w:val="en-ZW"/>
              </w:rPr>
            </w:pPr>
            <w:r w:rsidRPr="00813E1E">
              <w:rPr>
                <w:rFonts w:ascii="Times New Roman" w:eastAsia="Times New Roman" w:hAnsi="Times New Roman"/>
                <w:sz w:val="24"/>
                <w:szCs w:val="24"/>
                <w:lang w:val="en-ZW"/>
              </w:rPr>
              <w:t>Overflow Prevention Test (for sinks and tubs)</w:t>
            </w:r>
          </w:p>
        </w:tc>
        <w:tc>
          <w:tcPr>
            <w:tcW w:w="2664" w:type="dxa"/>
            <w:tcBorders>
              <w:top w:val="single" w:sz="4" w:space="0" w:color="auto"/>
              <w:left w:val="single" w:sz="4" w:space="0" w:color="auto"/>
              <w:bottom w:val="single" w:sz="4" w:space="0" w:color="auto"/>
              <w:right w:val="single" w:sz="4" w:space="0" w:color="auto"/>
            </w:tcBorders>
          </w:tcPr>
          <w:p w14:paraId="5B160A14" w14:textId="77777777" w:rsidR="00097F5C" w:rsidRPr="00813E1E" w:rsidRDefault="00097F5C" w:rsidP="00097F5C">
            <w:pPr>
              <w:numPr>
                <w:ilvl w:val="0"/>
                <w:numId w:val="228"/>
              </w:numPr>
              <w:spacing w:after="0" w:line="240" w:lineRule="auto"/>
              <w:ind w:left="698"/>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778D9208" w14:textId="77777777" w:rsidR="00097F5C" w:rsidRPr="00813E1E" w:rsidRDefault="00097F5C" w:rsidP="00097F5C">
            <w:pPr>
              <w:numPr>
                <w:ilvl w:val="0"/>
                <w:numId w:val="228"/>
              </w:numPr>
              <w:spacing w:after="0" w:line="240" w:lineRule="auto"/>
              <w:ind w:left="698"/>
              <w:rPr>
                <w:rFonts w:ascii="Times New Roman" w:hAnsi="Times New Roman"/>
                <w:sz w:val="24"/>
                <w:szCs w:val="24"/>
                <w:lang w:val="en-ZA"/>
              </w:rPr>
            </w:pPr>
            <w:r w:rsidRPr="00813E1E">
              <w:rPr>
                <w:rFonts w:ascii="Times New Roman" w:hAnsi="Times New Roman"/>
                <w:sz w:val="24"/>
                <w:szCs w:val="24"/>
                <w:lang w:val="en-ZA"/>
              </w:rPr>
              <w:t xml:space="preserve">Projects </w:t>
            </w:r>
          </w:p>
          <w:p w14:paraId="0D2824E9" w14:textId="77777777" w:rsidR="00097F5C" w:rsidRPr="00813E1E" w:rsidRDefault="00097F5C" w:rsidP="00097F5C">
            <w:pPr>
              <w:widowControl w:val="0"/>
              <w:numPr>
                <w:ilvl w:val="0"/>
                <w:numId w:val="228"/>
              </w:numPr>
              <w:autoSpaceDE w:val="0"/>
              <w:autoSpaceDN w:val="0"/>
              <w:spacing w:after="0" w:line="240" w:lineRule="auto"/>
              <w:ind w:left="698"/>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581CB69D" w14:textId="77777777" w:rsidR="00097F5C" w:rsidRPr="00813E1E" w:rsidRDefault="00097F5C" w:rsidP="00097F5C">
            <w:pPr>
              <w:widowControl w:val="0"/>
              <w:numPr>
                <w:ilvl w:val="0"/>
                <w:numId w:val="228"/>
              </w:numPr>
              <w:autoSpaceDE w:val="0"/>
              <w:autoSpaceDN w:val="0"/>
              <w:spacing w:after="0" w:line="240" w:lineRule="auto"/>
              <w:ind w:left="698"/>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6096992C" w14:textId="77777777" w:rsidR="00097F5C" w:rsidRPr="00813E1E" w:rsidRDefault="00097F5C" w:rsidP="00097F5C">
            <w:pPr>
              <w:widowControl w:val="0"/>
              <w:numPr>
                <w:ilvl w:val="0"/>
                <w:numId w:val="228"/>
              </w:numPr>
              <w:autoSpaceDE w:val="0"/>
              <w:autoSpaceDN w:val="0"/>
              <w:spacing w:after="0" w:line="240" w:lineRule="auto"/>
              <w:ind w:left="698"/>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0C7F1BA8" w14:textId="77777777" w:rsidR="00097F5C" w:rsidRPr="00813E1E" w:rsidRDefault="00097F5C" w:rsidP="00097F5C">
            <w:pPr>
              <w:widowControl w:val="0"/>
              <w:numPr>
                <w:ilvl w:val="0"/>
                <w:numId w:val="228"/>
              </w:numPr>
              <w:autoSpaceDE w:val="0"/>
              <w:autoSpaceDN w:val="0"/>
              <w:spacing w:after="0" w:line="240" w:lineRule="auto"/>
              <w:ind w:left="698"/>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0354BA60" w14:textId="77777777" w:rsidR="00097F5C" w:rsidRPr="00813E1E" w:rsidRDefault="00097F5C" w:rsidP="00097F5C">
            <w:pPr>
              <w:spacing w:after="0" w:line="240" w:lineRule="auto"/>
              <w:ind w:left="556"/>
              <w:rPr>
                <w:rFonts w:ascii="Times New Roman" w:hAnsi="Times New Roman"/>
                <w:sz w:val="24"/>
                <w:szCs w:val="24"/>
                <w:lang w:val="en-ZA"/>
              </w:rPr>
            </w:pPr>
          </w:p>
        </w:tc>
      </w:tr>
      <w:tr w:rsidR="00097F5C" w:rsidRPr="00813E1E" w14:paraId="2B83349E" w14:textId="77777777" w:rsidTr="00BE745A">
        <w:trPr>
          <w:trHeight w:val="1178"/>
        </w:trPr>
        <w:tc>
          <w:tcPr>
            <w:tcW w:w="1560" w:type="dxa"/>
            <w:tcBorders>
              <w:top w:val="single" w:sz="4" w:space="0" w:color="auto"/>
              <w:left w:val="single" w:sz="4" w:space="0" w:color="auto"/>
              <w:bottom w:val="single" w:sz="4" w:space="0" w:color="auto"/>
              <w:right w:val="single" w:sz="4" w:space="0" w:color="auto"/>
            </w:tcBorders>
          </w:tcPr>
          <w:p w14:paraId="6AC54E17" w14:textId="77777777" w:rsidR="00097F5C" w:rsidRPr="00813E1E" w:rsidRDefault="00097F5C" w:rsidP="00097F5C">
            <w:pPr>
              <w:numPr>
                <w:ilvl w:val="0"/>
                <w:numId w:val="223"/>
              </w:numPr>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Maintain sanitary appliances</w:t>
            </w:r>
          </w:p>
        </w:tc>
        <w:tc>
          <w:tcPr>
            <w:tcW w:w="5670" w:type="dxa"/>
            <w:tcBorders>
              <w:top w:val="single" w:sz="4" w:space="0" w:color="000000"/>
              <w:left w:val="single" w:sz="4" w:space="0" w:color="000000"/>
              <w:bottom w:val="single" w:sz="4" w:space="0" w:color="000000"/>
              <w:right w:val="single" w:sz="4" w:space="0" w:color="000000"/>
            </w:tcBorders>
          </w:tcPr>
          <w:p w14:paraId="2E51BD8B" w14:textId="77777777" w:rsidR="00097F5C" w:rsidRPr="00813E1E" w:rsidRDefault="00097F5C" w:rsidP="00097F5C">
            <w:pPr>
              <w:numPr>
                <w:ilvl w:val="1"/>
                <w:numId w:val="229"/>
              </w:numPr>
              <w:tabs>
                <w:tab w:val="left" w:pos="511"/>
              </w:tabs>
              <w:spacing w:after="0" w:line="240" w:lineRule="auto"/>
              <w:ind w:hanging="179"/>
              <w:contextualSpacing/>
              <w:rPr>
                <w:rFonts w:ascii="Times New Roman" w:hAnsi="Times New Roman"/>
                <w:bCs/>
                <w:iCs/>
                <w:sz w:val="24"/>
                <w:szCs w:val="24"/>
                <w:lang w:val="en-ZW"/>
              </w:rPr>
            </w:pPr>
            <w:r w:rsidRPr="00813E1E">
              <w:rPr>
                <w:rFonts w:ascii="Times New Roman" w:hAnsi="Times New Roman"/>
                <w:bCs/>
                <w:iCs/>
                <w:sz w:val="24"/>
                <w:szCs w:val="24"/>
                <w:lang w:val="en-ZW"/>
              </w:rPr>
              <w:t>Types of Sanitary appliances repair materials</w:t>
            </w:r>
            <w:r w:rsidRPr="00813E1E">
              <w:rPr>
                <w:rFonts w:ascii="Times New Roman" w:hAnsi="Times New Roman"/>
                <w:b/>
                <w:bCs/>
                <w:iCs/>
                <w:sz w:val="24"/>
                <w:szCs w:val="24"/>
                <w:lang w:val="en-ZW"/>
              </w:rPr>
              <w:t xml:space="preserve"> </w:t>
            </w:r>
          </w:p>
          <w:p w14:paraId="10E15AA3"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Plumber's Putty</w:t>
            </w:r>
          </w:p>
          <w:p w14:paraId="305ECA3A"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Silicone Sealant</w:t>
            </w:r>
          </w:p>
          <w:p w14:paraId="3F80D096"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Thread Seal Tape (Teflon Tape)</w:t>
            </w:r>
          </w:p>
          <w:p w14:paraId="4BCEE933"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Replacement Washers and O-rings</w:t>
            </w:r>
          </w:p>
          <w:p w14:paraId="5BD53A25"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Screws and Bolts</w:t>
            </w:r>
          </w:p>
          <w:p w14:paraId="1E247782"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Pipes (PVC, PEX, Copper)</w:t>
            </w:r>
          </w:p>
          <w:p w14:paraId="78097670"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Fittings (Elbows, Tees, Couplings)</w:t>
            </w:r>
          </w:p>
          <w:p w14:paraId="1E119A14"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Valves (Ball, Gate, Check)</w:t>
            </w:r>
          </w:p>
          <w:p w14:paraId="2450C09E"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Flexible Water Supply Hoses</w:t>
            </w:r>
          </w:p>
          <w:p w14:paraId="48FA2E96"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Drain Cleaning Chemicals or Solutions</w:t>
            </w:r>
          </w:p>
          <w:p w14:paraId="40DA0B61"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Wax Rings (for toilets)</w:t>
            </w:r>
          </w:p>
          <w:p w14:paraId="07F36EBE"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Replacement Parts for Faucets and Fixtures</w:t>
            </w:r>
          </w:p>
          <w:p w14:paraId="20EC3515"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Pipe Insulation Material</w:t>
            </w:r>
          </w:p>
          <w:p w14:paraId="20BD3A1A"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Adapters and Connectors</w:t>
            </w:r>
          </w:p>
          <w:p w14:paraId="166AB843"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Duct Tape (for temporary fixes)</w:t>
            </w:r>
          </w:p>
          <w:p w14:paraId="172B9A64"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Plumber’s Snake (Auger)</w:t>
            </w:r>
          </w:p>
          <w:p w14:paraId="7ECE9CB5"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Drain Clog Remover (enzyme-based or chemical)</w:t>
            </w:r>
          </w:p>
          <w:p w14:paraId="575EB64D" w14:textId="77777777" w:rsidR="00097F5C" w:rsidRPr="00813E1E" w:rsidRDefault="00097F5C" w:rsidP="00097F5C">
            <w:pPr>
              <w:numPr>
                <w:ilvl w:val="2"/>
                <w:numId w:val="229"/>
              </w:numPr>
              <w:spacing w:after="0" w:line="240" w:lineRule="auto"/>
              <w:ind w:left="1620"/>
              <w:contextualSpacing/>
              <w:rPr>
                <w:rFonts w:ascii="Times New Roman" w:hAnsi="Times New Roman"/>
                <w:bCs/>
                <w:iCs/>
                <w:sz w:val="24"/>
                <w:szCs w:val="24"/>
                <w:lang w:val="en-ZW"/>
              </w:rPr>
            </w:pPr>
            <w:r w:rsidRPr="00813E1E">
              <w:rPr>
                <w:rFonts w:ascii="Times New Roman" w:hAnsi="Times New Roman"/>
                <w:bCs/>
                <w:iCs/>
                <w:sz w:val="24"/>
                <w:szCs w:val="24"/>
                <w:lang w:val="en-ZW"/>
              </w:rPr>
              <w:t>Toilet Auger/plunger (for clearing toilet clogs)</w:t>
            </w:r>
          </w:p>
          <w:p w14:paraId="67848D33" w14:textId="77777777" w:rsidR="00097F5C" w:rsidRPr="00813E1E" w:rsidRDefault="00097F5C" w:rsidP="00097F5C">
            <w:pPr>
              <w:numPr>
                <w:ilvl w:val="1"/>
                <w:numId w:val="229"/>
              </w:numPr>
              <w:tabs>
                <w:tab w:val="left" w:pos="511"/>
              </w:tabs>
              <w:spacing w:after="0" w:line="240" w:lineRule="auto"/>
              <w:ind w:hanging="179"/>
              <w:contextualSpacing/>
              <w:rPr>
                <w:rFonts w:ascii="Times New Roman" w:hAnsi="Times New Roman"/>
                <w:sz w:val="24"/>
                <w:szCs w:val="24"/>
                <w:lang w:val="en-ZW"/>
              </w:rPr>
            </w:pPr>
            <w:proofErr w:type="gramStart"/>
            <w:r w:rsidRPr="00813E1E">
              <w:rPr>
                <w:rFonts w:ascii="Times New Roman" w:hAnsi="Times New Roman"/>
                <w:sz w:val="24"/>
                <w:szCs w:val="24"/>
                <w:lang w:val="en-ZW"/>
              </w:rPr>
              <w:t>SOP’s</w:t>
            </w:r>
            <w:proofErr w:type="gramEnd"/>
            <w:r w:rsidRPr="00813E1E">
              <w:rPr>
                <w:rFonts w:ascii="Times New Roman" w:hAnsi="Times New Roman"/>
                <w:sz w:val="24"/>
                <w:szCs w:val="24"/>
                <w:lang w:val="en-ZW"/>
              </w:rPr>
              <w:t xml:space="preserve"> for sanitary appliances maintenance.</w:t>
            </w:r>
          </w:p>
          <w:p w14:paraId="6329C693" w14:textId="77777777" w:rsidR="00097F5C" w:rsidRPr="00813E1E" w:rsidRDefault="00097F5C" w:rsidP="00097F5C">
            <w:pPr>
              <w:numPr>
                <w:ilvl w:val="1"/>
                <w:numId w:val="229"/>
              </w:numPr>
              <w:tabs>
                <w:tab w:val="left" w:pos="511"/>
              </w:tabs>
              <w:spacing w:after="0" w:line="240" w:lineRule="auto"/>
              <w:ind w:hanging="179"/>
              <w:contextualSpacing/>
              <w:rPr>
                <w:rFonts w:ascii="Times New Roman" w:hAnsi="Times New Roman"/>
                <w:bCs/>
                <w:iCs/>
                <w:sz w:val="24"/>
                <w:szCs w:val="24"/>
                <w:lang w:val="en-ZW"/>
              </w:rPr>
            </w:pPr>
            <w:r w:rsidRPr="00813E1E">
              <w:rPr>
                <w:rFonts w:ascii="Times New Roman" w:hAnsi="Times New Roman"/>
                <w:sz w:val="24"/>
                <w:szCs w:val="24"/>
                <w:lang w:val="en-ZW"/>
              </w:rPr>
              <w:t>Types of Tools and equipment</w:t>
            </w:r>
            <w:r w:rsidRPr="00813E1E">
              <w:rPr>
                <w:rFonts w:ascii="Times New Roman" w:hAnsi="Times New Roman"/>
                <w:b/>
                <w:sz w:val="24"/>
                <w:szCs w:val="24"/>
                <w:lang w:val="en-ZW"/>
              </w:rPr>
              <w:t xml:space="preserve"> to </w:t>
            </w:r>
            <w:r w:rsidRPr="00813E1E">
              <w:rPr>
                <w:rFonts w:ascii="Times New Roman" w:hAnsi="Times New Roman"/>
                <w:sz w:val="24"/>
                <w:szCs w:val="24"/>
                <w:lang w:val="en-ZW"/>
              </w:rPr>
              <w:t>Maintain sanitary appliances</w:t>
            </w:r>
          </w:p>
          <w:p w14:paraId="54B3E891"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Adjustable Wrench</w:t>
            </w:r>
          </w:p>
          <w:p w14:paraId="14EDE37C"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Pipe Wrench</w:t>
            </w:r>
          </w:p>
          <w:p w14:paraId="053CD99A"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Basin Wrench</w:t>
            </w:r>
          </w:p>
          <w:p w14:paraId="0A749C5A"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Screwdrivers (Flathead and Phillips)</w:t>
            </w:r>
          </w:p>
          <w:p w14:paraId="369ECD09"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Hacksaw</w:t>
            </w:r>
          </w:p>
          <w:p w14:paraId="052CAFC9"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lastRenderedPageBreak/>
              <w:t>Pipe Cutter</w:t>
            </w:r>
          </w:p>
          <w:p w14:paraId="1E605982"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Plumber's Snake (Auger)</w:t>
            </w:r>
          </w:p>
          <w:p w14:paraId="71569F7F"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Toilet Auger/plunger</w:t>
            </w:r>
          </w:p>
          <w:p w14:paraId="2331D216"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Drill and Drill Bits</w:t>
            </w:r>
          </w:p>
          <w:p w14:paraId="49554EB6"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Measuring Tape</w:t>
            </w:r>
          </w:p>
          <w:p w14:paraId="68B98936"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Duct Tape</w:t>
            </w:r>
          </w:p>
          <w:p w14:paraId="30D1C871"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Silicone Caulking Gun</w:t>
            </w:r>
          </w:p>
          <w:p w14:paraId="7B035922"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Pliers</w:t>
            </w:r>
          </w:p>
          <w:p w14:paraId="4A7F757F"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Level</w:t>
            </w:r>
          </w:p>
          <w:p w14:paraId="16CB64A1"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Bucket</w:t>
            </w:r>
          </w:p>
          <w:p w14:paraId="13E01FA6"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Drain Cleaning Chemicals</w:t>
            </w:r>
          </w:p>
          <w:p w14:paraId="182AEEC3"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Safety Gear (gloves, goggles)</w:t>
            </w:r>
          </w:p>
          <w:p w14:paraId="42165EF2" w14:textId="77777777" w:rsidR="00097F5C" w:rsidRPr="00813E1E" w:rsidRDefault="00097F5C" w:rsidP="00097F5C">
            <w:pPr>
              <w:numPr>
                <w:ilvl w:val="1"/>
                <w:numId w:val="229"/>
              </w:numPr>
              <w:tabs>
                <w:tab w:val="left" w:pos="511"/>
              </w:tabs>
              <w:spacing w:after="0" w:line="240" w:lineRule="auto"/>
              <w:ind w:hanging="179"/>
              <w:contextualSpacing/>
              <w:rPr>
                <w:rFonts w:ascii="Times New Roman" w:hAnsi="Times New Roman"/>
                <w:sz w:val="24"/>
                <w:szCs w:val="24"/>
                <w:lang w:val="en-ZW"/>
              </w:rPr>
            </w:pPr>
            <w:r w:rsidRPr="00813E1E">
              <w:rPr>
                <w:rFonts w:ascii="Times New Roman" w:hAnsi="Times New Roman"/>
                <w:sz w:val="24"/>
                <w:szCs w:val="24"/>
                <w:lang w:val="en-ZW"/>
              </w:rPr>
              <w:t xml:space="preserve">Repair of sanitary appliances faults </w:t>
            </w:r>
          </w:p>
          <w:p w14:paraId="6F4534EA"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Leaking Faucet</w:t>
            </w:r>
          </w:p>
          <w:p w14:paraId="4D0BEE64"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Clogged Sink or Drain</w:t>
            </w:r>
          </w:p>
          <w:p w14:paraId="5DC5560E"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Running Toilet</w:t>
            </w:r>
          </w:p>
          <w:p w14:paraId="76834E38"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Low Water Pressure</w:t>
            </w:r>
          </w:p>
          <w:p w14:paraId="265CB334"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Weak Flush or Clogged Toilet</w:t>
            </w:r>
          </w:p>
          <w:p w14:paraId="4D53AB48"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Broken or Cracked Sink</w:t>
            </w:r>
          </w:p>
          <w:p w14:paraId="1DDEB762"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Faulty Water Heater</w:t>
            </w:r>
          </w:p>
          <w:p w14:paraId="042DF65C"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Leak at Joints or Connections</w:t>
            </w:r>
          </w:p>
          <w:p w14:paraId="7250CD08"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Slow Draining Bathtub or Shower</w:t>
            </w:r>
          </w:p>
          <w:p w14:paraId="20D6B327"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Faulty Showerhead (leaking or low flow)</w:t>
            </w:r>
          </w:p>
          <w:p w14:paraId="67A3B3C3"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Overflowing Urinal</w:t>
            </w:r>
          </w:p>
          <w:p w14:paraId="0E341C74"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Bad odours from Drains</w:t>
            </w:r>
          </w:p>
          <w:p w14:paraId="0034551A"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Corroded Pipes or Fittings</w:t>
            </w:r>
          </w:p>
          <w:p w14:paraId="72B17A71"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Non-functioning Bidet</w:t>
            </w:r>
          </w:p>
          <w:p w14:paraId="1DB34381"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Incorrectly Mounted Fixtures</w:t>
            </w:r>
          </w:p>
          <w:p w14:paraId="013176DF" w14:textId="77777777" w:rsidR="00097F5C" w:rsidRPr="00813E1E" w:rsidRDefault="00097F5C" w:rsidP="00097F5C">
            <w:pPr>
              <w:numPr>
                <w:ilvl w:val="1"/>
                <w:numId w:val="229"/>
              </w:numPr>
              <w:tabs>
                <w:tab w:val="left" w:pos="511"/>
              </w:tabs>
              <w:spacing w:after="0" w:line="240" w:lineRule="auto"/>
              <w:ind w:hanging="179"/>
              <w:contextualSpacing/>
              <w:rPr>
                <w:rFonts w:ascii="Times New Roman" w:hAnsi="Times New Roman"/>
                <w:sz w:val="24"/>
                <w:szCs w:val="24"/>
                <w:lang w:val="en-ZW"/>
              </w:rPr>
            </w:pPr>
            <w:r w:rsidRPr="00813E1E">
              <w:rPr>
                <w:rFonts w:ascii="Times New Roman" w:hAnsi="Times New Roman"/>
                <w:sz w:val="24"/>
                <w:szCs w:val="24"/>
                <w:lang w:val="en-ZW"/>
              </w:rPr>
              <w:t xml:space="preserve">Housekeeping  </w:t>
            </w:r>
          </w:p>
          <w:p w14:paraId="61A9F5AB"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Care and maintenance</w:t>
            </w:r>
          </w:p>
          <w:p w14:paraId="504284DA" w14:textId="77777777" w:rsidR="00097F5C" w:rsidRPr="00813E1E" w:rsidRDefault="00097F5C" w:rsidP="00097F5C">
            <w:pPr>
              <w:numPr>
                <w:ilvl w:val="2"/>
                <w:numId w:val="229"/>
              </w:numPr>
              <w:spacing w:after="0" w:line="240" w:lineRule="auto"/>
              <w:ind w:left="1620"/>
              <w:contextualSpacing/>
              <w:rPr>
                <w:rFonts w:ascii="Times New Roman" w:hAnsi="Times New Roman"/>
                <w:sz w:val="24"/>
                <w:szCs w:val="24"/>
                <w:lang w:val="en-ZW"/>
              </w:rPr>
            </w:pPr>
            <w:r w:rsidRPr="00813E1E">
              <w:rPr>
                <w:rFonts w:ascii="Times New Roman" w:hAnsi="Times New Roman"/>
                <w:sz w:val="24"/>
                <w:szCs w:val="24"/>
                <w:lang w:val="en-ZW"/>
              </w:rPr>
              <w:t>Storage</w:t>
            </w:r>
          </w:p>
        </w:tc>
        <w:tc>
          <w:tcPr>
            <w:tcW w:w="2664" w:type="dxa"/>
            <w:tcBorders>
              <w:top w:val="single" w:sz="4" w:space="0" w:color="auto"/>
              <w:left w:val="single" w:sz="4" w:space="0" w:color="auto"/>
              <w:bottom w:val="single" w:sz="4" w:space="0" w:color="auto"/>
              <w:right w:val="single" w:sz="4" w:space="0" w:color="auto"/>
            </w:tcBorders>
          </w:tcPr>
          <w:p w14:paraId="22EF7B6F" w14:textId="77777777" w:rsidR="00097F5C" w:rsidRPr="00813E1E" w:rsidRDefault="00097F5C" w:rsidP="00097F5C">
            <w:pPr>
              <w:numPr>
                <w:ilvl w:val="0"/>
                <w:numId w:val="228"/>
              </w:numPr>
              <w:spacing w:after="0" w:line="240" w:lineRule="auto"/>
              <w:ind w:left="840"/>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585F1BCD" w14:textId="77777777" w:rsidR="00097F5C" w:rsidRPr="00813E1E" w:rsidRDefault="00097F5C" w:rsidP="00097F5C">
            <w:pPr>
              <w:numPr>
                <w:ilvl w:val="0"/>
                <w:numId w:val="228"/>
              </w:numPr>
              <w:spacing w:after="0" w:line="240" w:lineRule="auto"/>
              <w:ind w:left="840"/>
              <w:rPr>
                <w:rFonts w:ascii="Times New Roman" w:hAnsi="Times New Roman"/>
                <w:sz w:val="24"/>
                <w:szCs w:val="24"/>
                <w:lang w:val="en-ZA"/>
              </w:rPr>
            </w:pPr>
            <w:r w:rsidRPr="00813E1E">
              <w:rPr>
                <w:rFonts w:ascii="Times New Roman" w:hAnsi="Times New Roman"/>
                <w:sz w:val="24"/>
                <w:szCs w:val="24"/>
                <w:lang w:val="en-ZA"/>
              </w:rPr>
              <w:t xml:space="preserve">Projects </w:t>
            </w:r>
          </w:p>
          <w:p w14:paraId="53BA7671" w14:textId="77777777" w:rsidR="00097F5C" w:rsidRPr="00813E1E" w:rsidRDefault="00097F5C" w:rsidP="00097F5C">
            <w:pPr>
              <w:widowControl w:val="0"/>
              <w:numPr>
                <w:ilvl w:val="0"/>
                <w:numId w:val="228"/>
              </w:numPr>
              <w:autoSpaceDE w:val="0"/>
              <w:autoSpaceDN w:val="0"/>
              <w:spacing w:after="0" w:line="240" w:lineRule="auto"/>
              <w:ind w:left="84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335EA744" w14:textId="77777777" w:rsidR="00097F5C" w:rsidRPr="00813E1E" w:rsidRDefault="00097F5C" w:rsidP="00097F5C">
            <w:pPr>
              <w:widowControl w:val="0"/>
              <w:numPr>
                <w:ilvl w:val="0"/>
                <w:numId w:val="228"/>
              </w:numPr>
              <w:autoSpaceDE w:val="0"/>
              <w:autoSpaceDN w:val="0"/>
              <w:spacing w:after="0" w:line="240" w:lineRule="auto"/>
              <w:ind w:left="84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5143A9DA" w14:textId="77777777" w:rsidR="00097F5C" w:rsidRPr="00813E1E" w:rsidRDefault="00097F5C" w:rsidP="00097F5C">
            <w:pPr>
              <w:widowControl w:val="0"/>
              <w:numPr>
                <w:ilvl w:val="0"/>
                <w:numId w:val="228"/>
              </w:numPr>
              <w:autoSpaceDE w:val="0"/>
              <w:autoSpaceDN w:val="0"/>
              <w:spacing w:after="0" w:line="240" w:lineRule="auto"/>
              <w:ind w:left="84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2BD7FB58" w14:textId="77777777" w:rsidR="00097F5C" w:rsidRPr="00813E1E" w:rsidRDefault="00097F5C" w:rsidP="00097F5C">
            <w:pPr>
              <w:widowControl w:val="0"/>
              <w:numPr>
                <w:ilvl w:val="0"/>
                <w:numId w:val="228"/>
              </w:numPr>
              <w:autoSpaceDE w:val="0"/>
              <w:autoSpaceDN w:val="0"/>
              <w:spacing w:after="0" w:line="240" w:lineRule="auto"/>
              <w:ind w:left="84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17D22F12" w14:textId="77777777" w:rsidR="00097F5C" w:rsidRPr="00813E1E" w:rsidRDefault="00097F5C" w:rsidP="00097F5C">
            <w:pPr>
              <w:spacing w:after="0" w:line="240" w:lineRule="auto"/>
              <w:ind w:left="410"/>
              <w:rPr>
                <w:rFonts w:ascii="Times New Roman" w:hAnsi="Times New Roman"/>
                <w:sz w:val="24"/>
                <w:szCs w:val="24"/>
                <w:lang w:val="en-ZA"/>
              </w:rPr>
            </w:pPr>
          </w:p>
          <w:p w14:paraId="75647FAE" w14:textId="77777777" w:rsidR="00097F5C" w:rsidRPr="00813E1E" w:rsidRDefault="00097F5C" w:rsidP="00097F5C">
            <w:pPr>
              <w:spacing w:after="0" w:line="240" w:lineRule="auto"/>
              <w:ind w:left="50"/>
              <w:rPr>
                <w:rFonts w:ascii="Times New Roman" w:hAnsi="Times New Roman"/>
                <w:sz w:val="24"/>
                <w:szCs w:val="24"/>
                <w:lang w:val="en-ZA"/>
              </w:rPr>
            </w:pPr>
          </w:p>
        </w:tc>
      </w:tr>
    </w:tbl>
    <w:p w14:paraId="6386555B" w14:textId="77777777" w:rsidR="00097F5C" w:rsidRPr="00813E1E" w:rsidRDefault="00097F5C" w:rsidP="00097F5C">
      <w:pPr>
        <w:spacing w:after="0" w:line="240" w:lineRule="auto"/>
        <w:jc w:val="both"/>
        <w:rPr>
          <w:rFonts w:ascii="Times New Roman" w:hAnsi="Times New Roman"/>
          <w:b/>
          <w:sz w:val="24"/>
          <w:szCs w:val="24"/>
          <w:lang w:val="en-ZA"/>
        </w:rPr>
      </w:pPr>
    </w:p>
    <w:p w14:paraId="33857A99" w14:textId="77777777" w:rsidR="00097F5C" w:rsidRPr="00813E1E" w:rsidRDefault="00097F5C" w:rsidP="00097F5C">
      <w:pPr>
        <w:spacing w:after="0" w:line="240" w:lineRule="auto"/>
        <w:jc w:val="both"/>
        <w:rPr>
          <w:rFonts w:ascii="Times New Roman" w:hAnsi="Times New Roman"/>
          <w:b/>
          <w:sz w:val="24"/>
          <w:szCs w:val="24"/>
          <w:lang w:val="en-GB"/>
        </w:rPr>
      </w:pPr>
      <w:bookmarkStart w:id="44" w:name="_Hlk181265966"/>
      <w:r w:rsidRPr="00813E1E">
        <w:rPr>
          <w:rFonts w:ascii="Times New Roman" w:hAnsi="Times New Roman"/>
          <w:b/>
          <w:sz w:val="24"/>
          <w:szCs w:val="24"/>
          <w:lang w:val="en-ZA"/>
        </w:rPr>
        <w:t xml:space="preserve">Suggested Methods of </w:t>
      </w:r>
      <w:r w:rsidRPr="00813E1E">
        <w:rPr>
          <w:rFonts w:ascii="Times New Roman" w:hAnsi="Times New Roman"/>
          <w:b/>
          <w:sz w:val="24"/>
          <w:szCs w:val="24"/>
          <w:lang w:val="en-GB"/>
        </w:rPr>
        <w:t>Delivery</w:t>
      </w:r>
    </w:p>
    <w:p w14:paraId="22BD00B2"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Practical</w:t>
      </w:r>
    </w:p>
    <w:p w14:paraId="47D08095"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Direct Instruction</w:t>
      </w:r>
    </w:p>
    <w:p w14:paraId="24E1BEC1"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035FB7CD"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Demonstration</w:t>
      </w:r>
    </w:p>
    <w:p w14:paraId="0A1AE41B"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Trade projects</w:t>
      </w:r>
    </w:p>
    <w:p w14:paraId="44AD8EDD"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Site visits</w:t>
      </w:r>
      <w:bookmarkEnd w:id="44"/>
    </w:p>
    <w:p w14:paraId="514E90D2" w14:textId="77777777" w:rsidR="00097F5C" w:rsidRPr="00813E1E" w:rsidRDefault="00097F5C" w:rsidP="00097F5C">
      <w:pPr>
        <w:spacing w:after="0" w:line="240" w:lineRule="auto"/>
        <w:rPr>
          <w:rFonts w:ascii="Times New Roman" w:hAnsi="Times New Roman"/>
          <w:b/>
          <w:sz w:val="24"/>
          <w:szCs w:val="24"/>
        </w:rPr>
      </w:pPr>
      <w:r w:rsidRPr="00813E1E">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798"/>
        <w:gridCol w:w="3307"/>
        <w:gridCol w:w="1137"/>
        <w:gridCol w:w="2149"/>
      </w:tblGrid>
      <w:tr w:rsidR="00097F5C" w:rsidRPr="00813E1E" w14:paraId="1583EEEF" w14:textId="77777777" w:rsidTr="00BE745A">
        <w:tc>
          <w:tcPr>
            <w:tcW w:w="0" w:type="auto"/>
            <w:shd w:val="clear" w:color="auto" w:fill="auto"/>
          </w:tcPr>
          <w:p w14:paraId="4E16AEA4"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0" w:type="auto"/>
            <w:shd w:val="clear" w:color="auto" w:fill="auto"/>
          </w:tcPr>
          <w:p w14:paraId="5736A810"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0" w:type="auto"/>
            <w:shd w:val="clear" w:color="auto" w:fill="auto"/>
          </w:tcPr>
          <w:p w14:paraId="66DA4986"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0" w:type="auto"/>
            <w:shd w:val="clear" w:color="auto" w:fill="auto"/>
          </w:tcPr>
          <w:p w14:paraId="5F43801B"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0" w:type="auto"/>
            <w:shd w:val="clear" w:color="auto" w:fill="auto"/>
          </w:tcPr>
          <w:p w14:paraId="3B967143"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Recommended Ratio (Item: Trainee)</w:t>
            </w:r>
          </w:p>
        </w:tc>
      </w:tr>
      <w:tr w:rsidR="00097F5C" w:rsidRPr="00813E1E" w14:paraId="215C5F42" w14:textId="77777777" w:rsidTr="00BE745A">
        <w:tc>
          <w:tcPr>
            <w:tcW w:w="959" w:type="dxa"/>
            <w:shd w:val="clear" w:color="auto" w:fill="auto"/>
          </w:tcPr>
          <w:p w14:paraId="01720744"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val="restart"/>
            <w:shd w:val="clear" w:color="auto" w:fill="auto"/>
          </w:tcPr>
          <w:p w14:paraId="0E8D774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Training Materials</w:t>
            </w:r>
          </w:p>
        </w:tc>
        <w:tc>
          <w:tcPr>
            <w:tcW w:w="0" w:type="auto"/>
            <w:shd w:val="clear" w:color="auto" w:fill="auto"/>
          </w:tcPr>
          <w:p w14:paraId="64257B6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rPr>
              <w:t>Plumbing Principles and Practices Textbook</w:t>
            </w:r>
            <w:r w:rsidRPr="00813E1E">
              <w:rPr>
                <w:rFonts w:ascii="Times New Roman" w:eastAsia="Times New Roman" w:hAnsi="Times New Roman"/>
                <w:sz w:val="24"/>
                <w:szCs w:val="24"/>
                <w:lang w:val="en-GB"/>
              </w:rPr>
              <w:t>/Online</w:t>
            </w:r>
          </w:p>
        </w:tc>
        <w:tc>
          <w:tcPr>
            <w:tcW w:w="0" w:type="auto"/>
            <w:shd w:val="clear" w:color="auto" w:fill="auto"/>
          </w:tcPr>
          <w:p w14:paraId="0CFC85B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EA1699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08B00C00" w14:textId="77777777" w:rsidTr="00BE745A">
        <w:tc>
          <w:tcPr>
            <w:tcW w:w="959" w:type="dxa"/>
            <w:shd w:val="clear" w:color="auto" w:fill="auto"/>
          </w:tcPr>
          <w:p w14:paraId="6FBF308E"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14B69FAA"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D17FBC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Domestic Water Supply Installation Guide</w:t>
            </w:r>
          </w:p>
        </w:tc>
        <w:tc>
          <w:tcPr>
            <w:tcW w:w="0" w:type="auto"/>
            <w:shd w:val="clear" w:color="auto" w:fill="auto"/>
          </w:tcPr>
          <w:p w14:paraId="5C22AB8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391C2B2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273F4330" w14:textId="77777777" w:rsidTr="00BE745A">
        <w:tc>
          <w:tcPr>
            <w:tcW w:w="959" w:type="dxa"/>
            <w:shd w:val="clear" w:color="auto" w:fill="auto"/>
          </w:tcPr>
          <w:p w14:paraId="64C92281"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133DAC25"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001D5E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Technical Manuals (manufacturer’s guides)</w:t>
            </w:r>
          </w:p>
        </w:tc>
        <w:tc>
          <w:tcPr>
            <w:tcW w:w="0" w:type="auto"/>
            <w:shd w:val="clear" w:color="auto" w:fill="auto"/>
          </w:tcPr>
          <w:p w14:paraId="21776C7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7D89B70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6E62AC91" w14:textId="77777777" w:rsidTr="00BE745A">
        <w:tc>
          <w:tcPr>
            <w:tcW w:w="959" w:type="dxa"/>
            <w:shd w:val="clear" w:color="auto" w:fill="auto"/>
          </w:tcPr>
          <w:p w14:paraId="41015264"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6AC2AAE1"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92270C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Plumbing Workbook</w:t>
            </w:r>
          </w:p>
        </w:tc>
        <w:tc>
          <w:tcPr>
            <w:tcW w:w="0" w:type="auto"/>
            <w:shd w:val="clear" w:color="auto" w:fill="auto"/>
          </w:tcPr>
          <w:p w14:paraId="494E340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582DC16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27575CB9" w14:textId="77777777" w:rsidTr="00BE745A">
        <w:tc>
          <w:tcPr>
            <w:tcW w:w="959" w:type="dxa"/>
            <w:shd w:val="clear" w:color="auto" w:fill="auto"/>
          </w:tcPr>
          <w:p w14:paraId="5A83306F"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75E5F29B"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11990DD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Sample Blueprints for Water Supply Layout</w:t>
            </w:r>
          </w:p>
        </w:tc>
        <w:tc>
          <w:tcPr>
            <w:tcW w:w="0" w:type="auto"/>
            <w:shd w:val="clear" w:color="auto" w:fill="auto"/>
          </w:tcPr>
          <w:p w14:paraId="37B38E7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7E6C99D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2D2887BE" w14:textId="77777777" w:rsidTr="00BE745A">
        <w:tc>
          <w:tcPr>
            <w:tcW w:w="959" w:type="dxa"/>
            <w:shd w:val="clear" w:color="auto" w:fill="auto"/>
          </w:tcPr>
          <w:p w14:paraId="5D8CE9EA"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val="restart"/>
            <w:shd w:val="clear" w:color="auto" w:fill="auto"/>
          </w:tcPr>
          <w:p w14:paraId="01F6A58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 xml:space="preserve">Learning facilities and Infrastructure </w:t>
            </w:r>
          </w:p>
        </w:tc>
        <w:tc>
          <w:tcPr>
            <w:tcW w:w="0" w:type="auto"/>
            <w:shd w:val="clear" w:color="auto" w:fill="auto"/>
          </w:tcPr>
          <w:p w14:paraId="6E38042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Theory room (10m*8m)</w:t>
            </w:r>
          </w:p>
        </w:tc>
        <w:tc>
          <w:tcPr>
            <w:tcW w:w="0" w:type="auto"/>
            <w:shd w:val="clear" w:color="auto" w:fill="auto"/>
          </w:tcPr>
          <w:p w14:paraId="76033DA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w:t>
            </w:r>
          </w:p>
        </w:tc>
        <w:tc>
          <w:tcPr>
            <w:tcW w:w="0" w:type="auto"/>
            <w:shd w:val="clear" w:color="auto" w:fill="auto"/>
          </w:tcPr>
          <w:p w14:paraId="7561348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07B8FBD" w14:textId="77777777" w:rsidTr="00BE745A">
        <w:tc>
          <w:tcPr>
            <w:tcW w:w="959" w:type="dxa"/>
            <w:shd w:val="clear" w:color="auto" w:fill="auto"/>
          </w:tcPr>
          <w:p w14:paraId="06EC4B22"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320B194A"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6ED5FFB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Workshop (18m*12m)</w:t>
            </w:r>
          </w:p>
        </w:tc>
        <w:tc>
          <w:tcPr>
            <w:tcW w:w="0" w:type="auto"/>
            <w:shd w:val="clear" w:color="auto" w:fill="auto"/>
          </w:tcPr>
          <w:p w14:paraId="22C0663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w:t>
            </w:r>
          </w:p>
        </w:tc>
        <w:tc>
          <w:tcPr>
            <w:tcW w:w="0" w:type="auto"/>
            <w:shd w:val="clear" w:color="auto" w:fill="auto"/>
          </w:tcPr>
          <w:p w14:paraId="4A1E890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7C276BD1" w14:textId="77777777" w:rsidTr="00BE745A">
        <w:tc>
          <w:tcPr>
            <w:tcW w:w="959" w:type="dxa"/>
            <w:shd w:val="clear" w:color="auto" w:fill="auto"/>
          </w:tcPr>
          <w:p w14:paraId="6F45EFFE"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val="restart"/>
            <w:shd w:val="clear" w:color="auto" w:fill="auto"/>
          </w:tcPr>
          <w:p w14:paraId="6914D52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Tools</w:t>
            </w:r>
          </w:p>
        </w:tc>
        <w:tc>
          <w:tcPr>
            <w:tcW w:w="0" w:type="auto"/>
            <w:shd w:val="clear" w:color="auto" w:fill="auto"/>
          </w:tcPr>
          <w:p w14:paraId="5F4289B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Cutter</w:t>
            </w:r>
          </w:p>
        </w:tc>
        <w:tc>
          <w:tcPr>
            <w:tcW w:w="0" w:type="auto"/>
            <w:shd w:val="clear" w:color="auto" w:fill="auto"/>
          </w:tcPr>
          <w:p w14:paraId="16A9388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74EB264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346FA8DB" w14:textId="77777777" w:rsidTr="00BE745A">
        <w:tc>
          <w:tcPr>
            <w:tcW w:w="959" w:type="dxa"/>
            <w:shd w:val="clear" w:color="auto" w:fill="auto"/>
          </w:tcPr>
          <w:p w14:paraId="0F6039D3"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799701BB"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12A57F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Adjustable Wrench</w:t>
            </w:r>
          </w:p>
        </w:tc>
        <w:tc>
          <w:tcPr>
            <w:tcW w:w="0" w:type="auto"/>
            <w:shd w:val="clear" w:color="auto" w:fill="auto"/>
          </w:tcPr>
          <w:p w14:paraId="407DBAC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3274586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143A4D87" w14:textId="77777777" w:rsidTr="00BE745A">
        <w:tc>
          <w:tcPr>
            <w:tcW w:w="959" w:type="dxa"/>
            <w:shd w:val="clear" w:color="auto" w:fill="auto"/>
          </w:tcPr>
          <w:p w14:paraId="3AAD99B3"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30EE2E16"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C6AD57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Hacksaw</w:t>
            </w:r>
          </w:p>
        </w:tc>
        <w:tc>
          <w:tcPr>
            <w:tcW w:w="0" w:type="auto"/>
            <w:shd w:val="clear" w:color="auto" w:fill="auto"/>
          </w:tcPr>
          <w:p w14:paraId="698BF70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39913F6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77C11F23" w14:textId="77777777" w:rsidTr="00BE745A">
        <w:tc>
          <w:tcPr>
            <w:tcW w:w="959" w:type="dxa"/>
            <w:shd w:val="clear" w:color="auto" w:fill="auto"/>
          </w:tcPr>
          <w:p w14:paraId="1BBCF83B"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3B8BAE26"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8A4C2E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Basin Wrench</w:t>
            </w:r>
          </w:p>
        </w:tc>
        <w:tc>
          <w:tcPr>
            <w:tcW w:w="0" w:type="auto"/>
            <w:shd w:val="clear" w:color="auto" w:fill="auto"/>
          </w:tcPr>
          <w:p w14:paraId="63D6866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37EF70A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67AAF29D" w14:textId="77777777" w:rsidTr="00BE745A">
        <w:tc>
          <w:tcPr>
            <w:tcW w:w="959" w:type="dxa"/>
            <w:shd w:val="clear" w:color="auto" w:fill="auto"/>
          </w:tcPr>
          <w:p w14:paraId="46D48091"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61552872"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1AFD7B3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Screwdrivers Set (Flathead and Phillips)</w:t>
            </w:r>
          </w:p>
        </w:tc>
        <w:tc>
          <w:tcPr>
            <w:tcW w:w="0" w:type="auto"/>
            <w:shd w:val="clear" w:color="auto" w:fill="auto"/>
          </w:tcPr>
          <w:p w14:paraId="096D236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3AF5181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50BF5C7B" w14:textId="77777777" w:rsidTr="00BE745A">
        <w:tc>
          <w:tcPr>
            <w:tcW w:w="959" w:type="dxa"/>
            <w:shd w:val="clear" w:color="auto" w:fill="auto"/>
          </w:tcPr>
          <w:p w14:paraId="242A6853"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09F0F23A"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B8945C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Measuring Tape</w:t>
            </w:r>
          </w:p>
        </w:tc>
        <w:tc>
          <w:tcPr>
            <w:tcW w:w="0" w:type="auto"/>
            <w:shd w:val="clear" w:color="auto" w:fill="auto"/>
          </w:tcPr>
          <w:p w14:paraId="5C46D1A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23E62FA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51B55219" w14:textId="77777777" w:rsidTr="00BE745A">
        <w:tc>
          <w:tcPr>
            <w:tcW w:w="959" w:type="dxa"/>
            <w:shd w:val="clear" w:color="auto" w:fill="auto"/>
          </w:tcPr>
          <w:p w14:paraId="584BBEB6"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6CE038C3"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0EE793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Plumber’s Snake (Auger)</w:t>
            </w:r>
          </w:p>
        </w:tc>
        <w:tc>
          <w:tcPr>
            <w:tcW w:w="0" w:type="auto"/>
            <w:shd w:val="clear" w:color="auto" w:fill="auto"/>
          </w:tcPr>
          <w:p w14:paraId="07AD0DD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10</w:t>
            </w:r>
          </w:p>
        </w:tc>
        <w:tc>
          <w:tcPr>
            <w:tcW w:w="0" w:type="auto"/>
            <w:shd w:val="clear" w:color="auto" w:fill="auto"/>
          </w:tcPr>
          <w:p w14:paraId="14F9E43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rPr>
              <w:t>1:</w:t>
            </w:r>
            <w:r w:rsidRPr="00813E1E">
              <w:rPr>
                <w:rFonts w:ascii="Times New Roman" w:eastAsia="Times New Roman" w:hAnsi="Times New Roman"/>
                <w:sz w:val="24"/>
                <w:szCs w:val="24"/>
                <w:lang w:val="en-GB"/>
              </w:rPr>
              <w:t>3</w:t>
            </w:r>
          </w:p>
        </w:tc>
      </w:tr>
      <w:tr w:rsidR="00097F5C" w:rsidRPr="00813E1E" w14:paraId="47D74296" w14:textId="77777777" w:rsidTr="00BE745A">
        <w:tc>
          <w:tcPr>
            <w:tcW w:w="959" w:type="dxa"/>
            <w:shd w:val="clear" w:color="auto" w:fill="auto"/>
          </w:tcPr>
          <w:p w14:paraId="341B586F"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val="restart"/>
            <w:shd w:val="clear" w:color="auto" w:fill="auto"/>
          </w:tcPr>
          <w:p w14:paraId="181C5B8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Equipment</w:t>
            </w:r>
          </w:p>
        </w:tc>
        <w:tc>
          <w:tcPr>
            <w:tcW w:w="0" w:type="auto"/>
            <w:shd w:val="clear" w:color="auto" w:fill="auto"/>
          </w:tcPr>
          <w:p w14:paraId="12EF8B7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Bending Machine</w:t>
            </w:r>
          </w:p>
        </w:tc>
        <w:tc>
          <w:tcPr>
            <w:tcW w:w="0" w:type="auto"/>
            <w:shd w:val="clear" w:color="auto" w:fill="auto"/>
          </w:tcPr>
          <w:p w14:paraId="0AC6ADD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03073DB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536A9132" w14:textId="77777777" w:rsidTr="00BE745A">
        <w:tc>
          <w:tcPr>
            <w:tcW w:w="959" w:type="dxa"/>
            <w:shd w:val="clear" w:color="auto" w:fill="auto"/>
          </w:tcPr>
          <w:p w14:paraId="28225BAC"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4923A489"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76BE77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PPR machine / Heat Fusion</w:t>
            </w:r>
          </w:p>
        </w:tc>
        <w:tc>
          <w:tcPr>
            <w:tcW w:w="0" w:type="auto"/>
            <w:shd w:val="clear" w:color="auto" w:fill="auto"/>
          </w:tcPr>
          <w:p w14:paraId="019AEBC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2F54631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54C922BE" w14:textId="77777777" w:rsidTr="00BE745A">
        <w:tc>
          <w:tcPr>
            <w:tcW w:w="959" w:type="dxa"/>
            <w:shd w:val="clear" w:color="auto" w:fill="auto"/>
          </w:tcPr>
          <w:p w14:paraId="3A510BB6"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523B0D7F"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E81ACC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Pressure Testing Kit</w:t>
            </w:r>
          </w:p>
        </w:tc>
        <w:tc>
          <w:tcPr>
            <w:tcW w:w="0" w:type="auto"/>
            <w:shd w:val="clear" w:color="auto" w:fill="auto"/>
          </w:tcPr>
          <w:p w14:paraId="0FCF5BB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20FE3F2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0C0189E6" w14:textId="77777777" w:rsidTr="00BE745A">
        <w:tc>
          <w:tcPr>
            <w:tcW w:w="959" w:type="dxa"/>
            <w:shd w:val="clear" w:color="auto" w:fill="auto"/>
          </w:tcPr>
          <w:p w14:paraId="4346A49F"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08263A30"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D92EF6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Drill with various sizes of bits</w:t>
            </w:r>
          </w:p>
        </w:tc>
        <w:tc>
          <w:tcPr>
            <w:tcW w:w="0" w:type="auto"/>
            <w:shd w:val="clear" w:color="auto" w:fill="auto"/>
          </w:tcPr>
          <w:p w14:paraId="48F7CD9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6597CF8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652DF564" w14:textId="77777777" w:rsidTr="00BE745A">
        <w:tc>
          <w:tcPr>
            <w:tcW w:w="959" w:type="dxa"/>
            <w:shd w:val="clear" w:color="auto" w:fill="auto"/>
          </w:tcPr>
          <w:p w14:paraId="3213E8D7"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val="restart"/>
            <w:tcBorders>
              <w:top w:val="single" w:sz="4" w:space="0" w:color="auto"/>
              <w:left w:val="single" w:sz="4" w:space="0" w:color="auto"/>
              <w:right w:val="single" w:sz="4" w:space="0" w:color="auto"/>
            </w:tcBorders>
            <w:shd w:val="clear" w:color="auto" w:fill="auto"/>
          </w:tcPr>
          <w:p w14:paraId="40D840FE" w14:textId="77777777" w:rsidR="00097F5C" w:rsidRPr="00813E1E" w:rsidRDefault="00097F5C" w:rsidP="00097F5C">
            <w:pPr>
              <w:spacing w:after="0"/>
              <w:contextualSpacing/>
              <w:rPr>
                <w:rFonts w:ascii="Times New Roman" w:hAnsi="Times New Roman"/>
                <w:sz w:val="24"/>
                <w:szCs w:val="24"/>
              </w:rPr>
            </w:pPr>
            <w:r w:rsidRPr="00813E1E">
              <w:rPr>
                <w:rFonts w:ascii="Times New Roman" w:hAnsi="Times New Roman"/>
                <w:bCs/>
                <w:iCs/>
                <w:sz w:val="24"/>
                <w:szCs w:val="24"/>
                <w:lang w:val="en-ZW"/>
              </w:rPr>
              <w:t>Sanitary appliances</w:t>
            </w:r>
            <w:r w:rsidRPr="00813E1E">
              <w:rPr>
                <w:rFonts w:ascii="Times New Roman" w:hAnsi="Times New Roman"/>
                <w:bCs/>
                <w:iCs/>
                <w:sz w:val="24"/>
                <w:szCs w:val="24"/>
                <w:lang w:val="en-ZW" w:bidi="ar"/>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4235A7"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Wash hand basin</w:t>
            </w:r>
          </w:p>
        </w:tc>
        <w:tc>
          <w:tcPr>
            <w:tcW w:w="0" w:type="auto"/>
            <w:shd w:val="clear" w:color="auto" w:fill="auto"/>
          </w:tcPr>
          <w:p w14:paraId="5E11184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50DDB9CE"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rPr>
              <w:t>1:5</w:t>
            </w:r>
          </w:p>
        </w:tc>
      </w:tr>
      <w:tr w:rsidR="00097F5C" w:rsidRPr="00813E1E" w14:paraId="3AA61E0D" w14:textId="77777777" w:rsidTr="00BE745A">
        <w:tc>
          <w:tcPr>
            <w:tcW w:w="959" w:type="dxa"/>
            <w:tcBorders>
              <w:right w:val="single" w:sz="4" w:space="0" w:color="auto"/>
            </w:tcBorders>
            <w:shd w:val="clear" w:color="auto" w:fill="auto"/>
          </w:tcPr>
          <w:p w14:paraId="2F2BEA33"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42C47D72"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070D4CDE"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Water closet</w:t>
            </w:r>
          </w:p>
        </w:tc>
        <w:tc>
          <w:tcPr>
            <w:tcW w:w="0" w:type="auto"/>
            <w:shd w:val="clear" w:color="auto" w:fill="auto"/>
          </w:tcPr>
          <w:p w14:paraId="244A9AF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5D26F587"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rPr>
              <w:t>1:5</w:t>
            </w:r>
          </w:p>
        </w:tc>
      </w:tr>
      <w:tr w:rsidR="00097F5C" w:rsidRPr="00813E1E" w14:paraId="36129C27" w14:textId="77777777" w:rsidTr="00BE745A">
        <w:tc>
          <w:tcPr>
            <w:tcW w:w="959" w:type="dxa"/>
            <w:tcBorders>
              <w:right w:val="single" w:sz="4" w:space="0" w:color="auto"/>
            </w:tcBorders>
            <w:shd w:val="clear" w:color="auto" w:fill="auto"/>
          </w:tcPr>
          <w:p w14:paraId="11DBA2AE"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31FCAB67"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45485F1E"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Bath tub</w:t>
            </w:r>
          </w:p>
        </w:tc>
        <w:tc>
          <w:tcPr>
            <w:tcW w:w="0" w:type="auto"/>
            <w:shd w:val="clear" w:color="auto" w:fill="auto"/>
          </w:tcPr>
          <w:p w14:paraId="0475CD6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3656AC09"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rPr>
              <w:t>1:5</w:t>
            </w:r>
          </w:p>
        </w:tc>
      </w:tr>
      <w:tr w:rsidR="00097F5C" w:rsidRPr="00813E1E" w14:paraId="0667F757" w14:textId="77777777" w:rsidTr="00BE745A">
        <w:tc>
          <w:tcPr>
            <w:tcW w:w="959" w:type="dxa"/>
            <w:tcBorders>
              <w:right w:val="single" w:sz="4" w:space="0" w:color="auto"/>
            </w:tcBorders>
            <w:shd w:val="clear" w:color="auto" w:fill="auto"/>
          </w:tcPr>
          <w:p w14:paraId="02FD5791"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4C150F85"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5F0143D9"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Urinal</w:t>
            </w:r>
          </w:p>
        </w:tc>
        <w:tc>
          <w:tcPr>
            <w:tcW w:w="0" w:type="auto"/>
            <w:shd w:val="clear" w:color="auto" w:fill="auto"/>
          </w:tcPr>
          <w:p w14:paraId="4E94C73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3CAAFAE5"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rPr>
              <w:t>1:5</w:t>
            </w:r>
          </w:p>
        </w:tc>
      </w:tr>
      <w:tr w:rsidR="00097F5C" w:rsidRPr="00813E1E" w14:paraId="1490324B" w14:textId="77777777" w:rsidTr="00BE745A">
        <w:tc>
          <w:tcPr>
            <w:tcW w:w="959" w:type="dxa"/>
            <w:tcBorders>
              <w:right w:val="single" w:sz="4" w:space="0" w:color="auto"/>
            </w:tcBorders>
            <w:shd w:val="clear" w:color="auto" w:fill="auto"/>
          </w:tcPr>
          <w:p w14:paraId="5D887768"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5759B077"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26D39D59"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Kitchen sink</w:t>
            </w:r>
          </w:p>
        </w:tc>
        <w:tc>
          <w:tcPr>
            <w:tcW w:w="0" w:type="auto"/>
            <w:shd w:val="clear" w:color="auto" w:fill="auto"/>
          </w:tcPr>
          <w:p w14:paraId="1F482A3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2E873886"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rPr>
              <w:t>1:5</w:t>
            </w:r>
          </w:p>
        </w:tc>
      </w:tr>
      <w:tr w:rsidR="00097F5C" w:rsidRPr="00813E1E" w14:paraId="39B8A1BC" w14:textId="77777777" w:rsidTr="00BE745A">
        <w:tc>
          <w:tcPr>
            <w:tcW w:w="959" w:type="dxa"/>
            <w:tcBorders>
              <w:right w:val="single" w:sz="4" w:space="0" w:color="auto"/>
            </w:tcBorders>
            <w:shd w:val="clear" w:color="auto" w:fill="auto"/>
          </w:tcPr>
          <w:p w14:paraId="7AE610E7"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67236DD2"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5538ED8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Shower head</w:t>
            </w:r>
          </w:p>
        </w:tc>
        <w:tc>
          <w:tcPr>
            <w:tcW w:w="0" w:type="auto"/>
            <w:shd w:val="clear" w:color="auto" w:fill="auto"/>
          </w:tcPr>
          <w:p w14:paraId="03FD1E8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2088C34A"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rPr>
              <w:t>1:5</w:t>
            </w:r>
          </w:p>
        </w:tc>
      </w:tr>
      <w:tr w:rsidR="00097F5C" w:rsidRPr="00813E1E" w14:paraId="64C1EB68" w14:textId="77777777" w:rsidTr="00BE745A">
        <w:tc>
          <w:tcPr>
            <w:tcW w:w="959" w:type="dxa"/>
            <w:shd w:val="clear" w:color="auto" w:fill="auto"/>
          </w:tcPr>
          <w:p w14:paraId="7B217772"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val="restart"/>
            <w:shd w:val="clear" w:color="auto" w:fill="auto"/>
          </w:tcPr>
          <w:p w14:paraId="4DF03B9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Materials</w:t>
            </w:r>
          </w:p>
        </w:tc>
        <w:tc>
          <w:tcPr>
            <w:tcW w:w="0" w:type="auto"/>
            <w:shd w:val="clear" w:color="auto" w:fill="auto"/>
          </w:tcPr>
          <w:p w14:paraId="1429D39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PVC, PEX, Copper Pipes </w:t>
            </w:r>
          </w:p>
        </w:tc>
        <w:tc>
          <w:tcPr>
            <w:tcW w:w="0" w:type="auto"/>
            <w:shd w:val="clear" w:color="auto" w:fill="auto"/>
          </w:tcPr>
          <w:p w14:paraId="23A6036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32DD097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077DDC47" w14:textId="77777777" w:rsidTr="00BE745A">
        <w:tc>
          <w:tcPr>
            <w:tcW w:w="959" w:type="dxa"/>
            <w:shd w:val="clear" w:color="auto" w:fill="auto"/>
          </w:tcPr>
          <w:p w14:paraId="7E70DD4D"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4AE6E216"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167C3D7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Fittings (Elbows, Tees, Couplings)</w:t>
            </w:r>
          </w:p>
        </w:tc>
        <w:tc>
          <w:tcPr>
            <w:tcW w:w="0" w:type="auto"/>
            <w:shd w:val="clear" w:color="auto" w:fill="auto"/>
          </w:tcPr>
          <w:p w14:paraId="374DA43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38A0AF9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3C8E64E7" w14:textId="77777777" w:rsidTr="00BE745A">
        <w:tc>
          <w:tcPr>
            <w:tcW w:w="959" w:type="dxa"/>
            <w:shd w:val="clear" w:color="auto" w:fill="auto"/>
          </w:tcPr>
          <w:p w14:paraId="027832CA"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58411C30"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54E34F1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Valves (Gate, Ball, Check)</w:t>
            </w:r>
          </w:p>
        </w:tc>
        <w:tc>
          <w:tcPr>
            <w:tcW w:w="0" w:type="auto"/>
            <w:shd w:val="clear" w:color="auto" w:fill="auto"/>
          </w:tcPr>
          <w:p w14:paraId="2F5E9E5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5BED602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709F0D74" w14:textId="77777777" w:rsidTr="00BE745A">
        <w:tc>
          <w:tcPr>
            <w:tcW w:w="959" w:type="dxa"/>
            <w:shd w:val="clear" w:color="auto" w:fill="auto"/>
          </w:tcPr>
          <w:p w14:paraId="3DC1B641"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4B79A844"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15390B9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Thread Seal Tape and Pipe Joint Compound</w:t>
            </w:r>
          </w:p>
        </w:tc>
        <w:tc>
          <w:tcPr>
            <w:tcW w:w="0" w:type="auto"/>
            <w:shd w:val="clear" w:color="auto" w:fill="auto"/>
          </w:tcPr>
          <w:p w14:paraId="487DDC3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1F75432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1BA05113" w14:textId="77777777" w:rsidTr="00BE745A">
        <w:tc>
          <w:tcPr>
            <w:tcW w:w="959" w:type="dxa"/>
            <w:shd w:val="clear" w:color="auto" w:fill="auto"/>
          </w:tcPr>
          <w:p w14:paraId="20D421DD"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0523E58B"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D29B93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Insulation Material</w:t>
            </w:r>
          </w:p>
        </w:tc>
        <w:tc>
          <w:tcPr>
            <w:tcW w:w="0" w:type="auto"/>
            <w:shd w:val="clear" w:color="auto" w:fill="auto"/>
          </w:tcPr>
          <w:p w14:paraId="54B299B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62C0DB0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2EA433E3" w14:textId="77777777" w:rsidTr="00BE745A">
        <w:tc>
          <w:tcPr>
            <w:tcW w:w="959" w:type="dxa"/>
            <w:shd w:val="clear" w:color="auto" w:fill="auto"/>
          </w:tcPr>
          <w:p w14:paraId="70530716"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3C43D83E"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11CBA91A"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Screws (assorted)</w:t>
            </w:r>
          </w:p>
        </w:tc>
        <w:tc>
          <w:tcPr>
            <w:tcW w:w="0" w:type="auto"/>
            <w:shd w:val="clear" w:color="auto" w:fill="auto"/>
          </w:tcPr>
          <w:p w14:paraId="4D231779"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56484C4E"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461B6EA6" w14:textId="77777777" w:rsidTr="00BE745A">
        <w:tc>
          <w:tcPr>
            <w:tcW w:w="959" w:type="dxa"/>
            <w:shd w:val="clear" w:color="auto" w:fill="auto"/>
          </w:tcPr>
          <w:p w14:paraId="6C67665A"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55CE7132"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6BD97795"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Adhesives</w:t>
            </w:r>
          </w:p>
        </w:tc>
        <w:tc>
          <w:tcPr>
            <w:tcW w:w="0" w:type="auto"/>
            <w:shd w:val="clear" w:color="auto" w:fill="auto"/>
          </w:tcPr>
          <w:p w14:paraId="10CD88F7"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380C2CB2"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7D5C17CD" w14:textId="77777777" w:rsidTr="00BE745A">
        <w:tc>
          <w:tcPr>
            <w:tcW w:w="959" w:type="dxa"/>
            <w:shd w:val="clear" w:color="auto" w:fill="auto"/>
          </w:tcPr>
          <w:p w14:paraId="2570A2CF"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6D22A421"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64FF8A62"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Cement</w:t>
            </w:r>
          </w:p>
        </w:tc>
        <w:tc>
          <w:tcPr>
            <w:tcW w:w="0" w:type="auto"/>
            <w:shd w:val="clear" w:color="auto" w:fill="auto"/>
          </w:tcPr>
          <w:p w14:paraId="3A6CD04E"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7B802017"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47E3AD4C" w14:textId="77777777" w:rsidTr="00BE745A">
        <w:tc>
          <w:tcPr>
            <w:tcW w:w="959" w:type="dxa"/>
            <w:shd w:val="clear" w:color="auto" w:fill="auto"/>
          </w:tcPr>
          <w:p w14:paraId="510A00A4"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07C78672"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0C7D885A"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Sand</w:t>
            </w:r>
          </w:p>
        </w:tc>
        <w:tc>
          <w:tcPr>
            <w:tcW w:w="0" w:type="auto"/>
            <w:shd w:val="clear" w:color="auto" w:fill="auto"/>
          </w:tcPr>
          <w:p w14:paraId="46E49C5E"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4B4F9A6A"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73D1DCC6" w14:textId="77777777" w:rsidTr="00BE745A">
        <w:tc>
          <w:tcPr>
            <w:tcW w:w="959" w:type="dxa"/>
            <w:shd w:val="clear" w:color="auto" w:fill="auto"/>
          </w:tcPr>
          <w:p w14:paraId="047C1FD2"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28DD5B49"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F03C880"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Traps</w:t>
            </w:r>
          </w:p>
        </w:tc>
        <w:tc>
          <w:tcPr>
            <w:tcW w:w="0" w:type="auto"/>
            <w:shd w:val="clear" w:color="auto" w:fill="auto"/>
          </w:tcPr>
          <w:p w14:paraId="5F2FAD31"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431410B6"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6D150E5E" w14:textId="77777777" w:rsidTr="00BE745A">
        <w:tc>
          <w:tcPr>
            <w:tcW w:w="959" w:type="dxa"/>
            <w:shd w:val="clear" w:color="auto" w:fill="auto"/>
          </w:tcPr>
          <w:p w14:paraId="550F7CC8"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vMerge/>
            <w:shd w:val="clear" w:color="auto" w:fill="auto"/>
          </w:tcPr>
          <w:p w14:paraId="4E32F160"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1362DF39" w14:textId="77777777" w:rsidR="00097F5C" w:rsidRPr="00813E1E" w:rsidRDefault="00097F5C" w:rsidP="00097F5C">
            <w:pPr>
              <w:spacing w:after="0"/>
              <w:rPr>
                <w:rFonts w:ascii="Times New Roman" w:hAnsi="Times New Roman"/>
                <w:sz w:val="24"/>
                <w:szCs w:val="24"/>
              </w:rPr>
            </w:pPr>
            <w:r w:rsidRPr="00813E1E">
              <w:rPr>
                <w:rFonts w:ascii="Times New Roman" w:hAnsi="Times New Roman"/>
                <w:sz w:val="24"/>
                <w:szCs w:val="24"/>
              </w:rPr>
              <w:t>Caulking material</w:t>
            </w:r>
          </w:p>
        </w:tc>
        <w:tc>
          <w:tcPr>
            <w:tcW w:w="0" w:type="auto"/>
            <w:shd w:val="clear" w:color="auto" w:fill="auto"/>
          </w:tcPr>
          <w:p w14:paraId="531A3E09"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30CABF2E"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40EB4615" w14:textId="77777777" w:rsidTr="00BE745A">
        <w:tc>
          <w:tcPr>
            <w:tcW w:w="959" w:type="dxa"/>
            <w:shd w:val="clear" w:color="auto" w:fill="auto"/>
          </w:tcPr>
          <w:p w14:paraId="5BD51100"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shd w:val="clear" w:color="auto" w:fill="auto"/>
          </w:tcPr>
          <w:p w14:paraId="17FA19B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Safety Gear</w:t>
            </w:r>
          </w:p>
        </w:tc>
        <w:tc>
          <w:tcPr>
            <w:tcW w:w="0" w:type="auto"/>
            <w:shd w:val="clear" w:color="auto" w:fill="auto"/>
          </w:tcPr>
          <w:p w14:paraId="70B9972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Gloves, Goggles, Ear Protection, Masks</w:t>
            </w:r>
          </w:p>
        </w:tc>
        <w:tc>
          <w:tcPr>
            <w:tcW w:w="0" w:type="auto"/>
            <w:shd w:val="clear" w:color="auto" w:fill="auto"/>
          </w:tcPr>
          <w:p w14:paraId="1AE9E32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19BB48F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28F1787E" w14:textId="77777777" w:rsidTr="00BE745A">
        <w:tc>
          <w:tcPr>
            <w:tcW w:w="959" w:type="dxa"/>
            <w:shd w:val="clear" w:color="auto" w:fill="auto"/>
          </w:tcPr>
          <w:p w14:paraId="1CEC745D" w14:textId="77777777" w:rsidR="00097F5C" w:rsidRPr="00813E1E" w:rsidRDefault="00097F5C" w:rsidP="00097F5C">
            <w:pPr>
              <w:numPr>
                <w:ilvl w:val="0"/>
                <w:numId w:val="230"/>
              </w:numPr>
              <w:spacing w:after="0" w:line="240" w:lineRule="auto"/>
              <w:rPr>
                <w:rFonts w:ascii="Times New Roman" w:eastAsia="Times New Roman" w:hAnsi="Times New Roman"/>
                <w:sz w:val="24"/>
                <w:szCs w:val="24"/>
              </w:rPr>
            </w:pPr>
          </w:p>
        </w:tc>
        <w:tc>
          <w:tcPr>
            <w:tcW w:w="1798" w:type="dxa"/>
            <w:shd w:val="clear" w:color="auto" w:fill="auto"/>
          </w:tcPr>
          <w:p w14:paraId="3638DA5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Equipment</w:t>
            </w:r>
          </w:p>
        </w:tc>
        <w:tc>
          <w:tcPr>
            <w:tcW w:w="0" w:type="auto"/>
            <w:shd w:val="clear" w:color="auto" w:fill="auto"/>
          </w:tcPr>
          <w:p w14:paraId="3E1E260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Water Pump Model (demonstration use)</w:t>
            </w:r>
          </w:p>
        </w:tc>
        <w:tc>
          <w:tcPr>
            <w:tcW w:w="0" w:type="auto"/>
            <w:shd w:val="clear" w:color="auto" w:fill="auto"/>
          </w:tcPr>
          <w:p w14:paraId="25A5F19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0" w:type="auto"/>
            <w:shd w:val="clear" w:color="auto" w:fill="auto"/>
          </w:tcPr>
          <w:p w14:paraId="6A325B9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1:25 (demonstration only)</w:t>
            </w:r>
          </w:p>
        </w:tc>
      </w:tr>
    </w:tbl>
    <w:p w14:paraId="52A8472C" w14:textId="77777777" w:rsidR="00097F5C" w:rsidRPr="00813E1E" w:rsidRDefault="00097F5C" w:rsidP="00097F5C">
      <w:pPr>
        <w:spacing w:after="0" w:line="240" w:lineRule="auto"/>
        <w:rPr>
          <w:rFonts w:ascii="Times New Roman" w:hAnsi="Times New Roman"/>
          <w:b/>
          <w:sz w:val="24"/>
          <w:szCs w:val="24"/>
        </w:rPr>
      </w:pPr>
      <w:bookmarkStart w:id="45" w:name="_Toc181283071"/>
      <w:bookmarkStart w:id="46" w:name="_Toc195615294"/>
    </w:p>
    <w:p w14:paraId="1CBF552D" w14:textId="77777777" w:rsidR="00097F5C" w:rsidRPr="00813E1E" w:rsidRDefault="00097F5C" w:rsidP="00097F5C">
      <w:pPr>
        <w:spacing w:after="0" w:line="240" w:lineRule="auto"/>
        <w:rPr>
          <w:rFonts w:ascii="Times New Roman" w:hAnsi="Times New Roman"/>
          <w:b/>
          <w:sz w:val="24"/>
          <w:szCs w:val="24"/>
        </w:rPr>
      </w:pPr>
      <w:r w:rsidRPr="00813E1E">
        <w:rPr>
          <w:rFonts w:ascii="Times New Roman" w:hAnsi="Times New Roman"/>
          <w:sz w:val="24"/>
          <w:szCs w:val="24"/>
        </w:rPr>
        <w:br w:type="page"/>
      </w:r>
    </w:p>
    <w:p w14:paraId="7333724A" w14:textId="77777777" w:rsidR="00097F5C" w:rsidRPr="00813E1E" w:rsidRDefault="00097F5C" w:rsidP="00097F5C">
      <w:pPr>
        <w:jc w:val="center"/>
        <w:outlineLvl w:val="1"/>
        <w:rPr>
          <w:rFonts w:ascii="Times New Roman" w:hAnsi="Times New Roman"/>
          <w:b/>
          <w:sz w:val="24"/>
          <w:szCs w:val="24"/>
        </w:rPr>
      </w:pPr>
    </w:p>
    <w:p w14:paraId="17B48403" w14:textId="14AAFF83" w:rsidR="00097F5C" w:rsidRPr="00813E1E" w:rsidRDefault="00097F5C" w:rsidP="00097F5C">
      <w:pPr>
        <w:jc w:val="center"/>
        <w:outlineLvl w:val="1"/>
        <w:rPr>
          <w:rFonts w:ascii="Times New Roman" w:hAnsi="Times New Roman"/>
          <w:b/>
          <w:sz w:val="24"/>
          <w:szCs w:val="24"/>
        </w:rPr>
      </w:pPr>
      <w:bookmarkStart w:id="47" w:name="_Toc197005498"/>
      <w:bookmarkStart w:id="48" w:name="_Toc197033972"/>
      <w:r w:rsidRPr="00813E1E">
        <w:rPr>
          <w:rFonts w:ascii="Times New Roman" w:hAnsi="Times New Roman"/>
          <w:b/>
          <w:sz w:val="24"/>
          <w:szCs w:val="24"/>
        </w:rPr>
        <w:t>DRAINAGE SYSTEM</w:t>
      </w:r>
      <w:bookmarkEnd w:id="45"/>
      <w:r w:rsidRPr="00813E1E">
        <w:rPr>
          <w:rFonts w:ascii="Times New Roman" w:hAnsi="Times New Roman"/>
          <w:b/>
          <w:sz w:val="24"/>
          <w:szCs w:val="24"/>
        </w:rPr>
        <w:t xml:space="preserve"> INSTALLATION</w:t>
      </w:r>
      <w:bookmarkEnd w:id="46"/>
      <w:bookmarkEnd w:id="47"/>
      <w:r w:rsidR="006F1B7B" w:rsidRPr="00813E1E">
        <w:rPr>
          <w:rFonts w:ascii="Times New Roman" w:hAnsi="Times New Roman"/>
          <w:b/>
          <w:sz w:val="24"/>
          <w:szCs w:val="24"/>
        </w:rPr>
        <w:t xml:space="preserve"> I</w:t>
      </w:r>
      <w:bookmarkEnd w:id="48"/>
    </w:p>
    <w:p w14:paraId="033915C6" w14:textId="77777777" w:rsidR="00097F5C" w:rsidRPr="00813E1E" w:rsidRDefault="00097F5C" w:rsidP="00097F5C">
      <w:pPr>
        <w:spacing w:line="240" w:lineRule="auto"/>
        <w:rPr>
          <w:rFonts w:ascii="Times New Roman" w:hAnsi="Times New Roman"/>
          <w:sz w:val="24"/>
          <w:szCs w:val="24"/>
        </w:rPr>
      </w:pPr>
    </w:p>
    <w:p w14:paraId="400506A0" w14:textId="77777777" w:rsidR="00097F5C" w:rsidRPr="00813E1E" w:rsidRDefault="00097F5C" w:rsidP="00097F5C">
      <w:pPr>
        <w:spacing w:after="0" w:line="240" w:lineRule="auto"/>
        <w:ind w:right="2300"/>
        <w:rPr>
          <w:rFonts w:ascii="Times New Roman" w:eastAsia="Times New Roman" w:hAnsi="Times New Roman"/>
          <w:b/>
          <w:sz w:val="24"/>
          <w:szCs w:val="24"/>
        </w:rPr>
      </w:pPr>
      <w:r w:rsidRPr="00813E1E">
        <w:rPr>
          <w:rFonts w:ascii="Times New Roman" w:eastAsia="Times New Roman" w:hAnsi="Times New Roman"/>
          <w:b/>
          <w:sz w:val="24"/>
          <w:szCs w:val="24"/>
        </w:rPr>
        <w:t>ISCED UNIT CODE: 0732 251 03A</w:t>
      </w:r>
    </w:p>
    <w:p w14:paraId="1BDBFCB9" w14:textId="77777777" w:rsidR="00097F5C" w:rsidRPr="00813E1E" w:rsidRDefault="00097F5C" w:rsidP="00097F5C">
      <w:pPr>
        <w:spacing w:after="0" w:line="240" w:lineRule="auto"/>
        <w:ind w:right="2300"/>
        <w:rPr>
          <w:rFonts w:ascii="Times New Roman" w:eastAsia="Times New Roman" w:hAnsi="Times New Roman"/>
          <w:b/>
          <w:sz w:val="24"/>
          <w:szCs w:val="24"/>
        </w:rPr>
      </w:pPr>
    </w:p>
    <w:p w14:paraId="617B1275" w14:textId="77777777" w:rsidR="00097F5C" w:rsidRPr="00813E1E" w:rsidRDefault="00097F5C" w:rsidP="00097F5C">
      <w:pPr>
        <w:spacing w:after="0" w:line="240" w:lineRule="auto"/>
        <w:jc w:val="both"/>
        <w:rPr>
          <w:rFonts w:ascii="Times New Roman" w:hAnsi="Times New Roman"/>
          <w:bCs/>
          <w:color w:val="FF0000"/>
          <w:sz w:val="24"/>
          <w:szCs w:val="24"/>
          <w:lang w:val="en-ZA"/>
        </w:rPr>
      </w:pPr>
      <w:r w:rsidRPr="00813E1E">
        <w:rPr>
          <w:rFonts w:ascii="Times New Roman" w:hAnsi="Times New Roman"/>
          <w:b/>
          <w:sz w:val="24"/>
          <w:szCs w:val="24"/>
          <w:lang w:val="en-ZA"/>
        </w:rPr>
        <w:t xml:space="preserve">UNIT DURATION: </w:t>
      </w:r>
      <w:r w:rsidRPr="00813E1E">
        <w:rPr>
          <w:rFonts w:ascii="Times New Roman" w:hAnsi="Times New Roman"/>
          <w:bCs/>
          <w:sz w:val="24"/>
          <w:szCs w:val="24"/>
          <w:lang w:val="en-ZA"/>
        </w:rPr>
        <w:t>1</w:t>
      </w:r>
      <w:r w:rsidRPr="00813E1E">
        <w:rPr>
          <w:rFonts w:ascii="Times New Roman" w:hAnsi="Times New Roman"/>
          <w:bCs/>
          <w:sz w:val="24"/>
          <w:szCs w:val="24"/>
          <w:lang w:val="en-GB"/>
        </w:rPr>
        <w:t>0</w:t>
      </w:r>
      <w:r w:rsidRPr="00813E1E">
        <w:rPr>
          <w:rFonts w:ascii="Times New Roman" w:hAnsi="Times New Roman"/>
          <w:bCs/>
          <w:sz w:val="24"/>
          <w:szCs w:val="24"/>
          <w:lang w:val="en-ZA"/>
        </w:rPr>
        <w:t>0</w:t>
      </w:r>
      <w:r w:rsidRPr="00813E1E">
        <w:rPr>
          <w:rFonts w:ascii="Times New Roman" w:hAnsi="Times New Roman"/>
          <w:bCs/>
          <w:color w:val="FF0000"/>
          <w:sz w:val="24"/>
          <w:szCs w:val="24"/>
          <w:lang w:val="en-ZA"/>
        </w:rPr>
        <w:t xml:space="preserve"> </w:t>
      </w:r>
      <w:r w:rsidRPr="00813E1E">
        <w:rPr>
          <w:rFonts w:ascii="Times New Roman" w:hAnsi="Times New Roman"/>
          <w:bCs/>
          <w:sz w:val="24"/>
          <w:szCs w:val="24"/>
          <w:lang w:val="en-ZA"/>
        </w:rPr>
        <w:t>Hours</w:t>
      </w:r>
    </w:p>
    <w:p w14:paraId="497FF6C2" w14:textId="77777777" w:rsidR="00097F5C" w:rsidRPr="00813E1E" w:rsidRDefault="00097F5C" w:rsidP="00097F5C">
      <w:pPr>
        <w:spacing w:after="0" w:line="240" w:lineRule="auto"/>
        <w:jc w:val="both"/>
        <w:rPr>
          <w:rFonts w:ascii="Times New Roman" w:hAnsi="Times New Roman"/>
          <w:b/>
          <w:sz w:val="24"/>
          <w:szCs w:val="24"/>
          <w:lang w:val="en-ZA"/>
        </w:rPr>
      </w:pPr>
    </w:p>
    <w:p w14:paraId="4D2A4BAA" w14:textId="77777777" w:rsidR="00097F5C" w:rsidRPr="00813E1E" w:rsidRDefault="00097F5C" w:rsidP="00097F5C">
      <w:pPr>
        <w:spacing w:after="0" w:line="240" w:lineRule="auto"/>
        <w:jc w:val="both"/>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6AA594C4" w14:textId="0969F2D1" w:rsidR="00097F5C" w:rsidRPr="00813E1E" w:rsidRDefault="00097F5C" w:rsidP="00097F5C">
      <w:pPr>
        <w:spacing w:after="0" w:line="240" w:lineRule="auto"/>
        <w:jc w:val="both"/>
        <w:rPr>
          <w:rFonts w:ascii="Times New Roman" w:hAnsi="Times New Roman"/>
          <w:sz w:val="24"/>
          <w:szCs w:val="24"/>
        </w:rPr>
      </w:pPr>
      <w:r w:rsidRPr="00813E1E">
        <w:rPr>
          <w:rFonts w:ascii="Times New Roman" w:hAnsi="Times New Roman"/>
          <w:sz w:val="24"/>
          <w:szCs w:val="24"/>
          <w:lang w:val="en-ZA"/>
        </w:rPr>
        <w:t>This unit addresses the Unit of Competency:</w:t>
      </w:r>
      <w:r w:rsidRPr="00813E1E">
        <w:rPr>
          <w:rFonts w:ascii="Times New Roman" w:hAnsi="Times New Roman"/>
          <w:color w:val="FF0000"/>
          <w:sz w:val="24"/>
          <w:szCs w:val="24"/>
          <w:lang w:val="en-ZA"/>
        </w:rPr>
        <w:t xml:space="preserve"> </w:t>
      </w:r>
      <w:r w:rsidRPr="00813E1E">
        <w:rPr>
          <w:rFonts w:ascii="Times New Roman" w:hAnsi="Times New Roman"/>
          <w:b/>
          <w:sz w:val="24"/>
          <w:szCs w:val="24"/>
        </w:rPr>
        <w:t>Install</w:t>
      </w:r>
      <w:r w:rsidR="006F1B7B" w:rsidRPr="00813E1E">
        <w:rPr>
          <w:rFonts w:ascii="Times New Roman" w:hAnsi="Times New Roman"/>
          <w:b/>
          <w:sz w:val="24"/>
          <w:szCs w:val="24"/>
        </w:rPr>
        <w:t xml:space="preserve"> </w:t>
      </w:r>
      <w:r w:rsidRPr="00813E1E">
        <w:rPr>
          <w:rFonts w:ascii="Times New Roman" w:hAnsi="Times New Roman"/>
          <w:b/>
          <w:sz w:val="24"/>
          <w:szCs w:val="24"/>
        </w:rPr>
        <w:t>drainage system</w:t>
      </w:r>
      <w:r w:rsidR="006F1B7B" w:rsidRPr="00813E1E">
        <w:rPr>
          <w:rFonts w:ascii="Times New Roman" w:hAnsi="Times New Roman"/>
          <w:b/>
          <w:sz w:val="24"/>
          <w:szCs w:val="24"/>
        </w:rPr>
        <w:t xml:space="preserve"> I.</w:t>
      </w:r>
    </w:p>
    <w:p w14:paraId="6D492580" w14:textId="77777777" w:rsidR="00097F5C" w:rsidRPr="00813E1E" w:rsidRDefault="00097F5C" w:rsidP="00097F5C">
      <w:pPr>
        <w:spacing w:after="213" w:line="240" w:lineRule="auto"/>
        <w:ind w:left="66"/>
        <w:rPr>
          <w:rFonts w:ascii="Times New Roman" w:hAnsi="Times New Roman"/>
          <w:b/>
          <w:sz w:val="24"/>
          <w:szCs w:val="24"/>
        </w:rPr>
      </w:pPr>
    </w:p>
    <w:p w14:paraId="2A309AD5" w14:textId="77777777" w:rsidR="00097F5C" w:rsidRPr="00813E1E" w:rsidRDefault="00097F5C" w:rsidP="00097F5C">
      <w:pPr>
        <w:spacing w:after="213" w:line="240" w:lineRule="auto"/>
        <w:ind w:left="66"/>
        <w:rPr>
          <w:rFonts w:ascii="Times New Roman" w:hAnsi="Times New Roman"/>
          <w:sz w:val="24"/>
          <w:szCs w:val="24"/>
        </w:rPr>
      </w:pPr>
      <w:r w:rsidRPr="00813E1E">
        <w:rPr>
          <w:rFonts w:ascii="Times New Roman" w:hAnsi="Times New Roman"/>
          <w:b/>
          <w:sz w:val="24"/>
          <w:szCs w:val="24"/>
        </w:rPr>
        <w:t xml:space="preserve">UNIT DESCRIPTION </w:t>
      </w:r>
    </w:p>
    <w:p w14:paraId="25B0B69F" w14:textId="2BABF2CB" w:rsidR="00097F5C" w:rsidRPr="00813E1E" w:rsidRDefault="00A4636C" w:rsidP="00A4636C">
      <w:pPr>
        <w:spacing w:after="0"/>
        <w:rPr>
          <w:rFonts w:ascii="Times New Roman" w:eastAsia="Times New Roman" w:hAnsi="Times New Roman"/>
          <w:sz w:val="24"/>
          <w:szCs w:val="24"/>
        </w:rPr>
      </w:pPr>
      <w:bookmarkStart w:id="49" w:name="_Hlk196746412"/>
      <w:r w:rsidRPr="00A4636C">
        <w:rPr>
          <w:rFonts w:ascii="Times New Roman" w:eastAsia="Times New Roman" w:hAnsi="Times New Roman"/>
          <w:sz w:val="24"/>
          <w:szCs w:val="24"/>
        </w:rPr>
        <w:t xml:space="preserve">This unit specifies the competencies required to install domestic drainage system. It involves </w:t>
      </w:r>
      <w:r w:rsidRPr="00A4636C">
        <w:rPr>
          <w:rFonts w:ascii="Times New Roman" w:hAnsi="Times New Roman"/>
          <w:sz w:val="24"/>
          <w:szCs w:val="24"/>
        </w:rPr>
        <w:t>Installing above ground drainage system,</w:t>
      </w:r>
      <w:r w:rsidRPr="00A4636C">
        <w:rPr>
          <w:rFonts w:ascii="Times New Roman" w:eastAsia="Times New Roman" w:hAnsi="Times New Roman"/>
          <w:sz w:val="24"/>
          <w:szCs w:val="24"/>
        </w:rPr>
        <w:t xml:space="preserve"> </w:t>
      </w:r>
      <w:r w:rsidRPr="00A4636C">
        <w:rPr>
          <w:rFonts w:ascii="Times New Roman" w:hAnsi="Times New Roman"/>
          <w:sz w:val="24"/>
          <w:szCs w:val="24"/>
        </w:rPr>
        <w:t>installing below ground drainage system</w:t>
      </w:r>
      <w:r w:rsidRPr="00A4636C">
        <w:rPr>
          <w:rFonts w:ascii="Times New Roman" w:eastAsia="Times New Roman" w:hAnsi="Times New Roman"/>
          <w:sz w:val="24"/>
          <w:szCs w:val="24"/>
        </w:rPr>
        <w:t xml:space="preserve">, and </w:t>
      </w:r>
      <w:r w:rsidRPr="00A4636C">
        <w:rPr>
          <w:rFonts w:ascii="Times New Roman" w:hAnsi="Times New Roman"/>
          <w:sz w:val="24"/>
          <w:szCs w:val="24"/>
        </w:rPr>
        <w:t>maintaining drainage systems</w:t>
      </w:r>
      <w:r w:rsidRPr="00A4636C">
        <w:rPr>
          <w:rFonts w:ascii="Times New Roman" w:eastAsia="Times New Roman" w:hAnsi="Times New Roman"/>
          <w:sz w:val="24"/>
          <w:szCs w:val="24"/>
        </w:rPr>
        <w:t>. It applies in the construction industry.</w:t>
      </w:r>
    </w:p>
    <w:bookmarkEnd w:id="49"/>
    <w:p w14:paraId="075AB20E" w14:textId="77777777" w:rsidR="00097F5C" w:rsidRPr="00813E1E" w:rsidRDefault="00097F5C" w:rsidP="00097F5C">
      <w:pPr>
        <w:spacing w:after="0" w:line="240" w:lineRule="auto"/>
        <w:jc w:val="both"/>
        <w:rPr>
          <w:rFonts w:ascii="Times New Roman" w:hAnsi="Times New Roman"/>
          <w:sz w:val="24"/>
          <w:szCs w:val="24"/>
        </w:rPr>
      </w:pPr>
    </w:p>
    <w:p w14:paraId="3D6D70B8" w14:textId="77777777" w:rsidR="00097F5C" w:rsidRPr="00813E1E" w:rsidRDefault="00097F5C" w:rsidP="00097F5C">
      <w:pPr>
        <w:spacing w:after="0" w:line="240" w:lineRule="auto"/>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p w14:paraId="2A8A0E13" w14:textId="77777777" w:rsidR="00097F5C" w:rsidRPr="00813E1E" w:rsidRDefault="00097F5C" w:rsidP="00097F5C">
      <w:pPr>
        <w:spacing w:after="0" w:line="240" w:lineRule="auto"/>
        <w:jc w:val="both"/>
        <w:rPr>
          <w:rFonts w:ascii="Times New Roman" w:hAnsi="Times New Roman"/>
          <w:b/>
          <w:sz w:val="24"/>
          <w:szCs w:val="24"/>
          <w:lang w:val="en-ZA"/>
        </w:rPr>
      </w:pPr>
    </w:p>
    <w:tbl>
      <w:tblPr>
        <w:tblStyle w:val="TableGrid13"/>
        <w:tblW w:w="0" w:type="auto"/>
        <w:tblInd w:w="-5" w:type="dxa"/>
        <w:tblLook w:val="04A0" w:firstRow="1" w:lastRow="0" w:firstColumn="1" w:lastColumn="0" w:noHBand="0" w:noVBand="1"/>
      </w:tblPr>
      <w:tblGrid>
        <w:gridCol w:w="1134"/>
        <w:gridCol w:w="6695"/>
        <w:gridCol w:w="1526"/>
      </w:tblGrid>
      <w:tr w:rsidR="00097F5C" w:rsidRPr="00813E1E" w14:paraId="357C159E" w14:textId="77777777" w:rsidTr="00BE745A">
        <w:tc>
          <w:tcPr>
            <w:tcW w:w="1134" w:type="dxa"/>
          </w:tcPr>
          <w:p w14:paraId="0D4AB078" w14:textId="77777777" w:rsidR="00097F5C" w:rsidRPr="00813E1E" w:rsidRDefault="00097F5C" w:rsidP="00097F5C">
            <w:pPr>
              <w:spacing w:after="0" w:line="256" w:lineRule="auto"/>
              <w:rPr>
                <w:rFonts w:ascii="Times New Roman" w:hAnsi="Times New Roman"/>
                <w:sz w:val="24"/>
                <w:szCs w:val="24"/>
              </w:rPr>
            </w:pPr>
            <w:r w:rsidRPr="00813E1E">
              <w:rPr>
                <w:rFonts w:ascii="Times New Roman" w:hAnsi="Times New Roman"/>
                <w:sz w:val="24"/>
                <w:szCs w:val="24"/>
              </w:rPr>
              <w:t>S/No</w:t>
            </w:r>
          </w:p>
        </w:tc>
        <w:tc>
          <w:tcPr>
            <w:tcW w:w="6695" w:type="dxa"/>
          </w:tcPr>
          <w:p w14:paraId="05609C9A" w14:textId="77777777" w:rsidR="00097F5C" w:rsidRPr="00813E1E" w:rsidRDefault="00097F5C" w:rsidP="00097F5C">
            <w:pPr>
              <w:spacing w:after="0" w:line="256" w:lineRule="auto"/>
              <w:ind w:left="1070"/>
              <w:rPr>
                <w:rFonts w:ascii="Times New Roman" w:hAnsi="Times New Roman"/>
                <w:sz w:val="24"/>
                <w:szCs w:val="24"/>
              </w:rPr>
            </w:pPr>
            <w:r w:rsidRPr="00813E1E">
              <w:rPr>
                <w:rFonts w:ascii="Times New Roman" w:hAnsi="Times New Roman"/>
                <w:b/>
                <w:sz w:val="24"/>
                <w:szCs w:val="24"/>
              </w:rPr>
              <w:t>Learning Outcomes</w:t>
            </w:r>
          </w:p>
        </w:tc>
        <w:tc>
          <w:tcPr>
            <w:tcW w:w="1526" w:type="dxa"/>
          </w:tcPr>
          <w:p w14:paraId="66646B7A" w14:textId="77777777" w:rsidR="00097F5C" w:rsidRPr="00813E1E" w:rsidRDefault="00097F5C" w:rsidP="00097F5C">
            <w:pPr>
              <w:spacing w:after="0" w:line="240" w:lineRule="auto"/>
              <w:rPr>
                <w:rFonts w:ascii="Times New Roman" w:hAnsi="Times New Roman"/>
                <w:b/>
                <w:bCs/>
                <w:sz w:val="24"/>
                <w:szCs w:val="24"/>
              </w:rPr>
            </w:pPr>
            <w:r w:rsidRPr="00813E1E">
              <w:rPr>
                <w:rFonts w:ascii="Times New Roman" w:hAnsi="Times New Roman"/>
                <w:b/>
                <w:bCs/>
                <w:sz w:val="24"/>
                <w:szCs w:val="24"/>
              </w:rPr>
              <w:t>Duration (Hours)</w:t>
            </w:r>
          </w:p>
        </w:tc>
      </w:tr>
      <w:tr w:rsidR="00097F5C" w:rsidRPr="00813E1E" w14:paraId="52342BA6" w14:textId="77777777" w:rsidTr="00BE745A">
        <w:tc>
          <w:tcPr>
            <w:tcW w:w="1134" w:type="dxa"/>
          </w:tcPr>
          <w:p w14:paraId="74561042" w14:textId="77777777" w:rsidR="00097F5C" w:rsidRPr="00813E1E" w:rsidRDefault="00097F5C" w:rsidP="00097F5C">
            <w:pPr>
              <w:numPr>
                <w:ilvl w:val="0"/>
                <w:numId w:val="231"/>
              </w:numPr>
              <w:spacing w:after="0" w:line="256" w:lineRule="auto"/>
              <w:contextualSpacing/>
              <w:rPr>
                <w:rFonts w:ascii="Times New Roman" w:hAnsi="Times New Roman"/>
                <w:sz w:val="24"/>
                <w:szCs w:val="24"/>
              </w:rPr>
            </w:pPr>
          </w:p>
        </w:tc>
        <w:tc>
          <w:tcPr>
            <w:tcW w:w="6695" w:type="dxa"/>
          </w:tcPr>
          <w:p w14:paraId="24BAA738" w14:textId="77777777" w:rsidR="00097F5C" w:rsidRPr="00813E1E" w:rsidRDefault="00097F5C" w:rsidP="00097F5C">
            <w:pPr>
              <w:spacing w:before="120" w:after="120" w:line="240" w:lineRule="auto"/>
              <w:contextualSpacing/>
              <w:jc w:val="both"/>
              <w:rPr>
                <w:rFonts w:ascii="Times New Roman" w:hAnsi="Times New Roman"/>
                <w:sz w:val="24"/>
                <w:szCs w:val="24"/>
              </w:rPr>
            </w:pPr>
            <w:r w:rsidRPr="00813E1E">
              <w:rPr>
                <w:rFonts w:ascii="Times New Roman" w:hAnsi="Times New Roman"/>
                <w:sz w:val="24"/>
                <w:szCs w:val="24"/>
              </w:rPr>
              <w:t>Install above ground drainage system</w:t>
            </w:r>
          </w:p>
        </w:tc>
        <w:tc>
          <w:tcPr>
            <w:tcW w:w="1526" w:type="dxa"/>
          </w:tcPr>
          <w:p w14:paraId="27ADD0E8"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30</w:t>
            </w:r>
          </w:p>
        </w:tc>
      </w:tr>
      <w:tr w:rsidR="00097F5C" w:rsidRPr="00813E1E" w14:paraId="1C20ABD5" w14:textId="77777777" w:rsidTr="00BE745A">
        <w:tc>
          <w:tcPr>
            <w:tcW w:w="1134" w:type="dxa"/>
          </w:tcPr>
          <w:p w14:paraId="367B5134" w14:textId="77777777" w:rsidR="00097F5C" w:rsidRPr="00813E1E" w:rsidRDefault="00097F5C" w:rsidP="00097F5C">
            <w:pPr>
              <w:numPr>
                <w:ilvl w:val="0"/>
                <w:numId w:val="231"/>
              </w:numPr>
              <w:spacing w:after="0" w:line="256" w:lineRule="auto"/>
              <w:contextualSpacing/>
              <w:rPr>
                <w:rFonts w:ascii="Times New Roman" w:hAnsi="Times New Roman"/>
                <w:sz w:val="24"/>
                <w:szCs w:val="24"/>
              </w:rPr>
            </w:pPr>
          </w:p>
        </w:tc>
        <w:tc>
          <w:tcPr>
            <w:tcW w:w="6695" w:type="dxa"/>
          </w:tcPr>
          <w:p w14:paraId="33E6FFD3" w14:textId="77777777" w:rsidR="00097F5C" w:rsidRPr="00813E1E" w:rsidRDefault="00097F5C" w:rsidP="00097F5C">
            <w:pPr>
              <w:spacing w:before="120" w:after="120" w:line="240" w:lineRule="auto"/>
              <w:contextualSpacing/>
              <w:jc w:val="both"/>
              <w:rPr>
                <w:rFonts w:ascii="Times New Roman" w:hAnsi="Times New Roman"/>
                <w:sz w:val="24"/>
                <w:szCs w:val="24"/>
              </w:rPr>
            </w:pPr>
            <w:r w:rsidRPr="00813E1E">
              <w:rPr>
                <w:rFonts w:ascii="Times New Roman" w:hAnsi="Times New Roman"/>
                <w:sz w:val="24"/>
                <w:szCs w:val="24"/>
              </w:rPr>
              <w:t>Install below ground drainage system</w:t>
            </w:r>
          </w:p>
        </w:tc>
        <w:tc>
          <w:tcPr>
            <w:tcW w:w="1526" w:type="dxa"/>
          </w:tcPr>
          <w:p w14:paraId="3FF10384"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30</w:t>
            </w:r>
          </w:p>
        </w:tc>
      </w:tr>
      <w:tr w:rsidR="00097F5C" w:rsidRPr="00813E1E" w14:paraId="4D934E97" w14:textId="77777777" w:rsidTr="00BE745A">
        <w:tc>
          <w:tcPr>
            <w:tcW w:w="1134" w:type="dxa"/>
          </w:tcPr>
          <w:p w14:paraId="2C6CCBCB" w14:textId="77777777" w:rsidR="00097F5C" w:rsidRPr="00813E1E" w:rsidRDefault="00097F5C" w:rsidP="00097F5C">
            <w:pPr>
              <w:numPr>
                <w:ilvl w:val="0"/>
                <w:numId w:val="231"/>
              </w:numPr>
              <w:spacing w:after="0" w:line="256" w:lineRule="auto"/>
              <w:contextualSpacing/>
              <w:rPr>
                <w:rFonts w:ascii="Times New Roman" w:hAnsi="Times New Roman"/>
                <w:sz w:val="24"/>
                <w:szCs w:val="24"/>
              </w:rPr>
            </w:pPr>
          </w:p>
        </w:tc>
        <w:tc>
          <w:tcPr>
            <w:tcW w:w="6695" w:type="dxa"/>
          </w:tcPr>
          <w:p w14:paraId="64D2F42D" w14:textId="77777777" w:rsidR="00097F5C" w:rsidRPr="00813E1E" w:rsidRDefault="00097F5C" w:rsidP="00097F5C">
            <w:pPr>
              <w:spacing w:before="120" w:after="120" w:line="240" w:lineRule="auto"/>
              <w:contextualSpacing/>
              <w:jc w:val="both"/>
              <w:rPr>
                <w:rFonts w:ascii="Times New Roman" w:hAnsi="Times New Roman"/>
                <w:sz w:val="24"/>
                <w:szCs w:val="24"/>
              </w:rPr>
            </w:pPr>
            <w:r w:rsidRPr="00813E1E">
              <w:rPr>
                <w:rFonts w:ascii="Times New Roman" w:hAnsi="Times New Roman"/>
                <w:sz w:val="24"/>
                <w:szCs w:val="24"/>
              </w:rPr>
              <w:t>Interpret simple domestic drainage system drawings</w:t>
            </w:r>
          </w:p>
        </w:tc>
        <w:tc>
          <w:tcPr>
            <w:tcW w:w="1526" w:type="dxa"/>
          </w:tcPr>
          <w:p w14:paraId="0BEE3C7D"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20</w:t>
            </w:r>
          </w:p>
        </w:tc>
      </w:tr>
      <w:tr w:rsidR="00097F5C" w:rsidRPr="00813E1E" w14:paraId="1755F912" w14:textId="77777777" w:rsidTr="00BE745A">
        <w:tc>
          <w:tcPr>
            <w:tcW w:w="1134" w:type="dxa"/>
          </w:tcPr>
          <w:p w14:paraId="273AE620" w14:textId="77777777" w:rsidR="00097F5C" w:rsidRPr="00813E1E" w:rsidRDefault="00097F5C" w:rsidP="00097F5C">
            <w:pPr>
              <w:numPr>
                <w:ilvl w:val="0"/>
                <w:numId w:val="231"/>
              </w:numPr>
              <w:spacing w:after="0" w:line="256" w:lineRule="auto"/>
              <w:contextualSpacing/>
              <w:rPr>
                <w:rFonts w:ascii="Times New Roman" w:hAnsi="Times New Roman"/>
                <w:sz w:val="24"/>
                <w:szCs w:val="24"/>
              </w:rPr>
            </w:pPr>
          </w:p>
        </w:tc>
        <w:tc>
          <w:tcPr>
            <w:tcW w:w="6695" w:type="dxa"/>
          </w:tcPr>
          <w:p w14:paraId="199B295A" w14:textId="77777777" w:rsidR="00097F5C" w:rsidRPr="00813E1E" w:rsidRDefault="00097F5C" w:rsidP="00097F5C">
            <w:pPr>
              <w:spacing w:before="120" w:after="120" w:line="240" w:lineRule="auto"/>
              <w:contextualSpacing/>
              <w:jc w:val="both"/>
              <w:rPr>
                <w:rFonts w:ascii="Times New Roman" w:hAnsi="Times New Roman"/>
                <w:sz w:val="24"/>
                <w:szCs w:val="24"/>
              </w:rPr>
            </w:pPr>
            <w:r w:rsidRPr="00813E1E">
              <w:rPr>
                <w:rFonts w:ascii="Times New Roman" w:hAnsi="Times New Roman"/>
                <w:sz w:val="24"/>
                <w:szCs w:val="24"/>
              </w:rPr>
              <w:t xml:space="preserve">Maintaining drainage systems </w:t>
            </w:r>
          </w:p>
        </w:tc>
        <w:tc>
          <w:tcPr>
            <w:tcW w:w="1526" w:type="dxa"/>
          </w:tcPr>
          <w:p w14:paraId="708E1F5C" w14:textId="77777777" w:rsidR="00097F5C" w:rsidRPr="00813E1E" w:rsidRDefault="00097F5C" w:rsidP="00097F5C">
            <w:pPr>
              <w:spacing w:after="0" w:line="256" w:lineRule="auto"/>
              <w:jc w:val="both"/>
              <w:rPr>
                <w:rFonts w:ascii="Times New Roman" w:hAnsi="Times New Roman"/>
                <w:sz w:val="24"/>
                <w:szCs w:val="24"/>
              </w:rPr>
            </w:pPr>
            <w:r w:rsidRPr="00813E1E">
              <w:rPr>
                <w:rFonts w:ascii="Times New Roman" w:hAnsi="Times New Roman"/>
                <w:sz w:val="24"/>
                <w:szCs w:val="24"/>
              </w:rPr>
              <w:t>20</w:t>
            </w:r>
          </w:p>
        </w:tc>
      </w:tr>
    </w:tbl>
    <w:p w14:paraId="5840E9B3" w14:textId="77777777" w:rsidR="00097F5C" w:rsidRPr="00813E1E" w:rsidRDefault="00097F5C" w:rsidP="00097F5C">
      <w:pPr>
        <w:spacing w:after="0" w:line="240" w:lineRule="auto"/>
        <w:jc w:val="both"/>
        <w:rPr>
          <w:rFonts w:ascii="Times New Roman" w:hAnsi="Times New Roman"/>
          <w:b/>
          <w:sz w:val="24"/>
          <w:szCs w:val="24"/>
          <w:lang w:val="en-ZA"/>
        </w:rPr>
      </w:pPr>
    </w:p>
    <w:p w14:paraId="4D5260C7" w14:textId="77777777" w:rsidR="00097F5C" w:rsidRPr="00813E1E" w:rsidRDefault="00097F5C" w:rsidP="00097F5C">
      <w:pPr>
        <w:spacing w:before="120" w:after="120" w:line="240" w:lineRule="auto"/>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p w14:paraId="6C578995" w14:textId="77777777" w:rsidR="00097F5C" w:rsidRPr="00813E1E" w:rsidRDefault="00097F5C" w:rsidP="00097F5C">
      <w:pPr>
        <w:spacing w:before="120" w:after="120" w:line="240" w:lineRule="auto"/>
        <w:contextualSpacing/>
        <w:jc w:val="both"/>
        <w:rPr>
          <w:rFonts w:ascii="Times New Roman" w:hAnsi="Times New Roman"/>
          <w:b/>
          <w:sz w:val="24"/>
          <w:szCs w:val="24"/>
          <w:lang w:val="en-ZA"/>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5038"/>
        <w:gridCol w:w="2470"/>
      </w:tblGrid>
      <w:tr w:rsidR="00097F5C" w:rsidRPr="00813E1E" w14:paraId="3115A9C8" w14:textId="77777777" w:rsidTr="00BE745A">
        <w:trPr>
          <w:trHeight w:val="620"/>
        </w:trPr>
        <w:tc>
          <w:tcPr>
            <w:tcW w:w="0" w:type="auto"/>
            <w:tcBorders>
              <w:top w:val="single" w:sz="4" w:space="0" w:color="auto"/>
              <w:left w:val="single" w:sz="4" w:space="0" w:color="auto"/>
              <w:bottom w:val="single" w:sz="4" w:space="0" w:color="auto"/>
              <w:right w:val="single" w:sz="4" w:space="0" w:color="auto"/>
            </w:tcBorders>
          </w:tcPr>
          <w:p w14:paraId="75460A6B" w14:textId="77777777" w:rsidR="00097F5C" w:rsidRPr="00813E1E" w:rsidRDefault="00097F5C" w:rsidP="00097F5C">
            <w:pPr>
              <w:spacing w:after="0" w:line="240" w:lineRule="auto"/>
              <w:ind w:left="318" w:hanging="318"/>
              <w:rPr>
                <w:rFonts w:ascii="Times New Roman" w:hAnsi="Times New Roman"/>
                <w:sz w:val="24"/>
                <w:szCs w:val="24"/>
              </w:rPr>
            </w:pPr>
            <w:r w:rsidRPr="00813E1E">
              <w:rPr>
                <w:rFonts w:ascii="Times New Roman" w:hAnsi="Times New Roman"/>
                <w:b/>
                <w:sz w:val="24"/>
                <w:szCs w:val="24"/>
                <w:lang w:val="en-ZA"/>
              </w:rPr>
              <w:t>Learning Outcome</w:t>
            </w:r>
          </w:p>
        </w:tc>
        <w:tc>
          <w:tcPr>
            <w:tcW w:w="5038" w:type="dxa"/>
            <w:tcBorders>
              <w:top w:val="single" w:sz="4" w:space="0" w:color="auto"/>
              <w:left w:val="single" w:sz="4" w:space="0" w:color="auto"/>
              <w:bottom w:val="single" w:sz="4" w:space="0" w:color="auto"/>
              <w:right w:val="single" w:sz="4" w:space="0" w:color="auto"/>
            </w:tcBorders>
          </w:tcPr>
          <w:p w14:paraId="1B0A9D4A" w14:textId="77777777" w:rsidR="00097F5C" w:rsidRPr="00813E1E" w:rsidRDefault="00097F5C" w:rsidP="00097F5C">
            <w:pPr>
              <w:spacing w:after="0" w:line="240" w:lineRule="auto"/>
              <w:rPr>
                <w:rFonts w:ascii="Times New Roman" w:hAnsi="Times New Roman"/>
                <w:sz w:val="24"/>
                <w:szCs w:val="24"/>
                <w:lang w:val="en-ZA"/>
              </w:rPr>
            </w:pPr>
            <w:r w:rsidRPr="00813E1E">
              <w:rPr>
                <w:rFonts w:ascii="Times New Roman" w:hAnsi="Times New Roman"/>
                <w:b/>
                <w:sz w:val="24"/>
                <w:szCs w:val="24"/>
                <w:lang w:val="en-ZA"/>
              </w:rPr>
              <w:t>Content</w:t>
            </w:r>
          </w:p>
        </w:tc>
        <w:tc>
          <w:tcPr>
            <w:tcW w:w="2470" w:type="dxa"/>
            <w:tcBorders>
              <w:top w:val="single" w:sz="4" w:space="0" w:color="auto"/>
              <w:left w:val="single" w:sz="4" w:space="0" w:color="auto"/>
              <w:bottom w:val="single" w:sz="4" w:space="0" w:color="auto"/>
              <w:right w:val="single" w:sz="4" w:space="0" w:color="auto"/>
            </w:tcBorders>
          </w:tcPr>
          <w:p w14:paraId="0140E173" w14:textId="77777777" w:rsidR="00097F5C" w:rsidRPr="00813E1E" w:rsidRDefault="00097F5C" w:rsidP="00097F5C">
            <w:pPr>
              <w:spacing w:after="0" w:line="240" w:lineRule="auto"/>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097F5C" w:rsidRPr="00813E1E" w14:paraId="4A8CE406" w14:textId="77777777" w:rsidTr="00BE745A">
        <w:trPr>
          <w:trHeight w:val="620"/>
        </w:trPr>
        <w:tc>
          <w:tcPr>
            <w:tcW w:w="0" w:type="auto"/>
            <w:tcBorders>
              <w:top w:val="single" w:sz="4" w:space="0" w:color="auto"/>
              <w:left w:val="single" w:sz="4" w:space="0" w:color="auto"/>
              <w:bottom w:val="single" w:sz="4" w:space="0" w:color="auto"/>
              <w:right w:val="single" w:sz="4" w:space="0" w:color="auto"/>
            </w:tcBorders>
          </w:tcPr>
          <w:p w14:paraId="271F2F8E" w14:textId="77777777" w:rsidR="00097F5C" w:rsidRPr="00813E1E" w:rsidRDefault="00097F5C" w:rsidP="00097F5C">
            <w:pPr>
              <w:numPr>
                <w:ilvl w:val="0"/>
                <w:numId w:val="232"/>
              </w:numPr>
              <w:spacing w:after="0" w:line="240" w:lineRule="auto"/>
              <w:ind w:left="636"/>
              <w:contextualSpacing/>
              <w:rPr>
                <w:rFonts w:ascii="Times New Roman" w:hAnsi="Times New Roman"/>
                <w:sz w:val="24"/>
                <w:szCs w:val="24"/>
              </w:rPr>
            </w:pPr>
            <w:r w:rsidRPr="00813E1E">
              <w:rPr>
                <w:rFonts w:ascii="Times New Roman" w:hAnsi="Times New Roman"/>
                <w:sz w:val="24"/>
                <w:szCs w:val="24"/>
                <w:lang w:val="en-ZW"/>
              </w:rPr>
              <w:t>Install above ground drainage system</w:t>
            </w:r>
          </w:p>
        </w:tc>
        <w:tc>
          <w:tcPr>
            <w:tcW w:w="5038" w:type="dxa"/>
            <w:tcBorders>
              <w:top w:val="single" w:sz="4" w:space="0" w:color="auto"/>
              <w:left w:val="single" w:sz="4" w:space="0" w:color="auto"/>
              <w:bottom w:val="single" w:sz="4" w:space="0" w:color="auto"/>
              <w:right w:val="single" w:sz="4" w:space="0" w:color="auto"/>
            </w:tcBorders>
          </w:tcPr>
          <w:p w14:paraId="72702E04" w14:textId="77777777" w:rsidR="00097F5C" w:rsidRPr="00813E1E" w:rsidRDefault="00097F5C" w:rsidP="00097F5C">
            <w:pPr>
              <w:numPr>
                <w:ilvl w:val="1"/>
                <w:numId w:val="233"/>
              </w:numPr>
              <w:tabs>
                <w:tab w:val="left" w:pos="148"/>
              </w:tabs>
              <w:spacing w:after="0" w:line="240" w:lineRule="auto"/>
              <w:ind w:left="370"/>
              <w:contextualSpacing/>
              <w:rPr>
                <w:rFonts w:ascii="Times New Roman" w:hAnsi="Times New Roman"/>
                <w:sz w:val="24"/>
                <w:szCs w:val="24"/>
                <w:lang w:val="en-ZW"/>
              </w:rPr>
            </w:pPr>
            <w:r w:rsidRPr="00813E1E">
              <w:rPr>
                <w:rFonts w:ascii="Times New Roman" w:hAnsi="Times New Roman"/>
                <w:sz w:val="24"/>
                <w:szCs w:val="24"/>
                <w:lang w:val="en-ZW"/>
              </w:rPr>
              <w:t xml:space="preserve">Safety Measures and Personal protective equipment </w:t>
            </w:r>
          </w:p>
          <w:p w14:paraId="54A24653" w14:textId="77777777" w:rsidR="00097F5C" w:rsidRPr="00813E1E" w:rsidRDefault="00097F5C" w:rsidP="00097F5C">
            <w:pPr>
              <w:numPr>
                <w:ilvl w:val="2"/>
                <w:numId w:val="233"/>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Hardhat/ Helmet</w:t>
            </w:r>
          </w:p>
          <w:p w14:paraId="7070D1EA" w14:textId="77777777" w:rsidR="00097F5C" w:rsidRPr="00813E1E" w:rsidRDefault="00097F5C" w:rsidP="00097F5C">
            <w:pPr>
              <w:numPr>
                <w:ilvl w:val="2"/>
                <w:numId w:val="233"/>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Safety gloves</w:t>
            </w:r>
          </w:p>
          <w:p w14:paraId="3331F033" w14:textId="77777777" w:rsidR="00097F5C" w:rsidRPr="00813E1E" w:rsidRDefault="00097F5C" w:rsidP="00097F5C">
            <w:pPr>
              <w:numPr>
                <w:ilvl w:val="2"/>
                <w:numId w:val="233"/>
              </w:numPr>
              <w:tabs>
                <w:tab w:val="left" w:pos="148"/>
              </w:tabs>
              <w:spacing w:after="0" w:line="240" w:lineRule="auto"/>
              <w:ind w:left="1516" w:hanging="796"/>
              <w:contextualSpacing/>
              <w:rPr>
                <w:rFonts w:ascii="Times New Roman" w:hAnsi="Times New Roman"/>
                <w:sz w:val="24"/>
                <w:szCs w:val="24"/>
                <w:lang w:val="en-ZW"/>
              </w:rPr>
            </w:pPr>
            <w:r w:rsidRPr="00813E1E">
              <w:rPr>
                <w:rFonts w:ascii="Times New Roman" w:hAnsi="Times New Roman"/>
                <w:sz w:val="24"/>
                <w:szCs w:val="24"/>
                <w:lang w:val="en-ZW"/>
              </w:rPr>
              <w:t>Dustcoat / overall</w:t>
            </w:r>
          </w:p>
          <w:p w14:paraId="1DD8A77A" w14:textId="77777777" w:rsidR="00097F5C" w:rsidRPr="00813E1E" w:rsidRDefault="00097F5C" w:rsidP="00097F5C">
            <w:pPr>
              <w:numPr>
                <w:ilvl w:val="2"/>
                <w:numId w:val="233"/>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Safety shoes / boots</w:t>
            </w:r>
          </w:p>
          <w:p w14:paraId="1B9DA9B9" w14:textId="77777777" w:rsidR="00097F5C" w:rsidRPr="00813E1E" w:rsidRDefault="00097F5C" w:rsidP="00097F5C">
            <w:pPr>
              <w:numPr>
                <w:ilvl w:val="2"/>
                <w:numId w:val="233"/>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Safety goggles/ face mask</w:t>
            </w:r>
          </w:p>
          <w:p w14:paraId="0A84CCBE" w14:textId="77777777" w:rsidR="00097F5C" w:rsidRPr="00813E1E" w:rsidRDefault="00097F5C" w:rsidP="00097F5C">
            <w:pPr>
              <w:numPr>
                <w:ilvl w:val="2"/>
                <w:numId w:val="233"/>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Workshop SOP’s, rules and regulations.</w:t>
            </w:r>
          </w:p>
          <w:p w14:paraId="23AF40C9" w14:textId="77777777" w:rsidR="00097F5C" w:rsidRPr="00813E1E" w:rsidRDefault="00097F5C" w:rsidP="00097F5C">
            <w:pPr>
              <w:numPr>
                <w:ilvl w:val="1"/>
                <w:numId w:val="233"/>
              </w:numPr>
              <w:tabs>
                <w:tab w:val="left" w:pos="148"/>
              </w:tabs>
              <w:spacing w:after="0" w:line="240" w:lineRule="auto"/>
              <w:ind w:left="370"/>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GB"/>
              </w:rPr>
              <w:t xml:space="preserve">Types of </w:t>
            </w:r>
            <w:r w:rsidRPr="00813E1E">
              <w:rPr>
                <w:rFonts w:ascii="Times New Roman" w:eastAsia="Times New Roman" w:hAnsi="Times New Roman"/>
                <w:sz w:val="24"/>
                <w:szCs w:val="24"/>
                <w:lang w:val="en-ZW"/>
              </w:rPr>
              <w:t xml:space="preserve">above ground drainage materials </w:t>
            </w:r>
            <w:r w:rsidRPr="00813E1E">
              <w:rPr>
                <w:rFonts w:ascii="Times New Roman" w:eastAsia="Times New Roman" w:hAnsi="Times New Roman"/>
                <w:sz w:val="24"/>
                <w:szCs w:val="24"/>
                <w:lang w:val="en-GB"/>
              </w:rPr>
              <w:t>/accessories preparations</w:t>
            </w:r>
            <w:r w:rsidRPr="00813E1E">
              <w:rPr>
                <w:rFonts w:ascii="Times New Roman" w:eastAsia="Times New Roman" w:hAnsi="Times New Roman"/>
                <w:sz w:val="24"/>
                <w:szCs w:val="24"/>
                <w:lang w:val="en-ZW"/>
              </w:rPr>
              <w:t xml:space="preserve"> </w:t>
            </w:r>
          </w:p>
          <w:p w14:paraId="1555157F"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GB"/>
              </w:rPr>
              <w:t>Waste pipes</w:t>
            </w:r>
          </w:p>
          <w:p w14:paraId="7C265EA2"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Fittings</w:t>
            </w:r>
          </w:p>
          <w:p w14:paraId="67096137"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lastRenderedPageBreak/>
              <w:t xml:space="preserve">Bends </w:t>
            </w:r>
          </w:p>
          <w:p w14:paraId="6DE35844"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Tees</w:t>
            </w:r>
          </w:p>
          <w:p w14:paraId="45BE0803"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Couplings</w:t>
            </w:r>
          </w:p>
          <w:p w14:paraId="264636BB"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Adapters</w:t>
            </w:r>
          </w:p>
          <w:p w14:paraId="6EAE5D07"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Cross tee</w:t>
            </w:r>
          </w:p>
          <w:p w14:paraId="3233BF1E"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Pitcher tee</w:t>
            </w:r>
          </w:p>
          <w:p w14:paraId="0637B932"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Inspection tee</w:t>
            </w:r>
          </w:p>
          <w:p w14:paraId="22C857BB"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Hangers and Supports</w:t>
            </w:r>
          </w:p>
          <w:p w14:paraId="7ADA6CFC"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Pipe Hangers</w:t>
            </w:r>
          </w:p>
          <w:p w14:paraId="2893E766"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Brackets</w:t>
            </w:r>
          </w:p>
          <w:p w14:paraId="4D21049A"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Clamps</w:t>
            </w:r>
          </w:p>
          <w:p w14:paraId="06BA6BE7"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Clips </w:t>
            </w:r>
          </w:p>
          <w:p w14:paraId="38CA3C3C" w14:textId="77777777" w:rsidR="00097F5C" w:rsidRPr="00813E1E" w:rsidRDefault="00097F5C" w:rsidP="00097F5C">
            <w:pPr>
              <w:tabs>
                <w:tab w:val="left" w:pos="148"/>
              </w:tabs>
              <w:spacing w:after="0" w:line="240" w:lineRule="auto"/>
              <w:ind w:left="360"/>
              <w:rPr>
                <w:rFonts w:ascii="Times New Roman" w:eastAsia="Times New Roman" w:hAnsi="Times New Roman"/>
                <w:sz w:val="24"/>
                <w:szCs w:val="24"/>
              </w:rPr>
            </w:pPr>
            <w:r w:rsidRPr="00813E1E">
              <w:rPr>
                <w:rFonts w:ascii="Times New Roman" w:eastAsia="Times New Roman" w:hAnsi="Times New Roman"/>
                <w:sz w:val="24"/>
                <w:szCs w:val="24"/>
              </w:rPr>
              <w:t>1.2.2 Drainage Fixtures</w:t>
            </w:r>
          </w:p>
          <w:p w14:paraId="41758FEE"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Sinks (Kitchen, Bathroom)</w:t>
            </w:r>
          </w:p>
          <w:p w14:paraId="561F77E6"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W/C pan</w:t>
            </w:r>
          </w:p>
          <w:p w14:paraId="1047959D"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Cistern </w:t>
            </w:r>
          </w:p>
          <w:p w14:paraId="25436075"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Bathtubs</w:t>
            </w:r>
          </w:p>
          <w:p w14:paraId="24D839BA"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Showers</w:t>
            </w:r>
          </w:p>
          <w:p w14:paraId="162B6A84" w14:textId="77777777" w:rsidR="00097F5C" w:rsidRPr="00813E1E" w:rsidRDefault="00097F5C" w:rsidP="00097F5C">
            <w:pPr>
              <w:numPr>
                <w:ilvl w:val="2"/>
                <w:numId w:val="233"/>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Floor Drains</w:t>
            </w:r>
          </w:p>
          <w:p w14:paraId="1AA20A8B" w14:textId="77777777" w:rsidR="00097F5C" w:rsidRPr="00813E1E" w:rsidRDefault="00097F5C" w:rsidP="00097F5C">
            <w:pPr>
              <w:numPr>
                <w:ilvl w:val="2"/>
                <w:numId w:val="235"/>
              </w:numPr>
              <w:tabs>
                <w:tab w:val="left" w:pos="148"/>
                <w:tab w:val="left" w:pos="511"/>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Seals and Gaskets</w:t>
            </w:r>
          </w:p>
          <w:p w14:paraId="557B4000"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Rubber Gaskets</w:t>
            </w:r>
          </w:p>
          <w:p w14:paraId="7453211B"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Silicone Sealants</w:t>
            </w:r>
          </w:p>
          <w:p w14:paraId="3429F23C" w14:textId="77777777" w:rsidR="00097F5C" w:rsidRPr="00813E1E" w:rsidRDefault="00097F5C" w:rsidP="00097F5C">
            <w:pPr>
              <w:numPr>
                <w:ilvl w:val="2"/>
                <w:numId w:val="235"/>
              </w:numPr>
              <w:tabs>
                <w:tab w:val="left" w:pos="148"/>
                <w:tab w:val="left" w:pos="511"/>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Gratings and Traps</w:t>
            </w:r>
          </w:p>
          <w:p w14:paraId="483EB127"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Drain Grates </w:t>
            </w:r>
          </w:p>
          <w:p w14:paraId="281EF857"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P-traps</w:t>
            </w:r>
          </w:p>
          <w:p w14:paraId="4729ECE9"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Vent Pipes</w:t>
            </w:r>
          </w:p>
          <w:p w14:paraId="2E726F2D"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Accessories</w:t>
            </w:r>
          </w:p>
          <w:p w14:paraId="771FE497"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Cleanouts</w:t>
            </w:r>
          </w:p>
          <w:p w14:paraId="1D916D7E" w14:textId="77777777" w:rsidR="00097F5C" w:rsidRPr="00813E1E" w:rsidRDefault="00097F5C" w:rsidP="00097F5C">
            <w:pPr>
              <w:numPr>
                <w:ilvl w:val="2"/>
                <w:numId w:val="235"/>
              </w:numPr>
              <w:tabs>
                <w:tab w:val="left" w:pos="148"/>
              </w:tabs>
              <w:spacing w:after="0" w:line="240" w:lineRule="auto"/>
              <w:contextualSpacing/>
              <w:rPr>
                <w:rFonts w:ascii="Times New Roman" w:eastAsia="Times New Roman" w:hAnsi="Times New Roman"/>
                <w:sz w:val="24"/>
                <w:szCs w:val="24"/>
                <w:lang w:val="en-ZW"/>
              </w:rPr>
            </w:pPr>
            <w:proofErr w:type="spellStart"/>
            <w:r w:rsidRPr="00813E1E">
              <w:rPr>
                <w:rFonts w:ascii="Times New Roman" w:eastAsia="Times New Roman" w:hAnsi="Times New Roman"/>
                <w:sz w:val="24"/>
                <w:szCs w:val="24"/>
                <w:lang w:val="en-ZW"/>
              </w:rPr>
              <w:t>Rodders</w:t>
            </w:r>
            <w:proofErr w:type="spellEnd"/>
          </w:p>
          <w:p w14:paraId="6F223F55" w14:textId="77777777" w:rsidR="00097F5C" w:rsidRPr="00813E1E" w:rsidRDefault="00097F5C" w:rsidP="00097F5C">
            <w:pPr>
              <w:numPr>
                <w:ilvl w:val="1"/>
                <w:numId w:val="236"/>
              </w:numPr>
              <w:tabs>
                <w:tab w:val="left" w:pos="148"/>
                <w:tab w:val="left" w:pos="511"/>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W"/>
              </w:rPr>
              <w:t>Types of Drainage tools and equipment</w:t>
            </w:r>
          </w:p>
          <w:p w14:paraId="0FE48170"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Hacksaw</w:t>
            </w:r>
          </w:p>
          <w:p w14:paraId="4C466C58"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Trowel</w:t>
            </w:r>
          </w:p>
          <w:p w14:paraId="44B750D3"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Tape measure</w:t>
            </w:r>
          </w:p>
          <w:p w14:paraId="47A474DC"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Spirit level/ laser level</w:t>
            </w:r>
          </w:p>
          <w:p w14:paraId="0B23FD55"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Steel float</w:t>
            </w:r>
          </w:p>
          <w:p w14:paraId="7EBA5E72"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Wooden float</w:t>
            </w:r>
          </w:p>
          <w:p w14:paraId="4EC640F0"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Drilling machine</w:t>
            </w:r>
          </w:p>
          <w:p w14:paraId="26B6050A"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Screw drivers</w:t>
            </w:r>
          </w:p>
          <w:p w14:paraId="2FEC1FE9"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Power extension cable </w:t>
            </w:r>
          </w:p>
          <w:p w14:paraId="1090E7DE"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Mason hammer</w:t>
            </w:r>
          </w:p>
          <w:p w14:paraId="221BE84C"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Builders square</w:t>
            </w:r>
          </w:p>
          <w:p w14:paraId="23AB6B60"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Plumbing snake</w:t>
            </w:r>
          </w:p>
          <w:p w14:paraId="02430B75"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Toilet plunger</w:t>
            </w:r>
          </w:p>
          <w:p w14:paraId="611B4937"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Sump/water pump</w:t>
            </w:r>
          </w:p>
          <w:p w14:paraId="6ED4A849"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Drainage Grates and Frames</w:t>
            </w:r>
          </w:p>
          <w:p w14:paraId="6F48D92D" w14:textId="77777777" w:rsidR="00097F5C" w:rsidRPr="00813E1E" w:rsidRDefault="00097F5C" w:rsidP="00097F5C">
            <w:pPr>
              <w:numPr>
                <w:ilvl w:val="1"/>
                <w:numId w:val="236"/>
              </w:numPr>
              <w:tabs>
                <w:tab w:val="left" w:pos="148"/>
                <w:tab w:val="left" w:pos="511"/>
              </w:tabs>
              <w:spacing w:after="0" w:line="240" w:lineRule="auto"/>
              <w:ind w:left="370"/>
              <w:contextualSpacing/>
              <w:rPr>
                <w:rFonts w:ascii="Times New Roman" w:hAnsi="Times New Roman"/>
                <w:sz w:val="24"/>
                <w:szCs w:val="24"/>
                <w:lang w:val="en-ZW"/>
              </w:rPr>
            </w:pPr>
            <w:r w:rsidRPr="00813E1E">
              <w:rPr>
                <w:rFonts w:ascii="Times New Roman" w:hAnsi="Times New Roman"/>
                <w:sz w:val="24"/>
                <w:szCs w:val="24"/>
                <w:lang w:val="en-ZW"/>
              </w:rPr>
              <w:t>Setting out drainage pipework</w:t>
            </w:r>
          </w:p>
          <w:p w14:paraId="58C07979"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lastRenderedPageBreak/>
              <w:t xml:space="preserve">Positioning </w:t>
            </w:r>
          </w:p>
          <w:p w14:paraId="6B0106F9"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Marking</w:t>
            </w:r>
          </w:p>
          <w:p w14:paraId="21756D81" w14:textId="77777777" w:rsidR="00097F5C" w:rsidRPr="00813E1E" w:rsidRDefault="00097F5C" w:rsidP="00097F5C">
            <w:pPr>
              <w:numPr>
                <w:ilvl w:val="1"/>
                <w:numId w:val="236"/>
              </w:numPr>
              <w:tabs>
                <w:tab w:val="left" w:pos="148"/>
                <w:tab w:val="left" w:pos="511"/>
              </w:tabs>
              <w:spacing w:after="0" w:line="240" w:lineRule="auto"/>
              <w:ind w:left="370"/>
              <w:contextualSpacing/>
              <w:rPr>
                <w:rFonts w:ascii="Times New Roman" w:hAnsi="Times New Roman"/>
                <w:sz w:val="24"/>
                <w:szCs w:val="24"/>
                <w:lang w:val="en-ZW"/>
              </w:rPr>
            </w:pPr>
            <w:r w:rsidRPr="00813E1E">
              <w:rPr>
                <w:rFonts w:ascii="Times New Roman" w:hAnsi="Times New Roman"/>
                <w:sz w:val="24"/>
                <w:szCs w:val="24"/>
                <w:lang w:val="en-ZW"/>
              </w:rPr>
              <w:t>Installation of drainage pipework.</w:t>
            </w:r>
          </w:p>
          <w:p w14:paraId="30F6A8D5"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Install hangers and supports</w:t>
            </w:r>
          </w:p>
          <w:p w14:paraId="01B7CB59"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Cut pipes to length</w:t>
            </w:r>
          </w:p>
          <w:p w14:paraId="0300D241"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Assemble pipe fittings</w:t>
            </w:r>
          </w:p>
          <w:p w14:paraId="518EAE94"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Fix pipes</w:t>
            </w:r>
          </w:p>
          <w:p w14:paraId="69CC3F9F"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Check alignment and slope</w:t>
            </w:r>
          </w:p>
          <w:p w14:paraId="5BB1A37B"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Seal joints and connections</w:t>
            </w:r>
          </w:p>
          <w:p w14:paraId="48D99507"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Install drainage fixtures</w:t>
            </w:r>
          </w:p>
          <w:p w14:paraId="5E37043C" w14:textId="77777777" w:rsidR="00097F5C" w:rsidRPr="00813E1E" w:rsidRDefault="00097F5C" w:rsidP="00097F5C">
            <w:pPr>
              <w:numPr>
                <w:ilvl w:val="1"/>
                <w:numId w:val="236"/>
              </w:numPr>
              <w:tabs>
                <w:tab w:val="left" w:pos="148"/>
                <w:tab w:val="left" w:pos="511"/>
              </w:tabs>
              <w:spacing w:after="0" w:line="240" w:lineRule="auto"/>
              <w:ind w:left="370"/>
              <w:contextualSpacing/>
              <w:rPr>
                <w:rFonts w:ascii="Times New Roman" w:hAnsi="Times New Roman"/>
                <w:sz w:val="24"/>
                <w:szCs w:val="24"/>
                <w:lang w:val="en-ZW"/>
              </w:rPr>
            </w:pPr>
            <w:r w:rsidRPr="00813E1E">
              <w:rPr>
                <w:rFonts w:ascii="Times New Roman" w:hAnsi="Times New Roman"/>
                <w:sz w:val="24"/>
                <w:szCs w:val="24"/>
                <w:lang w:val="en-ZW"/>
              </w:rPr>
              <w:t>Drainage systems functionality test</w:t>
            </w:r>
          </w:p>
          <w:p w14:paraId="7FAA51B4"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Visual Inspection</w:t>
            </w:r>
          </w:p>
          <w:p w14:paraId="440D5369"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Water Flow Test</w:t>
            </w:r>
          </w:p>
          <w:p w14:paraId="4E45C813"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Pressure Test</w:t>
            </w:r>
          </w:p>
          <w:p w14:paraId="66194E14"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Air Test</w:t>
            </w:r>
          </w:p>
          <w:p w14:paraId="73D5328C"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Backflow Test</w:t>
            </w:r>
          </w:p>
          <w:p w14:paraId="55012A88"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Sump Pump Test</w:t>
            </w:r>
          </w:p>
          <w:p w14:paraId="28C97F0C"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Drainage Fixture Test</w:t>
            </w:r>
          </w:p>
          <w:p w14:paraId="551BA874"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Flow Rate Measurement</w:t>
            </w:r>
          </w:p>
          <w:p w14:paraId="211A53B8"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Check for Odors</w:t>
            </w:r>
          </w:p>
          <w:p w14:paraId="0A0A6AB3" w14:textId="77777777" w:rsidR="00097F5C" w:rsidRPr="00813E1E" w:rsidRDefault="00097F5C" w:rsidP="00097F5C">
            <w:pPr>
              <w:numPr>
                <w:ilvl w:val="1"/>
                <w:numId w:val="236"/>
              </w:numPr>
              <w:tabs>
                <w:tab w:val="left" w:pos="148"/>
                <w:tab w:val="left" w:pos="511"/>
              </w:tabs>
              <w:spacing w:after="0" w:line="240" w:lineRule="auto"/>
              <w:ind w:left="370"/>
              <w:contextualSpacing/>
              <w:rPr>
                <w:rFonts w:ascii="Times New Roman" w:hAnsi="Times New Roman"/>
                <w:sz w:val="24"/>
                <w:szCs w:val="24"/>
                <w:lang w:val="en-ZW"/>
              </w:rPr>
            </w:pPr>
            <w:r w:rsidRPr="00813E1E">
              <w:rPr>
                <w:rFonts w:ascii="Times New Roman" w:hAnsi="Times New Roman"/>
                <w:sz w:val="24"/>
                <w:szCs w:val="24"/>
                <w:lang w:val="en-ZW"/>
              </w:rPr>
              <w:t xml:space="preserve">Housekeeping </w:t>
            </w:r>
          </w:p>
          <w:p w14:paraId="4CAC18FD"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Care and maintenance</w:t>
            </w:r>
          </w:p>
          <w:p w14:paraId="01477216" w14:textId="77777777" w:rsidR="00097F5C" w:rsidRPr="00813E1E" w:rsidRDefault="00097F5C" w:rsidP="00097F5C">
            <w:pPr>
              <w:numPr>
                <w:ilvl w:val="2"/>
                <w:numId w:val="236"/>
              </w:numPr>
              <w:tabs>
                <w:tab w:val="left" w:pos="14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Storage</w:t>
            </w:r>
          </w:p>
        </w:tc>
        <w:tc>
          <w:tcPr>
            <w:tcW w:w="2470" w:type="dxa"/>
            <w:tcBorders>
              <w:top w:val="single" w:sz="4" w:space="0" w:color="auto"/>
              <w:left w:val="single" w:sz="4" w:space="0" w:color="auto"/>
              <w:bottom w:val="single" w:sz="4" w:space="0" w:color="auto"/>
              <w:right w:val="single" w:sz="4" w:space="0" w:color="auto"/>
            </w:tcBorders>
          </w:tcPr>
          <w:p w14:paraId="2CF0771B" w14:textId="77777777" w:rsidR="00097F5C" w:rsidRPr="00813E1E" w:rsidRDefault="00097F5C" w:rsidP="00097F5C">
            <w:pPr>
              <w:numPr>
                <w:ilvl w:val="0"/>
                <w:numId w:val="237"/>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20161ABB" w14:textId="77777777" w:rsidR="00097F5C" w:rsidRPr="00813E1E" w:rsidRDefault="00097F5C" w:rsidP="00097F5C">
            <w:pPr>
              <w:widowControl w:val="0"/>
              <w:numPr>
                <w:ilvl w:val="0"/>
                <w:numId w:val="237"/>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0B0C47B3" w14:textId="77777777" w:rsidR="00097F5C" w:rsidRPr="00813E1E" w:rsidRDefault="00097F5C" w:rsidP="00097F5C">
            <w:pPr>
              <w:widowControl w:val="0"/>
              <w:numPr>
                <w:ilvl w:val="0"/>
                <w:numId w:val="237"/>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71274BFE" w14:textId="77777777" w:rsidR="00097F5C" w:rsidRPr="00813E1E" w:rsidRDefault="00097F5C" w:rsidP="00097F5C">
            <w:pPr>
              <w:widowControl w:val="0"/>
              <w:numPr>
                <w:ilvl w:val="0"/>
                <w:numId w:val="237"/>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0B9B4D0B" w14:textId="77777777" w:rsidR="00097F5C" w:rsidRPr="00813E1E" w:rsidRDefault="00097F5C" w:rsidP="00097F5C">
            <w:pPr>
              <w:widowControl w:val="0"/>
              <w:numPr>
                <w:ilvl w:val="0"/>
                <w:numId w:val="237"/>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5FE7614E" w14:textId="77777777" w:rsidR="00097F5C" w:rsidRPr="00813E1E" w:rsidRDefault="00097F5C" w:rsidP="00097F5C">
            <w:pPr>
              <w:spacing w:after="0" w:line="240" w:lineRule="auto"/>
              <w:rPr>
                <w:rFonts w:ascii="Times New Roman" w:hAnsi="Times New Roman"/>
                <w:b/>
                <w:sz w:val="24"/>
                <w:szCs w:val="24"/>
                <w:lang w:val="en-ZA"/>
              </w:rPr>
            </w:pPr>
          </w:p>
        </w:tc>
      </w:tr>
      <w:tr w:rsidR="00097F5C" w:rsidRPr="00813E1E" w14:paraId="07E69E1D" w14:textId="77777777" w:rsidTr="00BE745A">
        <w:trPr>
          <w:trHeight w:val="260"/>
        </w:trPr>
        <w:tc>
          <w:tcPr>
            <w:tcW w:w="0" w:type="auto"/>
            <w:tcBorders>
              <w:top w:val="single" w:sz="4" w:space="0" w:color="auto"/>
              <w:left w:val="single" w:sz="4" w:space="0" w:color="auto"/>
              <w:bottom w:val="single" w:sz="4" w:space="0" w:color="auto"/>
              <w:right w:val="single" w:sz="4" w:space="0" w:color="auto"/>
            </w:tcBorders>
          </w:tcPr>
          <w:p w14:paraId="1A14893B" w14:textId="77777777" w:rsidR="00097F5C" w:rsidRPr="00813E1E" w:rsidRDefault="00097F5C" w:rsidP="00097F5C">
            <w:pPr>
              <w:numPr>
                <w:ilvl w:val="0"/>
                <w:numId w:val="232"/>
              </w:numPr>
              <w:spacing w:after="0" w:line="240" w:lineRule="auto"/>
              <w:ind w:left="636"/>
              <w:contextualSpacing/>
              <w:rPr>
                <w:rFonts w:ascii="Times New Roman" w:hAnsi="Times New Roman"/>
                <w:sz w:val="24"/>
                <w:szCs w:val="24"/>
                <w:lang w:val="en-ZW"/>
              </w:rPr>
            </w:pPr>
            <w:r w:rsidRPr="00813E1E">
              <w:rPr>
                <w:rFonts w:ascii="Times New Roman" w:hAnsi="Times New Roman"/>
                <w:sz w:val="24"/>
                <w:szCs w:val="24"/>
                <w:lang w:val="en-ZW"/>
              </w:rPr>
              <w:lastRenderedPageBreak/>
              <w:t>Install below ground drainage system</w:t>
            </w:r>
          </w:p>
        </w:tc>
        <w:tc>
          <w:tcPr>
            <w:tcW w:w="5038" w:type="dxa"/>
            <w:tcBorders>
              <w:top w:val="single" w:sz="4" w:space="0" w:color="000000"/>
              <w:left w:val="single" w:sz="4" w:space="0" w:color="000000"/>
              <w:bottom w:val="single" w:sz="4" w:space="0" w:color="000000"/>
              <w:right w:val="single" w:sz="4" w:space="0" w:color="000000"/>
            </w:tcBorders>
          </w:tcPr>
          <w:p w14:paraId="20E1681D"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Personal protective equipment </w:t>
            </w:r>
          </w:p>
          <w:p w14:paraId="0263E58C" w14:textId="77777777" w:rsidR="00097F5C" w:rsidRPr="00813E1E" w:rsidRDefault="00097F5C" w:rsidP="00097F5C">
            <w:pPr>
              <w:numPr>
                <w:ilvl w:val="2"/>
                <w:numId w:val="238"/>
              </w:numPr>
              <w:tabs>
                <w:tab w:val="left" w:pos="148"/>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Hardhat/ Helmet</w:t>
            </w:r>
          </w:p>
          <w:p w14:paraId="4D69EA80" w14:textId="77777777" w:rsidR="00097F5C" w:rsidRPr="00813E1E" w:rsidRDefault="00097F5C" w:rsidP="00097F5C">
            <w:pPr>
              <w:numPr>
                <w:ilvl w:val="2"/>
                <w:numId w:val="238"/>
              </w:numPr>
              <w:tabs>
                <w:tab w:val="left" w:pos="148"/>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Safety gloves</w:t>
            </w:r>
          </w:p>
          <w:p w14:paraId="735604A5" w14:textId="77777777" w:rsidR="00097F5C" w:rsidRPr="00813E1E" w:rsidRDefault="00097F5C" w:rsidP="00097F5C">
            <w:pPr>
              <w:numPr>
                <w:ilvl w:val="2"/>
                <w:numId w:val="238"/>
              </w:numPr>
              <w:tabs>
                <w:tab w:val="left" w:pos="148"/>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Dustcoat / overall</w:t>
            </w:r>
          </w:p>
          <w:p w14:paraId="45FD1E1C" w14:textId="77777777" w:rsidR="00097F5C" w:rsidRPr="00813E1E" w:rsidRDefault="00097F5C" w:rsidP="00097F5C">
            <w:pPr>
              <w:numPr>
                <w:ilvl w:val="2"/>
                <w:numId w:val="238"/>
              </w:numPr>
              <w:tabs>
                <w:tab w:val="left" w:pos="148"/>
                <w:tab w:val="left" w:pos="1645"/>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ab/>
              <w:t>Safety shoes / boots</w:t>
            </w:r>
          </w:p>
          <w:p w14:paraId="1A78EEDE" w14:textId="77777777" w:rsidR="00097F5C" w:rsidRPr="00813E1E" w:rsidRDefault="00097F5C" w:rsidP="00097F5C">
            <w:pPr>
              <w:numPr>
                <w:ilvl w:val="2"/>
                <w:numId w:val="238"/>
              </w:numPr>
              <w:tabs>
                <w:tab w:val="left" w:pos="148"/>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Safety goggles/ face mask</w:t>
            </w:r>
          </w:p>
          <w:p w14:paraId="2C707432" w14:textId="77777777" w:rsidR="00097F5C" w:rsidRPr="00813E1E" w:rsidRDefault="00097F5C" w:rsidP="00097F5C">
            <w:pPr>
              <w:numPr>
                <w:ilvl w:val="2"/>
                <w:numId w:val="238"/>
              </w:numPr>
              <w:tabs>
                <w:tab w:val="left" w:pos="148"/>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Workshop SOP’s, rules and regulations.</w:t>
            </w:r>
          </w:p>
          <w:p w14:paraId="712668D2"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Types of below ground drainage materials /accessories  </w:t>
            </w:r>
          </w:p>
          <w:p w14:paraId="69902524"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Waste pipes</w:t>
            </w:r>
          </w:p>
          <w:p w14:paraId="59EDC2CC"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Fittings</w:t>
            </w:r>
          </w:p>
          <w:p w14:paraId="1156FB7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Bends</w:t>
            </w:r>
          </w:p>
          <w:p w14:paraId="50F967D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Tees</w:t>
            </w:r>
          </w:p>
          <w:p w14:paraId="0B11364A"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Couplings</w:t>
            </w:r>
          </w:p>
          <w:p w14:paraId="2E5C7B8B"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 xml:space="preserve"> Adapters</w:t>
            </w:r>
          </w:p>
          <w:p w14:paraId="2CFC41FD"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 xml:space="preserve"> Cross tee</w:t>
            </w:r>
          </w:p>
          <w:p w14:paraId="647C4D1E"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 xml:space="preserve"> Pitcher tee</w:t>
            </w:r>
          </w:p>
          <w:p w14:paraId="0FA7594F"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Inspection tee</w:t>
            </w:r>
          </w:p>
          <w:p w14:paraId="2219E446"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Hangers and Supports</w:t>
            </w:r>
          </w:p>
          <w:p w14:paraId="56570A39"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Pipe Hangers</w:t>
            </w:r>
          </w:p>
          <w:p w14:paraId="643020C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Brackets</w:t>
            </w:r>
          </w:p>
          <w:p w14:paraId="25660D4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Clamps</w:t>
            </w:r>
          </w:p>
          <w:p w14:paraId="5717D287"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lastRenderedPageBreak/>
              <w:t xml:space="preserve">Clips </w:t>
            </w:r>
          </w:p>
          <w:p w14:paraId="47F4634D"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 xml:space="preserve"> Drainage Fixtures</w:t>
            </w:r>
          </w:p>
          <w:p w14:paraId="05926E26"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hAnsi="Times New Roman"/>
                <w:sz w:val="24"/>
                <w:szCs w:val="24"/>
                <w:lang w:val="en-ZA"/>
              </w:rPr>
            </w:pPr>
            <w:r w:rsidRPr="00813E1E">
              <w:rPr>
                <w:rFonts w:ascii="Times New Roman" w:hAnsi="Times New Roman"/>
                <w:sz w:val="24"/>
                <w:szCs w:val="24"/>
                <w:lang w:val="en-ZW"/>
              </w:rPr>
              <w:t>Types of drainage tools and equipment</w:t>
            </w:r>
          </w:p>
          <w:p w14:paraId="5D984DDE"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Hacksaw</w:t>
            </w:r>
          </w:p>
          <w:p w14:paraId="36F021FA"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GB"/>
              </w:rPr>
              <w:t xml:space="preserve"> </w:t>
            </w:r>
            <w:r w:rsidRPr="00813E1E">
              <w:rPr>
                <w:rFonts w:ascii="Times New Roman" w:hAnsi="Times New Roman"/>
                <w:sz w:val="24"/>
                <w:szCs w:val="24"/>
                <w:lang w:val="en-ZW"/>
              </w:rPr>
              <w:t>Trowel</w:t>
            </w:r>
          </w:p>
          <w:p w14:paraId="355455FA"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Tape measure</w:t>
            </w:r>
          </w:p>
          <w:p w14:paraId="7F732FB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Spirit level/ laser level</w:t>
            </w:r>
          </w:p>
          <w:p w14:paraId="00FA356F"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Steel float</w:t>
            </w:r>
          </w:p>
          <w:p w14:paraId="19E08E69"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Wooden float</w:t>
            </w:r>
          </w:p>
          <w:p w14:paraId="56C416A1"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Drilling machine</w:t>
            </w:r>
          </w:p>
          <w:p w14:paraId="3BA50494"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Screw drivers</w:t>
            </w:r>
          </w:p>
          <w:p w14:paraId="44AD7B1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 xml:space="preserve">Power extension cable </w:t>
            </w:r>
          </w:p>
          <w:p w14:paraId="4E579BE3"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Mason hammer</w:t>
            </w:r>
          </w:p>
          <w:p w14:paraId="12042357"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Builders square</w:t>
            </w:r>
          </w:p>
          <w:p w14:paraId="43CC8C3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Plumbing snake</w:t>
            </w:r>
          </w:p>
          <w:p w14:paraId="192BB1A9"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Toilet plunger</w:t>
            </w:r>
          </w:p>
          <w:p w14:paraId="3C4B6328"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Sump/water pump</w:t>
            </w:r>
          </w:p>
          <w:p w14:paraId="3327C94D"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Drainage Grates and Frames</w:t>
            </w:r>
          </w:p>
          <w:p w14:paraId="18626BA9"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Preparation of Drainage trenches </w:t>
            </w:r>
          </w:p>
          <w:p w14:paraId="12C90053"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GB"/>
              </w:rPr>
              <w:t xml:space="preserve"> </w:t>
            </w:r>
            <w:r w:rsidRPr="00813E1E">
              <w:rPr>
                <w:rFonts w:ascii="Times New Roman" w:hAnsi="Times New Roman"/>
                <w:sz w:val="24"/>
                <w:szCs w:val="24"/>
                <w:lang w:val="en-ZW"/>
              </w:rPr>
              <w:t>Mark the Drainage Line</w:t>
            </w:r>
          </w:p>
          <w:p w14:paraId="441E2008"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Excavate the Trench</w:t>
            </w:r>
          </w:p>
          <w:p w14:paraId="52BFAF5E"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Prepare the Trench Bottom</w:t>
            </w:r>
          </w:p>
          <w:p w14:paraId="1EB78889"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Setting out the drainage pipes</w:t>
            </w:r>
          </w:p>
          <w:p w14:paraId="01FDAC04"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Installation of drainage pipework.</w:t>
            </w:r>
          </w:p>
          <w:p w14:paraId="7BBCCA6D"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Set the Pipe</w:t>
            </w:r>
          </w:p>
          <w:p w14:paraId="14AEA18D"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Install hangers and supports</w:t>
            </w:r>
          </w:p>
          <w:p w14:paraId="0A7862A3"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Cut pipes to length</w:t>
            </w:r>
          </w:p>
          <w:p w14:paraId="476CB479"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Assemble pipe fittings</w:t>
            </w:r>
          </w:p>
          <w:p w14:paraId="305454B5"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Fix pipes</w:t>
            </w:r>
          </w:p>
          <w:p w14:paraId="2E4279EC"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Check alignment and slope</w:t>
            </w:r>
          </w:p>
          <w:p w14:paraId="474C283A"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Seal joints and connections</w:t>
            </w:r>
          </w:p>
          <w:p w14:paraId="4FB01C93"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Install drainage fixtures</w:t>
            </w:r>
          </w:p>
          <w:p w14:paraId="324515A2"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GB"/>
              </w:rPr>
              <w:t xml:space="preserve">Construction of </w:t>
            </w:r>
            <w:r w:rsidRPr="00813E1E">
              <w:rPr>
                <w:rFonts w:ascii="Times New Roman" w:eastAsia="Times New Roman" w:hAnsi="Times New Roman"/>
                <w:sz w:val="24"/>
                <w:szCs w:val="24"/>
                <w:lang w:val="en-ZW"/>
              </w:rPr>
              <w:t>Drainage access points</w:t>
            </w:r>
          </w:p>
          <w:p w14:paraId="1F5BC6B7"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eastAsia="Times New Roman" w:hAnsi="Times New Roman"/>
                <w:sz w:val="24"/>
                <w:szCs w:val="24"/>
                <w:lang w:val="en-GB"/>
              </w:rPr>
              <w:t xml:space="preserve"> </w:t>
            </w:r>
            <w:r w:rsidRPr="00813E1E">
              <w:rPr>
                <w:rFonts w:ascii="Times New Roman" w:hAnsi="Times New Roman"/>
                <w:sz w:val="24"/>
                <w:szCs w:val="24"/>
                <w:lang w:val="en-ZW"/>
              </w:rPr>
              <w:t>Cleanouts</w:t>
            </w:r>
          </w:p>
          <w:p w14:paraId="1EE30C4F"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Inspection Chambers (Manholes)</w:t>
            </w:r>
          </w:p>
          <w:p w14:paraId="075C0486"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 xml:space="preserve">Septic tanks </w:t>
            </w:r>
          </w:p>
          <w:p w14:paraId="702649A4"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Bio digester</w:t>
            </w:r>
          </w:p>
          <w:p w14:paraId="07E404EE"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Access Wells</w:t>
            </w:r>
          </w:p>
          <w:p w14:paraId="519DC4C0"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Catch Basins</w:t>
            </w:r>
          </w:p>
          <w:p w14:paraId="2C91CC9F"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Drains</w:t>
            </w:r>
          </w:p>
          <w:p w14:paraId="7063C58D"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Sump Pumps</w:t>
            </w:r>
          </w:p>
          <w:p w14:paraId="3E9EB19A"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Vent Pipes</w:t>
            </w:r>
          </w:p>
          <w:p w14:paraId="691032B1"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Cleanout Fittings</w:t>
            </w:r>
          </w:p>
          <w:p w14:paraId="2D7590A9"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Downspout Outlets</w:t>
            </w:r>
          </w:p>
          <w:p w14:paraId="123B6D80"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Traps</w:t>
            </w:r>
          </w:p>
          <w:p w14:paraId="0CE493A1"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Drainage systems functionality tests</w:t>
            </w:r>
          </w:p>
          <w:p w14:paraId="38004FF2"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lastRenderedPageBreak/>
              <w:t>Visual Inspection</w:t>
            </w:r>
          </w:p>
          <w:p w14:paraId="7F07C330"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Water Flow Test</w:t>
            </w:r>
          </w:p>
          <w:p w14:paraId="67D80531"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Pressure Test</w:t>
            </w:r>
          </w:p>
          <w:p w14:paraId="654C1346"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Air Test</w:t>
            </w:r>
          </w:p>
          <w:p w14:paraId="328C428A"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Backflow Test</w:t>
            </w:r>
          </w:p>
          <w:p w14:paraId="49E1875E"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Sump Pump Test</w:t>
            </w:r>
          </w:p>
          <w:p w14:paraId="6C12F5D1"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 xml:space="preserve"> Drainage Fixture Test</w:t>
            </w:r>
          </w:p>
          <w:p w14:paraId="2E6D3682"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Flow Rate Measurement</w:t>
            </w:r>
          </w:p>
          <w:p w14:paraId="2ED0DC24"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Check for Odors</w:t>
            </w:r>
          </w:p>
          <w:p w14:paraId="1D9A0C6C" w14:textId="77777777" w:rsidR="00097F5C" w:rsidRPr="00813E1E" w:rsidRDefault="00097F5C" w:rsidP="00097F5C">
            <w:pPr>
              <w:numPr>
                <w:ilvl w:val="1"/>
                <w:numId w:val="238"/>
              </w:numPr>
              <w:tabs>
                <w:tab w:val="left" w:pos="148"/>
                <w:tab w:val="left" w:pos="370"/>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Housekeeping </w:t>
            </w:r>
          </w:p>
          <w:p w14:paraId="39DB5FAE"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Care and maintenance</w:t>
            </w:r>
          </w:p>
          <w:p w14:paraId="2FF264E3" w14:textId="77777777" w:rsidR="00097F5C" w:rsidRPr="00813E1E" w:rsidRDefault="00097F5C" w:rsidP="00097F5C">
            <w:pPr>
              <w:numPr>
                <w:ilvl w:val="2"/>
                <w:numId w:val="238"/>
              </w:numPr>
              <w:tabs>
                <w:tab w:val="left" w:pos="148"/>
                <w:tab w:val="left" w:pos="2212"/>
              </w:tabs>
              <w:spacing w:after="0" w:line="240" w:lineRule="auto"/>
              <w:ind w:left="1504"/>
              <w:contextualSpacing/>
              <w:rPr>
                <w:rFonts w:ascii="Times New Roman" w:hAnsi="Times New Roman"/>
                <w:sz w:val="24"/>
                <w:szCs w:val="24"/>
                <w:lang w:val="en-ZW"/>
              </w:rPr>
            </w:pPr>
            <w:r w:rsidRPr="00813E1E">
              <w:rPr>
                <w:rFonts w:ascii="Times New Roman" w:hAnsi="Times New Roman"/>
                <w:sz w:val="24"/>
                <w:szCs w:val="24"/>
                <w:lang w:val="en-ZW"/>
              </w:rPr>
              <w:t>Storage</w:t>
            </w:r>
          </w:p>
        </w:tc>
        <w:tc>
          <w:tcPr>
            <w:tcW w:w="2470" w:type="dxa"/>
            <w:tcBorders>
              <w:top w:val="single" w:sz="4" w:space="0" w:color="auto"/>
              <w:left w:val="single" w:sz="4" w:space="0" w:color="auto"/>
              <w:bottom w:val="single" w:sz="4" w:space="0" w:color="auto"/>
              <w:right w:val="single" w:sz="4" w:space="0" w:color="auto"/>
            </w:tcBorders>
          </w:tcPr>
          <w:p w14:paraId="011527AB"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239F7E60"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38BFE5A5"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34D9B5D5"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1F218818" w14:textId="77777777" w:rsidR="00097F5C" w:rsidRPr="00813E1E" w:rsidRDefault="00097F5C" w:rsidP="00097F5C">
            <w:pPr>
              <w:widowControl w:val="0"/>
              <w:numPr>
                <w:ilvl w:val="0"/>
                <w:numId w:val="215"/>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646EC0C8" w14:textId="77777777" w:rsidR="00097F5C" w:rsidRPr="00813E1E" w:rsidRDefault="00097F5C" w:rsidP="00097F5C">
            <w:pPr>
              <w:spacing w:after="0" w:line="240" w:lineRule="auto"/>
              <w:ind w:left="720"/>
              <w:rPr>
                <w:rFonts w:ascii="Times New Roman" w:hAnsi="Times New Roman"/>
                <w:sz w:val="24"/>
                <w:szCs w:val="24"/>
                <w:lang w:val="en-ZA"/>
              </w:rPr>
            </w:pPr>
          </w:p>
        </w:tc>
      </w:tr>
      <w:tr w:rsidR="00097F5C" w:rsidRPr="00813E1E" w14:paraId="5C673507" w14:textId="77777777" w:rsidTr="00BE745A">
        <w:trPr>
          <w:trHeight w:val="260"/>
        </w:trPr>
        <w:tc>
          <w:tcPr>
            <w:tcW w:w="0" w:type="auto"/>
            <w:tcBorders>
              <w:top w:val="single" w:sz="4" w:space="0" w:color="auto"/>
              <w:left w:val="single" w:sz="4" w:space="0" w:color="auto"/>
              <w:bottom w:val="single" w:sz="4" w:space="0" w:color="auto"/>
              <w:right w:val="single" w:sz="4" w:space="0" w:color="auto"/>
            </w:tcBorders>
          </w:tcPr>
          <w:p w14:paraId="354C6FC4" w14:textId="77777777" w:rsidR="00097F5C" w:rsidRPr="00813E1E" w:rsidRDefault="00097F5C" w:rsidP="00097F5C">
            <w:pPr>
              <w:numPr>
                <w:ilvl w:val="0"/>
                <w:numId w:val="232"/>
              </w:numPr>
              <w:spacing w:after="0" w:line="240" w:lineRule="auto"/>
              <w:ind w:left="636"/>
              <w:contextualSpacing/>
              <w:rPr>
                <w:rFonts w:ascii="Times New Roman" w:hAnsi="Times New Roman"/>
                <w:sz w:val="24"/>
                <w:szCs w:val="24"/>
                <w:lang w:val="en-ZW"/>
              </w:rPr>
            </w:pPr>
            <w:r w:rsidRPr="00813E1E">
              <w:rPr>
                <w:rFonts w:ascii="Times New Roman" w:hAnsi="Times New Roman"/>
                <w:sz w:val="24"/>
                <w:szCs w:val="24"/>
                <w:lang w:val="en-ZW"/>
              </w:rPr>
              <w:lastRenderedPageBreak/>
              <w:t xml:space="preserve">Interpret </w:t>
            </w:r>
            <w:r w:rsidRPr="00813E1E">
              <w:rPr>
                <w:rFonts w:ascii="Times New Roman" w:hAnsi="Times New Roman"/>
                <w:sz w:val="24"/>
                <w:szCs w:val="24"/>
                <w:lang w:val="en-GB"/>
              </w:rPr>
              <w:t>s</w:t>
            </w:r>
            <w:r w:rsidRPr="00813E1E">
              <w:rPr>
                <w:rFonts w:ascii="Times New Roman" w:hAnsi="Times New Roman"/>
                <w:sz w:val="24"/>
                <w:szCs w:val="24"/>
                <w:lang w:val="en-ZW"/>
              </w:rPr>
              <w:t>simple domestic drainage system drawing</w:t>
            </w:r>
          </w:p>
          <w:p w14:paraId="506872A4" w14:textId="77777777" w:rsidR="00097F5C" w:rsidRPr="00813E1E" w:rsidRDefault="00097F5C" w:rsidP="00097F5C">
            <w:pPr>
              <w:spacing w:after="0" w:line="240" w:lineRule="auto"/>
              <w:rPr>
                <w:rFonts w:ascii="Times New Roman" w:hAnsi="Times New Roman"/>
                <w:sz w:val="24"/>
                <w:szCs w:val="24"/>
              </w:rPr>
            </w:pPr>
          </w:p>
        </w:tc>
        <w:tc>
          <w:tcPr>
            <w:tcW w:w="5038" w:type="dxa"/>
            <w:tcBorders>
              <w:top w:val="single" w:sz="4" w:space="0" w:color="000000"/>
              <w:left w:val="single" w:sz="4" w:space="0" w:color="000000"/>
              <w:bottom w:val="single" w:sz="4" w:space="0" w:color="000000"/>
              <w:right w:val="single" w:sz="4" w:space="0" w:color="000000"/>
            </w:tcBorders>
          </w:tcPr>
          <w:p w14:paraId="5202DF82" w14:textId="77777777" w:rsidR="00097F5C" w:rsidRPr="00813E1E" w:rsidRDefault="00097F5C" w:rsidP="00097F5C">
            <w:pPr>
              <w:numPr>
                <w:ilvl w:val="1"/>
                <w:numId w:val="239"/>
              </w:numPr>
              <w:tabs>
                <w:tab w:val="left" w:pos="148"/>
                <w:tab w:val="left" w:pos="370"/>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Working drawings</w:t>
            </w:r>
          </w:p>
          <w:p w14:paraId="53456793" w14:textId="77777777" w:rsidR="00097F5C" w:rsidRPr="00813E1E" w:rsidRDefault="00097F5C" w:rsidP="00097F5C">
            <w:pPr>
              <w:numPr>
                <w:ilvl w:val="2"/>
                <w:numId w:val="239"/>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Pictorial</w:t>
            </w:r>
          </w:p>
          <w:p w14:paraId="28A35B14" w14:textId="77777777" w:rsidR="00097F5C" w:rsidRPr="00813E1E" w:rsidRDefault="00097F5C" w:rsidP="00097F5C">
            <w:pPr>
              <w:numPr>
                <w:ilvl w:val="2"/>
                <w:numId w:val="239"/>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Line drawing</w:t>
            </w:r>
          </w:p>
          <w:p w14:paraId="1DE9DE97" w14:textId="77777777" w:rsidR="00097F5C" w:rsidRPr="00813E1E" w:rsidRDefault="00097F5C" w:rsidP="00097F5C">
            <w:pPr>
              <w:numPr>
                <w:ilvl w:val="2"/>
                <w:numId w:val="239"/>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Freehand sketching</w:t>
            </w:r>
          </w:p>
          <w:p w14:paraId="300D15E8" w14:textId="77777777" w:rsidR="00097F5C" w:rsidRPr="00813E1E" w:rsidRDefault="00097F5C" w:rsidP="00097F5C">
            <w:pPr>
              <w:numPr>
                <w:ilvl w:val="2"/>
                <w:numId w:val="239"/>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813E1E">
              <w:rPr>
                <w:rFonts w:ascii="Times New Roman" w:eastAsia="Times New Roman" w:hAnsi="Times New Roman"/>
                <w:bCs/>
                <w:sz w:val="24"/>
                <w:szCs w:val="24"/>
                <w:lang w:val="en-ZW"/>
              </w:rPr>
              <w:t>Scale drawings</w:t>
            </w:r>
          </w:p>
          <w:p w14:paraId="010E30F7" w14:textId="77777777" w:rsidR="00097F5C" w:rsidRPr="00813E1E" w:rsidRDefault="00097F5C" w:rsidP="00097F5C">
            <w:pPr>
              <w:numPr>
                <w:ilvl w:val="1"/>
                <w:numId w:val="239"/>
              </w:numPr>
              <w:tabs>
                <w:tab w:val="left" w:pos="148"/>
                <w:tab w:val="left" w:pos="370"/>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Measurements </w:t>
            </w:r>
          </w:p>
          <w:p w14:paraId="18791261" w14:textId="77777777" w:rsidR="00097F5C" w:rsidRPr="00813E1E" w:rsidRDefault="00097F5C" w:rsidP="00097F5C">
            <w:pPr>
              <w:numPr>
                <w:ilvl w:val="1"/>
                <w:numId w:val="239"/>
              </w:numPr>
              <w:tabs>
                <w:tab w:val="left" w:pos="148"/>
                <w:tab w:val="left" w:pos="370"/>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Symbols</w:t>
            </w:r>
          </w:p>
          <w:p w14:paraId="77C2D1E0" w14:textId="77777777" w:rsidR="00097F5C" w:rsidRPr="00813E1E" w:rsidRDefault="00097F5C" w:rsidP="00097F5C">
            <w:pPr>
              <w:numPr>
                <w:ilvl w:val="1"/>
                <w:numId w:val="239"/>
              </w:numPr>
              <w:tabs>
                <w:tab w:val="left" w:pos="148"/>
                <w:tab w:val="left" w:pos="370"/>
              </w:tabs>
              <w:spacing w:after="0" w:line="24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Isometric pipework drawings</w:t>
            </w:r>
          </w:p>
          <w:p w14:paraId="07FA8463" w14:textId="77777777" w:rsidR="00097F5C" w:rsidRPr="00813E1E" w:rsidRDefault="00097F5C" w:rsidP="00097F5C">
            <w:pPr>
              <w:numPr>
                <w:ilvl w:val="1"/>
                <w:numId w:val="239"/>
              </w:numPr>
              <w:tabs>
                <w:tab w:val="left" w:pos="148"/>
                <w:tab w:val="left" w:pos="370"/>
              </w:tabs>
              <w:spacing w:after="0" w:line="240" w:lineRule="auto"/>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ZW"/>
              </w:rPr>
              <w:t>Interpreted working drawings.</w:t>
            </w:r>
          </w:p>
        </w:tc>
        <w:tc>
          <w:tcPr>
            <w:tcW w:w="2470" w:type="dxa"/>
            <w:tcBorders>
              <w:top w:val="single" w:sz="4" w:space="0" w:color="auto"/>
              <w:left w:val="single" w:sz="4" w:space="0" w:color="auto"/>
              <w:bottom w:val="single" w:sz="4" w:space="0" w:color="auto"/>
              <w:right w:val="single" w:sz="4" w:space="0" w:color="auto"/>
            </w:tcBorders>
          </w:tcPr>
          <w:p w14:paraId="30B58B87" w14:textId="77777777" w:rsidR="00097F5C" w:rsidRPr="00813E1E" w:rsidRDefault="00097F5C" w:rsidP="00097F5C">
            <w:pPr>
              <w:numPr>
                <w:ilvl w:val="0"/>
                <w:numId w:val="237"/>
              </w:numPr>
              <w:spacing w:after="0" w:line="240" w:lineRule="auto"/>
              <w:ind w:left="720"/>
              <w:rPr>
                <w:rFonts w:ascii="Times New Roman" w:hAnsi="Times New Roman"/>
                <w:sz w:val="24"/>
                <w:szCs w:val="24"/>
                <w:lang w:val="en-ZA"/>
              </w:rPr>
            </w:pPr>
            <w:r w:rsidRPr="00813E1E">
              <w:rPr>
                <w:rFonts w:ascii="Times New Roman" w:hAnsi="Times New Roman"/>
                <w:sz w:val="24"/>
                <w:szCs w:val="24"/>
                <w:lang w:val="en-ZA"/>
              </w:rPr>
              <w:t>Practical</w:t>
            </w:r>
          </w:p>
          <w:p w14:paraId="3FB69169" w14:textId="77777777" w:rsidR="00097F5C" w:rsidRPr="00813E1E" w:rsidRDefault="00097F5C" w:rsidP="00097F5C">
            <w:pPr>
              <w:widowControl w:val="0"/>
              <w:numPr>
                <w:ilvl w:val="0"/>
                <w:numId w:val="237"/>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59F53B0A" w14:textId="77777777" w:rsidR="00097F5C" w:rsidRPr="00813E1E" w:rsidRDefault="00097F5C" w:rsidP="00097F5C">
            <w:pPr>
              <w:widowControl w:val="0"/>
              <w:numPr>
                <w:ilvl w:val="0"/>
                <w:numId w:val="237"/>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2FE6DCEE" w14:textId="77777777" w:rsidR="00097F5C" w:rsidRPr="00813E1E" w:rsidRDefault="00097F5C" w:rsidP="00097F5C">
            <w:pPr>
              <w:widowControl w:val="0"/>
              <w:numPr>
                <w:ilvl w:val="0"/>
                <w:numId w:val="237"/>
              </w:numPr>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46B65853" w14:textId="77777777" w:rsidR="00097F5C" w:rsidRPr="00813E1E" w:rsidRDefault="00097F5C" w:rsidP="00097F5C">
            <w:pPr>
              <w:numPr>
                <w:ilvl w:val="0"/>
                <w:numId w:val="215"/>
              </w:numPr>
              <w:spacing w:after="0" w:line="240" w:lineRule="auto"/>
              <w:ind w:left="720"/>
              <w:rPr>
                <w:rFonts w:ascii="Times New Roman" w:hAnsi="Times New Roman"/>
                <w:sz w:val="24"/>
                <w:szCs w:val="24"/>
                <w:lang w:val="en-ZA"/>
              </w:rPr>
            </w:pPr>
            <w:r w:rsidRPr="00813E1E">
              <w:rPr>
                <w:rFonts w:ascii="Times New Roman" w:eastAsia="Times New Roman" w:hAnsi="Times New Roman"/>
                <w:sz w:val="24"/>
                <w:szCs w:val="24"/>
                <w:lang w:eastAsia="en-GB"/>
              </w:rPr>
              <w:t>Written assessment</w:t>
            </w:r>
          </w:p>
        </w:tc>
      </w:tr>
      <w:tr w:rsidR="00097F5C" w:rsidRPr="00813E1E" w14:paraId="2A170B7F" w14:textId="77777777" w:rsidTr="00BE745A">
        <w:trPr>
          <w:trHeight w:val="1178"/>
        </w:trPr>
        <w:tc>
          <w:tcPr>
            <w:tcW w:w="0" w:type="auto"/>
            <w:tcBorders>
              <w:top w:val="single" w:sz="4" w:space="0" w:color="auto"/>
              <w:left w:val="single" w:sz="4" w:space="0" w:color="auto"/>
              <w:bottom w:val="single" w:sz="4" w:space="0" w:color="auto"/>
              <w:right w:val="single" w:sz="4" w:space="0" w:color="auto"/>
            </w:tcBorders>
          </w:tcPr>
          <w:p w14:paraId="7E6A3551" w14:textId="77777777" w:rsidR="00097F5C" w:rsidRPr="00813E1E" w:rsidRDefault="00097F5C" w:rsidP="00097F5C">
            <w:pPr>
              <w:numPr>
                <w:ilvl w:val="0"/>
                <w:numId w:val="232"/>
              </w:numPr>
              <w:spacing w:after="0" w:line="240" w:lineRule="auto"/>
              <w:ind w:left="636"/>
              <w:contextualSpacing/>
              <w:rPr>
                <w:rFonts w:ascii="Times New Roman" w:hAnsi="Times New Roman"/>
                <w:sz w:val="24"/>
                <w:szCs w:val="24"/>
                <w:lang w:val="en-ZW"/>
              </w:rPr>
            </w:pPr>
            <w:r w:rsidRPr="00813E1E">
              <w:rPr>
                <w:rFonts w:ascii="Times New Roman" w:hAnsi="Times New Roman"/>
                <w:sz w:val="24"/>
                <w:szCs w:val="24"/>
                <w:lang w:val="en-ZW"/>
              </w:rPr>
              <w:t>Maintain drainage systems</w:t>
            </w:r>
          </w:p>
        </w:tc>
        <w:tc>
          <w:tcPr>
            <w:tcW w:w="5038" w:type="dxa"/>
            <w:tcBorders>
              <w:top w:val="single" w:sz="4" w:space="0" w:color="000000"/>
              <w:left w:val="single" w:sz="4" w:space="0" w:color="000000"/>
              <w:bottom w:val="single" w:sz="4" w:space="0" w:color="000000"/>
              <w:right w:val="single" w:sz="4" w:space="0" w:color="000000"/>
            </w:tcBorders>
          </w:tcPr>
          <w:p w14:paraId="4B8C5438" w14:textId="77777777" w:rsidR="00097F5C" w:rsidRPr="00813E1E" w:rsidRDefault="00097F5C" w:rsidP="00097F5C">
            <w:pPr>
              <w:numPr>
                <w:ilvl w:val="1"/>
                <w:numId w:val="231"/>
              </w:numPr>
              <w:tabs>
                <w:tab w:val="left" w:pos="148"/>
                <w:tab w:val="left" w:pos="370"/>
                <w:tab w:val="left" w:pos="511"/>
              </w:tabs>
              <w:spacing w:after="0" w:line="240" w:lineRule="auto"/>
              <w:ind w:left="370" w:hanging="370"/>
              <w:contextualSpacing/>
              <w:rPr>
                <w:rFonts w:ascii="Times New Roman" w:hAnsi="Times New Roman"/>
                <w:bCs/>
                <w:iCs/>
                <w:sz w:val="24"/>
                <w:szCs w:val="24"/>
                <w:lang w:val="en-ZW"/>
              </w:rPr>
            </w:pPr>
            <w:r w:rsidRPr="00813E1E">
              <w:rPr>
                <w:rFonts w:ascii="Times New Roman" w:hAnsi="Times New Roman"/>
                <w:bCs/>
                <w:iCs/>
                <w:sz w:val="24"/>
                <w:szCs w:val="24"/>
                <w:lang w:val="en-ZW"/>
              </w:rPr>
              <w:t>Domestic drainage repair materials</w:t>
            </w:r>
            <w:r w:rsidRPr="00813E1E">
              <w:rPr>
                <w:rFonts w:ascii="Times New Roman" w:hAnsi="Times New Roman"/>
                <w:b/>
                <w:bCs/>
                <w:iCs/>
                <w:sz w:val="24"/>
                <w:szCs w:val="24"/>
                <w:lang w:val="en-ZW"/>
              </w:rPr>
              <w:t xml:space="preserve"> </w:t>
            </w:r>
          </w:p>
          <w:p w14:paraId="6187C27B"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PVC Pipes and Fittings</w:t>
            </w:r>
          </w:p>
          <w:p w14:paraId="303CD63B"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PVC Cement</w:t>
            </w:r>
          </w:p>
          <w:p w14:paraId="28F35E57"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Plumber’s Putty</w:t>
            </w:r>
          </w:p>
          <w:p w14:paraId="1B76FF55"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Teflon Tape</w:t>
            </w:r>
          </w:p>
          <w:p w14:paraId="3F2E1D8C"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Rubber Gaskets and Washers</w:t>
            </w:r>
          </w:p>
          <w:p w14:paraId="67304A24"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Drain Auger (Plumber’s Snake)</w:t>
            </w:r>
          </w:p>
          <w:p w14:paraId="42992F74"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Liquid Drain Cleaner</w:t>
            </w:r>
          </w:p>
          <w:p w14:paraId="09BE4FF5"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Pipe Insulation (foam or rubber)</w:t>
            </w:r>
          </w:p>
          <w:p w14:paraId="650E232C"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Replacement Grates and Covers</w:t>
            </w:r>
          </w:p>
          <w:p w14:paraId="6A683F86"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Repair Clamps and Sleeves</w:t>
            </w:r>
          </w:p>
          <w:p w14:paraId="3C59F124"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Silicone Caulk</w:t>
            </w:r>
          </w:p>
          <w:p w14:paraId="6184B669"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r w:rsidRPr="00813E1E">
              <w:rPr>
                <w:rFonts w:ascii="Times New Roman" w:hAnsi="Times New Roman"/>
                <w:bCs/>
                <w:iCs/>
                <w:sz w:val="24"/>
                <w:szCs w:val="24"/>
                <w:lang w:val="en-ZW"/>
              </w:rPr>
              <w:t xml:space="preserve">Hand Tools (pipe wrench, pliers, screwdrivers, hacksaw) </w:t>
            </w:r>
          </w:p>
          <w:p w14:paraId="3B56CD29" w14:textId="77777777" w:rsidR="00097F5C" w:rsidRPr="00813E1E" w:rsidRDefault="00097F5C" w:rsidP="00097F5C">
            <w:pPr>
              <w:numPr>
                <w:ilvl w:val="2"/>
                <w:numId w:val="240"/>
              </w:numPr>
              <w:spacing w:after="0" w:line="240" w:lineRule="auto"/>
              <w:contextualSpacing/>
              <w:rPr>
                <w:rFonts w:ascii="Times New Roman" w:hAnsi="Times New Roman"/>
                <w:bCs/>
                <w:iCs/>
                <w:sz w:val="24"/>
                <w:szCs w:val="24"/>
                <w:lang w:val="en-ZW"/>
              </w:rPr>
            </w:pPr>
            <w:proofErr w:type="gramStart"/>
            <w:r w:rsidRPr="00813E1E">
              <w:rPr>
                <w:rFonts w:ascii="Times New Roman" w:hAnsi="Times New Roman"/>
                <w:bCs/>
                <w:iCs/>
                <w:sz w:val="24"/>
                <w:szCs w:val="24"/>
                <w:lang w:val="en-ZW"/>
              </w:rPr>
              <w:t>SOP’s</w:t>
            </w:r>
            <w:proofErr w:type="gramEnd"/>
            <w:r w:rsidRPr="00813E1E">
              <w:rPr>
                <w:rFonts w:ascii="Times New Roman" w:hAnsi="Times New Roman"/>
                <w:bCs/>
                <w:iCs/>
                <w:sz w:val="24"/>
                <w:szCs w:val="24"/>
                <w:lang w:val="en-ZW"/>
              </w:rPr>
              <w:t xml:space="preserve"> for drainage systems maintenance.</w:t>
            </w:r>
          </w:p>
          <w:p w14:paraId="0C0970C5" w14:textId="77777777" w:rsidR="00097F5C" w:rsidRPr="00813E1E" w:rsidRDefault="00097F5C" w:rsidP="00097F5C">
            <w:pPr>
              <w:numPr>
                <w:ilvl w:val="1"/>
                <w:numId w:val="231"/>
              </w:numPr>
              <w:tabs>
                <w:tab w:val="left" w:pos="148"/>
                <w:tab w:val="left" w:pos="370"/>
                <w:tab w:val="left" w:pos="511"/>
              </w:tabs>
              <w:spacing w:after="0" w:line="240" w:lineRule="auto"/>
              <w:ind w:left="370" w:hanging="370"/>
              <w:contextualSpacing/>
              <w:rPr>
                <w:rFonts w:ascii="Times New Roman" w:hAnsi="Times New Roman"/>
                <w:bCs/>
                <w:iCs/>
                <w:sz w:val="24"/>
                <w:szCs w:val="24"/>
                <w:lang w:val="en-ZW"/>
              </w:rPr>
            </w:pPr>
            <w:r w:rsidRPr="00813E1E">
              <w:rPr>
                <w:rFonts w:ascii="Times New Roman" w:hAnsi="Times New Roman"/>
                <w:bCs/>
                <w:iCs/>
                <w:sz w:val="24"/>
                <w:szCs w:val="24"/>
                <w:lang w:val="en-ZW"/>
              </w:rPr>
              <w:t>Notice for maintenance operations</w:t>
            </w:r>
          </w:p>
          <w:p w14:paraId="6137E4FF" w14:textId="77777777" w:rsidR="00097F5C" w:rsidRPr="00813E1E" w:rsidRDefault="00097F5C" w:rsidP="00097F5C">
            <w:pPr>
              <w:numPr>
                <w:ilvl w:val="1"/>
                <w:numId w:val="231"/>
              </w:numPr>
              <w:tabs>
                <w:tab w:val="left" w:pos="148"/>
                <w:tab w:val="left" w:pos="370"/>
                <w:tab w:val="left" w:pos="511"/>
              </w:tabs>
              <w:spacing w:after="0" w:line="240" w:lineRule="auto"/>
              <w:ind w:left="370" w:hanging="370"/>
              <w:contextualSpacing/>
              <w:rPr>
                <w:rFonts w:ascii="Times New Roman" w:hAnsi="Times New Roman"/>
                <w:bCs/>
                <w:iCs/>
                <w:sz w:val="24"/>
                <w:szCs w:val="24"/>
                <w:lang w:val="en-ZW"/>
              </w:rPr>
            </w:pPr>
            <w:r w:rsidRPr="00813E1E">
              <w:rPr>
                <w:rFonts w:ascii="Times New Roman" w:hAnsi="Times New Roman"/>
                <w:bCs/>
                <w:iCs/>
                <w:sz w:val="24"/>
                <w:szCs w:val="24"/>
                <w:lang w:val="en-ZW"/>
              </w:rPr>
              <w:t xml:space="preserve">Tools and equipment </w:t>
            </w:r>
          </w:p>
          <w:p w14:paraId="3858E3A7" w14:textId="77777777" w:rsidR="00097F5C" w:rsidRPr="00813E1E" w:rsidRDefault="00097F5C" w:rsidP="00097F5C">
            <w:pPr>
              <w:numPr>
                <w:ilvl w:val="1"/>
                <w:numId w:val="240"/>
              </w:numPr>
              <w:tabs>
                <w:tab w:val="left" w:pos="1508"/>
              </w:tabs>
              <w:spacing w:after="0" w:line="240" w:lineRule="auto"/>
              <w:contextualSpacing/>
              <w:rPr>
                <w:rFonts w:ascii="Times New Roman" w:hAnsi="Times New Roman"/>
                <w:vanish/>
                <w:sz w:val="24"/>
                <w:szCs w:val="24"/>
                <w:lang w:val="en-ZW"/>
              </w:rPr>
            </w:pPr>
          </w:p>
          <w:p w14:paraId="45224F6A" w14:textId="77777777" w:rsidR="00097F5C" w:rsidRPr="00813E1E" w:rsidRDefault="00097F5C" w:rsidP="00097F5C">
            <w:pPr>
              <w:numPr>
                <w:ilvl w:val="1"/>
                <w:numId w:val="240"/>
              </w:numPr>
              <w:tabs>
                <w:tab w:val="left" w:pos="1508"/>
              </w:tabs>
              <w:spacing w:after="0" w:line="240" w:lineRule="auto"/>
              <w:contextualSpacing/>
              <w:rPr>
                <w:rFonts w:ascii="Times New Roman" w:hAnsi="Times New Roman"/>
                <w:vanish/>
                <w:sz w:val="24"/>
                <w:szCs w:val="24"/>
                <w:lang w:val="en-ZW"/>
              </w:rPr>
            </w:pPr>
          </w:p>
          <w:p w14:paraId="504D75DD" w14:textId="77777777" w:rsidR="00097F5C" w:rsidRPr="00813E1E" w:rsidRDefault="00097F5C" w:rsidP="00097F5C">
            <w:pPr>
              <w:numPr>
                <w:ilvl w:val="2"/>
                <w:numId w:val="231"/>
              </w:numPr>
              <w:tabs>
                <w:tab w:val="left" w:pos="1508"/>
              </w:tabs>
              <w:spacing w:after="0" w:line="240" w:lineRule="auto"/>
              <w:ind w:hanging="208"/>
              <w:contextualSpacing/>
              <w:rPr>
                <w:rFonts w:ascii="Times New Roman" w:hAnsi="Times New Roman"/>
                <w:sz w:val="24"/>
                <w:szCs w:val="24"/>
                <w:lang w:val="en-ZW"/>
              </w:rPr>
            </w:pPr>
            <w:r w:rsidRPr="00813E1E">
              <w:rPr>
                <w:rFonts w:ascii="Times New Roman" w:hAnsi="Times New Roman"/>
                <w:sz w:val="24"/>
                <w:szCs w:val="24"/>
                <w:lang w:val="en-ZW"/>
              </w:rPr>
              <w:t>Pipe Wrenches</w:t>
            </w:r>
          </w:p>
          <w:p w14:paraId="46AF8FC1" w14:textId="77777777" w:rsidR="00097F5C" w:rsidRPr="00813E1E" w:rsidRDefault="00097F5C" w:rsidP="00097F5C">
            <w:pPr>
              <w:numPr>
                <w:ilvl w:val="2"/>
                <w:numId w:val="231"/>
              </w:numPr>
              <w:tabs>
                <w:tab w:val="left" w:pos="1508"/>
              </w:tabs>
              <w:spacing w:after="0" w:line="240" w:lineRule="auto"/>
              <w:ind w:left="1220" w:hanging="425"/>
              <w:contextualSpacing/>
              <w:rPr>
                <w:rFonts w:ascii="Times New Roman" w:hAnsi="Times New Roman"/>
                <w:sz w:val="24"/>
                <w:szCs w:val="24"/>
                <w:lang w:val="en-ZW"/>
              </w:rPr>
            </w:pPr>
            <w:r w:rsidRPr="00813E1E">
              <w:rPr>
                <w:rFonts w:ascii="Times New Roman" w:hAnsi="Times New Roman"/>
                <w:sz w:val="24"/>
                <w:szCs w:val="24"/>
                <w:lang w:val="en-ZW"/>
              </w:rPr>
              <w:t>Drain Auger (Plumber’s Snake)</w:t>
            </w:r>
          </w:p>
          <w:p w14:paraId="582AAB3D" w14:textId="77777777" w:rsidR="00097F5C" w:rsidRPr="00813E1E" w:rsidRDefault="00097F5C" w:rsidP="00097F5C">
            <w:pPr>
              <w:numPr>
                <w:ilvl w:val="2"/>
                <w:numId w:val="231"/>
              </w:numPr>
              <w:tabs>
                <w:tab w:val="left" w:pos="1508"/>
              </w:tabs>
              <w:spacing w:after="0" w:line="240" w:lineRule="auto"/>
              <w:ind w:hanging="208"/>
              <w:contextualSpacing/>
              <w:rPr>
                <w:rFonts w:ascii="Times New Roman" w:hAnsi="Times New Roman"/>
                <w:sz w:val="24"/>
                <w:szCs w:val="24"/>
                <w:lang w:val="en-ZW"/>
              </w:rPr>
            </w:pPr>
            <w:r w:rsidRPr="00813E1E">
              <w:rPr>
                <w:rFonts w:ascii="Times New Roman" w:hAnsi="Times New Roman"/>
                <w:sz w:val="24"/>
                <w:szCs w:val="24"/>
                <w:lang w:val="en-ZW"/>
              </w:rPr>
              <w:t>Plumber's Plunger</w:t>
            </w:r>
          </w:p>
          <w:p w14:paraId="77F831FA" w14:textId="77777777" w:rsidR="00097F5C" w:rsidRPr="00813E1E" w:rsidRDefault="00097F5C" w:rsidP="00097F5C">
            <w:pPr>
              <w:numPr>
                <w:ilvl w:val="2"/>
                <w:numId w:val="231"/>
              </w:numPr>
              <w:tabs>
                <w:tab w:val="left" w:pos="1508"/>
              </w:tabs>
              <w:spacing w:after="0" w:line="240" w:lineRule="auto"/>
              <w:ind w:hanging="208"/>
              <w:contextualSpacing/>
              <w:rPr>
                <w:rFonts w:ascii="Times New Roman" w:hAnsi="Times New Roman"/>
                <w:sz w:val="24"/>
                <w:szCs w:val="24"/>
                <w:lang w:val="en-ZW"/>
              </w:rPr>
            </w:pPr>
            <w:r w:rsidRPr="00813E1E">
              <w:rPr>
                <w:rFonts w:ascii="Times New Roman" w:hAnsi="Times New Roman"/>
                <w:sz w:val="24"/>
                <w:szCs w:val="24"/>
                <w:lang w:val="en-ZW"/>
              </w:rPr>
              <w:t>Hacksaw</w:t>
            </w:r>
          </w:p>
          <w:p w14:paraId="07A23677" w14:textId="77777777" w:rsidR="00097F5C" w:rsidRPr="00813E1E" w:rsidRDefault="00097F5C" w:rsidP="00097F5C">
            <w:pPr>
              <w:numPr>
                <w:ilvl w:val="2"/>
                <w:numId w:val="231"/>
              </w:numPr>
              <w:tabs>
                <w:tab w:val="left" w:pos="1508"/>
              </w:tabs>
              <w:spacing w:after="0" w:line="240" w:lineRule="auto"/>
              <w:ind w:hanging="208"/>
              <w:contextualSpacing/>
              <w:rPr>
                <w:rFonts w:ascii="Times New Roman" w:hAnsi="Times New Roman"/>
                <w:sz w:val="24"/>
                <w:szCs w:val="24"/>
                <w:lang w:val="en-ZW"/>
              </w:rPr>
            </w:pPr>
            <w:r w:rsidRPr="00813E1E">
              <w:rPr>
                <w:rFonts w:ascii="Times New Roman" w:hAnsi="Times New Roman"/>
                <w:sz w:val="24"/>
                <w:szCs w:val="24"/>
                <w:lang w:val="en-ZW"/>
              </w:rPr>
              <w:t>PVC Pipe Cutter</w:t>
            </w:r>
          </w:p>
          <w:p w14:paraId="75102368" w14:textId="77777777" w:rsidR="00097F5C" w:rsidRPr="00813E1E" w:rsidRDefault="00097F5C" w:rsidP="00097F5C">
            <w:pPr>
              <w:numPr>
                <w:ilvl w:val="2"/>
                <w:numId w:val="231"/>
              </w:numPr>
              <w:tabs>
                <w:tab w:val="left" w:pos="1508"/>
              </w:tabs>
              <w:spacing w:after="0" w:line="240" w:lineRule="auto"/>
              <w:ind w:hanging="208"/>
              <w:contextualSpacing/>
              <w:rPr>
                <w:rFonts w:ascii="Times New Roman" w:hAnsi="Times New Roman"/>
                <w:sz w:val="24"/>
                <w:szCs w:val="24"/>
                <w:lang w:val="en-ZW"/>
              </w:rPr>
            </w:pPr>
            <w:r w:rsidRPr="00813E1E">
              <w:rPr>
                <w:rFonts w:ascii="Times New Roman" w:hAnsi="Times New Roman"/>
                <w:sz w:val="24"/>
                <w:szCs w:val="24"/>
                <w:lang w:val="en-ZW"/>
              </w:rPr>
              <w:t>Channel Lock Pliers</w:t>
            </w:r>
          </w:p>
          <w:p w14:paraId="072B451F" w14:textId="77777777" w:rsidR="00097F5C" w:rsidRPr="00813E1E" w:rsidRDefault="00097F5C" w:rsidP="00097F5C">
            <w:pPr>
              <w:numPr>
                <w:ilvl w:val="2"/>
                <w:numId w:val="231"/>
              </w:numPr>
              <w:tabs>
                <w:tab w:val="left" w:pos="1508"/>
              </w:tabs>
              <w:spacing w:after="0" w:line="240" w:lineRule="auto"/>
              <w:ind w:hanging="208"/>
              <w:contextualSpacing/>
              <w:rPr>
                <w:rFonts w:ascii="Times New Roman" w:hAnsi="Times New Roman"/>
                <w:sz w:val="24"/>
                <w:szCs w:val="24"/>
                <w:lang w:val="en-ZW"/>
              </w:rPr>
            </w:pPr>
            <w:r w:rsidRPr="00813E1E">
              <w:rPr>
                <w:rFonts w:ascii="Times New Roman" w:hAnsi="Times New Roman"/>
                <w:sz w:val="24"/>
                <w:szCs w:val="24"/>
                <w:lang w:val="en-ZW"/>
              </w:rPr>
              <w:t>Adjustable Wrench</w:t>
            </w:r>
          </w:p>
          <w:p w14:paraId="22075EF3" w14:textId="77777777" w:rsidR="00097F5C" w:rsidRPr="00813E1E" w:rsidRDefault="00097F5C" w:rsidP="00097F5C">
            <w:pPr>
              <w:numPr>
                <w:ilvl w:val="2"/>
                <w:numId w:val="231"/>
              </w:numPr>
              <w:tabs>
                <w:tab w:val="left" w:pos="1508"/>
              </w:tabs>
              <w:spacing w:after="0" w:line="240" w:lineRule="auto"/>
              <w:ind w:hanging="208"/>
              <w:contextualSpacing/>
              <w:rPr>
                <w:rFonts w:ascii="Times New Roman" w:hAnsi="Times New Roman"/>
                <w:sz w:val="24"/>
                <w:szCs w:val="24"/>
                <w:lang w:val="en-ZW"/>
              </w:rPr>
            </w:pPr>
            <w:r w:rsidRPr="00813E1E">
              <w:rPr>
                <w:rFonts w:ascii="Times New Roman" w:hAnsi="Times New Roman"/>
                <w:sz w:val="24"/>
                <w:szCs w:val="24"/>
                <w:lang w:val="en-ZW"/>
              </w:rPr>
              <w:lastRenderedPageBreak/>
              <w:t>Pipe Inspection Camera</w:t>
            </w:r>
          </w:p>
          <w:p w14:paraId="0FD25BF5"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Hand Trowel</w:t>
            </w:r>
          </w:p>
          <w:p w14:paraId="141E8B04"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Pipe Locator Tool</w:t>
            </w:r>
          </w:p>
          <w:p w14:paraId="72C7D717"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Shovel</w:t>
            </w:r>
          </w:p>
          <w:p w14:paraId="779387DC"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Level</w:t>
            </w:r>
          </w:p>
          <w:p w14:paraId="71D00286"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Drain Cleaning Machine (Electric Auger)</w:t>
            </w:r>
          </w:p>
          <w:p w14:paraId="53FDB568"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Heat Gun</w:t>
            </w:r>
          </w:p>
          <w:p w14:paraId="472531D2"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Wet/Dry Vacuum</w:t>
            </w:r>
          </w:p>
          <w:p w14:paraId="78F5135C"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Measuring Tape</w:t>
            </w:r>
          </w:p>
          <w:p w14:paraId="6CF4BAF6"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Safety Equipment (gloves, goggles, and mask)</w:t>
            </w:r>
          </w:p>
          <w:p w14:paraId="03B56A07"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Bucket</w:t>
            </w:r>
          </w:p>
          <w:p w14:paraId="61B14F5B"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Teflon Tape</w:t>
            </w:r>
          </w:p>
          <w:p w14:paraId="6A3E3477"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Pipe Sealant</w:t>
            </w:r>
          </w:p>
          <w:p w14:paraId="6F6FB456" w14:textId="77777777" w:rsidR="00097F5C" w:rsidRPr="00813E1E" w:rsidRDefault="00097F5C" w:rsidP="00097F5C">
            <w:pPr>
              <w:numPr>
                <w:ilvl w:val="1"/>
                <w:numId w:val="231"/>
              </w:numPr>
              <w:tabs>
                <w:tab w:val="left" w:pos="148"/>
                <w:tab w:val="left" w:pos="370"/>
                <w:tab w:val="left" w:pos="511"/>
              </w:tabs>
              <w:spacing w:after="0" w:line="240" w:lineRule="auto"/>
              <w:ind w:left="370" w:hanging="370"/>
              <w:contextualSpacing/>
              <w:rPr>
                <w:rFonts w:ascii="Times New Roman" w:hAnsi="Times New Roman"/>
                <w:sz w:val="24"/>
                <w:szCs w:val="24"/>
                <w:lang w:val="en-ZW"/>
              </w:rPr>
            </w:pPr>
            <w:r w:rsidRPr="00813E1E">
              <w:rPr>
                <w:rFonts w:ascii="Times New Roman" w:hAnsi="Times New Roman"/>
                <w:sz w:val="24"/>
                <w:szCs w:val="24"/>
                <w:lang w:val="en-ZW"/>
              </w:rPr>
              <w:t>Drainage pipework faults/ Blockages</w:t>
            </w:r>
          </w:p>
          <w:p w14:paraId="2B6631CB" w14:textId="77777777" w:rsidR="00097F5C" w:rsidRPr="00813E1E" w:rsidRDefault="00097F5C" w:rsidP="00097F5C">
            <w:pPr>
              <w:numPr>
                <w:ilvl w:val="1"/>
                <w:numId w:val="231"/>
              </w:numPr>
              <w:tabs>
                <w:tab w:val="left" w:pos="850"/>
                <w:tab w:val="left" w:pos="1508"/>
              </w:tabs>
              <w:spacing w:after="0" w:line="240" w:lineRule="auto"/>
              <w:contextualSpacing/>
              <w:rPr>
                <w:rFonts w:ascii="Times New Roman" w:hAnsi="Times New Roman"/>
                <w:vanish/>
                <w:sz w:val="24"/>
                <w:szCs w:val="24"/>
                <w:lang w:val="en-ZW"/>
              </w:rPr>
            </w:pPr>
          </w:p>
          <w:p w14:paraId="0A90F79D"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Leaks</w:t>
            </w:r>
          </w:p>
          <w:p w14:paraId="767804B8"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Corrosion</w:t>
            </w:r>
          </w:p>
          <w:p w14:paraId="7559FA01"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Root Intrusion</w:t>
            </w:r>
          </w:p>
          <w:p w14:paraId="17D8FF9D"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Pipe Misalignment</w:t>
            </w:r>
          </w:p>
          <w:p w14:paraId="7AD2D843"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Bellied (Sagging) Pipes</w:t>
            </w:r>
          </w:p>
          <w:p w14:paraId="05BF8552"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Joint Failure</w:t>
            </w:r>
          </w:p>
          <w:p w14:paraId="1F6A3B63"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Cracks or Fractures</w:t>
            </w:r>
          </w:p>
          <w:p w14:paraId="4974F8F7"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Backflow</w:t>
            </w:r>
          </w:p>
          <w:p w14:paraId="277FF7D2"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Clogged Vent Pipes</w:t>
            </w:r>
          </w:p>
          <w:p w14:paraId="7352EFD4"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Blockage</w:t>
            </w:r>
          </w:p>
          <w:p w14:paraId="4FC78F3A"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Pipe burst </w:t>
            </w:r>
          </w:p>
          <w:p w14:paraId="35CE7D9C"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Loss of trap seals</w:t>
            </w:r>
          </w:p>
          <w:p w14:paraId="4DB5A5D5" w14:textId="77777777" w:rsidR="00097F5C" w:rsidRPr="00813E1E" w:rsidRDefault="00097F5C" w:rsidP="00097F5C">
            <w:pPr>
              <w:numPr>
                <w:ilvl w:val="1"/>
                <w:numId w:val="231"/>
              </w:numPr>
              <w:tabs>
                <w:tab w:val="left" w:pos="148"/>
                <w:tab w:val="left" w:pos="370"/>
                <w:tab w:val="left" w:pos="511"/>
              </w:tabs>
              <w:spacing w:after="0" w:line="240" w:lineRule="auto"/>
              <w:ind w:left="370" w:hanging="370"/>
              <w:contextualSpacing/>
              <w:rPr>
                <w:rFonts w:ascii="Times New Roman" w:hAnsi="Times New Roman"/>
                <w:sz w:val="24"/>
                <w:szCs w:val="24"/>
                <w:lang w:val="en-ZW"/>
              </w:rPr>
            </w:pPr>
            <w:r w:rsidRPr="00813E1E">
              <w:rPr>
                <w:rFonts w:ascii="Times New Roman" w:hAnsi="Times New Roman"/>
                <w:sz w:val="24"/>
                <w:szCs w:val="24"/>
                <w:lang w:val="en-GB"/>
              </w:rPr>
              <w:t xml:space="preserve"> </w:t>
            </w:r>
            <w:r w:rsidRPr="00813E1E">
              <w:rPr>
                <w:rFonts w:ascii="Times New Roman" w:hAnsi="Times New Roman"/>
                <w:sz w:val="24"/>
                <w:szCs w:val="24"/>
                <w:lang w:val="en-ZW"/>
              </w:rPr>
              <w:t xml:space="preserve">Housekeeping </w:t>
            </w:r>
          </w:p>
          <w:p w14:paraId="4CA7C641" w14:textId="77777777" w:rsidR="00097F5C" w:rsidRPr="00813E1E" w:rsidRDefault="00097F5C" w:rsidP="00097F5C">
            <w:pPr>
              <w:numPr>
                <w:ilvl w:val="1"/>
                <w:numId w:val="231"/>
              </w:numPr>
              <w:tabs>
                <w:tab w:val="left" w:pos="850"/>
                <w:tab w:val="left" w:pos="1508"/>
              </w:tabs>
              <w:spacing w:after="0" w:line="240" w:lineRule="auto"/>
              <w:contextualSpacing/>
              <w:rPr>
                <w:rFonts w:ascii="Times New Roman" w:hAnsi="Times New Roman"/>
                <w:vanish/>
                <w:sz w:val="24"/>
                <w:szCs w:val="24"/>
                <w:lang w:val="en-ZW"/>
              </w:rPr>
            </w:pPr>
          </w:p>
          <w:p w14:paraId="5B6D7857"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Care and maintenance</w:t>
            </w:r>
          </w:p>
          <w:p w14:paraId="11AE7B73" w14:textId="77777777" w:rsidR="00097F5C" w:rsidRPr="00813E1E" w:rsidRDefault="00097F5C" w:rsidP="00097F5C">
            <w:pPr>
              <w:numPr>
                <w:ilvl w:val="2"/>
                <w:numId w:val="231"/>
              </w:numPr>
              <w:tabs>
                <w:tab w:val="left" w:pos="1508"/>
              </w:tabs>
              <w:spacing w:after="0" w:line="240" w:lineRule="auto"/>
              <w:contextualSpacing/>
              <w:rPr>
                <w:rFonts w:ascii="Times New Roman" w:hAnsi="Times New Roman"/>
                <w:sz w:val="24"/>
                <w:szCs w:val="24"/>
                <w:lang w:val="en-ZW"/>
              </w:rPr>
            </w:pPr>
            <w:r w:rsidRPr="00813E1E">
              <w:rPr>
                <w:rFonts w:ascii="Times New Roman" w:hAnsi="Times New Roman"/>
                <w:sz w:val="24"/>
                <w:szCs w:val="24"/>
                <w:lang w:val="en-ZW"/>
              </w:rPr>
              <w:t>Storage</w:t>
            </w:r>
          </w:p>
        </w:tc>
        <w:tc>
          <w:tcPr>
            <w:tcW w:w="2470" w:type="dxa"/>
            <w:tcBorders>
              <w:top w:val="single" w:sz="4" w:space="0" w:color="auto"/>
              <w:left w:val="single" w:sz="4" w:space="0" w:color="auto"/>
              <w:bottom w:val="single" w:sz="4" w:space="0" w:color="auto"/>
              <w:right w:val="single" w:sz="4" w:space="0" w:color="auto"/>
            </w:tcBorders>
          </w:tcPr>
          <w:p w14:paraId="6DC29615" w14:textId="77777777" w:rsidR="00097F5C" w:rsidRPr="00813E1E" w:rsidRDefault="00097F5C" w:rsidP="00097F5C">
            <w:pPr>
              <w:numPr>
                <w:ilvl w:val="0"/>
                <w:numId w:val="228"/>
              </w:numPr>
              <w:spacing w:after="0" w:line="240" w:lineRule="auto"/>
              <w:ind w:left="704"/>
              <w:rPr>
                <w:rFonts w:ascii="Times New Roman" w:hAnsi="Times New Roman"/>
                <w:sz w:val="24"/>
                <w:szCs w:val="24"/>
                <w:lang w:val="en-ZA"/>
              </w:rPr>
            </w:pPr>
            <w:r w:rsidRPr="00813E1E">
              <w:rPr>
                <w:rFonts w:ascii="Times New Roman" w:hAnsi="Times New Roman"/>
                <w:sz w:val="24"/>
                <w:szCs w:val="24"/>
                <w:lang w:val="en-ZA"/>
              </w:rPr>
              <w:lastRenderedPageBreak/>
              <w:t>Practical</w:t>
            </w:r>
          </w:p>
          <w:p w14:paraId="5D04A361" w14:textId="77777777" w:rsidR="00097F5C" w:rsidRPr="00813E1E" w:rsidRDefault="00097F5C" w:rsidP="00097F5C">
            <w:pPr>
              <w:widowControl w:val="0"/>
              <w:numPr>
                <w:ilvl w:val="0"/>
                <w:numId w:val="228"/>
              </w:numPr>
              <w:autoSpaceDE w:val="0"/>
              <w:autoSpaceDN w:val="0"/>
              <w:spacing w:after="0" w:line="240" w:lineRule="auto"/>
              <w:ind w:left="704"/>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15FCB4E8" w14:textId="77777777" w:rsidR="00097F5C" w:rsidRPr="00813E1E" w:rsidRDefault="00097F5C" w:rsidP="00097F5C">
            <w:pPr>
              <w:widowControl w:val="0"/>
              <w:numPr>
                <w:ilvl w:val="0"/>
                <w:numId w:val="228"/>
              </w:numPr>
              <w:autoSpaceDE w:val="0"/>
              <w:autoSpaceDN w:val="0"/>
              <w:spacing w:after="0" w:line="240" w:lineRule="auto"/>
              <w:ind w:left="704"/>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1AB4D4A4" w14:textId="77777777" w:rsidR="00097F5C" w:rsidRPr="00813E1E" w:rsidRDefault="00097F5C" w:rsidP="00097F5C">
            <w:pPr>
              <w:widowControl w:val="0"/>
              <w:numPr>
                <w:ilvl w:val="0"/>
                <w:numId w:val="228"/>
              </w:numPr>
              <w:autoSpaceDE w:val="0"/>
              <w:autoSpaceDN w:val="0"/>
              <w:spacing w:after="0" w:line="240" w:lineRule="auto"/>
              <w:ind w:left="704"/>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264E5F70" w14:textId="77777777" w:rsidR="00097F5C" w:rsidRPr="00813E1E" w:rsidRDefault="00097F5C" w:rsidP="00097F5C">
            <w:pPr>
              <w:widowControl w:val="0"/>
              <w:numPr>
                <w:ilvl w:val="0"/>
                <w:numId w:val="228"/>
              </w:numPr>
              <w:autoSpaceDE w:val="0"/>
              <w:autoSpaceDN w:val="0"/>
              <w:spacing w:after="0" w:line="240" w:lineRule="auto"/>
              <w:ind w:left="704"/>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27B00695" w14:textId="77777777" w:rsidR="00097F5C" w:rsidRPr="00813E1E" w:rsidRDefault="00097F5C" w:rsidP="00097F5C">
            <w:pPr>
              <w:spacing w:after="0" w:line="240" w:lineRule="auto"/>
              <w:ind w:left="410"/>
              <w:rPr>
                <w:rFonts w:ascii="Times New Roman" w:hAnsi="Times New Roman"/>
                <w:sz w:val="24"/>
                <w:szCs w:val="24"/>
                <w:lang w:val="en-ZA"/>
              </w:rPr>
            </w:pPr>
          </w:p>
          <w:p w14:paraId="26F95321" w14:textId="77777777" w:rsidR="00097F5C" w:rsidRPr="00813E1E" w:rsidRDefault="00097F5C" w:rsidP="00097F5C">
            <w:pPr>
              <w:spacing w:after="0" w:line="240" w:lineRule="auto"/>
              <w:ind w:left="410"/>
              <w:rPr>
                <w:rFonts w:ascii="Times New Roman" w:hAnsi="Times New Roman"/>
                <w:sz w:val="24"/>
                <w:szCs w:val="24"/>
                <w:lang w:val="en-ZA"/>
              </w:rPr>
            </w:pPr>
          </w:p>
          <w:p w14:paraId="45F6DA07" w14:textId="77777777" w:rsidR="00097F5C" w:rsidRPr="00813E1E" w:rsidRDefault="00097F5C" w:rsidP="00097F5C">
            <w:pPr>
              <w:spacing w:after="0" w:line="240" w:lineRule="auto"/>
              <w:ind w:left="50"/>
              <w:rPr>
                <w:rFonts w:ascii="Times New Roman" w:hAnsi="Times New Roman"/>
                <w:sz w:val="24"/>
                <w:szCs w:val="24"/>
                <w:lang w:val="en-ZA"/>
              </w:rPr>
            </w:pPr>
          </w:p>
        </w:tc>
      </w:tr>
    </w:tbl>
    <w:p w14:paraId="5120CF84" w14:textId="77777777" w:rsidR="00097F5C" w:rsidRPr="00813E1E" w:rsidRDefault="00097F5C" w:rsidP="00097F5C">
      <w:pPr>
        <w:spacing w:after="0" w:line="240" w:lineRule="auto"/>
        <w:jc w:val="both"/>
        <w:rPr>
          <w:rFonts w:ascii="Times New Roman" w:hAnsi="Times New Roman"/>
          <w:b/>
          <w:sz w:val="24"/>
          <w:szCs w:val="24"/>
          <w:lang w:val="en-ZA"/>
        </w:rPr>
      </w:pPr>
    </w:p>
    <w:p w14:paraId="72C5E69F" w14:textId="77777777" w:rsidR="00097F5C" w:rsidRPr="00813E1E" w:rsidRDefault="00097F5C" w:rsidP="00097F5C">
      <w:pPr>
        <w:spacing w:after="0" w:line="240" w:lineRule="auto"/>
        <w:jc w:val="both"/>
        <w:rPr>
          <w:rFonts w:ascii="Times New Roman" w:hAnsi="Times New Roman"/>
          <w:b/>
          <w:sz w:val="24"/>
          <w:szCs w:val="24"/>
          <w:lang w:val="en-GB"/>
        </w:rPr>
      </w:pPr>
      <w:r w:rsidRPr="00813E1E">
        <w:rPr>
          <w:rFonts w:ascii="Times New Roman" w:hAnsi="Times New Roman"/>
          <w:b/>
          <w:sz w:val="24"/>
          <w:szCs w:val="24"/>
          <w:lang w:val="en-ZA"/>
        </w:rPr>
        <w:t xml:space="preserve">Suggested Methods of </w:t>
      </w:r>
      <w:r w:rsidRPr="00813E1E">
        <w:rPr>
          <w:rFonts w:ascii="Times New Roman" w:hAnsi="Times New Roman"/>
          <w:b/>
          <w:sz w:val="24"/>
          <w:szCs w:val="24"/>
          <w:lang w:val="en-GB"/>
        </w:rPr>
        <w:t>Delivery</w:t>
      </w:r>
    </w:p>
    <w:p w14:paraId="2D2D62A4"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Practical</w:t>
      </w:r>
    </w:p>
    <w:p w14:paraId="412DF13D"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Direct Instruction</w:t>
      </w:r>
    </w:p>
    <w:p w14:paraId="1A8C8BD3"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1CDCEF40"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Demonstration</w:t>
      </w:r>
    </w:p>
    <w:p w14:paraId="62D33CAB"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Trade projects</w:t>
      </w:r>
    </w:p>
    <w:p w14:paraId="5CCB64D4" w14:textId="77777777" w:rsidR="00097F5C" w:rsidRPr="00813E1E" w:rsidRDefault="00097F5C" w:rsidP="00097F5C">
      <w:pPr>
        <w:numPr>
          <w:ilvl w:val="0"/>
          <w:numId w:val="155"/>
        </w:numPr>
        <w:spacing w:after="0" w:line="240" w:lineRule="auto"/>
        <w:ind w:left="1800"/>
        <w:rPr>
          <w:rFonts w:ascii="Times New Roman" w:eastAsia="Times New Roman" w:hAnsi="Times New Roman"/>
          <w:sz w:val="24"/>
          <w:szCs w:val="24"/>
        </w:rPr>
      </w:pPr>
      <w:r w:rsidRPr="00813E1E">
        <w:rPr>
          <w:rFonts w:ascii="Times New Roman" w:eastAsia="Times New Roman" w:hAnsi="Times New Roman"/>
          <w:sz w:val="24"/>
          <w:szCs w:val="24"/>
        </w:rPr>
        <w:t>Site visit</w:t>
      </w:r>
    </w:p>
    <w:p w14:paraId="01E80AC3" w14:textId="77777777" w:rsidR="00097F5C" w:rsidRPr="00813E1E" w:rsidRDefault="00097F5C" w:rsidP="00097F5C">
      <w:pPr>
        <w:spacing w:before="100" w:beforeAutospacing="1" w:after="100" w:afterAutospacing="1" w:line="240" w:lineRule="auto"/>
        <w:rPr>
          <w:rFonts w:ascii="Times New Roman" w:eastAsia="Times New Roman" w:hAnsi="Times New Roman"/>
          <w:b/>
          <w:sz w:val="24"/>
          <w:szCs w:val="24"/>
          <w:lang w:val="en-GB"/>
        </w:rPr>
      </w:pPr>
      <w:r w:rsidRPr="00813E1E">
        <w:rPr>
          <w:rFonts w:ascii="Times New Roman" w:eastAsia="Times New Roman" w:hAnsi="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2"/>
        <w:gridCol w:w="3529"/>
        <w:gridCol w:w="1137"/>
        <w:gridCol w:w="2203"/>
      </w:tblGrid>
      <w:tr w:rsidR="00097F5C" w:rsidRPr="00813E1E" w14:paraId="307F22F0" w14:textId="77777777" w:rsidTr="00BE745A">
        <w:tc>
          <w:tcPr>
            <w:tcW w:w="959" w:type="dxa"/>
            <w:shd w:val="clear" w:color="auto" w:fill="auto"/>
          </w:tcPr>
          <w:p w14:paraId="3DF183FA"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1522" w:type="dxa"/>
            <w:shd w:val="clear" w:color="auto" w:fill="auto"/>
          </w:tcPr>
          <w:p w14:paraId="7560DCF2"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0" w:type="auto"/>
            <w:shd w:val="clear" w:color="auto" w:fill="auto"/>
          </w:tcPr>
          <w:p w14:paraId="20091991"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0" w:type="auto"/>
            <w:shd w:val="clear" w:color="auto" w:fill="auto"/>
          </w:tcPr>
          <w:p w14:paraId="182687A6"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0" w:type="auto"/>
            <w:shd w:val="clear" w:color="auto" w:fill="auto"/>
          </w:tcPr>
          <w:p w14:paraId="192EB915"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Recommended Ratio (</w:t>
            </w:r>
            <w:proofErr w:type="gramStart"/>
            <w:r w:rsidRPr="00813E1E">
              <w:rPr>
                <w:rFonts w:ascii="Times New Roman" w:eastAsia="Times New Roman" w:hAnsi="Times New Roman"/>
                <w:b/>
                <w:bCs/>
                <w:sz w:val="24"/>
                <w:szCs w:val="24"/>
              </w:rPr>
              <w:t>Item :</w:t>
            </w:r>
            <w:proofErr w:type="gramEnd"/>
            <w:r w:rsidRPr="00813E1E">
              <w:rPr>
                <w:rFonts w:ascii="Times New Roman" w:eastAsia="Times New Roman" w:hAnsi="Times New Roman"/>
                <w:b/>
                <w:bCs/>
                <w:sz w:val="24"/>
                <w:szCs w:val="24"/>
              </w:rPr>
              <w:t xml:space="preserve"> Trainee)</w:t>
            </w:r>
          </w:p>
        </w:tc>
      </w:tr>
      <w:tr w:rsidR="00097F5C" w:rsidRPr="00813E1E" w14:paraId="244103D3" w14:textId="77777777" w:rsidTr="00BE745A">
        <w:tc>
          <w:tcPr>
            <w:tcW w:w="959" w:type="dxa"/>
            <w:shd w:val="clear" w:color="auto" w:fill="auto"/>
          </w:tcPr>
          <w:p w14:paraId="186C0F88"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val="restart"/>
            <w:shd w:val="clear" w:color="auto" w:fill="auto"/>
          </w:tcPr>
          <w:p w14:paraId="049C8CA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Training Materials</w:t>
            </w:r>
          </w:p>
        </w:tc>
        <w:tc>
          <w:tcPr>
            <w:tcW w:w="0" w:type="auto"/>
            <w:shd w:val="clear" w:color="auto" w:fill="auto"/>
          </w:tcPr>
          <w:p w14:paraId="04CDB28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Plumbing Principles and Practices Textbook</w:t>
            </w:r>
          </w:p>
        </w:tc>
        <w:tc>
          <w:tcPr>
            <w:tcW w:w="0" w:type="auto"/>
            <w:shd w:val="clear" w:color="auto" w:fill="auto"/>
          </w:tcPr>
          <w:p w14:paraId="6245905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21BE7FFE"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62251D20" w14:textId="77777777" w:rsidTr="00BE745A">
        <w:tc>
          <w:tcPr>
            <w:tcW w:w="959" w:type="dxa"/>
            <w:shd w:val="clear" w:color="auto" w:fill="auto"/>
          </w:tcPr>
          <w:p w14:paraId="6D3C733E"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431DF734"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6FA14C1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Domestic Water Supply Installation Guide</w:t>
            </w:r>
          </w:p>
        </w:tc>
        <w:tc>
          <w:tcPr>
            <w:tcW w:w="0" w:type="auto"/>
            <w:shd w:val="clear" w:color="auto" w:fill="auto"/>
          </w:tcPr>
          <w:p w14:paraId="19F13C7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56AA6658"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5A1C962B" w14:textId="77777777" w:rsidTr="00BE745A">
        <w:tc>
          <w:tcPr>
            <w:tcW w:w="959" w:type="dxa"/>
            <w:shd w:val="clear" w:color="auto" w:fill="auto"/>
          </w:tcPr>
          <w:p w14:paraId="44DB48B0"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2B806FA4"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947A90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Technical Manuals (manufacturer’s guides)</w:t>
            </w:r>
          </w:p>
        </w:tc>
        <w:tc>
          <w:tcPr>
            <w:tcW w:w="0" w:type="auto"/>
            <w:shd w:val="clear" w:color="auto" w:fill="auto"/>
          </w:tcPr>
          <w:p w14:paraId="4D2CC2E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93D9226"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4A7DF671" w14:textId="77777777" w:rsidTr="00BE745A">
        <w:tc>
          <w:tcPr>
            <w:tcW w:w="959" w:type="dxa"/>
            <w:shd w:val="clear" w:color="auto" w:fill="auto"/>
          </w:tcPr>
          <w:p w14:paraId="15B9CBB6"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13C8C1AA"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17BA413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Plumbing Workbook</w:t>
            </w:r>
          </w:p>
        </w:tc>
        <w:tc>
          <w:tcPr>
            <w:tcW w:w="0" w:type="auto"/>
            <w:shd w:val="clear" w:color="auto" w:fill="auto"/>
          </w:tcPr>
          <w:p w14:paraId="5F65C0F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5DA97F1A"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4AB45AEC" w14:textId="77777777" w:rsidTr="00BE745A">
        <w:tc>
          <w:tcPr>
            <w:tcW w:w="959" w:type="dxa"/>
            <w:shd w:val="clear" w:color="auto" w:fill="auto"/>
          </w:tcPr>
          <w:p w14:paraId="5D641967"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642F61C7"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08C6F59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Sample Blueprints for Water Supply Layout</w:t>
            </w:r>
          </w:p>
        </w:tc>
        <w:tc>
          <w:tcPr>
            <w:tcW w:w="0" w:type="auto"/>
            <w:shd w:val="clear" w:color="auto" w:fill="auto"/>
          </w:tcPr>
          <w:p w14:paraId="53C7B98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30265C6C"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4226F132" w14:textId="77777777" w:rsidTr="00BE745A">
        <w:tc>
          <w:tcPr>
            <w:tcW w:w="959" w:type="dxa"/>
            <w:shd w:val="clear" w:color="auto" w:fill="auto"/>
          </w:tcPr>
          <w:p w14:paraId="0410F8B7"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val="restart"/>
            <w:shd w:val="clear" w:color="auto" w:fill="auto"/>
          </w:tcPr>
          <w:p w14:paraId="1A2223F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 xml:space="preserve">Learning facilities and Infrastructure </w:t>
            </w:r>
          </w:p>
        </w:tc>
        <w:tc>
          <w:tcPr>
            <w:tcW w:w="0" w:type="auto"/>
            <w:shd w:val="clear" w:color="auto" w:fill="auto"/>
          </w:tcPr>
          <w:p w14:paraId="2ACA063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Theory room (10m*8m)</w:t>
            </w:r>
          </w:p>
        </w:tc>
        <w:tc>
          <w:tcPr>
            <w:tcW w:w="0" w:type="auto"/>
            <w:shd w:val="clear" w:color="auto" w:fill="auto"/>
          </w:tcPr>
          <w:p w14:paraId="235CEC6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w:t>
            </w:r>
          </w:p>
        </w:tc>
        <w:tc>
          <w:tcPr>
            <w:tcW w:w="0" w:type="auto"/>
            <w:shd w:val="clear" w:color="auto" w:fill="auto"/>
          </w:tcPr>
          <w:p w14:paraId="3EE7153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7E95E2EC" w14:textId="77777777" w:rsidTr="00BE745A">
        <w:tc>
          <w:tcPr>
            <w:tcW w:w="959" w:type="dxa"/>
            <w:shd w:val="clear" w:color="auto" w:fill="auto"/>
          </w:tcPr>
          <w:p w14:paraId="6AFFE6CD"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764625EE"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C2A052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Workshop (18m*12m)</w:t>
            </w:r>
          </w:p>
        </w:tc>
        <w:tc>
          <w:tcPr>
            <w:tcW w:w="0" w:type="auto"/>
            <w:shd w:val="clear" w:color="auto" w:fill="auto"/>
          </w:tcPr>
          <w:p w14:paraId="7315C14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w:t>
            </w:r>
          </w:p>
        </w:tc>
        <w:tc>
          <w:tcPr>
            <w:tcW w:w="0" w:type="auto"/>
            <w:shd w:val="clear" w:color="auto" w:fill="auto"/>
          </w:tcPr>
          <w:p w14:paraId="24A5901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7F1B098A" w14:textId="77777777" w:rsidTr="00BE745A">
        <w:tc>
          <w:tcPr>
            <w:tcW w:w="959" w:type="dxa"/>
            <w:shd w:val="clear" w:color="auto" w:fill="auto"/>
          </w:tcPr>
          <w:p w14:paraId="572F81C0"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val="restart"/>
            <w:shd w:val="clear" w:color="auto" w:fill="auto"/>
          </w:tcPr>
          <w:p w14:paraId="5491931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Tools</w:t>
            </w:r>
          </w:p>
        </w:tc>
        <w:tc>
          <w:tcPr>
            <w:tcW w:w="0" w:type="auto"/>
            <w:shd w:val="clear" w:color="auto" w:fill="auto"/>
          </w:tcPr>
          <w:p w14:paraId="6FC3D7B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Cutter</w:t>
            </w:r>
          </w:p>
        </w:tc>
        <w:tc>
          <w:tcPr>
            <w:tcW w:w="0" w:type="auto"/>
            <w:shd w:val="clear" w:color="auto" w:fill="auto"/>
          </w:tcPr>
          <w:p w14:paraId="4737F1A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83D9F74"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2EA45FB0" w14:textId="77777777" w:rsidTr="00BE745A">
        <w:tc>
          <w:tcPr>
            <w:tcW w:w="959" w:type="dxa"/>
            <w:shd w:val="clear" w:color="auto" w:fill="auto"/>
          </w:tcPr>
          <w:p w14:paraId="4B4A029F"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7153619B"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26D45AF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Adjustable Wrench</w:t>
            </w:r>
          </w:p>
        </w:tc>
        <w:tc>
          <w:tcPr>
            <w:tcW w:w="0" w:type="auto"/>
            <w:shd w:val="clear" w:color="auto" w:fill="auto"/>
          </w:tcPr>
          <w:p w14:paraId="3BB27FA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9D94121"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10A0020D" w14:textId="77777777" w:rsidTr="00BE745A">
        <w:tc>
          <w:tcPr>
            <w:tcW w:w="959" w:type="dxa"/>
            <w:shd w:val="clear" w:color="auto" w:fill="auto"/>
          </w:tcPr>
          <w:p w14:paraId="72F7AE76"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22ECE8AB"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5A6AF1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Basin Wrench</w:t>
            </w:r>
          </w:p>
        </w:tc>
        <w:tc>
          <w:tcPr>
            <w:tcW w:w="0" w:type="auto"/>
            <w:shd w:val="clear" w:color="auto" w:fill="auto"/>
          </w:tcPr>
          <w:p w14:paraId="16976CA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A2F38BA"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01892BD7" w14:textId="77777777" w:rsidTr="00BE745A">
        <w:tc>
          <w:tcPr>
            <w:tcW w:w="959" w:type="dxa"/>
            <w:shd w:val="clear" w:color="auto" w:fill="auto"/>
          </w:tcPr>
          <w:p w14:paraId="657B7554"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4C50F1BB"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58566115" w14:textId="77777777" w:rsidR="00097F5C" w:rsidRPr="00813E1E" w:rsidRDefault="00097F5C" w:rsidP="00097F5C">
            <w:pPr>
              <w:spacing w:after="0"/>
              <w:contextualSpacing/>
              <w:rPr>
                <w:rFonts w:ascii="Times New Roman" w:hAnsi="Times New Roman"/>
                <w:sz w:val="24"/>
                <w:szCs w:val="24"/>
              </w:rPr>
            </w:pPr>
            <w:r w:rsidRPr="00813E1E">
              <w:rPr>
                <w:rFonts w:ascii="Times New Roman" w:hAnsi="Times New Roman"/>
                <w:sz w:val="24"/>
                <w:szCs w:val="24"/>
                <w:lang w:val="en-ZW"/>
              </w:rPr>
              <w:t>Hacksaw</w:t>
            </w:r>
          </w:p>
        </w:tc>
        <w:tc>
          <w:tcPr>
            <w:tcW w:w="0" w:type="auto"/>
            <w:shd w:val="clear" w:color="auto" w:fill="auto"/>
          </w:tcPr>
          <w:p w14:paraId="04D74DC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52CF9B64"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5B571583" w14:textId="77777777" w:rsidTr="00BE745A">
        <w:tc>
          <w:tcPr>
            <w:tcW w:w="959" w:type="dxa"/>
            <w:shd w:val="clear" w:color="auto" w:fill="auto"/>
          </w:tcPr>
          <w:p w14:paraId="066388C9"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33834AE8"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EDD7AFB"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Trowel</w:t>
            </w:r>
          </w:p>
        </w:tc>
        <w:tc>
          <w:tcPr>
            <w:tcW w:w="0" w:type="auto"/>
            <w:shd w:val="clear" w:color="auto" w:fill="auto"/>
          </w:tcPr>
          <w:p w14:paraId="21C3E1C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72B9C212"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3DF5A396" w14:textId="77777777" w:rsidTr="00BE745A">
        <w:tc>
          <w:tcPr>
            <w:tcW w:w="959" w:type="dxa"/>
            <w:shd w:val="clear" w:color="auto" w:fill="auto"/>
          </w:tcPr>
          <w:p w14:paraId="36E12EDD"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77CF99D1"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24CD65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Screwdrivers Set (Flathead and Phillips)</w:t>
            </w:r>
          </w:p>
        </w:tc>
        <w:tc>
          <w:tcPr>
            <w:tcW w:w="0" w:type="auto"/>
            <w:shd w:val="clear" w:color="auto" w:fill="auto"/>
          </w:tcPr>
          <w:p w14:paraId="08C7CBB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73DE9B38"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5AF7F5E8" w14:textId="77777777" w:rsidTr="00BE745A">
        <w:tc>
          <w:tcPr>
            <w:tcW w:w="959" w:type="dxa"/>
            <w:shd w:val="clear" w:color="auto" w:fill="auto"/>
          </w:tcPr>
          <w:p w14:paraId="13918F3B"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523086D3"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2AB135E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Measuring Tape</w:t>
            </w:r>
          </w:p>
        </w:tc>
        <w:tc>
          <w:tcPr>
            <w:tcW w:w="0" w:type="auto"/>
            <w:shd w:val="clear" w:color="auto" w:fill="auto"/>
          </w:tcPr>
          <w:p w14:paraId="6B6EA6C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0F020149"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22A28A7E" w14:textId="77777777" w:rsidTr="00BE745A">
        <w:tc>
          <w:tcPr>
            <w:tcW w:w="959" w:type="dxa"/>
            <w:shd w:val="clear" w:color="auto" w:fill="auto"/>
          </w:tcPr>
          <w:p w14:paraId="75A19B72"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53D56045"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BDB1AA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Plumber’s Snake (Auger)</w:t>
            </w:r>
          </w:p>
        </w:tc>
        <w:tc>
          <w:tcPr>
            <w:tcW w:w="0" w:type="auto"/>
            <w:shd w:val="clear" w:color="auto" w:fill="auto"/>
          </w:tcPr>
          <w:p w14:paraId="5F9A152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10</w:t>
            </w:r>
          </w:p>
        </w:tc>
        <w:tc>
          <w:tcPr>
            <w:tcW w:w="0" w:type="auto"/>
            <w:shd w:val="clear" w:color="auto" w:fill="auto"/>
          </w:tcPr>
          <w:p w14:paraId="3529E0D1"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3</w:t>
            </w:r>
          </w:p>
        </w:tc>
      </w:tr>
      <w:tr w:rsidR="00097F5C" w:rsidRPr="00813E1E" w14:paraId="3FB52BC3" w14:textId="77777777" w:rsidTr="00BE745A">
        <w:tc>
          <w:tcPr>
            <w:tcW w:w="959" w:type="dxa"/>
            <w:shd w:val="clear" w:color="auto" w:fill="auto"/>
          </w:tcPr>
          <w:p w14:paraId="50A7D213"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5132F59F"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2B05C2FC" w14:textId="77777777" w:rsidR="00097F5C" w:rsidRPr="00813E1E" w:rsidRDefault="00097F5C" w:rsidP="00097F5C">
            <w:pPr>
              <w:spacing w:after="0"/>
              <w:contextualSpacing/>
              <w:rPr>
                <w:rFonts w:ascii="Times New Roman" w:hAnsi="Times New Roman"/>
                <w:sz w:val="24"/>
                <w:szCs w:val="24"/>
              </w:rPr>
            </w:pPr>
            <w:r w:rsidRPr="00813E1E">
              <w:rPr>
                <w:rFonts w:ascii="Times New Roman" w:hAnsi="Times New Roman"/>
                <w:sz w:val="24"/>
                <w:szCs w:val="24"/>
                <w:lang w:val="en-ZW"/>
              </w:rPr>
              <w:t>Spirit level</w:t>
            </w:r>
          </w:p>
        </w:tc>
        <w:tc>
          <w:tcPr>
            <w:tcW w:w="0" w:type="auto"/>
            <w:shd w:val="clear" w:color="auto" w:fill="auto"/>
          </w:tcPr>
          <w:p w14:paraId="1715F87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0E8D80C"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6737472E" w14:textId="77777777" w:rsidTr="00BE745A">
        <w:tc>
          <w:tcPr>
            <w:tcW w:w="959" w:type="dxa"/>
            <w:shd w:val="clear" w:color="auto" w:fill="auto"/>
          </w:tcPr>
          <w:p w14:paraId="245CA4CB"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112AC821"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14C5F4C"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Steel/ Wooden float</w:t>
            </w:r>
          </w:p>
        </w:tc>
        <w:tc>
          <w:tcPr>
            <w:tcW w:w="0" w:type="auto"/>
            <w:shd w:val="clear" w:color="auto" w:fill="auto"/>
          </w:tcPr>
          <w:p w14:paraId="59F0C11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042DAC4A"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5119A8AB" w14:textId="77777777" w:rsidTr="00BE745A">
        <w:tc>
          <w:tcPr>
            <w:tcW w:w="959" w:type="dxa"/>
            <w:shd w:val="clear" w:color="auto" w:fill="auto"/>
          </w:tcPr>
          <w:p w14:paraId="4EB2A7AC"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36D743E8"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B54EDA0" w14:textId="77777777" w:rsidR="00097F5C" w:rsidRPr="00813E1E" w:rsidRDefault="00097F5C" w:rsidP="00097F5C">
            <w:pPr>
              <w:spacing w:after="0"/>
              <w:contextualSpacing/>
              <w:rPr>
                <w:rFonts w:ascii="Times New Roman" w:hAnsi="Times New Roman"/>
                <w:sz w:val="24"/>
                <w:szCs w:val="24"/>
              </w:rPr>
            </w:pPr>
            <w:r w:rsidRPr="00813E1E">
              <w:rPr>
                <w:rFonts w:ascii="Times New Roman" w:hAnsi="Times New Roman"/>
                <w:sz w:val="24"/>
                <w:szCs w:val="24"/>
                <w:lang w:val="en-ZW"/>
              </w:rPr>
              <w:t>Mason hammer</w:t>
            </w:r>
          </w:p>
        </w:tc>
        <w:tc>
          <w:tcPr>
            <w:tcW w:w="0" w:type="auto"/>
            <w:shd w:val="clear" w:color="auto" w:fill="auto"/>
          </w:tcPr>
          <w:p w14:paraId="042D04D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E20884C"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32FCE732" w14:textId="77777777" w:rsidTr="00BE745A">
        <w:tc>
          <w:tcPr>
            <w:tcW w:w="959" w:type="dxa"/>
            <w:shd w:val="clear" w:color="auto" w:fill="auto"/>
          </w:tcPr>
          <w:p w14:paraId="606898E3"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27BE2478"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489C791"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Drilling machine</w:t>
            </w:r>
          </w:p>
        </w:tc>
        <w:tc>
          <w:tcPr>
            <w:tcW w:w="0" w:type="auto"/>
            <w:shd w:val="clear" w:color="auto" w:fill="auto"/>
          </w:tcPr>
          <w:p w14:paraId="74B9D37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0" w:type="auto"/>
            <w:shd w:val="clear" w:color="auto" w:fill="auto"/>
          </w:tcPr>
          <w:p w14:paraId="17F1D17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0513F126" w14:textId="77777777" w:rsidTr="00BE745A">
        <w:tc>
          <w:tcPr>
            <w:tcW w:w="959" w:type="dxa"/>
            <w:shd w:val="clear" w:color="auto" w:fill="auto"/>
          </w:tcPr>
          <w:p w14:paraId="2B3E2868"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0AA0DCF3"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58490E79"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Builders square</w:t>
            </w:r>
          </w:p>
        </w:tc>
        <w:tc>
          <w:tcPr>
            <w:tcW w:w="0" w:type="auto"/>
            <w:shd w:val="clear" w:color="auto" w:fill="auto"/>
          </w:tcPr>
          <w:p w14:paraId="05BD1AA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42B3C185"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2FB501DE" w14:textId="77777777" w:rsidTr="00BE745A">
        <w:tc>
          <w:tcPr>
            <w:tcW w:w="959" w:type="dxa"/>
            <w:shd w:val="clear" w:color="auto" w:fill="auto"/>
          </w:tcPr>
          <w:p w14:paraId="6916EC82"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2F7C2FCA"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A4215D3" w14:textId="77777777" w:rsidR="00097F5C" w:rsidRPr="00813E1E" w:rsidRDefault="00097F5C" w:rsidP="00097F5C">
            <w:pPr>
              <w:spacing w:after="0"/>
              <w:contextualSpacing/>
              <w:rPr>
                <w:rFonts w:ascii="Times New Roman" w:hAnsi="Times New Roman"/>
                <w:sz w:val="24"/>
                <w:szCs w:val="24"/>
                <w:lang w:val="en-ZW"/>
              </w:rPr>
            </w:pPr>
            <w:r w:rsidRPr="00813E1E">
              <w:rPr>
                <w:rFonts w:ascii="Times New Roman" w:hAnsi="Times New Roman"/>
                <w:sz w:val="24"/>
                <w:szCs w:val="24"/>
                <w:lang w:val="en-ZW"/>
              </w:rPr>
              <w:t xml:space="preserve">Power extension cable </w:t>
            </w:r>
          </w:p>
        </w:tc>
        <w:tc>
          <w:tcPr>
            <w:tcW w:w="0" w:type="auto"/>
            <w:shd w:val="clear" w:color="auto" w:fill="auto"/>
          </w:tcPr>
          <w:p w14:paraId="644C176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562A4C11"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5</w:t>
            </w:r>
          </w:p>
        </w:tc>
      </w:tr>
      <w:tr w:rsidR="00097F5C" w:rsidRPr="00813E1E" w14:paraId="2C0E05DE" w14:textId="77777777" w:rsidTr="00BE745A">
        <w:tc>
          <w:tcPr>
            <w:tcW w:w="959" w:type="dxa"/>
            <w:shd w:val="clear" w:color="auto" w:fill="auto"/>
          </w:tcPr>
          <w:p w14:paraId="4E156562"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val="restart"/>
            <w:shd w:val="clear" w:color="auto" w:fill="auto"/>
          </w:tcPr>
          <w:p w14:paraId="25DF423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Equipment</w:t>
            </w:r>
          </w:p>
        </w:tc>
        <w:tc>
          <w:tcPr>
            <w:tcW w:w="0" w:type="auto"/>
            <w:shd w:val="clear" w:color="auto" w:fill="auto"/>
          </w:tcPr>
          <w:p w14:paraId="00FCC54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Bending Machine</w:t>
            </w:r>
          </w:p>
        </w:tc>
        <w:tc>
          <w:tcPr>
            <w:tcW w:w="0" w:type="auto"/>
            <w:shd w:val="clear" w:color="auto" w:fill="auto"/>
          </w:tcPr>
          <w:p w14:paraId="7C28E13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47553CE5"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5</w:t>
            </w:r>
          </w:p>
        </w:tc>
      </w:tr>
      <w:tr w:rsidR="00097F5C" w:rsidRPr="00813E1E" w14:paraId="17A81A8B" w14:textId="77777777" w:rsidTr="00BE745A">
        <w:tc>
          <w:tcPr>
            <w:tcW w:w="959" w:type="dxa"/>
            <w:shd w:val="clear" w:color="auto" w:fill="auto"/>
          </w:tcPr>
          <w:p w14:paraId="3103E5F9"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7D9A5081"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240F56E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Pressure Testing Kit</w:t>
            </w:r>
          </w:p>
        </w:tc>
        <w:tc>
          <w:tcPr>
            <w:tcW w:w="0" w:type="auto"/>
            <w:shd w:val="clear" w:color="auto" w:fill="auto"/>
          </w:tcPr>
          <w:p w14:paraId="7B85C77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564106A0"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5</w:t>
            </w:r>
          </w:p>
        </w:tc>
      </w:tr>
      <w:tr w:rsidR="00097F5C" w:rsidRPr="00813E1E" w14:paraId="08BFFBE7" w14:textId="77777777" w:rsidTr="00BE745A">
        <w:tc>
          <w:tcPr>
            <w:tcW w:w="959" w:type="dxa"/>
            <w:shd w:val="clear" w:color="auto" w:fill="auto"/>
          </w:tcPr>
          <w:p w14:paraId="270F07FC"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06B21EF3"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A59FFEE" w14:textId="77777777" w:rsidR="00097F5C" w:rsidRPr="00813E1E" w:rsidRDefault="00097F5C" w:rsidP="00097F5C">
            <w:pPr>
              <w:spacing w:after="0"/>
              <w:contextualSpacing/>
              <w:rPr>
                <w:rFonts w:ascii="Times New Roman" w:hAnsi="Times New Roman"/>
                <w:sz w:val="24"/>
                <w:szCs w:val="24"/>
              </w:rPr>
            </w:pPr>
            <w:r w:rsidRPr="00813E1E">
              <w:rPr>
                <w:rFonts w:ascii="Times New Roman" w:hAnsi="Times New Roman"/>
                <w:sz w:val="24"/>
                <w:szCs w:val="24"/>
                <w:lang w:val="en-ZW"/>
              </w:rPr>
              <w:t>Drilling machine</w:t>
            </w:r>
          </w:p>
        </w:tc>
        <w:tc>
          <w:tcPr>
            <w:tcW w:w="0" w:type="auto"/>
            <w:shd w:val="clear" w:color="auto" w:fill="auto"/>
          </w:tcPr>
          <w:p w14:paraId="69BC3B6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753EE40F"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5</w:t>
            </w:r>
          </w:p>
        </w:tc>
      </w:tr>
      <w:tr w:rsidR="00097F5C" w:rsidRPr="00813E1E" w14:paraId="086A3868" w14:textId="77777777" w:rsidTr="00BE745A">
        <w:tc>
          <w:tcPr>
            <w:tcW w:w="959" w:type="dxa"/>
            <w:shd w:val="clear" w:color="auto" w:fill="auto"/>
          </w:tcPr>
          <w:p w14:paraId="482F887C"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val="restart"/>
            <w:shd w:val="clear" w:color="auto" w:fill="auto"/>
          </w:tcPr>
          <w:p w14:paraId="6293E66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Materials</w:t>
            </w:r>
          </w:p>
        </w:tc>
        <w:tc>
          <w:tcPr>
            <w:tcW w:w="0" w:type="auto"/>
            <w:shd w:val="clear" w:color="auto" w:fill="auto"/>
          </w:tcPr>
          <w:p w14:paraId="5EFA995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PVC, PEX, Copper Pipes (1/2” and 3/4” diameter)</w:t>
            </w:r>
          </w:p>
        </w:tc>
        <w:tc>
          <w:tcPr>
            <w:tcW w:w="0" w:type="auto"/>
            <w:shd w:val="clear" w:color="auto" w:fill="auto"/>
          </w:tcPr>
          <w:p w14:paraId="4EDA7B7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2EBFA002"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1CD3491B" w14:textId="77777777" w:rsidTr="00BE745A">
        <w:tc>
          <w:tcPr>
            <w:tcW w:w="959" w:type="dxa"/>
            <w:shd w:val="clear" w:color="auto" w:fill="auto"/>
          </w:tcPr>
          <w:p w14:paraId="6E02B2CA"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7891D462"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0D8DAE1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Fittings (Elbows, Tees, Couplings)</w:t>
            </w:r>
          </w:p>
        </w:tc>
        <w:tc>
          <w:tcPr>
            <w:tcW w:w="0" w:type="auto"/>
            <w:shd w:val="clear" w:color="auto" w:fill="auto"/>
          </w:tcPr>
          <w:p w14:paraId="0F5D416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07A33FCD"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57D9B1DF" w14:textId="77777777" w:rsidTr="00BE745A">
        <w:tc>
          <w:tcPr>
            <w:tcW w:w="959" w:type="dxa"/>
            <w:shd w:val="clear" w:color="auto" w:fill="auto"/>
          </w:tcPr>
          <w:p w14:paraId="70A85C09"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05DFAD33"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1042E9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Valves (Gate, Ball, Check)</w:t>
            </w:r>
          </w:p>
        </w:tc>
        <w:tc>
          <w:tcPr>
            <w:tcW w:w="0" w:type="auto"/>
            <w:shd w:val="clear" w:color="auto" w:fill="auto"/>
          </w:tcPr>
          <w:p w14:paraId="487CC92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763E874E"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1A802A9D" w14:textId="77777777" w:rsidTr="00BE745A">
        <w:tc>
          <w:tcPr>
            <w:tcW w:w="959" w:type="dxa"/>
            <w:shd w:val="clear" w:color="auto" w:fill="auto"/>
          </w:tcPr>
          <w:p w14:paraId="55899FA3"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1BBE1213"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65C81EE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Thread Seal Tape</w:t>
            </w:r>
            <w:r w:rsidRPr="00813E1E">
              <w:rPr>
                <w:rFonts w:ascii="Times New Roman" w:eastAsia="Times New Roman" w:hAnsi="Times New Roman"/>
                <w:sz w:val="24"/>
                <w:szCs w:val="24"/>
                <w:lang w:val="en-GB"/>
              </w:rPr>
              <w:t>, adhesives</w:t>
            </w:r>
            <w:r w:rsidRPr="00813E1E">
              <w:rPr>
                <w:rFonts w:ascii="Times New Roman" w:eastAsia="Times New Roman" w:hAnsi="Times New Roman"/>
                <w:sz w:val="24"/>
                <w:szCs w:val="24"/>
              </w:rPr>
              <w:t xml:space="preserve"> and Pipe Joint Compound</w:t>
            </w:r>
          </w:p>
        </w:tc>
        <w:tc>
          <w:tcPr>
            <w:tcW w:w="0" w:type="auto"/>
            <w:shd w:val="clear" w:color="auto" w:fill="auto"/>
          </w:tcPr>
          <w:p w14:paraId="49570A2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2B2DE392"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7DE6E83C" w14:textId="77777777" w:rsidTr="00BE745A">
        <w:tc>
          <w:tcPr>
            <w:tcW w:w="959" w:type="dxa"/>
            <w:shd w:val="clear" w:color="auto" w:fill="auto"/>
          </w:tcPr>
          <w:p w14:paraId="41EF82F4"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1C7FB424"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6A2E995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Pipe Insulation Material</w:t>
            </w:r>
          </w:p>
        </w:tc>
        <w:tc>
          <w:tcPr>
            <w:tcW w:w="0" w:type="auto"/>
            <w:shd w:val="clear" w:color="auto" w:fill="auto"/>
          </w:tcPr>
          <w:p w14:paraId="18BCF39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23DA0462"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53B303F0" w14:textId="77777777" w:rsidTr="00BE745A">
        <w:tc>
          <w:tcPr>
            <w:tcW w:w="959" w:type="dxa"/>
            <w:shd w:val="clear" w:color="auto" w:fill="auto"/>
          </w:tcPr>
          <w:p w14:paraId="1E682E53"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1DC5E89E"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4C79AD4B"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Screws (assorted)</w:t>
            </w:r>
          </w:p>
        </w:tc>
        <w:tc>
          <w:tcPr>
            <w:tcW w:w="0" w:type="auto"/>
            <w:shd w:val="clear" w:color="auto" w:fill="auto"/>
          </w:tcPr>
          <w:p w14:paraId="72FA036A"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7C61EC4B"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17792D02" w14:textId="77777777" w:rsidTr="00BE745A">
        <w:tc>
          <w:tcPr>
            <w:tcW w:w="959" w:type="dxa"/>
            <w:shd w:val="clear" w:color="auto" w:fill="auto"/>
          </w:tcPr>
          <w:p w14:paraId="15AAF06C"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59D617BB"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05593921"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Adhesives</w:t>
            </w:r>
          </w:p>
        </w:tc>
        <w:tc>
          <w:tcPr>
            <w:tcW w:w="0" w:type="auto"/>
            <w:shd w:val="clear" w:color="auto" w:fill="auto"/>
          </w:tcPr>
          <w:p w14:paraId="4AF15272"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26F4C6BE"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61B9C4B6" w14:textId="77777777" w:rsidTr="00BE745A">
        <w:tc>
          <w:tcPr>
            <w:tcW w:w="959" w:type="dxa"/>
            <w:shd w:val="clear" w:color="auto" w:fill="auto"/>
          </w:tcPr>
          <w:p w14:paraId="1EC0723B"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57EB065E"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6E60222E"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Cement</w:t>
            </w:r>
          </w:p>
        </w:tc>
        <w:tc>
          <w:tcPr>
            <w:tcW w:w="0" w:type="auto"/>
            <w:shd w:val="clear" w:color="auto" w:fill="auto"/>
          </w:tcPr>
          <w:p w14:paraId="790C3D56"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659A0B8B"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2AC305D6" w14:textId="77777777" w:rsidTr="00BE745A">
        <w:tc>
          <w:tcPr>
            <w:tcW w:w="959" w:type="dxa"/>
            <w:shd w:val="clear" w:color="auto" w:fill="auto"/>
          </w:tcPr>
          <w:p w14:paraId="2EBC6591"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0C91314A"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391C8D8B"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Sand</w:t>
            </w:r>
          </w:p>
        </w:tc>
        <w:tc>
          <w:tcPr>
            <w:tcW w:w="0" w:type="auto"/>
            <w:shd w:val="clear" w:color="auto" w:fill="auto"/>
          </w:tcPr>
          <w:p w14:paraId="176EE70A"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14A2206F"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0FFCEDF9" w14:textId="77777777" w:rsidTr="00BE745A">
        <w:tc>
          <w:tcPr>
            <w:tcW w:w="959" w:type="dxa"/>
            <w:shd w:val="clear" w:color="auto" w:fill="auto"/>
          </w:tcPr>
          <w:p w14:paraId="16C3AF79"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6C2F686E"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1C63BFE" w14:textId="77777777" w:rsidR="00097F5C" w:rsidRPr="00813E1E" w:rsidRDefault="00097F5C" w:rsidP="00097F5C">
            <w:pPr>
              <w:spacing w:after="0"/>
              <w:rPr>
                <w:rFonts w:ascii="Times New Roman" w:eastAsia="Times New Roman" w:hAnsi="Times New Roman"/>
                <w:sz w:val="24"/>
                <w:szCs w:val="24"/>
              </w:rPr>
            </w:pPr>
            <w:r w:rsidRPr="00813E1E">
              <w:rPr>
                <w:rFonts w:ascii="Times New Roman" w:eastAsia="Times New Roman" w:hAnsi="Times New Roman"/>
                <w:sz w:val="24"/>
                <w:szCs w:val="24"/>
              </w:rPr>
              <w:t>Traps</w:t>
            </w:r>
          </w:p>
        </w:tc>
        <w:tc>
          <w:tcPr>
            <w:tcW w:w="0" w:type="auto"/>
            <w:shd w:val="clear" w:color="auto" w:fill="auto"/>
          </w:tcPr>
          <w:p w14:paraId="5CF87F2D"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4433BD96"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12EDB5B4" w14:textId="77777777" w:rsidTr="00BE745A">
        <w:tc>
          <w:tcPr>
            <w:tcW w:w="959" w:type="dxa"/>
            <w:shd w:val="clear" w:color="auto" w:fill="auto"/>
          </w:tcPr>
          <w:p w14:paraId="7542320F"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07876A08"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0FB5CB1" w14:textId="77777777" w:rsidR="00097F5C" w:rsidRPr="00813E1E" w:rsidRDefault="00097F5C" w:rsidP="00097F5C">
            <w:pPr>
              <w:spacing w:after="0"/>
              <w:rPr>
                <w:rFonts w:ascii="Times New Roman" w:hAnsi="Times New Roman"/>
                <w:sz w:val="24"/>
                <w:szCs w:val="24"/>
              </w:rPr>
            </w:pPr>
            <w:r w:rsidRPr="00813E1E">
              <w:rPr>
                <w:rFonts w:ascii="Times New Roman" w:hAnsi="Times New Roman"/>
                <w:sz w:val="24"/>
                <w:szCs w:val="24"/>
              </w:rPr>
              <w:t>Caulking material</w:t>
            </w:r>
          </w:p>
        </w:tc>
        <w:tc>
          <w:tcPr>
            <w:tcW w:w="0" w:type="auto"/>
            <w:shd w:val="clear" w:color="auto" w:fill="auto"/>
          </w:tcPr>
          <w:p w14:paraId="761FDD72"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c>
          <w:tcPr>
            <w:tcW w:w="0" w:type="auto"/>
            <w:shd w:val="clear" w:color="auto" w:fill="auto"/>
          </w:tcPr>
          <w:p w14:paraId="3F7F5507" w14:textId="77777777" w:rsidR="00097F5C" w:rsidRPr="00813E1E" w:rsidRDefault="00097F5C" w:rsidP="00097F5C">
            <w:pPr>
              <w:spacing w:after="0"/>
              <w:rPr>
                <w:rFonts w:ascii="Times New Roman" w:hAnsi="Times New Roman"/>
                <w:sz w:val="24"/>
                <w:szCs w:val="24"/>
              </w:rPr>
            </w:pPr>
            <w:r w:rsidRPr="00813E1E">
              <w:rPr>
                <w:rFonts w:ascii="Times New Roman" w:eastAsia="Times New Roman" w:hAnsi="Times New Roman"/>
                <w:sz w:val="24"/>
                <w:szCs w:val="24"/>
                <w:lang w:val="en-GB"/>
              </w:rPr>
              <w:t>sufficient</w:t>
            </w:r>
          </w:p>
        </w:tc>
      </w:tr>
      <w:tr w:rsidR="00097F5C" w:rsidRPr="00813E1E" w14:paraId="6DD3FC83" w14:textId="77777777" w:rsidTr="00BE745A">
        <w:tc>
          <w:tcPr>
            <w:tcW w:w="959" w:type="dxa"/>
            <w:shd w:val="clear" w:color="auto" w:fill="auto"/>
          </w:tcPr>
          <w:p w14:paraId="44606ACB"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41EDD49F"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5C02C0A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Wall plugs</w:t>
            </w:r>
          </w:p>
        </w:tc>
        <w:tc>
          <w:tcPr>
            <w:tcW w:w="0" w:type="auto"/>
            <w:shd w:val="clear" w:color="auto" w:fill="auto"/>
          </w:tcPr>
          <w:p w14:paraId="70A5F89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2A3FD4D0"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0251476C" w14:textId="77777777" w:rsidTr="00BE745A">
        <w:tc>
          <w:tcPr>
            <w:tcW w:w="959" w:type="dxa"/>
            <w:shd w:val="clear" w:color="auto" w:fill="auto"/>
          </w:tcPr>
          <w:p w14:paraId="788B1C55"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vMerge/>
            <w:shd w:val="clear" w:color="auto" w:fill="auto"/>
          </w:tcPr>
          <w:p w14:paraId="0BCAD4B4" w14:textId="77777777" w:rsidR="00097F5C" w:rsidRPr="00813E1E" w:rsidRDefault="00097F5C" w:rsidP="00097F5C">
            <w:pPr>
              <w:spacing w:after="0" w:line="240" w:lineRule="auto"/>
              <w:rPr>
                <w:rFonts w:ascii="Times New Roman" w:eastAsia="Times New Roman" w:hAnsi="Times New Roman"/>
                <w:sz w:val="24"/>
                <w:szCs w:val="24"/>
              </w:rPr>
            </w:pPr>
          </w:p>
        </w:tc>
        <w:tc>
          <w:tcPr>
            <w:tcW w:w="0" w:type="auto"/>
            <w:shd w:val="clear" w:color="auto" w:fill="auto"/>
          </w:tcPr>
          <w:p w14:paraId="7F4EBF8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Clips</w:t>
            </w:r>
          </w:p>
        </w:tc>
        <w:tc>
          <w:tcPr>
            <w:tcW w:w="0" w:type="auto"/>
            <w:shd w:val="clear" w:color="auto" w:fill="auto"/>
          </w:tcPr>
          <w:p w14:paraId="0B176CF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1CBC63E7"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5C337FFD" w14:textId="77777777" w:rsidTr="00BE745A">
        <w:tc>
          <w:tcPr>
            <w:tcW w:w="959" w:type="dxa"/>
            <w:shd w:val="clear" w:color="auto" w:fill="auto"/>
          </w:tcPr>
          <w:p w14:paraId="032DBE0C"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shd w:val="clear" w:color="auto" w:fill="auto"/>
          </w:tcPr>
          <w:p w14:paraId="0CE0949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PPE’s</w:t>
            </w:r>
          </w:p>
        </w:tc>
        <w:tc>
          <w:tcPr>
            <w:tcW w:w="0" w:type="auto"/>
            <w:shd w:val="clear" w:color="auto" w:fill="auto"/>
          </w:tcPr>
          <w:p w14:paraId="1EB191F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rPr>
              <w:t>Gloves, Goggles, Ear Protection, Masks</w:t>
            </w:r>
            <w:r w:rsidRPr="00813E1E">
              <w:rPr>
                <w:rFonts w:ascii="Times New Roman" w:eastAsia="Times New Roman" w:hAnsi="Times New Roman"/>
                <w:sz w:val="24"/>
                <w:szCs w:val="24"/>
                <w:lang w:val="en-GB"/>
              </w:rPr>
              <w:t>,</w:t>
            </w:r>
            <w:r w:rsidRPr="00813E1E">
              <w:rPr>
                <w:rFonts w:ascii="Times New Roman" w:eastAsia="Times New Roman" w:hAnsi="Times New Roman"/>
                <w:sz w:val="24"/>
                <w:szCs w:val="24"/>
              </w:rPr>
              <w:t xml:space="preserve"> </w:t>
            </w:r>
            <w:r w:rsidRPr="00813E1E">
              <w:rPr>
                <w:rFonts w:ascii="Times New Roman" w:eastAsia="Times New Roman" w:hAnsi="Times New Roman"/>
                <w:sz w:val="24"/>
                <w:szCs w:val="24"/>
                <w:lang w:val="en-GB"/>
              </w:rPr>
              <w:t>Safety shoes / boots</w:t>
            </w:r>
          </w:p>
        </w:tc>
        <w:tc>
          <w:tcPr>
            <w:tcW w:w="0" w:type="auto"/>
            <w:shd w:val="clear" w:color="auto" w:fill="auto"/>
          </w:tcPr>
          <w:p w14:paraId="1D3866A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17C78484"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1</w:t>
            </w:r>
          </w:p>
        </w:tc>
      </w:tr>
      <w:tr w:rsidR="00097F5C" w:rsidRPr="00813E1E" w14:paraId="44722C1F" w14:textId="77777777" w:rsidTr="00BE745A">
        <w:tc>
          <w:tcPr>
            <w:tcW w:w="959" w:type="dxa"/>
            <w:shd w:val="clear" w:color="auto" w:fill="auto"/>
          </w:tcPr>
          <w:p w14:paraId="3EC1E40D" w14:textId="77777777" w:rsidR="00097F5C" w:rsidRPr="00813E1E" w:rsidRDefault="00097F5C" w:rsidP="00097F5C">
            <w:pPr>
              <w:numPr>
                <w:ilvl w:val="0"/>
                <w:numId w:val="241"/>
              </w:numPr>
              <w:spacing w:after="0" w:line="240" w:lineRule="auto"/>
              <w:rPr>
                <w:rFonts w:ascii="Times New Roman" w:eastAsia="Times New Roman" w:hAnsi="Times New Roman"/>
                <w:sz w:val="24"/>
                <w:szCs w:val="24"/>
              </w:rPr>
            </w:pPr>
          </w:p>
        </w:tc>
        <w:tc>
          <w:tcPr>
            <w:tcW w:w="1522" w:type="dxa"/>
            <w:shd w:val="clear" w:color="auto" w:fill="auto"/>
          </w:tcPr>
          <w:p w14:paraId="2F56AA1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Equipment</w:t>
            </w:r>
          </w:p>
        </w:tc>
        <w:tc>
          <w:tcPr>
            <w:tcW w:w="0" w:type="auto"/>
            <w:shd w:val="clear" w:color="auto" w:fill="auto"/>
          </w:tcPr>
          <w:p w14:paraId="2AC7959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Water Pump Model (demonstration use)</w:t>
            </w:r>
          </w:p>
        </w:tc>
        <w:tc>
          <w:tcPr>
            <w:tcW w:w="0" w:type="auto"/>
            <w:shd w:val="clear" w:color="auto" w:fill="auto"/>
          </w:tcPr>
          <w:p w14:paraId="45C1760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0" w:type="auto"/>
            <w:shd w:val="clear" w:color="auto" w:fill="auto"/>
          </w:tcPr>
          <w:p w14:paraId="29DAA82A" w14:textId="77777777" w:rsidR="00097F5C" w:rsidRPr="00813E1E" w:rsidRDefault="00097F5C" w:rsidP="00097F5C">
            <w:pPr>
              <w:spacing w:after="0" w:line="240" w:lineRule="auto"/>
              <w:rPr>
                <w:rFonts w:ascii="Times New Roman" w:eastAsia="Times New Roman" w:hAnsi="Times New Roman"/>
                <w:sz w:val="24"/>
                <w:szCs w:val="24"/>
              </w:rPr>
            </w:pPr>
            <w:proofErr w:type="gramStart"/>
            <w:r w:rsidRPr="00813E1E">
              <w:rPr>
                <w:rFonts w:ascii="Times New Roman" w:eastAsia="Times New Roman" w:hAnsi="Times New Roman"/>
                <w:sz w:val="24"/>
                <w:szCs w:val="24"/>
              </w:rPr>
              <w:t>1 :</w:t>
            </w:r>
            <w:proofErr w:type="gramEnd"/>
            <w:r w:rsidRPr="00813E1E">
              <w:rPr>
                <w:rFonts w:ascii="Times New Roman" w:eastAsia="Times New Roman" w:hAnsi="Times New Roman"/>
                <w:sz w:val="24"/>
                <w:szCs w:val="24"/>
              </w:rPr>
              <w:t xml:space="preserve"> 25 (demonstration only)</w:t>
            </w:r>
          </w:p>
        </w:tc>
      </w:tr>
    </w:tbl>
    <w:p w14:paraId="045A8752" w14:textId="77777777" w:rsidR="00455FF9" w:rsidRPr="00813E1E" w:rsidRDefault="00000000">
      <w:pPr>
        <w:spacing w:before="100" w:beforeAutospacing="1" w:line="273" w:lineRule="auto"/>
        <w:rPr>
          <w:rFonts w:ascii="Times New Roman" w:hAnsi="Times New Roman"/>
          <w:sz w:val="24"/>
          <w:szCs w:val="24"/>
        </w:rPr>
      </w:pPr>
      <w:r w:rsidRPr="00813E1E">
        <w:rPr>
          <w:rFonts w:ascii="Times New Roman" w:hAnsi="Times New Roman"/>
          <w:sz w:val="24"/>
          <w:szCs w:val="24"/>
        </w:rPr>
        <w:t xml:space="preserve"> </w:t>
      </w:r>
    </w:p>
    <w:p w14:paraId="2006026C" w14:textId="77777777" w:rsidR="00455FF9" w:rsidRPr="00813E1E" w:rsidRDefault="00000000">
      <w:pPr>
        <w:spacing w:before="100" w:beforeAutospacing="1" w:line="273" w:lineRule="auto"/>
        <w:rPr>
          <w:rFonts w:ascii="Times New Roman" w:hAnsi="Times New Roman"/>
          <w:sz w:val="24"/>
          <w:szCs w:val="24"/>
        </w:rPr>
      </w:pPr>
      <w:r w:rsidRPr="00813E1E">
        <w:rPr>
          <w:rFonts w:ascii="Times New Roman" w:hAnsi="Times New Roman"/>
          <w:sz w:val="24"/>
          <w:szCs w:val="24"/>
        </w:rPr>
        <w:t xml:space="preserve"> </w:t>
      </w:r>
    </w:p>
    <w:p w14:paraId="2197B477" w14:textId="77777777" w:rsidR="00455FF9" w:rsidRPr="00813E1E" w:rsidRDefault="00000000">
      <w:pPr>
        <w:spacing w:before="100" w:beforeAutospacing="1" w:after="0" w:line="273" w:lineRule="auto"/>
        <w:rPr>
          <w:rFonts w:ascii="Times New Roman" w:hAnsi="Times New Roman"/>
          <w:b/>
          <w:bCs/>
          <w:iCs/>
          <w:sz w:val="24"/>
          <w:szCs w:val="24"/>
        </w:rPr>
      </w:pPr>
      <w:r w:rsidRPr="00813E1E">
        <w:rPr>
          <w:rFonts w:ascii="Times New Roman" w:hAnsi="Times New Roman"/>
          <w:sz w:val="24"/>
          <w:szCs w:val="24"/>
        </w:rPr>
        <w:br w:type="page"/>
      </w:r>
    </w:p>
    <w:p w14:paraId="53F2FACB" w14:textId="77777777" w:rsidR="00455FF9" w:rsidRPr="00813E1E" w:rsidRDefault="00455FF9">
      <w:pPr>
        <w:rPr>
          <w:rFonts w:ascii="Times New Roman" w:hAnsi="Times New Roman"/>
          <w:sz w:val="24"/>
          <w:szCs w:val="24"/>
          <w:lang w:val="fr-FR"/>
        </w:rPr>
      </w:pPr>
    </w:p>
    <w:p w14:paraId="2B8C151D" w14:textId="77777777" w:rsidR="00455FF9" w:rsidRPr="00813E1E" w:rsidRDefault="00455FF9">
      <w:pPr>
        <w:spacing w:line="240" w:lineRule="auto"/>
        <w:rPr>
          <w:rFonts w:ascii="Times New Roman" w:hAnsi="Times New Roman"/>
          <w:sz w:val="24"/>
          <w:szCs w:val="24"/>
        </w:rPr>
      </w:pPr>
    </w:p>
    <w:p w14:paraId="3812CB6F" w14:textId="77777777" w:rsidR="00455FF9" w:rsidRPr="00813E1E" w:rsidRDefault="00455FF9">
      <w:pPr>
        <w:spacing w:line="240" w:lineRule="auto"/>
        <w:rPr>
          <w:rFonts w:ascii="Times New Roman" w:hAnsi="Times New Roman"/>
          <w:sz w:val="24"/>
          <w:szCs w:val="24"/>
        </w:rPr>
      </w:pPr>
    </w:p>
    <w:p w14:paraId="44132941" w14:textId="77777777" w:rsidR="00455FF9" w:rsidRPr="00813E1E" w:rsidRDefault="00455FF9">
      <w:pPr>
        <w:spacing w:line="240" w:lineRule="auto"/>
        <w:rPr>
          <w:rFonts w:ascii="Times New Roman" w:hAnsi="Times New Roman"/>
          <w:sz w:val="24"/>
          <w:szCs w:val="24"/>
        </w:rPr>
      </w:pPr>
    </w:p>
    <w:p w14:paraId="2E228AD7" w14:textId="77777777" w:rsidR="00455FF9" w:rsidRPr="00813E1E" w:rsidRDefault="00455FF9">
      <w:pPr>
        <w:pStyle w:val="Heading2"/>
        <w:numPr>
          <w:ilvl w:val="0"/>
          <w:numId w:val="0"/>
        </w:numPr>
        <w:ind w:left="1080"/>
        <w:rPr>
          <w:rFonts w:ascii="Times New Roman" w:hAnsi="Times New Roman" w:cs="Times New Roman"/>
          <w:sz w:val="24"/>
          <w:szCs w:val="24"/>
        </w:rPr>
      </w:pPr>
    </w:p>
    <w:p w14:paraId="7E3526FA" w14:textId="77777777" w:rsidR="00455FF9" w:rsidRPr="00813E1E" w:rsidRDefault="00455FF9">
      <w:pPr>
        <w:rPr>
          <w:rFonts w:ascii="Times New Roman" w:hAnsi="Times New Roman"/>
          <w:sz w:val="24"/>
          <w:szCs w:val="24"/>
        </w:rPr>
      </w:pPr>
    </w:p>
    <w:p w14:paraId="582552F5" w14:textId="77777777" w:rsidR="00455FF9" w:rsidRPr="00813E1E" w:rsidRDefault="00455FF9">
      <w:pPr>
        <w:rPr>
          <w:rFonts w:ascii="Times New Roman" w:hAnsi="Times New Roman"/>
          <w:sz w:val="24"/>
          <w:szCs w:val="24"/>
        </w:rPr>
      </w:pPr>
    </w:p>
    <w:p w14:paraId="2AEC70E0" w14:textId="77777777" w:rsidR="00455FF9" w:rsidRPr="00813E1E" w:rsidRDefault="00455FF9">
      <w:pPr>
        <w:rPr>
          <w:rFonts w:ascii="Times New Roman" w:hAnsi="Times New Roman"/>
          <w:sz w:val="24"/>
          <w:szCs w:val="24"/>
        </w:rPr>
      </w:pPr>
    </w:p>
    <w:p w14:paraId="4BB2FC1E" w14:textId="77777777" w:rsidR="00455FF9" w:rsidRPr="00813E1E" w:rsidRDefault="00455FF9">
      <w:pPr>
        <w:rPr>
          <w:rFonts w:ascii="Times New Roman" w:hAnsi="Times New Roman"/>
          <w:sz w:val="24"/>
          <w:szCs w:val="24"/>
        </w:rPr>
      </w:pPr>
    </w:p>
    <w:p w14:paraId="2C7EF453" w14:textId="77777777" w:rsidR="00455FF9" w:rsidRPr="00813E1E" w:rsidRDefault="00455FF9">
      <w:pPr>
        <w:rPr>
          <w:rFonts w:ascii="Times New Roman" w:hAnsi="Times New Roman"/>
          <w:sz w:val="24"/>
          <w:szCs w:val="24"/>
        </w:rPr>
      </w:pPr>
    </w:p>
    <w:p w14:paraId="1D6FDD6F" w14:textId="77777777" w:rsidR="00455FF9" w:rsidRPr="00813E1E" w:rsidRDefault="00455FF9">
      <w:pPr>
        <w:rPr>
          <w:rFonts w:ascii="Times New Roman" w:hAnsi="Times New Roman"/>
          <w:sz w:val="24"/>
          <w:szCs w:val="24"/>
        </w:rPr>
      </w:pPr>
    </w:p>
    <w:p w14:paraId="678EB786" w14:textId="77777777" w:rsidR="00455FF9" w:rsidRPr="00813E1E" w:rsidRDefault="00455FF9">
      <w:pPr>
        <w:rPr>
          <w:rFonts w:ascii="Times New Roman" w:hAnsi="Times New Roman"/>
          <w:sz w:val="24"/>
          <w:szCs w:val="24"/>
        </w:rPr>
      </w:pPr>
    </w:p>
    <w:p w14:paraId="69238577" w14:textId="77777777" w:rsidR="00455FF9" w:rsidRPr="00813E1E" w:rsidRDefault="00455FF9">
      <w:pPr>
        <w:rPr>
          <w:rFonts w:ascii="Times New Roman" w:hAnsi="Times New Roman"/>
          <w:sz w:val="24"/>
          <w:szCs w:val="24"/>
        </w:rPr>
      </w:pPr>
    </w:p>
    <w:p w14:paraId="12C414C1" w14:textId="77777777" w:rsidR="00455FF9" w:rsidRPr="00813E1E" w:rsidRDefault="00455FF9">
      <w:pPr>
        <w:rPr>
          <w:rFonts w:ascii="Times New Roman" w:hAnsi="Times New Roman"/>
          <w:sz w:val="24"/>
          <w:szCs w:val="24"/>
        </w:rPr>
      </w:pPr>
    </w:p>
    <w:p w14:paraId="075CE085" w14:textId="77777777" w:rsidR="00455FF9" w:rsidRPr="00813E1E" w:rsidRDefault="00455FF9">
      <w:pPr>
        <w:rPr>
          <w:rFonts w:ascii="Times New Roman" w:hAnsi="Times New Roman"/>
          <w:sz w:val="24"/>
          <w:szCs w:val="24"/>
        </w:rPr>
      </w:pPr>
    </w:p>
    <w:p w14:paraId="2F07CD3D" w14:textId="77777777" w:rsidR="00455FF9" w:rsidRPr="00813E1E" w:rsidRDefault="00455FF9">
      <w:pPr>
        <w:rPr>
          <w:rFonts w:ascii="Times New Roman" w:hAnsi="Times New Roman"/>
          <w:sz w:val="24"/>
          <w:szCs w:val="24"/>
        </w:rPr>
      </w:pPr>
    </w:p>
    <w:p w14:paraId="59595FD8" w14:textId="77777777" w:rsidR="00455FF9" w:rsidRPr="00813E1E" w:rsidRDefault="00000000">
      <w:pPr>
        <w:pStyle w:val="Heading1"/>
        <w:numPr>
          <w:ilvl w:val="0"/>
          <w:numId w:val="0"/>
        </w:numPr>
        <w:jc w:val="center"/>
        <w:rPr>
          <w:rFonts w:ascii="Times New Roman" w:hAnsi="Times New Roman"/>
          <w:color w:val="auto"/>
          <w:sz w:val="24"/>
          <w:szCs w:val="24"/>
        </w:rPr>
      </w:pPr>
      <w:bookmarkStart w:id="50" w:name="_Toc197009167"/>
      <w:bookmarkStart w:id="51" w:name="_Toc197033973"/>
      <w:r w:rsidRPr="00813E1E">
        <w:rPr>
          <w:rFonts w:ascii="Times New Roman" w:hAnsi="Times New Roman"/>
          <w:color w:val="auto"/>
          <w:sz w:val="24"/>
          <w:szCs w:val="24"/>
        </w:rPr>
        <w:t>MODULE II</w:t>
      </w:r>
      <w:bookmarkEnd w:id="50"/>
      <w:bookmarkEnd w:id="51"/>
    </w:p>
    <w:p w14:paraId="54BED4A2" w14:textId="77777777" w:rsidR="00455FF9" w:rsidRPr="00813E1E" w:rsidRDefault="00455FF9">
      <w:pPr>
        <w:rPr>
          <w:rFonts w:ascii="Times New Roman" w:hAnsi="Times New Roman"/>
          <w:sz w:val="24"/>
          <w:szCs w:val="24"/>
        </w:rPr>
      </w:pPr>
    </w:p>
    <w:p w14:paraId="37F02BA9" w14:textId="77777777" w:rsidR="00455FF9" w:rsidRPr="00813E1E" w:rsidRDefault="00455FF9">
      <w:pPr>
        <w:rPr>
          <w:rFonts w:ascii="Times New Roman" w:hAnsi="Times New Roman"/>
          <w:sz w:val="24"/>
          <w:szCs w:val="24"/>
        </w:rPr>
      </w:pPr>
    </w:p>
    <w:p w14:paraId="13C7BFF3" w14:textId="77777777" w:rsidR="00455FF9" w:rsidRPr="00813E1E" w:rsidRDefault="00455FF9">
      <w:pPr>
        <w:rPr>
          <w:rFonts w:ascii="Times New Roman" w:hAnsi="Times New Roman"/>
          <w:sz w:val="24"/>
          <w:szCs w:val="24"/>
        </w:rPr>
      </w:pPr>
    </w:p>
    <w:p w14:paraId="711B80AD" w14:textId="77777777" w:rsidR="00455FF9" w:rsidRPr="00813E1E" w:rsidRDefault="00455FF9">
      <w:pPr>
        <w:rPr>
          <w:rFonts w:ascii="Times New Roman" w:hAnsi="Times New Roman"/>
          <w:sz w:val="24"/>
          <w:szCs w:val="24"/>
        </w:rPr>
      </w:pPr>
    </w:p>
    <w:p w14:paraId="47245DEA" w14:textId="77777777" w:rsidR="00455FF9" w:rsidRPr="00813E1E" w:rsidRDefault="00455FF9">
      <w:pPr>
        <w:rPr>
          <w:rFonts w:ascii="Times New Roman" w:hAnsi="Times New Roman"/>
          <w:sz w:val="24"/>
          <w:szCs w:val="24"/>
        </w:rPr>
      </w:pPr>
    </w:p>
    <w:p w14:paraId="5933B798" w14:textId="77777777" w:rsidR="00455FF9" w:rsidRPr="00813E1E" w:rsidRDefault="00455FF9">
      <w:pPr>
        <w:rPr>
          <w:rFonts w:ascii="Times New Roman" w:hAnsi="Times New Roman"/>
          <w:sz w:val="24"/>
          <w:szCs w:val="24"/>
        </w:rPr>
      </w:pPr>
    </w:p>
    <w:p w14:paraId="52E5CE1B" w14:textId="77777777" w:rsidR="00A4636C" w:rsidRPr="00813E1E" w:rsidRDefault="00A4636C">
      <w:pPr>
        <w:spacing w:after="0" w:line="240" w:lineRule="auto"/>
        <w:rPr>
          <w:rFonts w:ascii="Times New Roman" w:hAnsi="Times New Roman"/>
          <w:b/>
          <w:bCs/>
          <w:iCs/>
          <w:sz w:val="24"/>
          <w:szCs w:val="24"/>
          <w:lang w:eastAsia="en-GB"/>
        </w:rPr>
      </w:pPr>
      <w:bookmarkStart w:id="52" w:name="_Toc197005500"/>
      <w:bookmarkStart w:id="53" w:name="_Toc194590885"/>
      <w:r w:rsidRPr="00813E1E">
        <w:rPr>
          <w:rFonts w:ascii="Times New Roman" w:hAnsi="Times New Roman"/>
          <w:b/>
          <w:bCs/>
          <w:iCs/>
          <w:sz w:val="24"/>
          <w:szCs w:val="24"/>
          <w:lang w:eastAsia="en-GB"/>
        </w:rPr>
        <w:br w:type="page"/>
      </w:r>
    </w:p>
    <w:p w14:paraId="5E6E95E9" w14:textId="6C6DFF3E" w:rsidR="00097F5C" w:rsidRPr="00813E1E" w:rsidRDefault="00097F5C" w:rsidP="00097F5C">
      <w:pPr>
        <w:keepNext/>
        <w:tabs>
          <w:tab w:val="left" w:pos="567"/>
          <w:tab w:val="left" w:pos="1080"/>
        </w:tabs>
        <w:spacing w:after="0" w:line="240" w:lineRule="auto"/>
        <w:jc w:val="center"/>
        <w:outlineLvl w:val="1"/>
        <w:rPr>
          <w:rFonts w:ascii="Times New Roman" w:hAnsi="Times New Roman"/>
          <w:b/>
          <w:bCs/>
          <w:iCs/>
          <w:sz w:val="24"/>
          <w:szCs w:val="24"/>
          <w:lang w:eastAsia="en-GB"/>
        </w:rPr>
      </w:pPr>
      <w:bookmarkStart w:id="54" w:name="_Toc197033974"/>
      <w:r w:rsidRPr="00813E1E">
        <w:rPr>
          <w:rFonts w:ascii="Times New Roman" w:hAnsi="Times New Roman"/>
          <w:b/>
          <w:bCs/>
          <w:iCs/>
          <w:sz w:val="24"/>
          <w:szCs w:val="24"/>
          <w:lang w:eastAsia="en-GB"/>
        </w:rPr>
        <w:lastRenderedPageBreak/>
        <w:t>WORKPLACE ESSENTIAL SKILLS</w:t>
      </w:r>
      <w:bookmarkEnd w:id="52"/>
      <w:bookmarkEnd w:id="54"/>
    </w:p>
    <w:p w14:paraId="5379E269" w14:textId="77777777" w:rsidR="00097F5C" w:rsidRPr="00813E1E" w:rsidRDefault="00097F5C" w:rsidP="00097F5C">
      <w:pPr>
        <w:widowControl w:val="0"/>
        <w:autoSpaceDE w:val="0"/>
        <w:autoSpaceDN w:val="0"/>
        <w:spacing w:after="0" w:line="240" w:lineRule="auto"/>
        <w:rPr>
          <w:rFonts w:ascii="Times New Roman" w:eastAsia="Times New Roman" w:hAnsi="Times New Roman"/>
          <w:sz w:val="24"/>
          <w:szCs w:val="24"/>
          <w:lang w:eastAsia="en-GB"/>
        </w:rPr>
      </w:pPr>
    </w:p>
    <w:p w14:paraId="05EFBD06"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593351B7" w14:textId="77777777" w:rsidR="00097F5C" w:rsidRPr="00813E1E" w:rsidRDefault="00097F5C" w:rsidP="00097F5C">
      <w:pPr>
        <w:widowControl w:val="0"/>
        <w:tabs>
          <w:tab w:val="left" w:pos="2880"/>
        </w:tabs>
        <w:autoSpaceDE w:val="0"/>
        <w:autoSpaceDN w:val="0"/>
        <w:spacing w:after="0" w:line="240" w:lineRule="auto"/>
        <w:jc w:val="both"/>
        <w:rPr>
          <w:rFonts w:ascii="Times New Roman" w:eastAsia="Tahoma" w:hAnsi="Times New Roman"/>
          <w:sz w:val="24"/>
          <w:szCs w:val="24"/>
          <w:lang w:eastAsia="en-GB"/>
        </w:rPr>
      </w:pPr>
      <w:r w:rsidRPr="00813E1E">
        <w:rPr>
          <w:rFonts w:ascii="Times New Roman" w:eastAsia="Tahoma" w:hAnsi="Times New Roman"/>
          <w:b/>
          <w:sz w:val="24"/>
          <w:szCs w:val="24"/>
          <w:lang w:eastAsia="en-GB"/>
        </w:rPr>
        <w:t xml:space="preserve">ISCED UNIT CODE: </w:t>
      </w:r>
      <w:r w:rsidRPr="00813E1E">
        <w:rPr>
          <w:rFonts w:ascii="Times New Roman" w:eastAsia="Tahoma" w:hAnsi="Times New Roman"/>
          <w:b/>
          <w:bCs/>
          <w:sz w:val="24"/>
          <w:szCs w:val="24"/>
          <w:lang w:eastAsia="en-GB"/>
        </w:rPr>
        <w:t>0417 351 04A</w:t>
      </w:r>
    </w:p>
    <w:p w14:paraId="20D2BEB6"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4FEB0ECD"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sz w:val="24"/>
          <w:szCs w:val="24"/>
          <w:lang w:val="en-ZA" w:eastAsia="en-GB"/>
        </w:rPr>
      </w:pPr>
      <w:r w:rsidRPr="00813E1E">
        <w:rPr>
          <w:rFonts w:ascii="Times New Roman" w:eastAsia="Times New Roman" w:hAnsi="Times New Roman"/>
          <w:b/>
          <w:sz w:val="24"/>
          <w:szCs w:val="24"/>
          <w:lang w:val="en-ZA" w:eastAsia="en-GB"/>
        </w:rPr>
        <w:t>Duration of Unit:</w:t>
      </w:r>
      <w:r w:rsidRPr="00813E1E">
        <w:rPr>
          <w:rFonts w:ascii="Times New Roman" w:eastAsia="Times New Roman" w:hAnsi="Times New Roman"/>
          <w:sz w:val="24"/>
          <w:szCs w:val="24"/>
          <w:lang w:val="en-ZA" w:eastAsia="en-GB"/>
        </w:rPr>
        <w:t xml:space="preserve"> </w:t>
      </w:r>
      <w:r w:rsidRPr="00813E1E">
        <w:rPr>
          <w:rFonts w:ascii="Times New Roman" w:eastAsia="Times New Roman" w:hAnsi="Times New Roman"/>
          <w:sz w:val="24"/>
          <w:szCs w:val="24"/>
          <w:lang w:eastAsia="en-GB"/>
        </w:rPr>
        <w:t>3</w:t>
      </w:r>
      <w:r w:rsidRPr="00813E1E">
        <w:rPr>
          <w:rFonts w:ascii="Times New Roman" w:eastAsia="Times New Roman" w:hAnsi="Times New Roman"/>
          <w:sz w:val="24"/>
          <w:szCs w:val="24"/>
          <w:lang w:val="en-ZA" w:eastAsia="en-GB"/>
        </w:rPr>
        <w:t>0 Hours</w:t>
      </w:r>
    </w:p>
    <w:p w14:paraId="07A3C1A4"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30486B06"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sz w:val="24"/>
          <w:szCs w:val="24"/>
          <w:lang w:val="en-ZA" w:eastAsia="en-GB"/>
        </w:rPr>
      </w:pPr>
      <w:r w:rsidRPr="00813E1E">
        <w:rPr>
          <w:rFonts w:ascii="Times New Roman" w:eastAsia="Times New Roman" w:hAnsi="Times New Roman"/>
          <w:b/>
          <w:sz w:val="24"/>
          <w:szCs w:val="24"/>
          <w:lang w:val="en-ZA" w:eastAsia="en-GB"/>
        </w:rPr>
        <w:t>Relationship to Occupational Standards</w:t>
      </w:r>
    </w:p>
    <w:p w14:paraId="653E92BB"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sz w:val="24"/>
          <w:szCs w:val="24"/>
          <w:lang w:val="en-ZA" w:eastAsia="en-GB"/>
        </w:rPr>
      </w:pPr>
      <w:r w:rsidRPr="00813E1E">
        <w:rPr>
          <w:rFonts w:ascii="Times New Roman" w:eastAsia="Times New Roman" w:hAnsi="Times New Roman"/>
          <w:sz w:val="24"/>
          <w:szCs w:val="24"/>
          <w:lang w:val="en-ZA" w:eastAsia="en-GB"/>
        </w:rPr>
        <w:t xml:space="preserve">This unit addresses the Unit of Competency: </w:t>
      </w:r>
      <w:r w:rsidRPr="00813E1E">
        <w:rPr>
          <w:rFonts w:ascii="Times New Roman" w:eastAsia="Times New Roman" w:hAnsi="Times New Roman"/>
          <w:b/>
          <w:bCs/>
          <w:sz w:val="24"/>
          <w:szCs w:val="24"/>
          <w:lang w:eastAsia="en-GB"/>
        </w:rPr>
        <w:t>Apply workplace essential skills</w:t>
      </w:r>
    </w:p>
    <w:p w14:paraId="2C8FE9B3"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280542BC"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sz w:val="24"/>
          <w:szCs w:val="24"/>
          <w:lang w:val="en-ZA" w:eastAsia="en-GB"/>
        </w:rPr>
      </w:pPr>
      <w:r w:rsidRPr="00813E1E">
        <w:rPr>
          <w:rFonts w:ascii="Times New Roman" w:eastAsia="Times New Roman" w:hAnsi="Times New Roman"/>
          <w:b/>
          <w:sz w:val="24"/>
          <w:szCs w:val="24"/>
          <w:lang w:val="en-ZA" w:eastAsia="en-GB"/>
        </w:rPr>
        <w:t>Unit Description</w:t>
      </w:r>
    </w:p>
    <w:p w14:paraId="6CDDDD71" w14:textId="77777777" w:rsidR="00097F5C" w:rsidRPr="00813E1E" w:rsidRDefault="00097F5C" w:rsidP="00097F5C">
      <w:pPr>
        <w:spacing w:before="240" w:after="160" w:line="240" w:lineRule="auto"/>
        <w:rPr>
          <w:rFonts w:ascii="Times New Roman" w:hAnsi="Times New Roman"/>
          <w:sz w:val="24"/>
          <w:szCs w:val="24"/>
        </w:rPr>
      </w:pPr>
      <w:r w:rsidRPr="00813E1E">
        <w:rPr>
          <w:rFonts w:ascii="Times New Roman" w:hAnsi="Times New Roman"/>
          <w:sz w:val="24"/>
          <w:szCs w:val="24"/>
        </w:rPr>
        <w:t xml:space="preserve">This unit covers the competencies required to apply Workplace essential skills. It involves applying communication skills, promoting work ethical practices, and values, and applying entrepreneurial skills.  </w:t>
      </w:r>
    </w:p>
    <w:p w14:paraId="16852C44" w14:textId="77777777" w:rsidR="00097F5C" w:rsidRPr="00813E1E" w:rsidRDefault="00097F5C" w:rsidP="00097F5C">
      <w:pPr>
        <w:widowControl w:val="0"/>
        <w:autoSpaceDE w:val="0"/>
        <w:autoSpaceDN w:val="0"/>
        <w:adjustRightInd w:val="0"/>
        <w:spacing w:after="0" w:line="240" w:lineRule="auto"/>
        <w:rPr>
          <w:rFonts w:ascii="Times New Roman" w:eastAsia="Times New Roman" w:hAnsi="Times New Roman"/>
          <w:sz w:val="24"/>
          <w:szCs w:val="24"/>
          <w:lang w:val="en-ZA" w:eastAsia="en-GB"/>
        </w:rPr>
      </w:pPr>
    </w:p>
    <w:p w14:paraId="0DFFFC0E"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b/>
          <w:sz w:val="24"/>
          <w:szCs w:val="24"/>
          <w:lang w:val="en-ZA" w:eastAsia="en-GB"/>
        </w:rPr>
      </w:pPr>
      <w:r w:rsidRPr="00813E1E">
        <w:rPr>
          <w:rFonts w:ascii="Times New Roman" w:eastAsia="Times New Roman" w:hAnsi="Times New Roman"/>
          <w:b/>
          <w:sz w:val="24"/>
          <w:szCs w:val="24"/>
          <w:lang w:val="en-ZA" w:eastAsia="en-GB"/>
        </w:rPr>
        <w:t>Summary of Learning Outcomes</w:t>
      </w:r>
    </w:p>
    <w:tbl>
      <w:tblPr>
        <w:tblStyle w:val="TableGrid61"/>
        <w:tblW w:w="0" w:type="auto"/>
        <w:tblInd w:w="-5" w:type="dxa"/>
        <w:tblLook w:val="04A0" w:firstRow="1" w:lastRow="0" w:firstColumn="1" w:lastColumn="0" w:noHBand="0" w:noVBand="1"/>
      </w:tblPr>
      <w:tblGrid>
        <w:gridCol w:w="1433"/>
        <w:gridCol w:w="5492"/>
        <w:gridCol w:w="2096"/>
      </w:tblGrid>
      <w:tr w:rsidR="00097F5C" w:rsidRPr="00813E1E" w14:paraId="0FE5CB86" w14:textId="77777777" w:rsidTr="00BE745A">
        <w:tc>
          <w:tcPr>
            <w:tcW w:w="1433" w:type="dxa"/>
          </w:tcPr>
          <w:p w14:paraId="30756646" w14:textId="77777777" w:rsidR="00097F5C" w:rsidRPr="00813E1E" w:rsidRDefault="00097F5C" w:rsidP="00097F5C">
            <w:pPr>
              <w:widowControl w:val="0"/>
              <w:autoSpaceDE w:val="0"/>
              <w:autoSpaceDN w:val="0"/>
              <w:spacing w:after="0" w:line="240" w:lineRule="auto"/>
              <w:contextualSpacing/>
              <w:rPr>
                <w:rFonts w:ascii="Times New Roman" w:hAnsi="Times New Roman"/>
                <w:sz w:val="24"/>
                <w:szCs w:val="24"/>
              </w:rPr>
            </w:pPr>
            <w:r w:rsidRPr="00813E1E">
              <w:rPr>
                <w:rFonts w:ascii="Times New Roman" w:hAnsi="Times New Roman"/>
                <w:sz w:val="24"/>
                <w:szCs w:val="24"/>
              </w:rPr>
              <w:t>S.NO</w:t>
            </w:r>
          </w:p>
        </w:tc>
        <w:tc>
          <w:tcPr>
            <w:tcW w:w="5492" w:type="dxa"/>
          </w:tcPr>
          <w:p w14:paraId="22E16652" w14:textId="77777777" w:rsidR="00097F5C" w:rsidRPr="00813E1E" w:rsidRDefault="00097F5C" w:rsidP="00097F5C">
            <w:pPr>
              <w:widowControl w:val="0"/>
              <w:autoSpaceDE w:val="0"/>
              <w:autoSpaceDN w:val="0"/>
              <w:spacing w:after="0" w:line="240" w:lineRule="auto"/>
              <w:contextualSpacing/>
              <w:rPr>
                <w:rFonts w:ascii="Times New Roman" w:hAnsi="Times New Roman"/>
                <w:sz w:val="24"/>
                <w:szCs w:val="24"/>
              </w:rPr>
            </w:pPr>
            <w:r w:rsidRPr="00813E1E">
              <w:rPr>
                <w:rFonts w:ascii="Times New Roman" w:hAnsi="Times New Roman"/>
                <w:sz w:val="24"/>
                <w:szCs w:val="24"/>
              </w:rPr>
              <w:t xml:space="preserve">LEARNING OUTCOME </w:t>
            </w:r>
          </w:p>
        </w:tc>
        <w:tc>
          <w:tcPr>
            <w:tcW w:w="2096" w:type="dxa"/>
          </w:tcPr>
          <w:p w14:paraId="3C1F17EE" w14:textId="77777777" w:rsidR="00097F5C" w:rsidRPr="00813E1E" w:rsidRDefault="00097F5C" w:rsidP="00097F5C">
            <w:pPr>
              <w:widowControl w:val="0"/>
              <w:autoSpaceDE w:val="0"/>
              <w:autoSpaceDN w:val="0"/>
              <w:spacing w:after="0" w:line="240" w:lineRule="auto"/>
              <w:contextualSpacing/>
              <w:rPr>
                <w:rFonts w:ascii="Times New Roman" w:hAnsi="Times New Roman"/>
                <w:sz w:val="24"/>
                <w:szCs w:val="24"/>
              </w:rPr>
            </w:pPr>
            <w:r w:rsidRPr="00813E1E">
              <w:rPr>
                <w:rFonts w:ascii="Times New Roman" w:hAnsi="Times New Roman"/>
                <w:sz w:val="24"/>
                <w:szCs w:val="24"/>
              </w:rPr>
              <w:t>DURATION(HRS)</w:t>
            </w:r>
          </w:p>
        </w:tc>
      </w:tr>
      <w:tr w:rsidR="00097F5C" w:rsidRPr="00813E1E" w14:paraId="0A1C5E05" w14:textId="77777777" w:rsidTr="00BE745A">
        <w:tc>
          <w:tcPr>
            <w:tcW w:w="1433" w:type="dxa"/>
          </w:tcPr>
          <w:p w14:paraId="7DBD80C8" w14:textId="77777777" w:rsidR="00097F5C" w:rsidRPr="00813E1E" w:rsidRDefault="00097F5C" w:rsidP="00097F5C">
            <w:pPr>
              <w:widowControl w:val="0"/>
              <w:numPr>
                <w:ilvl w:val="0"/>
                <w:numId w:val="242"/>
              </w:numPr>
              <w:autoSpaceDE w:val="0"/>
              <w:autoSpaceDN w:val="0"/>
              <w:spacing w:after="0" w:line="240" w:lineRule="auto"/>
              <w:contextualSpacing/>
              <w:rPr>
                <w:rFonts w:ascii="Times New Roman" w:hAnsi="Times New Roman"/>
                <w:sz w:val="24"/>
                <w:szCs w:val="24"/>
                <w:lang w:val="en-ZW"/>
              </w:rPr>
            </w:pPr>
          </w:p>
        </w:tc>
        <w:tc>
          <w:tcPr>
            <w:tcW w:w="5492" w:type="dxa"/>
          </w:tcPr>
          <w:p w14:paraId="6A028632" w14:textId="77777777" w:rsidR="00097F5C" w:rsidRPr="00813E1E" w:rsidRDefault="00097F5C" w:rsidP="00097F5C">
            <w:pPr>
              <w:widowControl w:val="0"/>
              <w:autoSpaceDE w:val="0"/>
              <w:autoSpaceDN w:val="0"/>
              <w:spacing w:after="0" w:line="240" w:lineRule="auto"/>
              <w:contextualSpacing/>
              <w:rPr>
                <w:rFonts w:ascii="Times New Roman" w:hAnsi="Times New Roman"/>
                <w:sz w:val="24"/>
                <w:szCs w:val="24"/>
              </w:rPr>
            </w:pPr>
            <w:r w:rsidRPr="00813E1E">
              <w:rPr>
                <w:rFonts w:ascii="Times New Roman" w:hAnsi="Times New Roman"/>
                <w:sz w:val="24"/>
                <w:szCs w:val="24"/>
              </w:rPr>
              <w:t>Apply communication skills</w:t>
            </w:r>
          </w:p>
        </w:tc>
        <w:tc>
          <w:tcPr>
            <w:tcW w:w="2096" w:type="dxa"/>
          </w:tcPr>
          <w:p w14:paraId="7DE30AA5" w14:textId="77777777" w:rsidR="00097F5C" w:rsidRPr="00813E1E" w:rsidRDefault="00097F5C" w:rsidP="00097F5C">
            <w:pPr>
              <w:widowControl w:val="0"/>
              <w:autoSpaceDE w:val="0"/>
              <w:autoSpaceDN w:val="0"/>
              <w:spacing w:after="0" w:line="240" w:lineRule="auto"/>
              <w:contextualSpacing/>
              <w:jc w:val="center"/>
              <w:rPr>
                <w:rFonts w:ascii="Times New Roman" w:hAnsi="Times New Roman"/>
                <w:sz w:val="24"/>
                <w:szCs w:val="24"/>
              </w:rPr>
            </w:pPr>
            <w:r w:rsidRPr="00813E1E">
              <w:rPr>
                <w:rFonts w:ascii="Times New Roman" w:hAnsi="Times New Roman"/>
                <w:sz w:val="24"/>
                <w:szCs w:val="24"/>
              </w:rPr>
              <w:t>10</w:t>
            </w:r>
          </w:p>
        </w:tc>
      </w:tr>
      <w:tr w:rsidR="00097F5C" w:rsidRPr="00813E1E" w14:paraId="7F6933F1" w14:textId="77777777" w:rsidTr="00BE745A">
        <w:tc>
          <w:tcPr>
            <w:tcW w:w="1433" w:type="dxa"/>
          </w:tcPr>
          <w:p w14:paraId="7D4FA5E0" w14:textId="77777777" w:rsidR="00097F5C" w:rsidRPr="00813E1E" w:rsidRDefault="00097F5C" w:rsidP="00097F5C">
            <w:pPr>
              <w:widowControl w:val="0"/>
              <w:numPr>
                <w:ilvl w:val="0"/>
                <w:numId w:val="242"/>
              </w:numPr>
              <w:autoSpaceDE w:val="0"/>
              <w:autoSpaceDN w:val="0"/>
              <w:spacing w:after="0" w:line="240" w:lineRule="auto"/>
              <w:contextualSpacing/>
              <w:rPr>
                <w:rFonts w:ascii="Times New Roman" w:hAnsi="Times New Roman"/>
                <w:sz w:val="24"/>
                <w:szCs w:val="24"/>
                <w:lang w:val="en-ZW"/>
              </w:rPr>
            </w:pPr>
          </w:p>
        </w:tc>
        <w:tc>
          <w:tcPr>
            <w:tcW w:w="5492" w:type="dxa"/>
          </w:tcPr>
          <w:p w14:paraId="739B8E30" w14:textId="77777777" w:rsidR="00097F5C" w:rsidRPr="00813E1E" w:rsidRDefault="00097F5C" w:rsidP="00097F5C">
            <w:pPr>
              <w:widowControl w:val="0"/>
              <w:autoSpaceDE w:val="0"/>
              <w:autoSpaceDN w:val="0"/>
              <w:spacing w:after="0" w:line="240" w:lineRule="auto"/>
              <w:contextualSpacing/>
              <w:rPr>
                <w:rFonts w:ascii="Times New Roman" w:hAnsi="Times New Roman"/>
                <w:sz w:val="24"/>
                <w:szCs w:val="24"/>
              </w:rPr>
            </w:pPr>
            <w:r w:rsidRPr="00813E1E">
              <w:rPr>
                <w:rFonts w:ascii="Times New Roman" w:hAnsi="Times New Roman"/>
                <w:sz w:val="24"/>
                <w:szCs w:val="24"/>
              </w:rPr>
              <w:t>Promote ethical work practices and values</w:t>
            </w:r>
          </w:p>
        </w:tc>
        <w:tc>
          <w:tcPr>
            <w:tcW w:w="2096" w:type="dxa"/>
          </w:tcPr>
          <w:p w14:paraId="31AAC58B" w14:textId="77777777" w:rsidR="00097F5C" w:rsidRPr="00813E1E" w:rsidRDefault="00097F5C" w:rsidP="00097F5C">
            <w:pPr>
              <w:widowControl w:val="0"/>
              <w:autoSpaceDE w:val="0"/>
              <w:autoSpaceDN w:val="0"/>
              <w:spacing w:after="0" w:line="240" w:lineRule="auto"/>
              <w:contextualSpacing/>
              <w:jc w:val="center"/>
              <w:rPr>
                <w:rFonts w:ascii="Times New Roman" w:hAnsi="Times New Roman"/>
                <w:sz w:val="24"/>
                <w:szCs w:val="24"/>
              </w:rPr>
            </w:pPr>
            <w:r w:rsidRPr="00813E1E">
              <w:rPr>
                <w:rFonts w:ascii="Times New Roman" w:hAnsi="Times New Roman"/>
                <w:sz w:val="24"/>
                <w:szCs w:val="24"/>
              </w:rPr>
              <w:t>10</w:t>
            </w:r>
          </w:p>
        </w:tc>
      </w:tr>
      <w:tr w:rsidR="00097F5C" w:rsidRPr="00813E1E" w14:paraId="1089A899" w14:textId="77777777" w:rsidTr="00BE745A">
        <w:tc>
          <w:tcPr>
            <w:tcW w:w="1433" w:type="dxa"/>
          </w:tcPr>
          <w:p w14:paraId="01FAAB93" w14:textId="77777777" w:rsidR="00097F5C" w:rsidRPr="00813E1E" w:rsidRDefault="00097F5C" w:rsidP="00097F5C">
            <w:pPr>
              <w:widowControl w:val="0"/>
              <w:numPr>
                <w:ilvl w:val="0"/>
                <w:numId w:val="242"/>
              </w:numPr>
              <w:autoSpaceDE w:val="0"/>
              <w:autoSpaceDN w:val="0"/>
              <w:spacing w:after="0" w:line="240" w:lineRule="auto"/>
              <w:contextualSpacing/>
              <w:rPr>
                <w:rFonts w:ascii="Times New Roman" w:hAnsi="Times New Roman"/>
                <w:sz w:val="24"/>
                <w:szCs w:val="24"/>
                <w:lang w:val="en-ZW"/>
              </w:rPr>
            </w:pPr>
          </w:p>
        </w:tc>
        <w:tc>
          <w:tcPr>
            <w:tcW w:w="5492" w:type="dxa"/>
          </w:tcPr>
          <w:p w14:paraId="0894E62C" w14:textId="77777777" w:rsidR="00097F5C" w:rsidRPr="00813E1E" w:rsidRDefault="00097F5C" w:rsidP="00097F5C">
            <w:pPr>
              <w:widowControl w:val="0"/>
              <w:autoSpaceDE w:val="0"/>
              <w:autoSpaceDN w:val="0"/>
              <w:spacing w:after="0" w:line="240" w:lineRule="auto"/>
              <w:contextualSpacing/>
              <w:rPr>
                <w:rFonts w:ascii="Times New Roman" w:hAnsi="Times New Roman"/>
                <w:sz w:val="24"/>
                <w:szCs w:val="24"/>
              </w:rPr>
            </w:pPr>
            <w:r w:rsidRPr="00813E1E">
              <w:rPr>
                <w:rFonts w:ascii="Times New Roman" w:hAnsi="Times New Roman"/>
                <w:sz w:val="24"/>
                <w:szCs w:val="24"/>
              </w:rPr>
              <w:t xml:space="preserve">Apply entrepreneurial skills </w:t>
            </w:r>
          </w:p>
        </w:tc>
        <w:tc>
          <w:tcPr>
            <w:tcW w:w="2096" w:type="dxa"/>
          </w:tcPr>
          <w:p w14:paraId="534EC934" w14:textId="77777777" w:rsidR="00097F5C" w:rsidRPr="00813E1E" w:rsidRDefault="00097F5C" w:rsidP="00097F5C">
            <w:pPr>
              <w:widowControl w:val="0"/>
              <w:autoSpaceDE w:val="0"/>
              <w:autoSpaceDN w:val="0"/>
              <w:spacing w:after="0" w:line="240" w:lineRule="auto"/>
              <w:contextualSpacing/>
              <w:jc w:val="center"/>
              <w:rPr>
                <w:rFonts w:ascii="Times New Roman" w:hAnsi="Times New Roman"/>
                <w:sz w:val="24"/>
                <w:szCs w:val="24"/>
              </w:rPr>
            </w:pPr>
            <w:r w:rsidRPr="00813E1E">
              <w:rPr>
                <w:rFonts w:ascii="Times New Roman" w:hAnsi="Times New Roman"/>
                <w:sz w:val="24"/>
                <w:szCs w:val="24"/>
              </w:rPr>
              <w:t>10</w:t>
            </w:r>
          </w:p>
        </w:tc>
      </w:tr>
      <w:tr w:rsidR="00097F5C" w:rsidRPr="00813E1E" w14:paraId="335BFF7A" w14:textId="77777777" w:rsidTr="00BE745A">
        <w:tc>
          <w:tcPr>
            <w:tcW w:w="6925" w:type="dxa"/>
            <w:gridSpan w:val="2"/>
          </w:tcPr>
          <w:p w14:paraId="0C15C289" w14:textId="77777777" w:rsidR="00097F5C" w:rsidRPr="00813E1E" w:rsidRDefault="00097F5C" w:rsidP="00097F5C">
            <w:pPr>
              <w:widowControl w:val="0"/>
              <w:autoSpaceDE w:val="0"/>
              <w:autoSpaceDN w:val="0"/>
              <w:spacing w:after="0" w:line="240" w:lineRule="auto"/>
              <w:contextualSpacing/>
              <w:rPr>
                <w:rFonts w:ascii="Times New Roman" w:hAnsi="Times New Roman"/>
                <w:b/>
                <w:bCs/>
                <w:sz w:val="24"/>
                <w:szCs w:val="24"/>
              </w:rPr>
            </w:pPr>
            <w:r w:rsidRPr="00813E1E">
              <w:rPr>
                <w:rFonts w:ascii="Times New Roman" w:hAnsi="Times New Roman"/>
                <w:b/>
                <w:bCs/>
                <w:sz w:val="24"/>
                <w:szCs w:val="24"/>
              </w:rPr>
              <w:t xml:space="preserve">TOTAL </w:t>
            </w:r>
          </w:p>
        </w:tc>
        <w:tc>
          <w:tcPr>
            <w:tcW w:w="2096" w:type="dxa"/>
          </w:tcPr>
          <w:p w14:paraId="39D4CA27" w14:textId="77777777" w:rsidR="00097F5C" w:rsidRPr="00813E1E" w:rsidRDefault="00097F5C" w:rsidP="00097F5C">
            <w:pPr>
              <w:widowControl w:val="0"/>
              <w:autoSpaceDE w:val="0"/>
              <w:autoSpaceDN w:val="0"/>
              <w:spacing w:after="0" w:line="240" w:lineRule="auto"/>
              <w:contextualSpacing/>
              <w:jc w:val="center"/>
              <w:rPr>
                <w:rFonts w:ascii="Times New Roman" w:hAnsi="Times New Roman"/>
                <w:b/>
                <w:bCs/>
                <w:sz w:val="24"/>
                <w:szCs w:val="24"/>
              </w:rPr>
            </w:pPr>
            <w:r w:rsidRPr="00813E1E">
              <w:rPr>
                <w:rFonts w:ascii="Times New Roman" w:hAnsi="Times New Roman"/>
                <w:b/>
                <w:bCs/>
                <w:sz w:val="24"/>
                <w:szCs w:val="24"/>
              </w:rPr>
              <w:t>30</w:t>
            </w:r>
          </w:p>
        </w:tc>
      </w:tr>
    </w:tbl>
    <w:p w14:paraId="6B64C5D5" w14:textId="77777777" w:rsidR="00097F5C" w:rsidRPr="00813E1E" w:rsidRDefault="00097F5C" w:rsidP="00097F5C">
      <w:pPr>
        <w:widowControl w:val="0"/>
        <w:autoSpaceDE w:val="0"/>
        <w:autoSpaceDN w:val="0"/>
        <w:spacing w:after="0" w:line="240" w:lineRule="auto"/>
        <w:ind w:left="360"/>
        <w:rPr>
          <w:rFonts w:ascii="Times New Roman" w:eastAsia="Times New Roman" w:hAnsi="Times New Roman"/>
          <w:color w:val="FF0000"/>
          <w:sz w:val="24"/>
          <w:szCs w:val="24"/>
          <w:lang w:eastAsia="en-GB"/>
        </w:rPr>
      </w:pPr>
    </w:p>
    <w:p w14:paraId="14066668" w14:textId="77777777" w:rsidR="00097F5C" w:rsidRPr="00813E1E" w:rsidRDefault="00097F5C" w:rsidP="00097F5C">
      <w:pPr>
        <w:widowControl w:val="0"/>
        <w:autoSpaceDE w:val="0"/>
        <w:autoSpaceDN w:val="0"/>
        <w:spacing w:before="120" w:after="0" w:line="240" w:lineRule="auto"/>
        <w:ind w:left="357" w:hanging="357"/>
        <w:contextualSpacing/>
        <w:jc w:val="both"/>
        <w:rPr>
          <w:rFonts w:ascii="Times New Roman" w:eastAsia="Times New Roman" w:hAnsi="Times New Roman"/>
          <w:b/>
          <w:sz w:val="24"/>
          <w:szCs w:val="24"/>
          <w:lang w:val="en-ZA" w:eastAsia="en-GB"/>
        </w:rPr>
      </w:pPr>
      <w:r w:rsidRPr="00813E1E">
        <w:rPr>
          <w:rFonts w:ascii="Times New Roman" w:eastAsia="Times New Roman" w:hAnsi="Times New Roman"/>
          <w:b/>
          <w:sz w:val="24"/>
          <w:szCs w:val="24"/>
          <w:lang w:val="en-ZA" w:eastAsia="en-GB"/>
        </w:rPr>
        <w:t>Learning Outcomes, Content, and Suggested Assessment Methods</w:t>
      </w:r>
    </w:p>
    <w:p w14:paraId="54935828" w14:textId="77777777" w:rsidR="00097F5C" w:rsidRPr="00813E1E" w:rsidRDefault="00097F5C" w:rsidP="00097F5C">
      <w:pPr>
        <w:widowControl w:val="0"/>
        <w:autoSpaceDE w:val="0"/>
        <w:autoSpaceDN w:val="0"/>
        <w:spacing w:before="120" w:after="0" w:line="240" w:lineRule="auto"/>
        <w:ind w:left="357" w:hanging="357"/>
        <w:contextualSpacing/>
        <w:jc w:val="both"/>
        <w:rPr>
          <w:rFonts w:ascii="Times New Roman" w:eastAsia="Times New Roman" w:hAnsi="Times New Roman"/>
          <w:b/>
          <w:sz w:val="24"/>
          <w:szCs w:val="24"/>
          <w:lang w:val="en-ZA"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72"/>
        <w:gridCol w:w="2889"/>
      </w:tblGrid>
      <w:tr w:rsidR="00097F5C" w:rsidRPr="00813E1E" w14:paraId="7D843201" w14:textId="77777777" w:rsidTr="00BE745A">
        <w:trPr>
          <w:trHeight w:val="620"/>
          <w:tblHeader/>
        </w:trPr>
        <w:tc>
          <w:tcPr>
            <w:tcW w:w="1491" w:type="pct"/>
            <w:tcBorders>
              <w:top w:val="single" w:sz="4" w:space="0" w:color="auto"/>
              <w:left w:val="single" w:sz="4" w:space="0" w:color="auto"/>
              <w:bottom w:val="single" w:sz="4" w:space="0" w:color="auto"/>
              <w:right w:val="single" w:sz="4" w:space="0" w:color="auto"/>
            </w:tcBorders>
          </w:tcPr>
          <w:p w14:paraId="33A9CF19" w14:textId="77777777" w:rsidR="00097F5C" w:rsidRPr="00813E1E" w:rsidRDefault="00097F5C" w:rsidP="00097F5C">
            <w:pPr>
              <w:widowControl w:val="0"/>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b/>
                <w:sz w:val="24"/>
                <w:szCs w:val="24"/>
                <w:lang w:val="en-ZA" w:eastAsia="en-GB"/>
              </w:rPr>
              <w:t>Learning Outcome</w:t>
            </w:r>
          </w:p>
        </w:tc>
        <w:tc>
          <w:tcPr>
            <w:tcW w:w="1963" w:type="pct"/>
            <w:tcBorders>
              <w:top w:val="single" w:sz="4" w:space="0" w:color="auto"/>
              <w:left w:val="single" w:sz="4" w:space="0" w:color="auto"/>
              <w:bottom w:val="single" w:sz="4" w:space="0" w:color="auto"/>
              <w:right w:val="single" w:sz="4" w:space="0" w:color="auto"/>
            </w:tcBorders>
          </w:tcPr>
          <w:p w14:paraId="147AC063" w14:textId="77777777" w:rsidR="00097F5C" w:rsidRPr="00813E1E" w:rsidRDefault="00097F5C" w:rsidP="00097F5C">
            <w:pPr>
              <w:widowControl w:val="0"/>
              <w:autoSpaceDE w:val="0"/>
              <w:autoSpaceDN w:val="0"/>
              <w:spacing w:after="0" w:line="240" w:lineRule="auto"/>
              <w:rPr>
                <w:rFonts w:ascii="Times New Roman" w:eastAsia="Times New Roman" w:hAnsi="Times New Roman"/>
                <w:sz w:val="24"/>
                <w:szCs w:val="24"/>
                <w:lang w:val="en-ZA" w:eastAsia="en-GB"/>
              </w:rPr>
            </w:pPr>
            <w:r w:rsidRPr="00813E1E">
              <w:rPr>
                <w:rFonts w:ascii="Times New Roman" w:eastAsia="Times New Roman" w:hAnsi="Times New Roman"/>
                <w:b/>
                <w:sz w:val="24"/>
                <w:szCs w:val="24"/>
                <w:lang w:val="en-ZA" w:eastAsia="en-GB"/>
              </w:rPr>
              <w:t>Content</w:t>
            </w:r>
          </w:p>
        </w:tc>
        <w:tc>
          <w:tcPr>
            <w:tcW w:w="1545" w:type="pct"/>
            <w:tcBorders>
              <w:top w:val="single" w:sz="4" w:space="0" w:color="auto"/>
              <w:left w:val="single" w:sz="4" w:space="0" w:color="auto"/>
              <w:bottom w:val="single" w:sz="4" w:space="0" w:color="auto"/>
              <w:right w:val="single" w:sz="4" w:space="0" w:color="auto"/>
            </w:tcBorders>
          </w:tcPr>
          <w:p w14:paraId="44334253" w14:textId="77777777" w:rsidR="00097F5C" w:rsidRPr="00813E1E" w:rsidRDefault="00097F5C" w:rsidP="00097F5C">
            <w:pPr>
              <w:widowControl w:val="0"/>
              <w:autoSpaceDE w:val="0"/>
              <w:autoSpaceDN w:val="0"/>
              <w:spacing w:after="0" w:line="240" w:lineRule="auto"/>
              <w:rPr>
                <w:rFonts w:ascii="Times New Roman" w:eastAsia="Times New Roman" w:hAnsi="Times New Roman"/>
                <w:sz w:val="24"/>
                <w:szCs w:val="24"/>
                <w:lang w:val="en-ZA" w:eastAsia="en-GB"/>
              </w:rPr>
            </w:pPr>
            <w:r w:rsidRPr="00813E1E">
              <w:rPr>
                <w:rFonts w:ascii="Times New Roman" w:eastAsia="Times New Roman" w:hAnsi="Times New Roman"/>
                <w:b/>
                <w:sz w:val="24"/>
                <w:szCs w:val="24"/>
                <w:lang w:val="en-ZA" w:eastAsia="en-GB"/>
              </w:rPr>
              <w:t>Suggested Assessment Methods</w:t>
            </w:r>
          </w:p>
        </w:tc>
      </w:tr>
      <w:tr w:rsidR="00097F5C" w:rsidRPr="00813E1E" w14:paraId="4C2AAE79" w14:textId="77777777" w:rsidTr="00BE745A">
        <w:trPr>
          <w:trHeight w:val="2812"/>
        </w:trPr>
        <w:tc>
          <w:tcPr>
            <w:tcW w:w="1491" w:type="pct"/>
            <w:tcBorders>
              <w:top w:val="single" w:sz="4" w:space="0" w:color="auto"/>
              <w:left w:val="single" w:sz="4" w:space="0" w:color="auto"/>
              <w:bottom w:val="single" w:sz="4" w:space="0" w:color="auto"/>
              <w:right w:val="single" w:sz="4" w:space="0" w:color="auto"/>
            </w:tcBorders>
          </w:tcPr>
          <w:p w14:paraId="537F57FC" w14:textId="77777777" w:rsidR="00097F5C" w:rsidRPr="00813E1E" w:rsidRDefault="00097F5C" w:rsidP="00097F5C">
            <w:pPr>
              <w:widowControl w:val="0"/>
              <w:numPr>
                <w:ilvl w:val="0"/>
                <w:numId w:val="243"/>
              </w:numPr>
              <w:autoSpaceDE w:val="0"/>
              <w:autoSpaceDN w:val="0"/>
              <w:spacing w:after="0" w:line="240" w:lineRule="auto"/>
              <w:contextualSpacing/>
              <w:rPr>
                <w:rFonts w:ascii="Times New Roman" w:hAnsi="Times New Roman"/>
                <w:sz w:val="24"/>
                <w:szCs w:val="24"/>
              </w:rPr>
            </w:pPr>
            <w:r w:rsidRPr="00813E1E">
              <w:rPr>
                <w:rFonts w:ascii="Times New Roman" w:hAnsi="Times New Roman"/>
                <w:sz w:val="24"/>
                <w:szCs w:val="24"/>
              </w:rPr>
              <w:t>Apply communication skills</w:t>
            </w:r>
          </w:p>
          <w:p w14:paraId="575F2FB1" w14:textId="77777777" w:rsidR="00097F5C" w:rsidRPr="00813E1E" w:rsidRDefault="00097F5C" w:rsidP="00097F5C">
            <w:pPr>
              <w:widowControl w:val="0"/>
              <w:autoSpaceDE w:val="0"/>
              <w:autoSpaceDN w:val="0"/>
              <w:spacing w:before="40" w:after="0" w:line="240" w:lineRule="auto"/>
              <w:ind w:left="360" w:hanging="361"/>
              <w:rPr>
                <w:rFonts w:ascii="Times New Roman" w:hAnsi="Times New Roman"/>
                <w:sz w:val="24"/>
                <w:szCs w:val="24"/>
              </w:rPr>
            </w:pPr>
          </w:p>
        </w:tc>
        <w:tc>
          <w:tcPr>
            <w:tcW w:w="1963" w:type="pct"/>
            <w:tcBorders>
              <w:top w:val="single" w:sz="4" w:space="0" w:color="auto"/>
              <w:left w:val="single" w:sz="4" w:space="0" w:color="auto"/>
              <w:bottom w:val="single" w:sz="4" w:space="0" w:color="auto"/>
              <w:right w:val="single" w:sz="4" w:space="0" w:color="auto"/>
            </w:tcBorders>
          </w:tcPr>
          <w:p w14:paraId="79B58EA3"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Communication process:</w:t>
            </w:r>
          </w:p>
          <w:p w14:paraId="452DEE4A"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Sender</w:t>
            </w:r>
          </w:p>
          <w:p w14:paraId="0E1B5617"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Message</w:t>
            </w:r>
          </w:p>
          <w:p w14:paraId="49C27597"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Channel</w:t>
            </w:r>
          </w:p>
          <w:p w14:paraId="4425F567"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Receiver</w:t>
            </w:r>
          </w:p>
          <w:p w14:paraId="7F443832"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Feedback</w:t>
            </w:r>
          </w:p>
          <w:p w14:paraId="772CD6D0"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Principles of effective communication:</w:t>
            </w:r>
          </w:p>
          <w:p w14:paraId="0E39E51F"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Courtesy</w:t>
            </w:r>
          </w:p>
          <w:p w14:paraId="5E179DF7"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Correctness</w:t>
            </w:r>
          </w:p>
          <w:p w14:paraId="4B14066A"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Completeness</w:t>
            </w:r>
          </w:p>
          <w:p w14:paraId="5A46E9BF"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Communication barriers:</w:t>
            </w:r>
          </w:p>
          <w:p w14:paraId="6D822B09"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Language</w:t>
            </w:r>
          </w:p>
          <w:p w14:paraId="35B9F2A1"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Emotions</w:t>
            </w:r>
          </w:p>
          <w:p w14:paraId="399DD5CB"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Channel</w:t>
            </w:r>
          </w:p>
          <w:p w14:paraId="771F9546"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Flow of communication:</w:t>
            </w:r>
          </w:p>
          <w:p w14:paraId="11AE980B" w14:textId="77777777" w:rsidR="00097F5C" w:rsidRPr="00813E1E" w:rsidRDefault="00097F5C" w:rsidP="00097F5C">
            <w:pPr>
              <w:widowControl w:val="0"/>
              <w:numPr>
                <w:ilvl w:val="2"/>
                <w:numId w:val="244"/>
              </w:numPr>
              <w:autoSpaceDE w:val="0"/>
              <w:autoSpaceDN w:val="0"/>
              <w:spacing w:after="0" w:line="240" w:lineRule="auto"/>
              <w:ind w:left="103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Downward</w:t>
            </w:r>
          </w:p>
          <w:p w14:paraId="720B89FA" w14:textId="77777777" w:rsidR="00097F5C" w:rsidRPr="00813E1E" w:rsidRDefault="00097F5C" w:rsidP="00097F5C">
            <w:pPr>
              <w:widowControl w:val="0"/>
              <w:numPr>
                <w:ilvl w:val="2"/>
                <w:numId w:val="244"/>
              </w:numPr>
              <w:autoSpaceDE w:val="0"/>
              <w:autoSpaceDN w:val="0"/>
              <w:spacing w:after="0" w:line="240" w:lineRule="auto"/>
              <w:ind w:left="103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Upward</w:t>
            </w:r>
          </w:p>
          <w:p w14:paraId="3FB92D90"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lastRenderedPageBreak/>
              <w:t>Sources of information:</w:t>
            </w:r>
          </w:p>
          <w:p w14:paraId="3E15BCF6"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Employee</w:t>
            </w:r>
          </w:p>
          <w:p w14:paraId="62FF066D"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Customers’ feedback</w:t>
            </w:r>
          </w:p>
          <w:p w14:paraId="6CA6745D"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Organization documents</w:t>
            </w:r>
          </w:p>
          <w:p w14:paraId="48CAFBC9"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Organizational policies</w:t>
            </w:r>
          </w:p>
          <w:p w14:paraId="2E2A2C5B"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Workplace etiquette</w:t>
            </w:r>
          </w:p>
          <w:p w14:paraId="22F46CD6"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Channels/medium/mode of communication</w:t>
            </w:r>
          </w:p>
          <w:p w14:paraId="1600160D"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Written communication:</w:t>
            </w:r>
          </w:p>
          <w:p w14:paraId="1C5AAF11" w14:textId="77777777" w:rsidR="00097F5C" w:rsidRPr="00813E1E" w:rsidRDefault="00097F5C" w:rsidP="00097F5C">
            <w:pPr>
              <w:widowControl w:val="0"/>
              <w:numPr>
                <w:ilvl w:val="2"/>
                <w:numId w:val="244"/>
              </w:numPr>
              <w:autoSpaceDE w:val="0"/>
              <w:autoSpaceDN w:val="0"/>
              <w:spacing w:after="0" w:line="240" w:lineRule="auto"/>
              <w:ind w:left="103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Letters</w:t>
            </w:r>
          </w:p>
          <w:p w14:paraId="5DFAD772" w14:textId="77777777" w:rsidR="00097F5C" w:rsidRPr="00813E1E" w:rsidRDefault="00097F5C" w:rsidP="00097F5C">
            <w:pPr>
              <w:widowControl w:val="0"/>
              <w:numPr>
                <w:ilvl w:val="2"/>
                <w:numId w:val="244"/>
              </w:numPr>
              <w:autoSpaceDE w:val="0"/>
              <w:autoSpaceDN w:val="0"/>
              <w:spacing w:after="0" w:line="240" w:lineRule="auto"/>
              <w:ind w:left="103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SMS</w:t>
            </w:r>
          </w:p>
          <w:p w14:paraId="7B281A0F" w14:textId="77777777" w:rsidR="00097F5C" w:rsidRPr="00813E1E" w:rsidRDefault="00097F5C" w:rsidP="00097F5C">
            <w:pPr>
              <w:widowControl w:val="0"/>
              <w:numPr>
                <w:ilvl w:val="2"/>
                <w:numId w:val="244"/>
              </w:numPr>
              <w:autoSpaceDE w:val="0"/>
              <w:autoSpaceDN w:val="0"/>
              <w:spacing w:after="0" w:line="240" w:lineRule="auto"/>
              <w:ind w:left="103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Notices</w:t>
            </w:r>
          </w:p>
          <w:p w14:paraId="4C7CB5FF" w14:textId="77777777" w:rsidR="00097F5C" w:rsidRPr="00813E1E" w:rsidRDefault="00097F5C" w:rsidP="00097F5C">
            <w:pPr>
              <w:widowControl w:val="0"/>
              <w:numPr>
                <w:ilvl w:val="2"/>
                <w:numId w:val="244"/>
              </w:numPr>
              <w:autoSpaceDE w:val="0"/>
              <w:autoSpaceDN w:val="0"/>
              <w:spacing w:after="0" w:line="240" w:lineRule="auto"/>
              <w:ind w:left="103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Memo</w:t>
            </w:r>
          </w:p>
          <w:p w14:paraId="675EDDE9"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Non-verbal cues:</w:t>
            </w:r>
          </w:p>
          <w:p w14:paraId="3D743186"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Posture</w:t>
            </w:r>
          </w:p>
          <w:p w14:paraId="2D9CC184"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Gestures</w:t>
            </w:r>
          </w:p>
          <w:p w14:paraId="71B8A4A4"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Facial expression</w:t>
            </w:r>
          </w:p>
          <w:p w14:paraId="5391108D"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Dressing/grooming</w:t>
            </w:r>
          </w:p>
          <w:p w14:paraId="7F34DD7E"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Oral communication:</w:t>
            </w:r>
          </w:p>
          <w:p w14:paraId="2A2216AC"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Face-to-face</w:t>
            </w:r>
          </w:p>
          <w:p w14:paraId="78CC8D89" w14:textId="77777777" w:rsidR="00097F5C" w:rsidRPr="00813E1E" w:rsidRDefault="00097F5C" w:rsidP="00097F5C">
            <w:pPr>
              <w:widowControl w:val="0"/>
              <w:numPr>
                <w:ilvl w:val="2"/>
                <w:numId w:val="244"/>
              </w:numPr>
              <w:autoSpaceDE w:val="0"/>
              <w:autoSpaceDN w:val="0"/>
              <w:spacing w:after="0" w:line="240" w:lineRule="auto"/>
              <w:ind w:left="947"/>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Telephone conversation</w:t>
            </w:r>
          </w:p>
          <w:p w14:paraId="5A5EC4CB" w14:textId="77777777" w:rsidR="00097F5C" w:rsidRPr="00813E1E" w:rsidRDefault="00097F5C" w:rsidP="00097F5C">
            <w:pPr>
              <w:widowControl w:val="0"/>
              <w:numPr>
                <w:ilvl w:val="1"/>
                <w:numId w:val="244"/>
              </w:numPr>
              <w:autoSpaceDE w:val="0"/>
              <w:autoSpaceDN w:val="0"/>
              <w:spacing w:after="0" w:line="240" w:lineRule="auto"/>
              <w:contextualSpacing/>
              <w:rPr>
                <w:rFonts w:ascii="Times New Roman" w:eastAsia="Times New Roman" w:hAnsi="Times New Roman"/>
                <w:sz w:val="24"/>
                <w:szCs w:val="24"/>
                <w:lang w:val="en-ZW" w:eastAsia="en-GB"/>
              </w:rPr>
            </w:pPr>
            <w:r w:rsidRPr="00813E1E">
              <w:rPr>
                <w:rFonts w:ascii="Times New Roman" w:eastAsia="Times New Roman" w:hAnsi="Times New Roman"/>
                <w:sz w:val="24"/>
                <w:szCs w:val="24"/>
                <w:lang w:val="en-ZW" w:eastAsia="en-GB"/>
              </w:rPr>
              <w:t>Group discussion techniques:</w:t>
            </w:r>
          </w:p>
        </w:tc>
        <w:tc>
          <w:tcPr>
            <w:tcW w:w="1545" w:type="pct"/>
            <w:tcBorders>
              <w:top w:val="single" w:sz="4" w:space="0" w:color="auto"/>
              <w:left w:val="single" w:sz="4" w:space="0" w:color="auto"/>
              <w:bottom w:val="single" w:sz="4" w:space="0" w:color="auto"/>
              <w:right w:val="single" w:sz="4" w:space="0" w:color="auto"/>
            </w:tcBorders>
          </w:tcPr>
          <w:p w14:paraId="00B07BB0" w14:textId="77777777" w:rsidR="00097F5C" w:rsidRPr="00813E1E" w:rsidRDefault="00097F5C" w:rsidP="00097F5C">
            <w:pPr>
              <w:widowControl w:val="0"/>
              <w:numPr>
                <w:ilvl w:val="0"/>
                <w:numId w:val="24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lastRenderedPageBreak/>
              <w:t>Oral assessment</w:t>
            </w:r>
          </w:p>
          <w:p w14:paraId="0D85BD8C" w14:textId="77777777" w:rsidR="00097F5C" w:rsidRPr="00813E1E" w:rsidRDefault="00097F5C" w:rsidP="00097F5C">
            <w:pPr>
              <w:widowControl w:val="0"/>
              <w:numPr>
                <w:ilvl w:val="0"/>
                <w:numId w:val="24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Observation</w:t>
            </w:r>
          </w:p>
          <w:p w14:paraId="5EC55696" w14:textId="77777777" w:rsidR="00097F5C" w:rsidRPr="00813E1E" w:rsidRDefault="00097F5C" w:rsidP="00097F5C">
            <w:pPr>
              <w:widowControl w:val="0"/>
              <w:numPr>
                <w:ilvl w:val="0"/>
                <w:numId w:val="24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53979CB5" w14:textId="77777777" w:rsidR="00097F5C" w:rsidRPr="00813E1E" w:rsidRDefault="00097F5C" w:rsidP="00097F5C">
            <w:pPr>
              <w:widowControl w:val="0"/>
              <w:numPr>
                <w:ilvl w:val="0"/>
                <w:numId w:val="245"/>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Written assessment </w:t>
            </w:r>
          </w:p>
          <w:p w14:paraId="7A63B699" w14:textId="77777777" w:rsidR="00097F5C" w:rsidRPr="00813E1E" w:rsidRDefault="00097F5C" w:rsidP="00097F5C">
            <w:pPr>
              <w:autoSpaceDN w:val="0"/>
              <w:spacing w:after="0" w:line="240" w:lineRule="auto"/>
              <w:ind w:left="90"/>
              <w:rPr>
                <w:rFonts w:ascii="Times New Roman" w:eastAsia="Times New Roman" w:hAnsi="Times New Roman"/>
                <w:sz w:val="24"/>
                <w:szCs w:val="24"/>
                <w:lang w:eastAsia="en-GB"/>
              </w:rPr>
            </w:pPr>
          </w:p>
          <w:p w14:paraId="5E610C88" w14:textId="77777777" w:rsidR="00097F5C" w:rsidRPr="00813E1E" w:rsidRDefault="00097F5C" w:rsidP="00097F5C">
            <w:pPr>
              <w:autoSpaceDN w:val="0"/>
              <w:spacing w:after="0" w:line="240" w:lineRule="auto"/>
              <w:rPr>
                <w:rFonts w:ascii="Times New Roman" w:eastAsia="Times New Roman" w:hAnsi="Times New Roman"/>
                <w:sz w:val="24"/>
                <w:szCs w:val="24"/>
                <w:lang w:eastAsia="en-GB"/>
              </w:rPr>
            </w:pPr>
          </w:p>
        </w:tc>
      </w:tr>
      <w:tr w:rsidR="00097F5C" w:rsidRPr="00813E1E" w14:paraId="417227FC" w14:textId="77777777" w:rsidTr="00BE745A">
        <w:trPr>
          <w:trHeight w:val="1021"/>
        </w:trPr>
        <w:tc>
          <w:tcPr>
            <w:tcW w:w="1491" w:type="pct"/>
            <w:tcBorders>
              <w:top w:val="single" w:sz="4" w:space="0" w:color="auto"/>
              <w:left w:val="single" w:sz="4" w:space="0" w:color="auto"/>
              <w:bottom w:val="single" w:sz="4" w:space="0" w:color="auto"/>
              <w:right w:val="single" w:sz="4" w:space="0" w:color="auto"/>
            </w:tcBorders>
          </w:tcPr>
          <w:p w14:paraId="1C743578" w14:textId="77777777" w:rsidR="00097F5C" w:rsidRPr="00813E1E" w:rsidRDefault="00097F5C" w:rsidP="00097F5C">
            <w:pPr>
              <w:widowControl w:val="0"/>
              <w:numPr>
                <w:ilvl w:val="0"/>
                <w:numId w:val="243"/>
              </w:numPr>
              <w:autoSpaceDE w:val="0"/>
              <w:autoSpaceDN w:val="0"/>
              <w:spacing w:before="40" w:after="0" w:line="240" w:lineRule="auto"/>
              <w:contextualSpacing/>
              <w:rPr>
                <w:rFonts w:ascii="Times New Roman" w:hAnsi="Times New Roman"/>
                <w:sz w:val="24"/>
                <w:szCs w:val="24"/>
              </w:rPr>
            </w:pPr>
            <w:r w:rsidRPr="00813E1E">
              <w:rPr>
                <w:rFonts w:ascii="Times New Roman" w:hAnsi="Times New Roman"/>
                <w:sz w:val="24"/>
                <w:szCs w:val="24"/>
              </w:rPr>
              <w:t xml:space="preserve">Promote ethical work </w:t>
            </w:r>
            <w:r w:rsidRPr="00813E1E">
              <w:rPr>
                <w:rFonts w:ascii="Times New Roman" w:eastAsia="Times New Roman" w:hAnsi="Times New Roman"/>
                <w:color w:val="000000"/>
                <w:kern w:val="28"/>
                <w:sz w:val="24"/>
                <w:szCs w:val="24"/>
              </w:rPr>
              <w:t>practices</w:t>
            </w:r>
            <w:r w:rsidRPr="00813E1E">
              <w:rPr>
                <w:rFonts w:ascii="Times New Roman" w:hAnsi="Times New Roman"/>
                <w:sz w:val="24"/>
                <w:szCs w:val="24"/>
              </w:rPr>
              <w:t xml:space="preserve"> and values</w:t>
            </w:r>
          </w:p>
        </w:tc>
        <w:tc>
          <w:tcPr>
            <w:tcW w:w="1963" w:type="pct"/>
            <w:tcBorders>
              <w:top w:val="single" w:sz="4" w:space="0" w:color="auto"/>
              <w:left w:val="single" w:sz="4" w:space="0" w:color="auto"/>
              <w:bottom w:val="single" w:sz="4" w:space="0" w:color="auto"/>
              <w:right w:val="single" w:sz="4" w:space="0" w:color="auto"/>
            </w:tcBorders>
          </w:tcPr>
          <w:p w14:paraId="31340A72"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Personal Management</w:t>
            </w:r>
          </w:p>
          <w:p w14:paraId="348186B0" w14:textId="77777777" w:rsidR="00097F5C" w:rsidRPr="00813E1E" w:rsidRDefault="00097F5C" w:rsidP="00097F5C">
            <w:pPr>
              <w:widowControl w:val="0"/>
              <w:numPr>
                <w:ilvl w:val="2"/>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Self-Awareness</w:t>
            </w:r>
          </w:p>
          <w:p w14:paraId="6818EE85" w14:textId="77777777" w:rsidR="00097F5C" w:rsidRPr="00813E1E" w:rsidRDefault="00097F5C" w:rsidP="00097F5C">
            <w:pPr>
              <w:widowControl w:val="0"/>
              <w:numPr>
                <w:ilvl w:val="2"/>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Self Esteem</w:t>
            </w:r>
          </w:p>
          <w:p w14:paraId="1F834354" w14:textId="77777777" w:rsidR="00097F5C" w:rsidRPr="00813E1E" w:rsidRDefault="00097F5C" w:rsidP="00097F5C">
            <w:pPr>
              <w:widowControl w:val="0"/>
              <w:numPr>
                <w:ilvl w:val="2"/>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Stress Management</w:t>
            </w:r>
          </w:p>
          <w:p w14:paraId="09BAAD49" w14:textId="77777777" w:rsidR="00097F5C" w:rsidRPr="00813E1E" w:rsidRDefault="00097F5C" w:rsidP="00097F5C">
            <w:pPr>
              <w:widowControl w:val="0"/>
              <w:numPr>
                <w:ilvl w:val="2"/>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Assertiveness</w:t>
            </w:r>
          </w:p>
          <w:p w14:paraId="59966CBC" w14:textId="77777777" w:rsidR="00097F5C" w:rsidRPr="00813E1E" w:rsidRDefault="00097F5C" w:rsidP="00097F5C">
            <w:pPr>
              <w:widowControl w:val="0"/>
              <w:numPr>
                <w:ilvl w:val="2"/>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Drug and Substance abuse</w:t>
            </w:r>
          </w:p>
          <w:p w14:paraId="7AD6505E"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Time Management</w:t>
            </w:r>
          </w:p>
          <w:p w14:paraId="0AD631D1"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Integrity</w:t>
            </w:r>
          </w:p>
          <w:p w14:paraId="5641E894"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Core Values and beliefs</w:t>
            </w:r>
          </w:p>
          <w:p w14:paraId="398464CF"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Professionalism</w:t>
            </w:r>
          </w:p>
          <w:p w14:paraId="271C3A62"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Organizational codes of conduct</w:t>
            </w:r>
          </w:p>
          <w:p w14:paraId="00F88BA3"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Teamwork</w:t>
            </w:r>
          </w:p>
          <w:p w14:paraId="5A118B02"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Conflict Resolution</w:t>
            </w:r>
          </w:p>
          <w:p w14:paraId="6E0EBEAA" w14:textId="77777777" w:rsidR="00097F5C" w:rsidRPr="00813E1E" w:rsidRDefault="00097F5C" w:rsidP="00097F5C">
            <w:pPr>
              <w:widowControl w:val="0"/>
              <w:numPr>
                <w:ilvl w:val="1"/>
                <w:numId w:val="246"/>
              </w:numPr>
              <w:autoSpaceDE w:val="0"/>
              <w:autoSpaceDN w:val="0"/>
              <w:spacing w:after="0" w:line="240" w:lineRule="auto"/>
              <w:contextualSpacing/>
              <w:rPr>
                <w:rFonts w:ascii="Times New Roman" w:eastAsia="Tahoma" w:hAnsi="Times New Roman"/>
                <w:sz w:val="24"/>
                <w:szCs w:val="24"/>
                <w:lang w:val="en-ZW" w:eastAsia="en-GB"/>
              </w:rPr>
            </w:pPr>
            <w:r w:rsidRPr="00813E1E">
              <w:rPr>
                <w:rFonts w:ascii="Times New Roman" w:eastAsia="Tahoma" w:hAnsi="Times New Roman"/>
                <w:sz w:val="24"/>
                <w:szCs w:val="24"/>
                <w:lang w:val="en-ZW" w:eastAsia="en-GB"/>
              </w:rPr>
              <w:t>Customer Care</w:t>
            </w:r>
          </w:p>
        </w:tc>
        <w:tc>
          <w:tcPr>
            <w:tcW w:w="1545" w:type="pct"/>
            <w:tcBorders>
              <w:top w:val="single" w:sz="4" w:space="0" w:color="auto"/>
              <w:left w:val="single" w:sz="4" w:space="0" w:color="auto"/>
              <w:bottom w:val="single" w:sz="4" w:space="0" w:color="auto"/>
              <w:right w:val="single" w:sz="4" w:space="0" w:color="auto"/>
            </w:tcBorders>
          </w:tcPr>
          <w:p w14:paraId="46B57D7D" w14:textId="77777777" w:rsidR="00097F5C" w:rsidRPr="00813E1E" w:rsidRDefault="00097F5C" w:rsidP="00097F5C">
            <w:pPr>
              <w:widowControl w:val="0"/>
              <w:numPr>
                <w:ilvl w:val="0"/>
                <w:numId w:val="247"/>
              </w:numPr>
              <w:autoSpaceDE w:val="0"/>
              <w:autoSpaceDN w:val="0"/>
              <w:spacing w:after="0" w:line="240" w:lineRule="auto"/>
              <w:ind w:left="282" w:hanging="284"/>
              <w:rPr>
                <w:rFonts w:ascii="Times New Roman" w:eastAsia="Tahoma" w:hAnsi="Times New Roman"/>
                <w:color w:val="000000"/>
                <w:sz w:val="24"/>
                <w:szCs w:val="24"/>
                <w:lang w:eastAsia="en-GB"/>
              </w:rPr>
            </w:pPr>
            <w:r w:rsidRPr="00813E1E">
              <w:rPr>
                <w:rFonts w:ascii="Times New Roman" w:eastAsia="Tahoma" w:hAnsi="Times New Roman"/>
                <w:sz w:val="24"/>
                <w:szCs w:val="24"/>
                <w:lang w:eastAsia="en-GB"/>
              </w:rPr>
              <w:t>Observation</w:t>
            </w:r>
          </w:p>
          <w:p w14:paraId="3B9BF675" w14:textId="77777777" w:rsidR="00097F5C" w:rsidRPr="00813E1E" w:rsidRDefault="00097F5C" w:rsidP="00097F5C">
            <w:pPr>
              <w:widowControl w:val="0"/>
              <w:numPr>
                <w:ilvl w:val="0"/>
                <w:numId w:val="247"/>
              </w:numPr>
              <w:autoSpaceDE w:val="0"/>
              <w:autoSpaceDN w:val="0"/>
              <w:spacing w:after="0" w:line="240" w:lineRule="auto"/>
              <w:ind w:left="282" w:hanging="284"/>
              <w:rPr>
                <w:rFonts w:ascii="Times New Roman" w:eastAsia="Tahoma" w:hAnsi="Times New Roman"/>
                <w:sz w:val="24"/>
                <w:szCs w:val="24"/>
                <w:lang w:eastAsia="en-GB"/>
              </w:rPr>
            </w:pPr>
            <w:r w:rsidRPr="00813E1E">
              <w:rPr>
                <w:rFonts w:ascii="Times New Roman" w:eastAsia="Tahoma" w:hAnsi="Times New Roman"/>
                <w:sz w:val="24"/>
                <w:szCs w:val="24"/>
                <w:lang w:eastAsia="en-GB"/>
              </w:rPr>
              <w:t xml:space="preserve"> oral assessment</w:t>
            </w:r>
          </w:p>
          <w:p w14:paraId="694ABC5F" w14:textId="77777777" w:rsidR="00097F5C" w:rsidRPr="00813E1E" w:rsidRDefault="00097F5C" w:rsidP="00097F5C">
            <w:pPr>
              <w:widowControl w:val="0"/>
              <w:numPr>
                <w:ilvl w:val="0"/>
                <w:numId w:val="247"/>
              </w:numPr>
              <w:autoSpaceDE w:val="0"/>
              <w:autoSpaceDN w:val="0"/>
              <w:spacing w:after="0" w:line="240" w:lineRule="auto"/>
              <w:ind w:left="282" w:hanging="284"/>
              <w:rPr>
                <w:rFonts w:ascii="Times New Roman" w:eastAsia="Tahoma" w:hAnsi="Times New Roman"/>
                <w:sz w:val="24"/>
                <w:szCs w:val="24"/>
                <w:lang w:eastAsia="en-GB"/>
              </w:rPr>
            </w:pPr>
            <w:r w:rsidRPr="00813E1E">
              <w:rPr>
                <w:rFonts w:ascii="Times New Roman" w:eastAsia="Tahoma" w:hAnsi="Times New Roman"/>
                <w:sz w:val="24"/>
                <w:szCs w:val="24"/>
                <w:lang w:eastAsia="en-GB"/>
              </w:rPr>
              <w:t>Written assessment</w:t>
            </w:r>
          </w:p>
          <w:p w14:paraId="7329687E" w14:textId="77777777" w:rsidR="00097F5C" w:rsidRPr="00813E1E" w:rsidRDefault="00097F5C" w:rsidP="00097F5C">
            <w:pPr>
              <w:widowControl w:val="0"/>
              <w:numPr>
                <w:ilvl w:val="0"/>
                <w:numId w:val="247"/>
              </w:numPr>
              <w:autoSpaceDE w:val="0"/>
              <w:autoSpaceDN w:val="0"/>
              <w:spacing w:after="0" w:line="240" w:lineRule="auto"/>
              <w:ind w:left="282" w:hanging="284"/>
              <w:rPr>
                <w:rFonts w:ascii="Times New Roman" w:eastAsia="Tahoma" w:hAnsi="Times New Roman"/>
                <w:sz w:val="24"/>
                <w:szCs w:val="24"/>
                <w:lang w:eastAsia="en-GB"/>
              </w:rPr>
            </w:pPr>
            <w:r w:rsidRPr="00813E1E">
              <w:rPr>
                <w:rFonts w:ascii="Times New Roman" w:eastAsia="Tahoma" w:hAnsi="Times New Roman"/>
                <w:sz w:val="24"/>
                <w:szCs w:val="24"/>
                <w:lang w:eastAsia="en-GB"/>
              </w:rPr>
              <w:t>Third-party reports</w:t>
            </w:r>
          </w:p>
          <w:p w14:paraId="169A9DC4" w14:textId="77777777" w:rsidR="00097F5C" w:rsidRPr="00813E1E" w:rsidRDefault="00097F5C" w:rsidP="00097F5C">
            <w:pPr>
              <w:widowControl w:val="0"/>
              <w:numPr>
                <w:ilvl w:val="0"/>
                <w:numId w:val="247"/>
              </w:numPr>
              <w:autoSpaceDE w:val="0"/>
              <w:autoSpaceDN w:val="0"/>
              <w:spacing w:after="0" w:line="240" w:lineRule="auto"/>
              <w:ind w:left="282" w:hanging="284"/>
              <w:rPr>
                <w:rFonts w:ascii="Times New Roman" w:eastAsia="Tahoma" w:hAnsi="Times New Roman"/>
                <w:sz w:val="24"/>
                <w:szCs w:val="24"/>
                <w:lang w:eastAsia="en-GB"/>
              </w:rPr>
            </w:pPr>
            <w:r w:rsidRPr="00813E1E">
              <w:rPr>
                <w:rFonts w:ascii="Times New Roman" w:eastAsia="Tahoma" w:hAnsi="Times New Roman"/>
                <w:sz w:val="24"/>
                <w:szCs w:val="24"/>
                <w:lang w:eastAsia="en-GB"/>
              </w:rPr>
              <w:t>Portfolio of Evidence</w:t>
            </w:r>
          </w:p>
          <w:p w14:paraId="44A32293" w14:textId="77777777" w:rsidR="00097F5C" w:rsidRPr="00813E1E" w:rsidRDefault="00097F5C" w:rsidP="00097F5C">
            <w:pPr>
              <w:widowControl w:val="0"/>
              <w:numPr>
                <w:ilvl w:val="0"/>
                <w:numId w:val="247"/>
              </w:numPr>
              <w:autoSpaceDE w:val="0"/>
              <w:autoSpaceDN w:val="0"/>
              <w:spacing w:after="0" w:line="240" w:lineRule="auto"/>
              <w:ind w:left="282" w:hanging="284"/>
              <w:rPr>
                <w:rFonts w:ascii="Times New Roman" w:eastAsia="Tahoma" w:hAnsi="Times New Roman"/>
                <w:sz w:val="24"/>
                <w:szCs w:val="24"/>
                <w:lang w:eastAsia="en-GB"/>
              </w:rPr>
            </w:pPr>
            <w:r w:rsidRPr="00813E1E">
              <w:rPr>
                <w:rFonts w:ascii="Times New Roman" w:eastAsia="Tahoma" w:hAnsi="Times New Roman"/>
                <w:sz w:val="24"/>
                <w:szCs w:val="24"/>
                <w:lang w:eastAsia="en-GB"/>
              </w:rPr>
              <w:t xml:space="preserve">Practical assessment </w:t>
            </w:r>
          </w:p>
        </w:tc>
      </w:tr>
      <w:tr w:rsidR="00097F5C" w:rsidRPr="00813E1E" w14:paraId="71B18DB3" w14:textId="77777777" w:rsidTr="00BE745A">
        <w:trPr>
          <w:trHeight w:val="2055"/>
        </w:trPr>
        <w:tc>
          <w:tcPr>
            <w:tcW w:w="1491" w:type="pct"/>
            <w:tcBorders>
              <w:top w:val="single" w:sz="4" w:space="0" w:color="auto"/>
              <w:left w:val="single" w:sz="4" w:space="0" w:color="auto"/>
              <w:bottom w:val="single" w:sz="4" w:space="0" w:color="auto"/>
              <w:right w:val="single" w:sz="4" w:space="0" w:color="auto"/>
            </w:tcBorders>
          </w:tcPr>
          <w:p w14:paraId="5374CC6E" w14:textId="77777777" w:rsidR="00097F5C" w:rsidRPr="00813E1E" w:rsidRDefault="00097F5C" w:rsidP="00097F5C">
            <w:pPr>
              <w:widowControl w:val="0"/>
              <w:numPr>
                <w:ilvl w:val="0"/>
                <w:numId w:val="243"/>
              </w:numPr>
              <w:autoSpaceDE w:val="0"/>
              <w:autoSpaceDN w:val="0"/>
              <w:spacing w:before="40" w:after="0" w:line="240" w:lineRule="auto"/>
              <w:rPr>
                <w:rFonts w:ascii="Times New Roman" w:eastAsia="Times New Roman" w:hAnsi="Times New Roman"/>
                <w:sz w:val="24"/>
                <w:szCs w:val="24"/>
              </w:rPr>
            </w:pPr>
            <w:r w:rsidRPr="00813E1E">
              <w:rPr>
                <w:rFonts w:ascii="Times New Roman" w:hAnsi="Times New Roman"/>
                <w:sz w:val="24"/>
                <w:szCs w:val="24"/>
              </w:rPr>
              <w:lastRenderedPageBreak/>
              <w:t xml:space="preserve">Apply entrepreneurial skills </w:t>
            </w:r>
          </w:p>
          <w:p w14:paraId="42D388A7" w14:textId="77777777" w:rsidR="00097F5C" w:rsidRPr="00813E1E" w:rsidRDefault="00097F5C" w:rsidP="00097F5C">
            <w:pPr>
              <w:autoSpaceDN w:val="0"/>
              <w:spacing w:after="0" w:line="240" w:lineRule="auto"/>
              <w:ind w:left="360"/>
              <w:contextualSpacing/>
              <w:rPr>
                <w:rFonts w:ascii="Times New Roman" w:hAnsi="Times New Roman"/>
                <w:sz w:val="24"/>
                <w:szCs w:val="24"/>
              </w:rPr>
            </w:pPr>
          </w:p>
        </w:tc>
        <w:tc>
          <w:tcPr>
            <w:tcW w:w="1963" w:type="pct"/>
            <w:tcBorders>
              <w:top w:val="single" w:sz="4" w:space="0" w:color="auto"/>
              <w:left w:val="single" w:sz="4" w:space="0" w:color="auto"/>
              <w:bottom w:val="single" w:sz="4" w:space="0" w:color="auto"/>
              <w:right w:val="single" w:sz="4" w:space="0" w:color="auto"/>
            </w:tcBorders>
          </w:tcPr>
          <w:p w14:paraId="482E4FB3"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 xml:space="preserve">Personal finances management  </w:t>
            </w:r>
          </w:p>
          <w:p w14:paraId="33B4687C" w14:textId="77777777" w:rsidR="00097F5C" w:rsidRPr="00813E1E" w:rsidRDefault="00097F5C" w:rsidP="00097F5C">
            <w:pPr>
              <w:widowControl w:val="0"/>
              <w:numPr>
                <w:ilvl w:val="2"/>
                <w:numId w:val="248"/>
              </w:numPr>
              <w:autoSpaceDE w:val="0"/>
              <w:autoSpaceDN w:val="0"/>
              <w:spacing w:after="0" w:line="240" w:lineRule="auto"/>
              <w:ind w:left="1024"/>
              <w:contextualSpacing/>
              <w:rPr>
                <w:rFonts w:ascii="Times New Roman" w:hAnsi="Times New Roman"/>
                <w:sz w:val="24"/>
                <w:szCs w:val="24"/>
                <w:lang w:val="en-ZW"/>
              </w:rPr>
            </w:pPr>
            <w:r w:rsidRPr="00813E1E">
              <w:rPr>
                <w:rFonts w:ascii="Times New Roman" w:hAnsi="Times New Roman"/>
                <w:sz w:val="24"/>
                <w:szCs w:val="24"/>
                <w:lang w:val="en-ZW"/>
              </w:rPr>
              <w:t>Simple bookkeeping (sales, purchases debts, and profits)</w:t>
            </w:r>
          </w:p>
          <w:p w14:paraId="2B192A73" w14:textId="77777777" w:rsidR="00097F5C" w:rsidRPr="00813E1E" w:rsidRDefault="00097F5C" w:rsidP="00097F5C">
            <w:pPr>
              <w:widowControl w:val="0"/>
              <w:numPr>
                <w:ilvl w:val="2"/>
                <w:numId w:val="248"/>
              </w:numPr>
              <w:autoSpaceDE w:val="0"/>
              <w:autoSpaceDN w:val="0"/>
              <w:spacing w:after="0" w:line="240" w:lineRule="auto"/>
              <w:ind w:left="1024"/>
              <w:contextualSpacing/>
              <w:rPr>
                <w:rFonts w:ascii="Times New Roman" w:hAnsi="Times New Roman"/>
                <w:sz w:val="24"/>
                <w:szCs w:val="24"/>
                <w:lang w:val="en-ZW"/>
              </w:rPr>
            </w:pPr>
            <w:r w:rsidRPr="00813E1E">
              <w:rPr>
                <w:rFonts w:ascii="Times New Roman" w:hAnsi="Times New Roman"/>
                <w:sz w:val="24"/>
                <w:szCs w:val="24"/>
                <w:lang w:val="en-ZW"/>
              </w:rPr>
              <w:t xml:space="preserve">Budgeting  </w:t>
            </w:r>
          </w:p>
          <w:p w14:paraId="7F7E499A"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Savings management</w:t>
            </w:r>
          </w:p>
          <w:p w14:paraId="2ADA9241"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 xml:space="preserve">Sources of personal and business funds </w:t>
            </w:r>
          </w:p>
          <w:p w14:paraId="1E29A474"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 xml:space="preserve">Investments </w:t>
            </w:r>
          </w:p>
          <w:p w14:paraId="3E96ABA4"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 xml:space="preserve">Entrepreneurial roles and characteristics </w:t>
            </w:r>
          </w:p>
          <w:p w14:paraId="35438094"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Salaried employment and self-employment</w:t>
            </w:r>
          </w:p>
          <w:p w14:paraId="79A88AF9"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 xml:space="preserve">Requirements for entry into self-employment </w:t>
            </w:r>
          </w:p>
          <w:p w14:paraId="51E87129" w14:textId="77777777" w:rsidR="00097F5C" w:rsidRPr="00813E1E" w:rsidRDefault="00097F5C" w:rsidP="00097F5C">
            <w:pPr>
              <w:widowControl w:val="0"/>
              <w:numPr>
                <w:ilvl w:val="2"/>
                <w:numId w:val="248"/>
              </w:numPr>
              <w:autoSpaceDE w:val="0"/>
              <w:autoSpaceDN w:val="0"/>
              <w:spacing w:after="0" w:line="240" w:lineRule="auto"/>
              <w:ind w:left="1024"/>
              <w:contextualSpacing/>
              <w:rPr>
                <w:rFonts w:ascii="Times New Roman" w:hAnsi="Times New Roman"/>
                <w:sz w:val="24"/>
                <w:szCs w:val="24"/>
                <w:lang w:val="en-ZW"/>
              </w:rPr>
            </w:pPr>
            <w:r w:rsidRPr="00813E1E">
              <w:rPr>
                <w:rFonts w:ascii="Times New Roman" w:hAnsi="Times New Roman"/>
                <w:sz w:val="24"/>
                <w:szCs w:val="24"/>
                <w:lang w:val="en-ZW"/>
              </w:rPr>
              <w:t xml:space="preserve">Technical skills </w:t>
            </w:r>
          </w:p>
          <w:p w14:paraId="5D4A11BA" w14:textId="77777777" w:rsidR="00097F5C" w:rsidRPr="00813E1E" w:rsidRDefault="00097F5C" w:rsidP="00097F5C">
            <w:pPr>
              <w:widowControl w:val="0"/>
              <w:numPr>
                <w:ilvl w:val="2"/>
                <w:numId w:val="248"/>
              </w:numPr>
              <w:autoSpaceDE w:val="0"/>
              <w:autoSpaceDN w:val="0"/>
              <w:spacing w:after="0" w:line="240" w:lineRule="auto"/>
              <w:ind w:left="1024"/>
              <w:contextualSpacing/>
              <w:rPr>
                <w:rFonts w:ascii="Times New Roman" w:hAnsi="Times New Roman"/>
                <w:sz w:val="24"/>
                <w:szCs w:val="24"/>
                <w:lang w:val="en-ZW"/>
              </w:rPr>
            </w:pPr>
            <w:r w:rsidRPr="00813E1E">
              <w:rPr>
                <w:rFonts w:ascii="Times New Roman" w:hAnsi="Times New Roman"/>
                <w:sz w:val="24"/>
                <w:szCs w:val="24"/>
                <w:lang w:val="en-ZW"/>
              </w:rPr>
              <w:t>Management skills</w:t>
            </w:r>
          </w:p>
          <w:p w14:paraId="7D96F29F" w14:textId="77777777" w:rsidR="00097F5C" w:rsidRPr="00813E1E" w:rsidRDefault="00097F5C" w:rsidP="00097F5C">
            <w:pPr>
              <w:widowControl w:val="0"/>
              <w:numPr>
                <w:ilvl w:val="2"/>
                <w:numId w:val="248"/>
              </w:numPr>
              <w:autoSpaceDE w:val="0"/>
              <w:autoSpaceDN w:val="0"/>
              <w:spacing w:after="0" w:line="240" w:lineRule="auto"/>
              <w:ind w:left="1024"/>
              <w:contextualSpacing/>
              <w:rPr>
                <w:rFonts w:ascii="Times New Roman" w:hAnsi="Times New Roman"/>
                <w:sz w:val="24"/>
                <w:szCs w:val="24"/>
                <w:lang w:val="en-ZW"/>
              </w:rPr>
            </w:pPr>
            <w:r w:rsidRPr="00813E1E">
              <w:rPr>
                <w:rFonts w:ascii="Times New Roman" w:hAnsi="Times New Roman"/>
                <w:sz w:val="24"/>
                <w:szCs w:val="24"/>
                <w:lang w:val="en-ZW"/>
              </w:rPr>
              <w:t>Entrepreneurial skills</w:t>
            </w:r>
          </w:p>
          <w:p w14:paraId="22E6A6BD" w14:textId="77777777" w:rsidR="00097F5C" w:rsidRPr="00813E1E" w:rsidRDefault="00097F5C" w:rsidP="00097F5C">
            <w:pPr>
              <w:widowControl w:val="0"/>
              <w:numPr>
                <w:ilvl w:val="2"/>
                <w:numId w:val="248"/>
              </w:numPr>
              <w:autoSpaceDE w:val="0"/>
              <w:autoSpaceDN w:val="0"/>
              <w:spacing w:after="0" w:line="240" w:lineRule="auto"/>
              <w:ind w:left="1024"/>
              <w:contextualSpacing/>
              <w:rPr>
                <w:rFonts w:ascii="Times New Roman" w:hAnsi="Times New Roman"/>
                <w:sz w:val="24"/>
                <w:szCs w:val="24"/>
                <w:lang w:val="en-ZW"/>
              </w:rPr>
            </w:pPr>
            <w:r w:rsidRPr="00813E1E">
              <w:rPr>
                <w:rFonts w:ascii="Times New Roman" w:hAnsi="Times New Roman"/>
                <w:sz w:val="24"/>
                <w:szCs w:val="24"/>
                <w:lang w:val="en-ZW"/>
              </w:rPr>
              <w:t>Resources</w:t>
            </w:r>
          </w:p>
          <w:p w14:paraId="05976692" w14:textId="77777777" w:rsidR="00097F5C" w:rsidRPr="00813E1E" w:rsidRDefault="00097F5C" w:rsidP="00097F5C">
            <w:pPr>
              <w:widowControl w:val="0"/>
              <w:numPr>
                <w:ilvl w:val="2"/>
                <w:numId w:val="248"/>
              </w:numPr>
              <w:autoSpaceDE w:val="0"/>
              <w:autoSpaceDN w:val="0"/>
              <w:spacing w:after="0" w:line="240" w:lineRule="auto"/>
              <w:ind w:left="1024"/>
              <w:contextualSpacing/>
              <w:rPr>
                <w:rFonts w:ascii="Times New Roman" w:hAnsi="Times New Roman"/>
                <w:sz w:val="24"/>
                <w:szCs w:val="24"/>
                <w:lang w:val="en-ZW"/>
              </w:rPr>
            </w:pPr>
            <w:r w:rsidRPr="00813E1E">
              <w:rPr>
                <w:rFonts w:ascii="Times New Roman" w:hAnsi="Times New Roman"/>
                <w:sz w:val="24"/>
                <w:szCs w:val="24"/>
                <w:lang w:val="en-ZW"/>
              </w:rPr>
              <w:t>Infrastructure</w:t>
            </w:r>
          </w:p>
          <w:p w14:paraId="1C46B493"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Regulatory requirements</w:t>
            </w:r>
          </w:p>
          <w:p w14:paraId="5F8A3475" w14:textId="77777777" w:rsidR="00097F5C" w:rsidRPr="00813E1E" w:rsidRDefault="00097F5C" w:rsidP="00097F5C">
            <w:pPr>
              <w:widowControl w:val="0"/>
              <w:numPr>
                <w:ilvl w:val="1"/>
                <w:numId w:val="248"/>
              </w:numPr>
              <w:autoSpaceDE w:val="0"/>
              <w:autoSpaceDN w:val="0"/>
              <w:spacing w:after="0" w:line="240" w:lineRule="auto"/>
              <w:ind w:left="315"/>
              <w:contextualSpacing/>
              <w:rPr>
                <w:rFonts w:ascii="Times New Roman" w:hAnsi="Times New Roman"/>
                <w:sz w:val="24"/>
                <w:szCs w:val="24"/>
                <w:lang w:val="en-ZW"/>
              </w:rPr>
            </w:pPr>
            <w:r w:rsidRPr="00813E1E">
              <w:rPr>
                <w:rFonts w:ascii="Times New Roman" w:hAnsi="Times New Roman"/>
                <w:sz w:val="24"/>
                <w:szCs w:val="24"/>
                <w:lang w:val="en-ZW"/>
              </w:rPr>
              <w:t xml:space="preserve">Benefits of business planning  </w:t>
            </w:r>
          </w:p>
        </w:tc>
        <w:tc>
          <w:tcPr>
            <w:tcW w:w="1545" w:type="pct"/>
            <w:tcBorders>
              <w:top w:val="single" w:sz="4" w:space="0" w:color="auto"/>
              <w:left w:val="single" w:sz="4" w:space="0" w:color="auto"/>
              <w:bottom w:val="single" w:sz="4" w:space="0" w:color="auto"/>
              <w:right w:val="single" w:sz="4" w:space="0" w:color="auto"/>
            </w:tcBorders>
          </w:tcPr>
          <w:p w14:paraId="540B4A2A" w14:textId="77777777" w:rsidR="00097F5C" w:rsidRPr="00813E1E" w:rsidRDefault="00097F5C" w:rsidP="00097F5C">
            <w:pPr>
              <w:widowControl w:val="0"/>
              <w:numPr>
                <w:ilvl w:val="0"/>
                <w:numId w:val="249"/>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813E1E">
              <w:rPr>
                <w:rFonts w:ascii="Times New Roman" w:eastAsia="MS Mincho" w:hAnsi="Times New Roman"/>
                <w:sz w:val="24"/>
                <w:szCs w:val="24"/>
                <w:lang w:eastAsia="ja-JP"/>
              </w:rPr>
              <w:t>Observation</w:t>
            </w:r>
          </w:p>
          <w:p w14:paraId="5029090B" w14:textId="77777777" w:rsidR="00097F5C" w:rsidRPr="00813E1E" w:rsidRDefault="00097F5C" w:rsidP="00097F5C">
            <w:pPr>
              <w:widowControl w:val="0"/>
              <w:numPr>
                <w:ilvl w:val="0"/>
                <w:numId w:val="249"/>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813E1E">
              <w:rPr>
                <w:rFonts w:ascii="Times New Roman" w:eastAsia="MS Mincho" w:hAnsi="Times New Roman"/>
                <w:sz w:val="24"/>
                <w:szCs w:val="24"/>
                <w:lang w:eastAsia="ja-JP"/>
              </w:rPr>
              <w:t>Written assessment</w:t>
            </w:r>
          </w:p>
          <w:p w14:paraId="514CD864" w14:textId="77777777" w:rsidR="00097F5C" w:rsidRPr="00813E1E" w:rsidRDefault="00097F5C" w:rsidP="00097F5C">
            <w:pPr>
              <w:widowControl w:val="0"/>
              <w:numPr>
                <w:ilvl w:val="0"/>
                <w:numId w:val="249"/>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813E1E">
              <w:rPr>
                <w:rFonts w:ascii="Times New Roman" w:eastAsia="MS Mincho" w:hAnsi="Times New Roman"/>
                <w:sz w:val="24"/>
                <w:szCs w:val="24"/>
                <w:lang w:eastAsia="ja-JP"/>
              </w:rPr>
              <w:t>Oral assessment</w:t>
            </w:r>
          </w:p>
          <w:p w14:paraId="0C1655AA" w14:textId="77777777" w:rsidR="00097F5C" w:rsidRPr="00813E1E" w:rsidRDefault="00097F5C" w:rsidP="00097F5C">
            <w:pPr>
              <w:widowControl w:val="0"/>
              <w:numPr>
                <w:ilvl w:val="0"/>
                <w:numId w:val="249"/>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813E1E">
              <w:rPr>
                <w:rFonts w:ascii="Times New Roman" w:eastAsia="MS Mincho" w:hAnsi="Times New Roman"/>
                <w:sz w:val="24"/>
                <w:szCs w:val="24"/>
                <w:lang w:eastAsia="ja-JP"/>
              </w:rPr>
              <w:t>Third party report</w:t>
            </w:r>
          </w:p>
          <w:p w14:paraId="4FE10C5C" w14:textId="77777777" w:rsidR="00097F5C" w:rsidRPr="00813E1E" w:rsidRDefault="00097F5C" w:rsidP="00097F5C">
            <w:pPr>
              <w:widowControl w:val="0"/>
              <w:numPr>
                <w:ilvl w:val="0"/>
                <w:numId w:val="249"/>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813E1E">
              <w:rPr>
                <w:rFonts w:ascii="Times New Roman" w:eastAsia="MS Mincho" w:hAnsi="Times New Roman"/>
                <w:sz w:val="24"/>
                <w:szCs w:val="24"/>
                <w:lang w:eastAsia="ja-JP"/>
              </w:rPr>
              <w:t>Practical assessment</w:t>
            </w:r>
          </w:p>
          <w:p w14:paraId="07A408B5" w14:textId="77777777" w:rsidR="00097F5C" w:rsidRPr="00813E1E" w:rsidRDefault="00097F5C" w:rsidP="00097F5C">
            <w:pPr>
              <w:widowControl w:val="0"/>
              <w:numPr>
                <w:ilvl w:val="0"/>
                <w:numId w:val="249"/>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813E1E">
              <w:rPr>
                <w:rFonts w:ascii="Times New Roman" w:eastAsia="MS Mincho" w:hAnsi="Times New Roman"/>
                <w:sz w:val="24"/>
                <w:szCs w:val="24"/>
                <w:lang w:eastAsia="ja-JP"/>
              </w:rPr>
              <w:t xml:space="preserve">Portfolio of evidence </w:t>
            </w:r>
          </w:p>
          <w:p w14:paraId="3AEEAEB8" w14:textId="77777777" w:rsidR="00097F5C" w:rsidRPr="00813E1E" w:rsidRDefault="00097F5C" w:rsidP="00097F5C">
            <w:pPr>
              <w:widowControl w:val="0"/>
              <w:tabs>
                <w:tab w:val="left" w:pos="720"/>
              </w:tabs>
              <w:autoSpaceDN w:val="0"/>
              <w:adjustRightInd w:val="0"/>
              <w:spacing w:after="0" w:line="240" w:lineRule="auto"/>
              <w:rPr>
                <w:rFonts w:ascii="Times New Roman" w:eastAsia="MS Mincho" w:hAnsi="Times New Roman"/>
                <w:sz w:val="24"/>
                <w:szCs w:val="24"/>
                <w:lang w:eastAsia="ja-JP"/>
              </w:rPr>
            </w:pPr>
          </w:p>
        </w:tc>
      </w:tr>
    </w:tbl>
    <w:p w14:paraId="43960975"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6DF5AA0A" w14:textId="77777777" w:rsidR="00097F5C" w:rsidRPr="00813E1E" w:rsidRDefault="00097F5C" w:rsidP="00097F5C">
      <w:pPr>
        <w:widowControl w:val="0"/>
        <w:autoSpaceDE w:val="0"/>
        <w:autoSpaceDN w:val="0"/>
        <w:spacing w:after="0" w:line="240" w:lineRule="auto"/>
        <w:jc w:val="both"/>
        <w:rPr>
          <w:rFonts w:ascii="Times New Roman" w:eastAsia="Times New Roman" w:hAnsi="Times New Roman"/>
          <w:b/>
          <w:sz w:val="24"/>
          <w:szCs w:val="24"/>
          <w:lang w:val="en-ZA" w:eastAsia="en-GB"/>
        </w:rPr>
      </w:pPr>
      <w:r w:rsidRPr="00813E1E">
        <w:rPr>
          <w:rFonts w:ascii="Times New Roman" w:eastAsia="Times New Roman" w:hAnsi="Times New Roman"/>
          <w:b/>
          <w:sz w:val="24"/>
          <w:szCs w:val="24"/>
          <w:lang w:val="en-ZA" w:eastAsia="en-GB"/>
        </w:rPr>
        <w:t>Suggested Methods of Instruction</w:t>
      </w:r>
    </w:p>
    <w:p w14:paraId="048927FD"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Assignments </w:t>
      </w:r>
    </w:p>
    <w:p w14:paraId="1CCFCD2F"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Brainstorming</w:t>
      </w:r>
    </w:p>
    <w:p w14:paraId="6AFF475C"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Case studies</w:t>
      </w:r>
    </w:p>
    <w:p w14:paraId="5E61729B"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Demonstration </w:t>
      </w:r>
    </w:p>
    <w:p w14:paraId="5B768A96"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Direct instruction with active learning strategies </w:t>
      </w:r>
    </w:p>
    <w:p w14:paraId="6DAF7402"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Experiential</w:t>
      </w:r>
    </w:p>
    <w:p w14:paraId="7F02508E"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Field trips</w:t>
      </w:r>
    </w:p>
    <w:p w14:paraId="16D96414"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Group Discussion</w:t>
      </w:r>
    </w:p>
    <w:p w14:paraId="2CE11CEC"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Guest speakers</w:t>
      </w:r>
    </w:p>
    <w:p w14:paraId="531F526A"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Instructor lead facilitation of theory using active learning strategies.</w:t>
      </w:r>
    </w:p>
    <w:p w14:paraId="73A98DB0"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Practice assignment </w:t>
      </w:r>
    </w:p>
    <w:p w14:paraId="4AAD8954"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 xml:space="preserve">Presentations </w:t>
      </w:r>
    </w:p>
    <w:p w14:paraId="7E7A4709"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Problem-solving</w:t>
      </w:r>
    </w:p>
    <w:p w14:paraId="34041736"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Question and answer</w:t>
      </w:r>
    </w:p>
    <w:p w14:paraId="1BFB3EAC"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Roleplay</w:t>
      </w:r>
    </w:p>
    <w:p w14:paraId="10A00DFA"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Simulation/Roleplay</w:t>
      </w:r>
    </w:p>
    <w:p w14:paraId="6744D9DA" w14:textId="77777777" w:rsidR="00097F5C" w:rsidRPr="00813E1E" w:rsidRDefault="00097F5C" w:rsidP="00097F5C">
      <w:pPr>
        <w:widowControl w:val="0"/>
        <w:numPr>
          <w:ilvl w:val="0"/>
          <w:numId w:val="250"/>
        </w:numPr>
        <w:tabs>
          <w:tab w:val="left" w:pos="720"/>
        </w:tabs>
        <w:autoSpaceDE w:val="0"/>
        <w:autoSpaceDN w:val="0"/>
        <w:spacing w:after="0" w:line="240" w:lineRule="auto"/>
        <w:ind w:left="720"/>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Team training</w:t>
      </w:r>
    </w:p>
    <w:p w14:paraId="57667C93" w14:textId="77777777" w:rsidR="00097F5C" w:rsidRPr="00813E1E" w:rsidRDefault="00097F5C" w:rsidP="00097F5C">
      <w:pPr>
        <w:widowControl w:val="0"/>
        <w:autoSpaceDE w:val="0"/>
        <w:autoSpaceDN w:val="0"/>
        <w:spacing w:after="0" w:line="240" w:lineRule="auto"/>
        <w:rPr>
          <w:rFonts w:ascii="Times New Roman" w:eastAsia="Times New Roman" w:hAnsi="Times New Roman"/>
          <w:b/>
          <w:sz w:val="24"/>
          <w:szCs w:val="24"/>
          <w:lang w:eastAsia="en-GB"/>
        </w:rPr>
      </w:pPr>
    </w:p>
    <w:p w14:paraId="11C60153" w14:textId="77777777" w:rsidR="00097F5C" w:rsidRPr="00813E1E" w:rsidRDefault="00097F5C" w:rsidP="00097F5C">
      <w:pPr>
        <w:widowControl w:val="0"/>
        <w:autoSpaceDE w:val="0"/>
        <w:autoSpaceDN w:val="0"/>
        <w:spacing w:after="0" w:line="240" w:lineRule="auto"/>
        <w:rPr>
          <w:rFonts w:ascii="Times New Roman" w:eastAsia="Times New Roman" w:hAnsi="Times New Roman"/>
          <w:b/>
          <w:sz w:val="24"/>
          <w:szCs w:val="24"/>
          <w:lang w:eastAsia="en-GB"/>
        </w:rPr>
      </w:pPr>
      <w:r w:rsidRPr="00813E1E">
        <w:rPr>
          <w:rFonts w:ascii="Times New Roman" w:eastAsia="Times New Roman" w:hAnsi="Times New Roman"/>
          <w:b/>
          <w:sz w:val="24"/>
          <w:szCs w:val="24"/>
          <w:lang w:eastAsia="en-GB"/>
        </w:rPr>
        <w:t>Recommended Resources for 25 trainees</w:t>
      </w:r>
    </w:p>
    <w:p w14:paraId="742D9288" w14:textId="77777777" w:rsidR="00097F5C" w:rsidRPr="00813E1E" w:rsidRDefault="00097F5C" w:rsidP="00097F5C">
      <w:pPr>
        <w:widowControl w:val="0"/>
        <w:autoSpaceDE w:val="0"/>
        <w:autoSpaceDN w:val="0"/>
        <w:spacing w:after="0" w:line="240" w:lineRule="auto"/>
        <w:rPr>
          <w:rFonts w:ascii="Times New Roman" w:eastAsia="Times New Roman" w:hAnsi="Times New Roman"/>
          <w:b/>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19"/>
        <w:gridCol w:w="3440"/>
        <w:gridCol w:w="1201"/>
        <w:gridCol w:w="2120"/>
      </w:tblGrid>
      <w:tr w:rsidR="00097F5C" w:rsidRPr="00813E1E" w14:paraId="61E61D24" w14:textId="77777777" w:rsidTr="00BE745A">
        <w:tc>
          <w:tcPr>
            <w:tcW w:w="0" w:type="auto"/>
            <w:shd w:val="clear" w:color="auto" w:fill="auto"/>
          </w:tcPr>
          <w:p w14:paraId="135B7341"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0" w:type="auto"/>
            <w:shd w:val="clear" w:color="auto" w:fill="auto"/>
          </w:tcPr>
          <w:p w14:paraId="3661443A"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0" w:type="auto"/>
            <w:shd w:val="clear" w:color="auto" w:fill="auto"/>
          </w:tcPr>
          <w:p w14:paraId="4C834713"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0" w:type="auto"/>
            <w:shd w:val="clear" w:color="auto" w:fill="auto"/>
          </w:tcPr>
          <w:p w14:paraId="634A9438"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0" w:type="auto"/>
            <w:shd w:val="clear" w:color="auto" w:fill="auto"/>
          </w:tcPr>
          <w:p w14:paraId="3F250CE6"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Recommended Ratio (Item</w:t>
            </w:r>
          </w:p>
          <w:p w14:paraId="0B6CA442" w14:textId="77777777" w:rsidR="00097F5C" w:rsidRPr="00813E1E" w:rsidRDefault="00097F5C" w:rsidP="00097F5C">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b/>
                <w:bCs/>
                <w:sz w:val="24"/>
                <w:szCs w:val="24"/>
              </w:rPr>
              <w:t>)</w:t>
            </w:r>
          </w:p>
        </w:tc>
      </w:tr>
      <w:tr w:rsidR="00097F5C" w:rsidRPr="00813E1E" w14:paraId="6D642912" w14:textId="77777777" w:rsidTr="00BE745A">
        <w:tc>
          <w:tcPr>
            <w:tcW w:w="0" w:type="auto"/>
            <w:shd w:val="clear" w:color="auto" w:fill="auto"/>
          </w:tcPr>
          <w:p w14:paraId="53F8CB8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0" w:type="auto"/>
            <w:shd w:val="clear" w:color="auto" w:fill="auto"/>
          </w:tcPr>
          <w:p w14:paraId="0AA44DD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Computers</w:t>
            </w:r>
          </w:p>
        </w:tc>
        <w:tc>
          <w:tcPr>
            <w:tcW w:w="0" w:type="auto"/>
            <w:shd w:val="clear" w:color="auto" w:fill="auto"/>
          </w:tcPr>
          <w:p w14:paraId="5C4ADE2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Desktop computers/laptops</w:t>
            </w:r>
          </w:p>
        </w:tc>
        <w:tc>
          <w:tcPr>
            <w:tcW w:w="0" w:type="auto"/>
            <w:shd w:val="clear" w:color="auto" w:fill="auto"/>
          </w:tcPr>
          <w:p w14:paraId="3F38C4E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7FE7744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312615BA" w14:textId="77777777" w:rsidTr="00BE745A">
        <w:tc>
          <w:tcPr>
            <w:tcW w:w="0" w:type="auto"/>
            <w:shd w:val="clear" w:color="auto" w:fill="auto"/>
          </w:tcPr>
          <w:p w14:paraId="368885C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w:t>
            </w:r>
          </w:p>
        </w:tc>
        <w:tc>
          <w:tcPr>
            <w:tcW w:w="0" w:type="auto"/>
            <w:shd w:val="clear" w:color="auto" w:fill="auto"/>
          </w:tcPr>
          <w:p w14:paraId="2E8044C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Mobile Phones</w:t>
            </w:r>
          </w:p>
        </w:tc>
        <w:tc>
          <w:tcPr>
            <w:tcW w:w="0" w:type="auto"/>
            <w:shd w:val="clear" w:color="auto" w:fill="auto"/>
          </w:tcPr>
          <w:p w14:paraId="09DC912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Mobile phones for communication</w:t>
            </w:r>
          </w:p>
        </w:tc>
        <w:tc>
          <w:tcPr>
            <w:tcW w:w="0" w:type="auto"/>
            <w:shd w:val="clear" w:color="auto" w:fill="auto"/>
          </w:tcPr>
          <w:p w14:paraId="6DB9DB8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w:t>
            </w:r>
          </w:p>
        </w:tc>
        <w:tc>
          <w:tcPr>
            <w:tcW w:w="0" w:type="auto"/>
            <w:shd w:val="clear" w:color="auto" w:fill="auto"/>
          </w:tcPr>
          <w:p w14:paraId="0E280A7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489718AC" w14:textId="77777777" w:rsidTr="00BE745A">
        <w:tc>
          <w:tcPr>
            <w:tcW w:w="0" w:type="auto"/>
            <w:shd w:val="clear" w:color="auto" w:fill="auto"/>
          </w:tcPr>
          <w:p w14:paraId="1D1C57A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3</w:t>
            </w:r>
          </w:p>
        </w:tc>
        <w:tc>
          <w:tcPr>
            <w:tcW w:w="0" w:type="auto"/>
            <w:shd w:val="clear" w:color="auto" w:fill="auto"/>
          </w:tcPr>
          <w:p w14:paraId="635AE49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Internet Connection</w:t>
            </w:r>
          </w:p>
        </w:tc>
        <w:tc>
          <w:tcPr>
            <w:tcW w:w="0" w:type="auto"/>
            <w:shd w:val="clear" w:color="auto" w:fill="auto"/>
          </w:tcPr>
          <w:p w14:paraId="3100C05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High-speed internet for online resources</w:t>
            </w:r>
          </w:p>
        </w:tc>
        <w:tc>
          <w:tcPr>
            <w:tcW w:w="0" w:type="auto"/>
            <w:shd w:val="clear" w:color="auto" w:fill="auto"/>
          </w:tcPr>
          <w:p w14:paraId="04E0702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 network</w:t>
            </w:r>
          </w:p>
        </w:tc>
        <w:tc>
          <w:tcPr>
            <w:tcW w:w="0" w:type="auto"/>
            <w:shd w:val="clear" w:color="auto" w:fill="auto"/>
          </w:tcPr>
          <w:p w14:paraId="313B3CC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1:25</w:t>
            </w:r>
          </w:p>
        </w:tc>
      </w:tr>
      <w:tr w:rsidR="00097F5C" w:rsidRPr="00813E1E" w14:paraId="509F1EC9" w14:textId="77777777" w:rsidTr="00BE745A">
        <w:tc>
          <w:tcPr>
            <w:tcW w:w="0" w:type="auto"/>
            <w:shd w:val="clear" w:color="auto" w:fill="auto"/>
          </w:tcPr>
          <w:p w14:paraId="679A66C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4</w:t>
            </w:r>
          </w:p>
        </w:tc>
        <w:tc>
          <w:tcPr>
            <w:tcW w:w="0" w:type="auto"/>
            <w:shd w:val="clear" w:color="auto" w:fill="auto"/>
          </w:tcPr>
          <w:p w14:paraId="296600D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Projector</w:t>
            </w:r>
          </w:p>
        </w:tc>
        <w:tc>
          <w:tcPr>
            <w:tcW w:w="0" w:type="auto"/>
            <w:shd w:val="clear" w:color="auto" w:fill="auto"/>
          </w:tcPr>
          <w:p w14:paraId="493C01F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HD projector for presentations</w:t>
            </w:r>
          </w:p>
        </w:tc>
        <w:tc>
          <w:tcPr>
            <w:tcW w:w="0" w:type="auto"/>
            <w:shd w:val="clear" w:color="auto" w:fill="auto"/>
          </w:tcPr>
          <w:p w14:paraId="1E23445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0" w:type="auto"/>
            <w:shd w:val="clear" w:color="auto" w:fill="auto"/>
          </w:tcPr>
          <w:p w14:paraId="4A022DA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1:25</w:t>
            </w:r>
          </w:p>
        </w:tc>
      </w:tr>
      <w:tr w:rsidR="00097F5C" w:rsidRPr="00813E1E" w14:paraId="4695FE86" w14:textId="77777777" w:rsidTr="00BE745A">
        <w:tc>
          <w:tcPr>
            <w:tcW w:w="0" w:type="auto"/>
            <w:shd w:val="clear" w:color="auto" w:fill="auto"/>
          </w:tcPr>
          <w:p w14:paraId="036CF62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062C676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Printer</w:t>
            </w:r>
          </w:p>
        </w:tc>
        <w:tc>
          <w:tcPr>
            <w:tcW w:w="0" w:type="auto"/>
            <w:shd w:val="clear" w:color="auto" w:fill="auto"/>
          </w:tcPr>
          <w:p w14:paraId="7086979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High-speed printer</w:t>
            </w:r>
          </w:p>
        </w:tc>
        <w:tc>
          <w:tcPr>
            <w:tcW w:w="0" w:type="auto"/>
            <w:shd w:val="clear" w:color="auto" w:fill="auto"/>
          </w:tcPr>
          <w:p w14:paraId="7672E4F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0" w:type="auto"/>
            <w:shd w:val="clear" w:color="auto" w:fill="auto"/>
          </w:tcPr>
          <w:p w14:paraId="30C6682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1:25</w:t>
            </w:r>
          </w:p>
        </w:tc>
      </w:tr>
      <w:tr w:rsidR="00097F5C" w:rsidRPr="00813E1E" w14:paraId="29C41F14" w14:textId="77777777" w:rsidTr="00BE745A">
        <w:tc>
          <w:tcPr>
            <w:tcW w:w="0" w:type="auto"/>
            <w:shd w:val="clear" w:color="auto" w:fill="auto"/>
          </w:tcPr>
          <w:p w14:paraId="0352458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6</w:t>
            </w:r>
          </w:p>
        </w:tc>
        <w:tc>
          <w:tcPr>
            <w:tcW w:w="0" w:type="auto"/>
            <w:shd w:val="clear" w:color="auto" w:fill="auto"/>
          </w:tcPr>
          <w:p w14:paraId="064226A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Whiteboard</w:t>
            </w:r>
          </w:p>
        </w:tc>
        <w:tc>
          <w:tcPr>
            <w:tcW w:w="0" w:type="auto"/>
            <w:shd w:val="clear" w:color="auto" w:fill="auto"/>
          </w:tcPr>
          <w:p w14:paraId="32D0DF7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Standard-sized whiteboard</w:t>
            </w:r>
          </w:p>
        </w:tc>
        <w:tc>
          <w:tcPr>
            <w:tcW w:w="0" w:type="auto"/>
            <w:shd w:val="clear" w:color="auto" w:fill="auto"/>
          </w:tcPr>
          <w:p w14:paraId="121A5F3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0" w:type="auto"/>
            <w:shd w:val="clear" w:color="auto" w:fill="auto"/>
          </w:tcPr>
          <w:p w14:paraId="18C3C75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1:25</w:t>
            </w:r>
          </w:p>
        </w:tc>
      </w:tr>
      <w:tr w:rsidR="00097F5C" w:rsidRPr="00813E1E" w14:paraId="77DCBD4C" w14:textId="77777777" w:rsidTr="00BE745A">
        <w:tc>
          <w:tcPr>
            <w:tcW w:w="0" w:type="auto"/>
            <w:shd w:val="clear" w:color="auto" w:fill="auto"/>
          </w:tcPr>
          <w:p w14:paraId="63E90DC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7</w:t>
            </w:r>
          </w:p>
        </w:tc>
        <w:tc>
          <w:tcPr>
            <w:tcW w:w="0" w:type="auto"/>
            <w:shd w:val="clear" w:color="auto" w:fill="auto"/>
          </w:tcPr>
          <w:p w14:paraId="7EC1923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Business Plan Templates</w:t>
            </w:r>
          </w:p>
        </w:tc>
        <w:tc>
          <w:tcPr>
            <w:tcW w:w="0" w:type="auto"/>
            <w:shd w:val="clear" w:color="auto" w:fill="auto"/>
          </w:tcPr>
          <w:p w14:paraId="6314570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Templates for business plan development</w:t>
            </w:r>
          </w:p>
        </w:tc>
        <w:tc>
          <w:tcPr>
            <w:tcW w:w="0" w:type="auto"/>
            <w:shd w:val="clear" w:color="auto" w:fill="auto"/>
          </w:tcPr>
          <w:p w14:paraId="1E5C516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56AAF74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432FB1D4" w14:textId="77777777" w:rsidTr="00BE745A">
        <w:tc>
          <w:tcPr>
            <w:tcW w:w="0" w:type="auto"/>
            <w:shd w:val="clear" w:color="auto" w:fill="auto"/>
          </w:tcPr>
          <w:p w14:paraId="6A57056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8</w:t>
            </w:r>
          </w:p>
        </w:tc>
        <w:tc>
          <w:tcPr>
            <w:tcW w:w="0" w:type="auto"/>
            <w:shd w:val="clear" w:color="auto" w:fill="auto"/>
          </w:tcPr>
          <w:p w14:paraId="2776C60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Overhead Projector</w:t>
            </w:r>
          </w:p>
        </w:tc>
        <w:tc>
          <w:tcPr>
            <w:tcW w:w="0" w:type="auto"/>
            <w:shd w:val="clear" w:color="auto" w:fill="auto"/>
          </w:tcPr>
          <w:p w14:paraId="1298390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Projector for visual presentations</w:t>
            </w:r>
          </w:p>
        </w:tc>
        <w:tc>
          <w:tcPr>
            <w:tcW w:w="0" w:type="auto"/>
            <w:shd w:val="clear" w:color="auto" w:fill="auto"/>
          </w:tcPr>
          <w:p w14:paraId="74CFF79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0" w:type="auto"/>
            <w:shd w:val="clear" w:color="auto" w:fill="auto"/>
          </w:tcPr>
          <w:p w14:paraId="695A2AF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1:25</w:t>
            </w:r>
          </w:p>
        </w:tc>
      </w:tr>
      <w:tr w:rsidR="00097F5C" w:rsidRPr="00813E1E" w14:paraId="4229CAE0" w14:textId="77777777" w:rsidTr="00BE745A">
        <w:tc>
          <w:tcPr>
            <w:tcW w:w="0" w:type="auto"/>
            <w:shd w:val="clear" w:color="auto" w:fill="auto"/>
          </w:tcPr>
          <w:p w14:paraId="17C5F94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9</w:t>
            </w:r>
          </w:p>
        </w:tc>
        <w:tc>
          <w:tcPr>
            <w:tcW w:w="0" w:type="auto"/>
            <w:shd w:val="clear" w:color="auto" w:fill="auto"/>
          </w:tcPr>
          <w:p w14:paraId="20F88B1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Video Clips</w:t>
            </w:r>
          </w:p>
        </w:tc>
        <w:tc>
          <w:tcPr>
            <w:tcW w:w="0" w:type="auto"/>
            <w:shd w:val="clear" w:color="auto" w:fill="auto"/>
          </w:tcPr>
          <w:p w14:paraId="79FC754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Educational video clips</w:t>
            </w:r>
          </w:p>
        </w:tc>
        <w:tc>
          <w:tcPr>
            <w:tcW w:w="0" w:type="auto"/>
            <w:shd w:val="clear" w:color="auto" w:fill="auto"/>
          </w:tcPr>
          <w:p w14:paraId="652B032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As required</w:t>
            </w:r>
          </w:p>
        </w:tc>
        <w:tc>
          <w:tcPr>
            <w:tcW w:w="0" w:type="auto"/>
            <w:shd w:val="clear" w:color="auto" w:fill="auto"/>
          </w:tcPr>
          <w:p w14:paraId="3E25909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t>
            </w:r>
          </w:p>
        </w:tc>
      </w:tr>
      <w:tr w:rsidR="00097F5C" w:rsidRPr="00813E1E" w14:paraId="3B218389" w14:textId="77777777" w:rsidTr="00BE745A">
        <w:tc>
          <w:tcPr>
            <w:tcW w:w="0" w:type="auto"/>
            <w:shd w:val="clear" w:color="auto" w:fill="auto"/>
          </w:tcPr>
          <w:p w14:paraId="5858C62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10</w:t>
            </w:r>
          </w:p>
        </w:tc>
        <w:tc>
          <w:tcPr>
            <w:tcW w:w="0" w:type="auto"/>
            <w:shd w:val="clear" w:color="auto" w:fill="auto"/>
          </w:tcPr>
          <w:p w14:paraId="60B754C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Newspapers and Handouts</w:t>
            </w:r>
          </w:p>
        </w:tc>
        <w:tc>
          <w:tcPr>
            <w:tcW w:w="0" w:type="auto"/>
            <w:shd w:val="clear" w:color="auto" w:fill="auto"/>
          </w:tcPr>
          <w:p w14:paraId="743D665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Latest newspapers and informational handouts</w:t>
            </w:r>
          </w:p>
        </w:tc>
        <w:tc>
          <w:tcPr>
            <w:tcW w:w="0" w:type="auto"/>
            <w:shd w:val="clear" w:color="auto" w:fill="auto"/>
          </w:tcPr>
          <w:p w14:paraId="728BC29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76B5E51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29352276" w14:textId="77777777" w:rsidTr="00BE745A">
        <w:tc>
          <w:tcPr>
            <w:tcW w:w="0" w:type="auto"/>
            <w:shd w:val="clear" w:color="auto" w:fill="auto"/>
          </w:tcPr>
          <w:p w14:paraId="0FBFE7D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c>
          <w:tcPr>
            <w:tcW w:w="0" w:type="auto"/>
            <w:shd w:val="clear" w:color="auto" w:fill="auto"/>
          </w:tcPr>
          <w:p w14:paraId="502D675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Business Journals</w:t>
            </w:r>
          </w:p>
        </w:tc>
        <w:tc>
          <w:tcPr>
            <w:tcW w:w="0" w:type="auto"/>
            <w:shd w:val="clear" w:color="auto" w:fill="auto"/>
          </w:tcPr>
          <w:p w14:paraId="78E143D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Business-related journals for reference</w:t>
            </w:r>
          </w:p>
        </w:tc>
        <w:tc>
          <w:tcPr>
            <w:tcW w:w="0" w:type="auto"/>
            <w:shd w:val="clear" w:color="auto" w:fill="auto"/>
          </w:tcPr>
          <w:p w14:paraId="74F4C93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0" w:type="auto"/>
            <w:shd w:val="clear" w:color="auto" w:fill="auto"/>
          </w:tcPr>
          <w:p w14:paraId="6DD8976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097F5C" w:rsidRPr="00813E1E" w14:paraId="01167C31" w14:textId="77777777" w:rsidTr="00BE745A">
        <w:tc>
          <w:tcPr>
            <w:tcW w:w="0" w:type="auto"/>
            <w:shd w:val="clear" w:color="auto" w:fill="auto"/>
          </w:tcPr>
          <w:p w14:paraId="7677CCD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12</w:t>
            </w:r>
          </w:p>
        </w:tc>
        <w:tc>
          <w:tcPr>
            <w:tcW w:w="0" w:type="auto"/>
            <w:shd w:val="clear" w:color="auto" w:fill="auto"/>
          </w:tcPr>
          <w:p w14:paraId="6CF9B13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Flashcards</w:t>
            </w:r>
          </w:p>
        </w:tc>
        <w:tc>
          <w:tcPr>
            <w:tcW w:w="0" w:type="auto"/>
            <w:shd w:val="clear" w:color="auto" w:fill="auto"/>
          </w:tcPr>
          <w:p w14:paraId="420F661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Cards for interactive learning</w:t>
            </w:r>
          </w:p>
        </w:tc>
        <w:tc>
          <w:tcPr>
            <w:tcW w:w="0" w:type="auto"/>
            <w:shd w:val="clear" w:color="auto" w:fill="auto"/>
          </w:tcPr>
          <w:p w14:paraId="63CB55B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As required</w:t>
            </w:r>
          </w:p>
        </w:tc>
        <w:tc>
          <w:tcPr>
            <w:tcW w:w="0" w:type="auto"/>
            <w:shd w:val="clear" w:color="auto" w:fill="auto"/>
          </w:tcPr>
          <w:p w14:paraId="0AA5436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t>
            </w:r>
          </w:p>
        </w:tc>
      </w:tr>
      <w:tr w:rsidR="00097F5C" w:rsidRPr="00813E1E" w14:paraId="324763B7" w14:textId="77777777" w:rsidTr="00BE745A">
        <w:tc>
          <w:tcPr>
            <w:tcW w:w="0" w:type="auto"/>
            <w:shd w:val="clear" w:color="auto" w:fill="auto"/>
          </w:tcPr>
          <w:p w14:paraId="56A70DC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13</w:t>
            </w:r>
          </w:p>
        </w:tc>
        <w:tc>
          <w:tcPr>
            <w:tcW w:w="0" w:type="auto"/>
            <w:shd w:val="clear" w:color="auto" w:fill="auto"/>
          </w:tcPr>
          <w:p w14:paraId="61C7C0E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Flip Charts</w:t>
            </w:r>
          </w:p>
        </w:tc>
        <w:tc>
          <w:tcPr>
            <w:tcW w:w="0" w:type="auto"/>
            <w:shd w:val="clear" w:color="auto" w:fill="auto"/>
          </w:tcPr>
          <w:p w14:paraId="473FC1F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Large flip charts for group discussions</w:t>
            </w:r>
          </w:p>
        </w:tc>
        <w:tc>
          <w:tcPr>
            <w:tcW w:w="0" w:type="auto"/>
            <w:shd w:val="clear" w:color="auto" w:fill="auto"/>
          </w:tcPr>
          <w:p w14:paraId="74012A7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As required</w:t>
            </w:r>
          </w:p>
        </w:tc>
        <w:tc>
          <w:tcPr>
            <w:tcW w:w="0" w:type="auto"/>
            <w:shd w:val="clear" w:color="auto" w:fill="auto"/>
          </w:tcPr>
          <w:p w14:paraId="6BC6521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t>
            </w:r>
          </w:p>
        </w:tc>
      </w:tr>
      <w:tr w:rsidR="00097F5C" w:rsidRPr="00813E1E" w14:paraId="02789003" w14:textId="77777777" w:rsidTr="00BE745A">
        <w:tc>
          <w:tcPr>
            <w:tcW w:w="0" w:type="auto"/>
            <w:shd w:val="clear" w:color="auto" w:fill="auto"/>
          </w:tcPr>
          <w:p w14:paraId="77C941F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14</w:t>
            </w:r>
          </w:p>
        </w:tc>
        <w:tc>
          <w:tcPr>
            <w:tcW w:w="0" w:type="auto"/>
            <w:shd w:val="clear" w:color="auto" w:fill="auto"/>
          </w:tcPr>
          <w:p w14:paraId="7EF47C7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Whiteboard Markers</w:t>
            </w:r>
          </w:p>
        </w:tc>
        <w:tc>
          <w:tcPr>
            <w:tcW w:w="0" w:type="auto"/>
            <w:shd w:val="clear" w:color="auto" w:fill="auto"/>
          </w:tcPr>
          <w:p w14:paraId="0456E17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Assorted color whiteboard markers</w:t>
            </w:r>
          </w:p>
        </w:tc>
        <w:tc>
          <w:tcPr>
            <w:tcW w:w="0" w:type="auto"/>
            <w:shd w:val="clear" w:color="auto" w:fill="auto"/>
          </w:tcPr>
          <w:p w14:paraId="1414EAD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 packets</w:t>
            </w:r>
          </w:p>
        </w:tc>
        <w:tc>
          <w:tcPr>
            <w:tcW w:w="0" w:type="auto"/>
            <w:shd w:val="clear" w:color="auto" w:fill="auto"/>
          </w:tcPr>
          <w:p w14:paraId="0182656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t>
            </w:r>
          </w:p>
        </w:tc>
      </w:tr>
      <w:tr w:rsidR="00097F5C" w:rsidRPr="00813E1E" w14:paraId="56EB9A67" w14:textId="77777777" w:rsidTr="00BE745A">
        <w:tc>
          <w:tcPr>
            <w:tcW w:w="0" w:type="auto"/>
            <w:shd w:val="clear" w:color="auto" w:fill="auto"/>
          </w:tcPr>
          <w:p w14:paraId="66397F0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15</w:t>
            </w:r>
          </w:p>
        </w:tc>
        <w:tc>
          <w:tcPr>
            <w:tcW w:w="0" w:type="auto"/>
            <w:shd w:val="clear" w:color="auto" w:fill="auto"/>
          </w:tcPr>
          <w:p w14:paraId="46CB473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Printing Papers</w:t>
            </w:r>
          </w:p>
        </w:tc>
        <w:tc>
          <w:tcPr>
            <w:tcW w:w="0" w:type="auto"/>
            <w:shd w:val="clear" w:color="auto" w:fill="auto"/>
          </w:tcPr>
          <w:p w14:paraId="7F78948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Standard A4 size printing papers</w:t>
            </w:r>
          </w:p>
        </w:tc>
        <w:tc>
          <w:tcPr>
            <w:tcW w:w="0" w:type="auto"/>
            <w:shd w:val="clear" w:color="auto" w:fill="auto"/>
          </w:tcPr>
          <w:p w14:paraId="4FE7B13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As required</w:t>
            </w:r>
          </w:p>
        </w:tc>
        <w:tc>
          <w:tcPr>
            <w:tcW w:w="0" w:type="auto"/>
            <w:shd w:val="clear" w:color="auto" w:fill="auto"/>
          </w:tcPr>
          <w:p w14:paraId="0685D29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t>
            </w:r>
          </w:p>
        </w:tc>
      </w:tr>
      <w:tr w:rsidR="00097F5C" w:rsidRPr="00813E1E" w14:paraId="0F8CB6BD" w14:textId="77777777" w:rsidTr="00BE745A">
        <w:tc>
          <w:tcPr>
            <w:tcW w:w="0" w:type="auto"/>
            <w:shd w:val="clear" w:color="auto" w:fill="auto"/>
          </w:tcPr>
          <w:p w14:paraId="278F552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16</w:t>
            </w:r>
          </w:p>
        </w:tc>
        <w:tc>
          <w:tcPr>
            <w:tcW w:w="0" w:type="auto"/>
            <w:shd w:val="clear" w:color="auto" w:fill="auto"/>
          </w:tcPr>
          <w:p w14:paraId="40C3B7E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Writing Materials</w:t>
            </w:r>
          </w:p>
        </w:tc>
        <w:tc>
          <w:tcPr>
            <w:tcW w:w="0" w:type="auto"/>
            <w:shd w:val="clear" w:color="auto" w:fill="auto"/>
          </w:tcPr>
          <w:p w14:paraId="2F72EBD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Stationery sets for note-taking</w:t>
            </w:r>
          </w:p>
        </w:tc>
        <w:tc>
          <w:tcPr>
            <w:tcW w:w="0" w:type="auto"/>
            <w:shd w:val="clear" w:color="auto" w:fill="auto"/>
          </w:tcPr>
          <w:p w14:paraId="66CF5A0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25 pieces</w:t>
            </w:r>
          </w:p>
        </w:tc>
        <w:tc>
          <w:tcPr>
            <w:tcW w:w="0" w:type="auto"/>
            <w:shd w:val="clear" w:color="auto" w:fill="auto"/>
          </w:tcPr>
          <w:p w14:paraId="3BBE534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097F5C" w:rsidRPr="00813E1E" w14:paraId="5680FB8E" w14:textId="77777777" w:rsidTr="00BE745A">
        <w:tc>
          <w:tcPr>
            <w:tcW w:w="0" w:type="auto"/>
            <w:shd w:val="clear" w:color="auto" w:fill="auto"/>
          </w:tcPr>
          <w:p w14:paraId="244B272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17</w:t>
            </w:r>
          </w:p>
        </w:tc>
        <w:tc>
          <w:tcPr>
            <w:tcW w:w="0" w:type="auto"/>
            <w:shd w:val="clear" w:color="auto" w:fill="auto"/>
          </w:tcPr>
          <w:p w14:paraId="72291F3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Charts</w:t>
            </w:r>
          </w:p>
        </w:tc>
        <w:tc>
          <w:tcPr>
            <w:tcW w:w="0" w:type="auto"/>
            <w:shd w:val="clear" w:color="auto" w:fill="auto"/>
          </w:tcPr>
          <w:p w14:paraId="2E9F4EF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Visual charts for presentations</w:t>
            </w:r>
          </w:p>
        </w:tc>
        <w:tc>
          <w:tcPr>
            <w:tcW w:w="0" w:type="auto"/>
            <w:shd w:val="clear" w:color="auto" w:fill="auto"/>
          </w:tcPr>
          <w:p w14:paraId="30A5D07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As required</w:t>
            </w:r>
          </w:p>
        </w:tc>
        <w:tc>
          <w:tcPr>
            <w:tcW w:w="0" w:type="auto"/>
            <w:shd w:val="clear" w:color="auto" w:fill="auto"/>
          </w:tcPr>
          <w:p w14:paraId="643B6AE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w:t>
            </w:r>
          </w:p>
        </w:tc>
      </w:tr>
    </w:tbl>
    <w:p w14:paraId="2D3F560C" w14:textId="77777777" w:rsidR="00097F5C" w:rsidRPr="00813E1E" w:rsidRDefault="00097F5C" w:rsidP="00097F5C">
      <w:pPr>
        <w:spacing w:after="0" w:line="240" w:lineRule="auto"/>
        <w:rPr>
          <w:rFonts w:ascii="Times New Roman" w:hAnsi="Times New Roman"/>
          <w:b/>
          <w:bCs/>
          <w:iCs/>
          <w:sz w:val="24"/>
          <w:szCs w:val="24"/>
        </w:rPr>
      </w:pPr>
      <w:r w:rsidRPr="00813E1E">
        <w:rPr>
          <w:rFonts w:ascii="Times New Roman" w:hAnsi="Times New Roman"/>
          <w:sz w:val="24"/>
          <w:szCs w:val="24"/>
        </w:rPr>
        <w:br w:type="page"/>
      </w:r>
    </w:p>
    <w:p w14:paraId="71D4CD91" w14:textId="51CE0A3A" w:rsidR="00097F5C" w:rsidRPr="00813E1E" w:rsidRDefault="00097F5C" w:rsidP="00097F5C">
      <w:pPr>
        <w:keepNext/>
        <w:tabs>
          <w:tab w:val="left" w:pos="567"/>
          <w:tab w:val="left" w:pos="1080"/>
          <w:tab w:val="right" w:pos="9026"/>
        </w:tabs>
        <w:spacing w:after="0"/>
        <w:jc w:val="center"/>
        <w:outlineLvl w:val="1"/>
        <w:rPr>
          <w:rFonts w:ascii="Times New Roman" w:hAnsi="Times New Roman"/>
          <w:b/>
          <w:bCs/>
          <w:iCs/>
          <w:sz w:val="24"/>
          <w:szCs w:val="24"/>
        </w:rPr>
      </w:pPr>
      <w:bookmarkStart w:id="55" w:name="_Toc197005501"/>
      <w:bookmarkStart w:id="56" w:name="_Toc197033975"/>
      <w:r w:rsidRPr="00813E1E">
        <w:rPr>
          <w:rFonts w:ascii="Times New Roman" w:hAnsi="Times New Roman"/>
          <w:b/>
          <w:bCs/>
          <w:iCs/>
          <w:sz w:val="24"/>
          <w:szCs w:val="24"/>
        </w:rPr>
        <w:lastRenderedPageBreak/>
        <w:t>WATER SUPPLY SYSTEM</w:t>
      </w:r>
      <w:bookmarkEnd w:id="53"/>
      <w:r w:rsidR="006F1B7B" w:rsidRPr="00813E1E">
        <w:rPr>
          <w:rFonts w:ascii="Times New Roman" w:hAnsi="Times New Roman"/>
          <w:b/>
          <w:bCs/>
          <w:iCs/>
          <w:sz w:val="24"/>
          <w:szCs w:val="24"/>
        </w:rPr>
        <w:t xml:space="preserve"> </w:t>
      </w:r>
      <w:r w:rsidRPr="00813E1E">
        <w:rPr>
          <w:rFonts w:ascii="Times New Roman" w:hAnsi="Times New Roman"/>
          <w:b/>
          <w:bCs/>
          <w:iCs/>
          <w:sz w:val="24"/>
          <w:szCs w:val="24"/>
        </w:rPr>
        <w:t>II</w:t>
      </w:r>
      <w:bookmarkEnd w:id="55"/>
      <w:bookmarkEnd w:id="56"/>
    </w:p>
    <w:p w14:paraId="0BDF3142" w14:textId="77777777" w:rsidR="00097F5C" w:rsidRPr="00813E1E" w:rsidRDefault="00097F5C" w:rsidP="00097F5C">
      <w:pPr>
        <w:rPr>
          <w:rFonts w:ascii="Times New Roman" w:hAnsi="Times New Roman"/>
          <w:sz w:val="24"/>
          <w:szCs w:val="24"/>
        </w:rPr>
      </w:pPr>
    </w:p>
    <w:p w14:paraId="0C7174F1" w14:textId="77777777" w:rsidR="00097F5C" w:rsidRPr="00813E1E" w:rsidRDefault="00097F5C" w:rsidP="00097F5C">
      <w:pPr>
        <w:rPr>
          <w:rFonts w:ascii="Times New Roman" w:hAnsi="Times New Roman"/>
          <w:sz w:val="24"/>
          <w:szCs w:val="24"/>
        </w:rPr>
      </w:pPr>
      <w:r w:rsidRPr="00813E1E">
        <w:rPr>
          <w:rFonts w:ascii="Times New Roman" w:hAnsi="Times New Roman"/>
          <w:b/>
          <w:sz w:val="24"/>
          <w:szCs w:val="24"/>
          <w:lang w:val="en-ZA"/>
        </w:rPr>
        <w:t>UNIT CODE:</w:t>
      </w:r>
      <w:r w:rsidRPr="00813E1E">
        <w:rPr>
          <w:rFonts w:ascii="Times New Roman" w:hAnsi="Times New Roman"/>
          <w:sz w:val="24"/>
          <w:szCs w:val="24"/>
          <w:lang w:val="en-ZA"/>
        </w:rPr>
        <w:t xml:space="preserve"> </w:t>
      </w:r>
      <w:r w:rsidRPr="00813E1E">
        <w:rPr>
          <w:rFonts w:ascii="Times New Roman" w:hAnsi="Times New Roman"/>
          <w:b/>
          <w:sz w:val="24"/>
          <w:szCs w:val="24"/>
        </w:rPr>
        <w:t>0732 351 05A</w:t>
      </w:r>
    </w:p>
    <w:p w14:paraId="779FEB5C" w14:textId="77777777" w:rsidR="00097F5C" w:rsidRPr="00813E1E" w:rsidRDefault="00097F5C" w:rsidP="00097F5C">
      <w:pPr>
        <w:spacing w:after="0"/>
        <w:jc w:val="both"/>
        <w:rPr>
          <w:rFonts w:ascii="Times New Roman" w:hAnsi="Times New Roman"/>
          <w:sz w:val="24"/>
          <w:szCs w:val="24"/>
          <w:lang w:val="en-ZA"/>
        </w:rPr>
      </w:pPr>
      <w:r w:rsidRPr="00813E1E">
        <w:rPr>
          <w:rFonts w:ascii="Times New Roman" w:hAnsi="Times New Roman"/>
          <w:b/>
          <w:sz w:val="24"/>
          <w:szCs w:val="24"/>
          <w:lang w:val="en-ZA"/>
        </w:rPr>
        <w:t xml:space="preserve">UNIT DURATION: </w:t>
      </w:r>
      <w:r w:rsidRPr="00813E1E">
        <w:rPr>
          <w:rFonts w:ascii="Times New Roman" w:hAnsi="Times New Roman"/>
          <w:sz w:val="24"/>
          <w:szCs w:val="24"/>
          <w:lang w:val="en-ZA"/>
        </w:rPr>
        <w:t>60</w:t>
      </w:r>
      <w:r w:rsidRPr="00813E1E">
        <w:rPr>
          <w:rFonts w:ascii="Times New Roman" w:hAnsi="Times New Roman"/>
          <w:b/>
          <w:sz w:val="24"/>
          <w:szCs w:val="24"/>
          <w:lang w:val="en-ZA"/>
        </w:rPr>
        <w:t xml:space="preserve"> </w:t>
      </w:r>
      <w:r w:rsidRPr="00813E1E">
        <w:rPr>
          <w:rFonts w:ascii="Times New Roman" w:hAnsi="Times New Roman"/>
          <w:sz w:val="24"/>
          <w:szCs w:val="24"/>
          <w:lang w:val="en-ZA"/>
        </w:rPr>
        <w:t>Hours</w:t>
      </w:r>
    </w:p>
    <w:p w14:paraId="4D150FE6" w14:textId="77777777" w:rsidR="00097F5C" w:rsidRPr="00813E1E" w:rsidRDefault="00097F5C" w:rsidP="00097F5C">
      <w:pPr>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3C0FBE8D" w14:textId="6B3C4274" w:rsidR="00097F5C" w:rsidRPr="00813E1E" w:rsidRDefault="00097F5C" w:rsidP="00097F5C">
      <w:pPr>
        <w:rPr>
          <w:rFonts w:ascii="Times New Roman" w:hAnsi="Times New Roman"/>
          <w:b/>
          <w:sz w:val="24"/>
          <w:szCs w:val="24"/>
        </w:rPr>
      </w:pPr>
      <w:r w:rsidRPr="00813E1E">
        <w:rPr>
          <w:rFonts w:ascii="Times New Roman" w:hAnsi="Times New Roman"/>
          <w:sz w:val="24"/>
          <w:szCs w:val="24"/>
        </w:rPr>
        <w:t>This unit addresses the Unit of Competency</w:t>
      </w:r>
      <w:r w:rsidRPr="00813E1E">
        <w:rPr>
          <w:rFonts w:ascii="Times New Roman" w:hAnsi="Times New Roman"/>
          <w:sz w:val="24"/>
          <w:szCs w:val="24"/>
          <w:lang w:val="en-ZA"/>
        </w:rPr>
        <w:t xml:space="preserve">: </w:t>
      </w:r>
      <w:bookmarkStart w:id="57" w:name="_Toc165977886"/>
      <w:r w:rsidRPr="00813E1E">
        <w:rPr>
          <w:rFonts w:ascii="Times New Roman" w:hAnsi="Times New Roman"/>
          <w:b/>
          <w:bCs/>
          <w:sz w:val="24"/>
          <w:szCs w:val="24"/>
          <w:lang w:val="en-ZA"/>
        </w:rPr>
        <w:t xml:space="preserve">Install </w:t>
      </w:r>
      <w:r w:rsidRPr="00813E1E">
        <w:rPr>
          <w:rFonts w:ascii="Times New Roman" w:hAnsi="Times New Roman"/>
          <w:b/>
          <w:sz w:val="24"/>
          <w:szCs w:val="24"/>
        </w:rPr>
        <w:t xml:space="preserve">water supply system </w:t>
      </w:r>
      <w:bookmarkEnd w:id="57"/>
      <w:r w:rsidR="006F1B7B" w:rsidRPr="00813E1E">
        <w:rPr>
          <w:rFonts w:ascii="Times New Roman" w:hAnsi="Times New Roman"/>
          <w:b/>
          <w:sz w:val="24"/>
          <w:szCs w:val="24"/>
        </w:rPr>
        <w:t>II</w:t>
      </w:r>
      <w:r w:rsidRPr="00813E1E">
        <w:rPr>
          <w:rFonts w:ascii="Times New Roman" w:hAnsi="Times New Roman"/>
          <w:b/>
          <w:sz w:val="24"/>
          <w:szCs w:val="24"/>
        </w:rPr>
        <w:t>.</w:t>
      </w:r>
    </w:p>
    <w:p w14:paraId="430DF273"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UNIT DESCRIPTION</w:t>
      </w:r>
    </w:p>
    <w:p w14:paraId="3341E136" w14:textId="77777777" w:rsidR="00A4636C" w:rsidRPr="00A4636C" w:rsidRDefault="00A4636C" w:rsidP="00A4636C">
      <w:pPr>
        <w:spacing w:after="0"/>
        <w:jc w:val="both"/>
        <w:rPr>
          <w:rFonts w:ascii="Times New Roman" w:hAnsi="Times New Roman"/>
          <w:sz w:val="24"/>
          <w:szCs w:val="24"/>
        </w:rPr>
      </w:pPr>
      <w:bookmarkStart w:id="58" w:name="_Hlk197032566"/>
      <w:r w:rsidRPr="00A4636C">
        <w:rPr>
          <w:rFonts w:ascii="Times New Roman" w:eastAsia="Times New Roman" w:hAnsi="Times New Roman"/>
          <w:sz w:val="24"/>
          <w:szCs w:val="24"/>
        </w:rPr>
        <w:t xml:space="preserve">This unit specifies the competencies required to install water supply system. It involves preparing water supply system schematic drawings, </w:t>
      </w:r>
      <w:r w:rsidRPr="00A4636C">
        <w:rPr>
          <w:rFonts w:ascii="Times New Roman" w:hAnsi="Times New Roman"/>
          <w:sz w:val="24"/>
          <w:szCs w:val="24"/>
        </w:rPr>
        <w:t>costing water supply materials</w:t>
      </w:r>
      <w:r w:rsidRPr="00A4636C">
        <w:rPr>
          <w:rFonts w:ascii="Times New Roman" w:eastAsia="Times New Roman" w:hAnsi="Times New Roman"/>
          <w:sz w:val="24"/>
          <w:szCs w:val="24"/>
        </w:rPr>
        <w:t xml:space="preserve">, installing water supply pipework, installing water storage tanks and </w:t>
      </w:r>
      <w:r w:rsidRPr="00A4636C">
        <w:rPr>
          <w:rFonts w:ascii="Times New Roman" w:hAnsi="Times New Roman"/>
          <w:sz w:val="24"/>
          <w:szCs w:val="24"/>
        </w:rPr>
        <w:t>maintaining water supply systems</w:t>
      </w:r>
      <w:r w:rsidRPr="00A4636C">
        <w:rPr>
          <w:rFonts w:ascii="Times New Roman" w:eastAsia="Times New Roman" w:hAnsi="Times New Roman"/>
          <w:sz w:val="24"/>
          <w:szCs w:val="24"/>
        </w:rPr>
        <w:t xml:space="preserve">. </w:t>
      </w:r>
    </w:p>
    <w:bookmarkEnd w:id="58"/>
    <w:p w14:paraId="6DE989C1" w14:textId="77777777" w:rsidR="00097F5C" w:rsidRPr="00813E1E" w:rsidRDefault="00097F5C" w:rsidP="00097F5C">
      <w:pPr>
        <w:spacing w:after="0"/>
        <w:jc w:val="both"/>
        <w:rPr>
          <w:rFonts w:ascii="Times New Roman" w:hAnsi="Times New Roman"/>
          <w:color w:val="FF0000"/>
          <w:sz w:val="24"/>
          <w:szCs w:val="24"/>
          <w:lang w:val="en-ZA"/>
        </w:rPr>
      </w:pPr>
    </w:p>
    <w:p w14:paraId="3356A960"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tbl>
      <w:tblPr>
        <w:tblStyle w:val="TableGrid61"/>
        <w:tblW w:w="0" w:type="auto"/>
        <w:tblInd w:w="360" w:type="dxa"/>
        <w:tblLook w:val="04A0" w:firstRow="1" w:lastRow="0" w:firstColumn="1" w:lastColumn="0" w:noHBand="0" w:noVBand="1"/>
      </w:tblPr>
      <w:tblGrid>
        <w:gridCol w:w="1075"/>
        <w:gridCol w:w="5485"/>
        <w:gridCol w:w="2096"/>
      </w:tblGrid>
      <w:tr w:rsidR="00097F5C" w:rsidRPr="00813E1E" w14:paraId="1AC5CBEB" w14:textId="77777777" w:rsidTr="00BE745A">
        <w:tc>
          <w:tcPr>
            <w:tcW w:w="1075" w:type="dxa"/>
          </w:tcPr>
          <w:p w14:paraId="1EAC8FE2" w14:textId="77777777" w:rsidR="00097F5C" w:rsidRPr="00813E1E" w:rsidRDefault="00097F5C" w:rsidP="00097F5C">
            <w:pPr>
              <w:spacing w:before="120" w:after="120"/>
              <w:contextualSpacing/>
              <w:jc w:val="both"/>
              <w:rPr>
                <w:rFonts w:ascii="Times New Roman" w:hAnsi="Times New Roman"/>
                <w:sz w:val="24"/>
                <w:szCs w:val="24"/>
              </w:rPr>
            </w:pPr>
            <w:r w:rsidRPr="00813E1E">
              <w:rPr>
                <w:rFonts w:ascii="Times New Roman" w:hAnsi="Times New Roman"/>
                <w:sz w:val="24"/>
                <w:szCs w:val="24"/>
              </w:rPr>
              <w:t>S.NO</w:t>
            </w:r>
          </w:p>
        </w:tc>
        <w:tc>
          <w:tcPr>
            <w:tcW w:w="5485" w:type="dxa"/>
          </w:tcPr>
          <w:p w14:paraId="5D1899EE" w14:textId="77777777" w:rsidR="00097F5C" w:rsidRPr="00813E1E" w:rsidRDefault="00097F5C" w:rsidP="00097F5C">
            <w:pPr>
              <w:spacing w:before="120" w:after="120"/>
              <w:contextualSpacing/>
              <w:jc w:val="both"/>
              <w:rPr>
                <w:rFonts w:ascii="Times New Roman" w:hAnsi="Times New Roman"/>
                <w:sz w:val="24"/>
                <w:szCs w:val="24"/>
              </w:rPr>
            </w:pPr>
            <w:r w:rsidRPr="00813E1E">
              <w:rPr>
                <w:rFonts w:ascii="Times New Roman" w:hAnsi="Times New Roman"/>
                <w:sz w:val="24"/>
                <w:szCs w:val="24"/>
              </w:rPr>
              <w:t xml:space="preserve">LEARNING OUTCOMES </w:t>
            </w:r>
          </w:p>
        </w:tc>
        <w:tc>
          <w:tcPr>
            <w:tcW w:w="2096" w:type="dxa"/>
          </w:tcPr>
          <w:p w14:paraId="13D62E95" w14:textId="77777777" w:rsidR="00097F5C" w:rsidRPr="00813E1E" w:rsidRDefault="00097F5C" w:rsidP="00097F5C">
            <w:pPr>
              <w:spacing w:before="120" w:after="120"/>
              <w:contextualSpacing/>
              <w:jc w:val="both"/>
              <w:rPr>
                <w:rFonts w:ascii="Times New Roman" w:hAnsi="Times New Roman"/>
                <w:sz w:val="24"/>
                <w:szCs w:val="24"/>
              </w:rPr>
            </w:pPr>
            <w:r w:rsidRPr="00813E1E">
              <w:rPr>
                <w:rFonts w:ascii="Times New Roman" w:hAnsi="Times New Roman"/>
                <w:sz w:val="24"/>
                <w:szCs w:val="24"/>
              </w:rPr>
              <w:t>DURATION(HRS)</w:t>
            </w:r>
          </w:p>
        </w:tc>
      </w:tr>
      <w:tr w:rsidR="00097F5C" w:rsidRPr="00813E1E" w14:paraId="05EE26B9" w14:textId="77777777" w:rsidTr="00BE745A">
        <w:tc>
          <w:tcPr>
            <w:tcW w:w="1075" w:type="dxa"/>
          </w:tcPr>
          <w:p w14:paraId="312CBC48" w14:textId="77777777" w:rsidR="00097F5C" w:rsidRPr="00813E1E" w:rsidRDefault="00097F5C" w:rsidP="00097F5C">
            <w:pPr>
              <w:numPr>
                <w:ilvl w:val="0"/>
                <w:numId w:val="251"/>
              </w:numPr>
              <w:spacing w:before="120" w:after="120" w:line="259" w:lineRule="auto"/>
              <w:contextualSpacing/>
              <w:jc w:val="both"/>
              <w:rPr>
                <w:rFonts w:ascii="Times New Roman" w:hAnsi="Times New Roman"/>
                <w:sz w:val="24"/>
                <w:szCs w:val="24"/>
                <w:lang w:val="en-ZW"/>
              </w:rPr>
            </w:pPr>
          </w:p>
        </w:tc>
        <w:tc>
          <w:tcPr>
            <w:tcW w:w="5485" w:type="dxa"/>
          </w:tcPr>
          <w:p w14:paraId="1C3FDBB1" w14:textId="77777777" w:rsidR="00097F5C" w:rsidRPr="00813E1E" w:rsidRDefault="00097F5C" w:rsidP="00097F5C">
            <w:pPr>
              <w:spacing w:before="120" w:after="120"/>
              <w:contextualSpacing/>
              <w:jc w:val="both"/>
              <w:rPr>
                <w:rFonts w:ascii="Times New Roman" w:hAnsi="Times New Roman"/>
                <w:sz w:val="24"/>
                <w:szCs w:val="24"/>
              </w:rPr>
            </w:pPr>
            <w:r w:rsidRPr="00813E1E">
              <w:rPr>
                <w:rFonts w:ascii="Times New Roman" w:hAnsi="Times New Roman"/>
                <w:sz w:val="24"/>
                <w:szCs w:val="24"/>
              </w:rPr>
              <w:t xml:space="preserve">Prepare water supply system schematic drawing </w:t>
            </w:r>
          </w:p>
        </w:tc>
        <w:tc>
          <w:tcPr>
            <w:tcW w:w="2096" w:type="dxa"/>
          </w:tcPr>
          <w:p w14:paraId="58DBDE5B" w14:textId="77777777" w:rsidR="00097F5C" w:rsidRPr="00813E1E" w:rsidRDefault="00097F5C" w:rsidP="00097F5C">
            <w:pPr>
              <w:spacing w:before="120" w:after="120"/>
              <w:contextualSpacing/>
              <w:jc w:val="center"/>
              <w:rPr>
                <w:rFonts w:ascii="Times New Roman" w:hAnsi="Times New Roman"/>
                <w:sz w:val="24"/>
                <w:szCs w:val="24"/>
              </w:rPr>
            </w:pPr>
            <w:r w:rsidRPr="00813E1E">
              <w:rPr>
                <w:rFonts w:ascii="Times New Roman" w:hAnsi="Times New Roman"/>
                <w:sz w:val="24"/>
                <w:szCs w:val="24"/>
              </w:rPr>
              <w:t>20</w:t>
            </w:r>
          </w:p>
        </w:tc>
      </w:tr>
      <w:tr w:rsidR="00097F5C" w:rsidRPr="00813E1E" w14:paraId="79943E49" w14:textId="77777777" w:rsidTr="00BE745A">
        <w:tc>
          <w:tcPr>
            <w:tcW w:w="1075" w:type="dxa"/>
          </w:tcPr>
          <w:p w14:paraId="1C503CA2" w14:textId="77777777" w:rsidR="00097F5C" w:rsidRPr="00813E1E" w:rsidRDefault="00097F5C" w:rsidP="00097F5C">
            <w:pPr>
              <w:numPr>
                <w:ilvl w:val="0"/>
                <w:numId w:val="251"/>
              </w:numPr>
              <w:spacing w:before="120" w:after="120" w:line="259" w:lineRule="auto"/>
              <w:contextualSpacing/>
              <w:jc w:val="both"/>
              <w:rPr>
                <w:rFonts w:ascii="Times New Roman" w:hAnsi="Times New Roman"/>
                <w:sz w:val="24"/>
                <w:szCs w:val="24"/>
                <w:lang w:val="en-ZW"/>
              </w:rPr>
            </w:pPr>
          </w:p>
        </w:tc>
        <w:tc>
          <w:tcPr>
            <w:tcW w:w="5485" w:type="dxa"/>
          </w:tcPr>
          <w:p w14:paraId="4D32D9E2" w14:textId="77777777" w:rsidR="00097F5C" w:rsidRPr="00813E1E" w:rsidRDefault="00097F5C" w:rsidP="00097F5C">
            <w:pPr>
              <w:spacing w:before="120" w:after="120"/>
              <w:contextualSpacing/>
              <w:jc w:val="both"/>
              <w:rPr>
                <w:rFonts w:ascii="Times New Roman" w:hAnsi="Times New Roman"/>
                <w:sz w:val="24"/>
                <w:szCs w:val="24"/>
              </w:rPr>
            </w:pPr>
            <w:r w:rsidRPr="00813E1E">
              <w:rPr>
                <w:rFonts w:ascii="Times New Roman" w:hAnsi="Times New Roman"/>
                <w:sz w:val="24"/>
                <w:szCs w:val="24"/>
              </w:rPr>
              <w:t xml:space="preserve">Cost water supply materials </w:t>
            </w:r>
          </w:p>
        </w:tc>
        <w:tc>
          <w:tcPr>
            <w:tcW w:w="2096" w:type="dxa"/>
          </w:tcPr>
          <w:p w14:paraId="32DD946F" w14:textId="77777777" w:rsidR="00097F5C" w:rsidRPr="00813E1E" w:rsidRDefault="00097F5C" w:rsidP="00097F5C">
            <w:pPr>
              <w:spacing w:before="120" w:after="120"/>
              <w:contextualSpacing/>
              <w:jc w:val="center"/>
              <w:rPr>
                <w:rFonts w:ascii="Times New Roman" w:hAnsi="Times New Roman"/>
                <w:sz w:val="24"/>
                <w:szCs w:val="24"/>
              </w:rPr>
            </w:pPr>
            <w:r w:rsidRPr="00813E1E">
              <w:rPr>
                <w:rFonts w:ascii="Times New Roman" w:hAnsi="Times New Roman"/>
                <w:sz w:val="24"/>
                <w:szCs w:val="24"/>
              </w:rPr>
              <w:t>20</w:t>
            </w:r>
          </w:p>
        </w:tc>
      </w:tr>
      <w:tr w:rsidR="00097F5C" w:rsidRPr="00813E1E" w14:paraId="5AFEF8A7" w14:textId="77777777" w:rsidTr="00BE745A">
        <w:tc>
          <w:tcPr>
            <w:tcW w:w="1075" w:type="dxa"/>
          </w:tcPr>
          <w:p w14:paraId="4726802A" w14:textId="77777777" w:rsidR="00097F5C" w:rsidRPr="00813E1E" w:rsidRDefault="00097F5C" w:rsidP="00097F5C">
            <w:pPr>
              <w:numPr>
                <w:ilvl w:val="0"/>
                <w:numId w:val="251"/>
              </w:numPr>
              <w:spacing w:before="120" w:after="120" w:line="259" w:lineRule="auto"/>
              <w:contextualSpacing/>
              <w:jc w:val="both"/>
              <w:rPr>
                <w:rFonts w:ascii="Times New Roman" w:eastAsia="Times New Roman" w:hAnsi="Times New Roman"/>
                <w:sz w:val="24"/>
                <w:szCs w:val="24"/>
                <w:lang w:val="en-ZW"/>
              </w:rPr>
            </w:pPr>
          </w:p>
        </w:tc>
        <w:tc>
          <w:tcPr>
            <w:tcW w:w="5485" w:type="dxa"/>
          </w:tcPr>
          <w:p w14:paraId="2B0F98A9" w14:textId="77777777" w:rsidR="00097F5C" w:rsidRPr="00813E1E" w:rsidRDefault="00097F5C" w:rsidP="00097F5C">
            <w:pPr>
              <w:spacing w:before="120" w:after="120"/>
              <w:contextualSpacing/>
              <w:jc w:val="both"/>
              <w:rPr>
                <w:rFonts w:ascii="Times New Roman" w:hAnsi="Times New Roman"/>
                <w:b/>
                <w:sz w:val="24"/>
                <w:szCs w:val="24"/>
                <w:lang w:val="en-ZA"/>
              </w:rPr>
            </w:pPr>
            <w:r w:rsidRPr="00813E1E">
              <w:rPr>
                <w:rFonts w:ascii="Times New Roman" w:eastAsia="Times New Roman" w:hAnsi="Times New Roman"/>
                <w:sz w:val="24"/>
                <w:szCs w:val="24"/>
              </w:rPr>
              <w:t>Install water storage tank.</w:t>
            </w:r>
          </w:p>
        </w:tc>
        <w:tc>
          <w:tcPr>
            <w:tcW w:w="2096" w:type="dxa"/>
          </w:tcPr>
          <w:p w14:paraId="1060573A" w14:textId="77777777" w:rsidR="00097F5C" w:rsidRPr="00813E1E" w:rsidRDefault="00097F5C" w:rsidP="00097F5C">
            <w:pPr>
              <w:spacing w:before="120" w:after="120"/>
              <w:contextualSpacing/>
              <w:jc w:val="center"/>
              <w:rPr>
                <w:rFonts w:ascii="Times New Roman" w:eastAsia="Times New Roman" w:hAnsi="Times New Roman"/>
                <w:sz w:val="24"/>
                <w:szCs w:val="24"/>
              </w:rPr>
            </w:pPr>
            <w:r w:rsidRPr="00813E1E">
              <w:rPr>
                <w:rFonts w:ascii="Times New Roman" w:eastAsia="Times New Roman" w:hAnsi="Times New Roman"/>
                <w:sz w:val="24"/>
                <w:szCs w:val="24"/>
              </w:rPr>
              <w:t>20</w:t>
            </w:r>
          </w:p>
        </w:tc>
      </w:tr>
      <w:tr w:rsidR="00097F5C" w:rsidRPr="00813E1E" w14:paraId="55C4C6AE" w14:textId="77777777" w:rsidTr="00BE745A">
        <w:tc>
          <w:tcPr>
            <w:tcW w:w="6560" w:type="dxa"/>
            <w:gridSpan w:val="2"/>
          </w:tcPr>
          <w:p w14:paraId="0295FB6F" w14:textId="77777777" w:rsidR="00097F5C" w:rsidRPr="00813E1E" w:rsidRDefault="00097F5C" w:rsidP="00097F5C">
            <w:pPr>
              <w:spacing w:before="120" w:after="120"/>
              <w:contextualSpacing/>
              <w:jc w:val="both"/>
              <w:rPr>
                <w:rFonts w:ascii="Times New Roman" w:eastAsia="Times New Roman" w:hAnsi="Times New Roman"/>
                <w:b/>
                <w:bCs/>
                <w:sz w:val="24"/>
                <w:szCs w:val="24"/>
              </w:rPr>
            </w:pPr>
            <w:r w:rsidRPr="00813E1E">
              <w:rPr>
                <w:rFonts w:ascii="Times New Roman" w:eastAsia="Times New Roman" w:hAnsi="Times New Roman"/>
                <w:b/>
                <w:bCs/>
                <w:sz w:val="24"/>
                <w:szCs w:val="24"/>
              </w:rPr>
              <w:t xml:space="preserve">TOTAL </w:t>
            </w:r>
          </w:p>
        </w:tc>
        <w:tc>
          <w:tcPr>
            <w:tcW w:w="2096" w:type="dxa"/>
          </w:tcPr>
          <w:p w14:paraId="4EDB7FDB" w14:textId="77777777" w:rsidR="00097F5C" w:rsidRPr="00813E1E" w:rsidRDefault="00097F5C" w:rsidP="00097F5C">
            <w:pPr>
              <w:spacing w:before="120" w:after="120"/>
              <w:contextualSpacing/>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60</w:t>
            </w:r>
          </w:p>
        </w:tc>
      </w:tr>
    </w:tbl>
    <w:p w14:paraId="7906F50C" w14:textId="77777777" w:rsidR="00097F5C" w:rsidRPr="00813E1E" w:rsidRDefault="00097F5C" w:rsidP="00097F5C">
      <w:pPr>
        <w:spacing w:before="120" w:after="120"/>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p w14:paraId="1AF3C685" w14:textId="77777777" w:rsidR="00097F5C" w:rsidRPr="00813E1E" w:rsidRDefault="00097F5C" w:rsidP="00097F5C">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097F5C" w:rsidRPr="00813E1E" w14:paraId="47514CC7" w14:textId="77777777" w:rsidTr="00BE745A">
        <w:trPr>
          <w:trHeight w:val="620"/>
        </w:trPr>
        <w:tc>
          <w:tcPr>
            <w:tcW w:w="1491" w:type="pct"/>
            <w:tcBorders>
              <w:top w:val="single" w:sz="4" w:space="0" w:color="auto"/>
              <w:left w:val="single" w:sz="4" w:space="0" w:color="auto"/>
              <w:bottom w:val="single" w:sz="4" w:space="0" w:color="auto"/>
              <w:right w:val="single" w:sz="4" w:space="0" w:color="auto"/>
            </w:tcBorders>
          </w:tcPr>
          <w:p w14:paraId="1513AB38" w14:textId="77777777" w:rsidR="00097F5C" w:rsidRPr="00813E1E" w:rsidRDefault="00097F5C" w:rsidP="00097F5C">
            <w:pPr>
              <w:spacing w:after="0"/>
              <w:rPr>
                <w:rFonts w:ascii="Times New Roman" w:hAnsi="Times New Roman"/>
                <w:sz w:val="24"/>
                <w:szCs w:val="24"/>
              </w:rPr>
            </w:pPr>
            <w:r w:rsidRPr="00813E1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2E9C4116"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3B79B63E"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097F5C" w:rsidRPr="00813E1E" w14:paraId="2E651CC1" w14:textId="77777777" w:rsidTr="00BE745A">
        <w:trPr>
          <w:trHeight w:val="260"/>
        </w:trPr>
        <w:tc>
          <w:tcPr>
            <w:tcW w:w="1491" w:type="pct"/>
            <w:tcBorders>
              <w:top w:val="single" w:sz="4" w:space="0" w:color="auto"/>
              <w:left w:val="single" w:sz="4" w:space="0" w:color="auto"/>
              <w:bottom w:val="single" w:sz="4" w:space="0" w:color="auto"/>
              <w:right w:val="single" w:sz="4" w:space="0" w:color="auto"/>
            </w:tcBorders>
          </w:tcPr>
          <w:p w14:paraId="14FB497C" w14:textId="77777777" w:rsidR="00097F5C" w:rsidRPr="00813E1E" w:rsidRDefault="00097F5C" w:rsidP="00097F5C">
            <w:pPr>
              <w:numPr>
                <w:ilvl w:val="0"/>
                <w:numId w:val="252"/>
              </w:numPr>
              <w:spacing w:before="120" w:after="120"/>
              <w:contextualSpacing/>
              <w:rPr>
                <w:rFonts w:ascii="Times New Roman" w:hAnsi="Times New Roman"/>
                <w:b/>
                <w:sz w:val="24"/>
                <w:szCs w:val="24"/>
                <w:lang w:val="en-ZA"/>
              </w:rPr>
            </w:pPr>
            <w:r w:rsidRPr="00813E1E">
              <w:rPr>
                <w:rFonts w:ascii="Times New Roman" w:hAnsi="Times New Roman"/>
                <w:sz w:val="24"/>
                <w:szCs w:val="24"/>
              </w:rPr>
              <w:t>Prepare water supply system schematic drawing</w:t>
            </w:r>
          </w:p>
          <w:p w14:paraId="073ECFB3" w14:textId="77777777" w:rsidR="00097F5C" w:rsidRPr="00813E1E" w:rsidRDefault="00097F5C" w:rsidP="00097F5C">
            <w:pPr>
              <w:spacing w:after="160"/>
              <w:contextualSpacing/>
              <w:rPr>
                <w:rFonts w:ascii="Times New Roman" w:eastAsia="Times New Roman" w:hAnsi="Times New Roman"/>
                <w:sz w:val="24"/>
                <w:szCs w:val="24"/>
              </w:rPr>
            </w:pPr>
          </w:p>
        </w:tc>
        <w:tc>
          <w:tcPr>
            <w:tcW w:w="1943" w:type="pct"/>
            <w:tcBorders>
              <w:top w:val="single" w:sz="4" w:space="0" w:color="auto"/>
              <w:left w:val="single" w:sz="4" w:space="0" w:color="auto"/>
              <w:bottom w:val="single" w:sz="4" w:space="0" w:color="auto"/>
              <w:right w:val="single" w:sz="4" w:space="0" w:color="auto"/>
            </w:tcBorders>
          </w:tcPr>
          <w:p w14:paraId="0FB2BB9B" w14:textId="77777777" w:rsidR="00097F5C" w:rsidRPr="00813E1E" w:rsidRDefault="00097F5C" w:rsidP="00097F5C">
            <w:pPr>
              <w:numPr>
                <w:ilvl w:val="1"/>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Personal Protective Equipment</w:t>
            </w:r>
          </w:p>
          <w:p w14:paraId="56D3D7EA"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 xml:space="preserve">Helmet </w:t>
            </w:r>
          </w:p>
          <w:p w14:paraId="180F051A"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 xml:space="preserve">Gloves </w:t>
            </w:r>
          </w:p>
          <w:p w14:paraId="134368CD"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 xml:space="preserve">Dustcoat /overall </w:t>
            </w:r>
          </w:p>
          <w:p w14:paraId="1C183659"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 xml:space="preserve">Safety boots </w:t>
            </w:r>
          </w:p>
          <w:p w14:paraId="67E9BECF"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Face mask</w:t>
            </w:r>
          </w:p>
          <w:p w14:paraId="0D49FA2C"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Safety googles</w:t>
            </w:r>
          </w:p>
          <w:p w14:paraId="6A0F1DD5"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Ear muffs</w:t>
            </w:r>
          </w:p>
          <w:p w14:paraId="60F868E4"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Nose mask</w:t>
            </w:r>
          </w:p>
          <w:p w14:paraId="34DCDDFA" w14:textId="77777777" w:rsidR="00097F5C" w:rsidRPr="00813E1E" w:rsidRDefault="00097F5C" w:rsidP="00097F5C">
            <w:pPr>
              <w:numPr>
                <w:ilvl w:val="1"/>
                <w:numId w:val="253"/>
              </w:numPr>
              <w:spacing w:after="19" w:line="256"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 Working drawings</w:t>
            </w:r>
          </w:p>
          <w:p w14:paraId="183C8FEC"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Pictorial</w:t>
            </w:r>
          </w:p>
          <w:p w14:paraId="666A0AE0"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Scale drawings</w:t>
            </w:r>
          </w:p>
          <w:p w14:paraId="0D3031C8" w14:textId="77777777" w:rsidR="00097F5C" w:rsidRPr="00813E1E" w:rsidRDefault="00097F5C" w:rsidP="00097F5C">
            <w:pPr>
              <w:numPr>
                <w:ilvl w:val="2"/>
                <w:numId w:val="253"/>
              </w:numPr>
              <w:spacing w:after="0"/>
              <w:rPr>
                <w:rFonts w:ascii="Times New Roman" w:eastAsia="Times New Roman" w:hAnsi="Times New Roman"/>
                <w:sz w:val="24"/>
                <w:szCs w:val="24"/>
                <w:lang w:val="en-AU"/>
              </w:rPr>
            </w:pPr>
            <w:r w:rsidRPr="00813E1E">
              <w:rPr>
                <w:rFonts w:ascii="Times New Roman" w:eastAsia="Times New Roman" w:hAnsi="Times New Roman"/>
                <w:sz w:val="24"/>
                <w:szCs w:val="24"/>
                <w:lang w:val="en-AU"/>
              </w:rPr>
              <w:t>Freehand sketching</w:t>
            </w:r>
          </w:p>
          <w:p w14:paraId="0CF2898B" w14:textId="77777777" w:rsidR="00097F5C" w:rsidRPr="00813E1E" w:rsidRDefault="00097F5C" w:rsidP="00097F5C">
            <w:pPr>
              <w:numPr>
                <w:ilvl w:val="2"/>
                <w:numId w:val="253"/>
              </w:numPr>
              <w:spacing w:after="19" w:line="256" w:lineRule="auto"/>
              <w:rPr>
                <w:rFonts w:ascii="Times New Roman" w:eastAsia="Times New Roman" w:hAnsi="Times New Roman"/>
                <w:sz w:val="24"/>
                <w:szCs w:val="24"/>
                <w:lang w:val="en-AU"/>
              </w:rPr>
            </w:pPr>
            <w:r w:rsidRPr="00813E1E">
              <w:rPr>
                <w:rFonts w:ascii="Times New Roman" w:eastAsia="Times New Roman" w:hAnsi="Times New Roman"/>
                <w:sz w:val="24"/>
                <w:szCs w:val="24"/>
                <w:lang w:val="en-AU"/>
              </w:rPr>
              <w:t>Geometric forms</w:t>
            </w:r>
          </w:p>
          <w:p w14:paraId="4F9362B3" w14:textId="77777777" w:rsidR="00097F5C" w:rsidRPr="00813E1E" w:rsidRDefault="00097F5C" w:rsidP="00097F5C">
            <w:pPr>
              <w:numPr>
                <w:ilvl w:val="2"/>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lang w:val="en-AU"/>
              </w:rPr>
              <w:lastRenderedPageBreak/>
              <w:t>Tools and Equipment</w:t>
            </w:r>
          </w:p>
          <w:p w14:paraId="643E589F" w14:textId="77777777" w:rsidR="00097F5C" w:rsidRPr="00813E1E" w:rsidRDefault="00097F5C" w:rsidP="00097F5C">
            <w:pPr>
              <w:numPr>
                <w:ilvl w:val="1"/>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 xml:space="preserve">Measurements and symbols </w:t>
            </w:r>
          </w:p>
          <w:p w14:paraId="46DAC5AC" w14:textId="77777777" w:rsidR="00097F5C" w:rsidRPr="00813E1E" w:rsidRDefault="00097F5C" w:rsidP="00097F5C">
            <w:pPr>
              <w:numPr>
                <w:ilvl w:val="1"/>
                <w:numId w:val="253"/>
              </w:numPr>
              <w:spacing w:after="0"/>
              <w:rPr>
                <w:rFonts w:ascii="Times New Roman" w:eastAsia="Times New Roman" w:hAnsi="Times New Roman"/>
                <w:sz w:val="24"/>
                <w:szCs w:val="24"/>
              </w:rPr>
            </w:pPr>
            <w:r w:rsidRPr="00813E1E">
              <w:rPr>
                <w:rFonts w:ascii="Times New Roman" w:eastAsia="Times New Roman" w:hAnsi="Times New Roman"/>
                <w:sz w:val="24"/>
                <w:szCs w:val="24"/>
              </w:rPr>
              <w:t>Isometric pipework drawings</w:t>
            </w:r>
          </w:p>
        </w:tc>
        <w:tc>
          <w:tcPr>
            <w:tcW w:w="1566" w:type="pct"/>
            <w:tcBorders>
              <w:top w:val="single" w:sz="4" w:space="0" w:color="auto"/>
              <w:left w:val="single" w:sz="4" w:space="0" w:color="auto"/>
              <w:bottom w:val="single" w:sz="4" w:space="0" w:color="auto"/>
              <w:right w:val="single" w:sz="4" w:space="0" w:color="auto"/>
            </w:tcBorders>
          </w:tcPr>
          <w:p w14:paraId="51DE1F44"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lastRenderedPageBreak/>
              <w:t>Written</w:t>
            </w:r>
            <w:ins w:id="59"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51624DFE"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4356DE64"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769E895A"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3B083888"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456D968B"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183523DF"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49ADDF87" w14:textId="77777777" w:rsidR="00097F5C" w:rsidRPr="00813E1E" w:rsidRDefault="00097F5C" w:rsidP="00097F5C">
            <w:pPr>
              <w:spacing w:after="0"/>
              <w:ind w:left="360"/>
              <w:rPr>
                <w:rFonts w:ascii="Times New Roman" w:hAnsi="Times New Roman"/>
                <w:sz w:val="24"/>
                <w:szCs w:val="24"/>
                <w:lang w:val="en-ZA"/>
              </w:rPr>
            </w:pPr>
          </w:p>
        </w:tc>
      </w:tr>
      <w:tr w:rsidR="00097F5C" w:rsidRPr="00813E1E" w14:paraId="6840E13B" w14:textId="77777777" w:rsidTr="00BE745A">
        <w:trPr>
          <w:trHeight w:val="1178"/>
        </w:trPr>
        <w:tc>
          <w:tcPr>
            <w:tcW w:w="1491" w:type="pct"/>
            <w:tcBorders>
              <w:top w:val="single" w:sz="4" w:space="0" w:color="auto"/>
              <w:left w:val="single" w:sz="4" w:space="0" w:color="auto"/>
              <w:bottom w:val="single" w:sz="4" w:space="0" w:color="auto"/>
              <w:right w:val="single" w:sz="4" w:space="0" w:color="auto"/>
            </w:tcBorders>
          </w:tcPr>
          <w:p w14:paraId="780CE25D" w14:textId="77777777" w:rsidR="00097F5C" w:rsidRPr="00813E1E" w:rsidRDefault="00097F5C" w:rsidP="00097F5C">
            <w:pPr>
              <w:numPr>
                <w:ilvl w:val="0"/>
                <w:numId w:val="252"/>
              </w:numPr>
              <w:spacing w:after="160"/>
              <w:contextualSpacing/>
              <w:rPr>
                <w:rFonts w:ascii="Times New Roman" w:eastAsia="Times New Roman" w:hAnsi="Times New Roman"/>
                <w:sz w:val="24"/>
                <w:szCs w:val="24"/>
              </w:rPr>
            </w:pPr>
            <w:r w:rsidRPr="00813E1E">
              <w:rPr>
                <w:rFonts w:ascii="Times New Roman" w:hAnsi="Times New Roman"/>
                <w:sz w:val="24"/>
                <w:szCs w:val="24"/>
              </w:rPr>
              <w:t>Cost water supply materials</w:t>
            </w:r>
            <w:r w:rsidRPr="00813E1E">
              <w:rPr>
                <w:rFonts w:ascii="Times New Roman" w:eastAsia="Times New Roman" w:hAnsi="Times New Roman"/>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tcPr>
          <w:p w14:paraId="21550A37" w14:textId="77777777" w:rsidR="00097F5C" w:rsidRPr="00813E1E" w:rsidRDefault="00097F5C" w:rsidP="00097F5C">
            <w:pPr>
              <w:numPr>
                <w:ilvl w:val="1"/>
                <w:numId w:val="254"/>
              </w:numPr>
              <w:tabs>
                <w:tab w:val="left" w:pos="457"/>
              </w:tabs>
              <w:ind w:left="173" w:hanging="97"/>
              <w:rPr>
                <w:rFonts w:ascii="Times New Roman" w:hAnsi="Times New Roman"/>
                <w:bCs/>
                <w:sz w:val="24"/>
                <w:szCs w:val="24"/>
              </w:rPr>
            </w:pPr>
            <w:r w:rsidRPr="00813E1E">
              <w:rPr>
                <w:rFonts w:ascii="Times New Roman" w:eastAsia="Times New Roman" w:hAnsi="Times New Roman"/>
                <w:bCs/>
                <w:sz w:val="24"/>
                <w:szCs w:val="24"/>
              </w:rPr>
              <w:t>Materials and supplies</w:t>
            </w:r>
          </w:p>
          <w:p w14:paraId="5675A058" w14:textId="77777777" w:rsidR="00097F5C" w:rsidRPr="00813E1E" w:rsidRDefault="00097F5C" w:rsidP="00097F5C">
            <w:pPr>
              <w:numPr>
                <w:ilvl w:val="2"/>
                <w:numId w:val="254"/>
              </w:numPr>
              <w:ind w:left="1291"/>
              <w:rPr>
                <w:rFonts w:ascii="Times New Roman" w:eastAsia="Times New Roman" w:hAnsi="Times New Roman"/>
                <w:bCs/>
                <w:sz w:val="24"/>
                <w:szCs w:val="24"/>
              </w:rPr>
            </w:pPr>
            <w:r w:rsidRPr="00813E1E">
              <w:rPr>
                <w:rFonts w:ascii="Times New Roman" w:eastAsia="Times New Roman" w:hAnsi="Times New Roman"/>
                <w:bCs/>
                <w:sz w:val="24"/>
                <w:szCs w:val="24"/>
              </w:rPr>
              <w:t>Pipes</w:t>
            </w:r>
          </w:p>
          <w:p w14:paraId="79952AEE" w14:textId="77777777" w:rsidR="00097F5C" w:rsidRPr="00813E1E" w:rsidRDefault="00097F5C" w:rsidP="00097F5C">
            <w:pPr>
              <w:numPr>
                <w:ilvl w:val="2"/>
                <w:numId w:val="254"/>
              </w:numPr>
              <w:ind w:left="1291"/>
              <w:rPr>
                <w:rFonts w:ascii="Times New Roman" w:eastAsia="Times New Roman" w:hAnsi="Times New Roman"/>
                <w:bCs/>
                <w:sz w:val="24"/>
                <w:szCs w:val="24"/>
              </w:rPr>
            </w:pPr>
            <w:r w:rsidRPr="00813E1E">
              <w:rPr>
                <w:rFonts w:ascii="Times New Roman" w:eastAsia="Times New Roman" w:hAnsi="Times New Roman"/>
                <w:bCs/>
                <w:sz w:val="24"/>
                <w:szCs w:val="24"/>
              </w:rPr>
              <w:t>Fittings</w:t>
            </w:r>
          </w:p>
          <w:p w14:paraId="6A9CD9EE" w14:textId="77777777" w:rsidR="00097F5C" w:rsidRPr="00813E1E" w:rsidRDefault="00097F5C" w:rsidP="00097F5C">
            <w:pPr>
              <w:numPr>
                <w:ilvl w:val="2"/>
                <w:numId w:val="254"/>
              </w:numPr>
              <w:ind w:left="1291"/>
              <w:rPr>
                <w:rFonts w:ascii="Times New Roman" w:eastAsia="Times New Roman" w:hAnsi="Times New Roman"/>
                <w:bCs/>
                <w:sz w:val="24"/>
                <w:szCs w:val="24"/>
              </w:rPr>
            </w:pPr>
            <w:r w:rsidRPr="00813E1E">
              <w:rPr>
                <w:rFonts w:ascii="Times New Roman" w:eastAsia="Times New Roman" w:hAnsi="Times New Roman"/>
                <w:bCs/>
                <w:sz w:val="24"/>
                <w:szCs w:val="24"/>
              </w:rPr>
              <w:t>Jointing paste</w:t>
            </w:r>
          </w:p>
          <w:p w14:paraId="1E6167D7" w14:textId="77777777" w:rsidR="00097F5C" w:rsidRPr="00813E1E" w:rsidRDefault="00097F5C" w:rsidP="00097F5C">
            <w:pPr>
              <w:numPr>
                <w:ilvl w:val="2"/>
                <w:numId w:val="254"/>
              </w:numPr>
              <w:ind w:left="1291"/>
              <w:rPr>
                <w:rFonts w:ascii="Times New Roman" w:eastAsia="Times New Roman" w:hAnsi="Times New Roman"/>
                <w:bCs/>
                <w:sz w:val="24"/>
                <w:szCs w:val="24"/>
              </w:rPr>
            </w:pPr>
            <w:r w:rsidRPr="00813E1E">
              <w:rPr>
                <w:rFonts w:ascii="Times New Roman" w:eastAsia="Times New Roman" w:hAnsi="Times New Roman"/>
                <w:bCs/>
                <w:sz w:val="24"/>
                <w:szCs w:val="24"/>
              </w:rPr>
              <w:t xml:space="preserve">Adhesives </w:t>
            </w:r>
          </w:p>
          <w:p w14:paraId="19D9578F" w14:textId="77777777" w:rsidR="00097F5C" w:rsidRPr="00813E1E" w:rsidRDefault="00097F5C" w:rsidP="00097F5C">
            <w:pPr>
              <w:numPr>
                <w:ilvl w:val="2"/>
                <w:numId w:val="254"/>
              </w:numPr>
              <w:ind w:left="1291"/>
              <w:rPr>
                <w:rFonts w:ascii="Times New Roman" w:eastAsia="Times New Roman" w:hAnsi="Times New Roman"/>
                <w:bCs/>
                <w:sz w:val="24"/>
                <w:szCs w:val="24"/>
              </w:rPr>
            </w:pPr>
            <w:r w:rsidRPr="00813E1E">
              <w:rPr>
                <w:rFonts w:ascii="Times New Roman" w:eastAsia="Times New Roman" w:hAnsi="Times New Roman"/>
                <w:bCs/>
                <w:sz w:val="24"/>
                <w:szCs w:val="24"/>
              </w:rPr>
              <w:t xml:space="preserve">Hemp </w:t>
            </w:r>
          </w:p>
          <w:p w14:paraId="4200C21F" w14:textId="77777777" w:rsidR="00097F5C" w:rsidRPr="00813E1E" w:rsidRDefault="00097F5C" w:rsidP="00097F5C">
            <w:pPr>
              <w:numPr>
                <w:ilvl w:val="2"/>
                <w:numId w:val="254"/>
              </w:numPr>
              <w:ind w:left="1291"/>
              <w:rPr>
                <w:rFonts w:ascii="Times New Roman" w:eastAsia="Times New Roman" w:hAnsi="Times New Roman"/>
                <w:bCs/>
                <w:sz w:val="24"/>
                <w:szCs w:val="24"/>
              </w:rPr>
            </w:pPr>
            <w:r w:rsidRPr="00813E1E">
              <w:rPr>
                <w:rFonts w:ascii="Times New Roman" w:eastAsia="Times New Roman" w:hAnsi="Times New Roman"/>
                <w:bCs/>
                <w:sz w:val="24"/>
                <w:szCs w:val="24"/>
              </w:rPr>
              <w:t xml:space="preserve">PTFE </w:t>
            </w:r>
          </w:p>
          <w:p w14:paraId="3223E971" w14:textId="77777777" w:rsidR="00097F5C" w:rsidRPr="00813E1E" w:rsidRDefault="00097F5C" w:rsidP="00097F5C">
            <w:pPr>
              <w:numPr>
                <w:ilvl w:val="2"/>
                <w:numId w:val="254"/>
              </w:numPr>
              <w:ind w:left="1291"/>
              <w:rPr>
                <w:rFonts w:ascii="Times New Roman" w:eastAsia="Times New Roman" w:hAnsi="Times New Roman"/>
                <w:bCs/>
                <w:sz w:val="24"/>
                <w:szCs w:val="24"/>
              </w:rPr>
            </w:pPr>
            <w:r w:rsidRPr="00813E1E">
              <w:rPr>
                <w:rFonts w:ascii="Times New Roman" w:eastAsia="Times New Roman" w:hAnsi="Times New Roman"/>
                <w:bCs/>
                <w:sz w:val="24"/>
                <w:szCs w:val="24"/>
              </w:rPr>
              <w:t>Welding rods</w:t>
            </w:r>
          </w:p>
          <w:p w14:paraId="26BF6726" w14:textId="77777777" w:rsidR="00097F5C" w:rsidRPr="00813E1E" w:rsidRDefault="00097F5C" w:rsidP="00097F5C">
            <w:pPr>
              <w:numPr>
                <w:ilvl w:val="1"/>
                <w:numId w:val="254"/>
              </w:numPr>
              <w:tabs>
                <w:tab w:val="left" w:pos="457"/>
              </w:tabs>
              <w:ind w:left="173" w:hanging="97"/>
              <w:rPr>
                <w:rFonts w:ascii="Times New Roman" w:eastAsia="Times New Roman" w:hAnsi="Times New Roman"/>
                <w:bCs/>
                <w:sz w:val="24"/>
                <w:szCs w:val="24"/>
              </w:rPr>
            </w:pPr>
            <w:r w:rsidRPr="00813E1E">
              <w:rPr>
                <w:rFonts w:ascii="Times New Roman" w:eastAsia="Times New Roman" w:hAnsi="Times New Roman"/>
                <w:bCs/>
                <w:sz w:val="24"/>
                <w:szCs w:val="24"/>
              </w:rPr>
              <w:t>Materials schedule</w:t>
            </w:r>
          </w:p>
          <w:p w14:paraId="17E4E124" w14:textId="77777777" w:rsidR="00097F5C" w:rsidRPr="00813E1E" w:rsidRDefault="00097F5C" w:rsidP="00097F5C">
            <w:pPr>
              <w:numPr>
                <w:ilvl w:val="1"/>
                <w:numId w:val="254"/>
              </w:numPr>
              <w:tabs>
                <w:tab w:val="left" w:pos="457"/>
              </w:tabs>
              <w:ind w:left="173" w:hanging="97"/>
              <w:rPr>
                <w:rFonts w:ascii="Times New Roman" w:eastAsia="Times New Roman" w:hAnsi="Times New Roman"/>
                <w:bCs/>
                <w:sz w:val="24"/>
                <w:szCs w:val="24"/>
              </w:rPr>
            </w:pPr>
            <w:r w:rsidRPr="00813E1E">
              <w:rPr>
                <w:rFonts w:ascii="Times New Roman" w:eastAsia="Times New Roman" w:hAnsi="Times New Roman"/>
                <w:bCs/>
                <w:sz w:val="24"/>
                <w:szCs w:val="24"/>
              </w:rPr>
              <w:t>Materials quantification</w:t>
            </w:r>
          </w:p>
          <w:p w14:paraId="429DEEBB" w14:textId="77777777" w:rsidR="00097F5C" w:rsidRPr="00813E1E" w:rsidRDefault="00097F5C" w:rsidP="00097F5C">
            <w:pPr>
              <w:numPr>
                <w:ilvl w:val="1"/>
                <w:numId w:val="254"/>
              </w:numPr>
              <w:tabs>
                <w:tab w:val="left" w:pos="457"/>
              </w:tabs>
              <w:ind w:left="173" w:hanging="97"/>
              <w:rPr>
                <w:rFonts w:ascii="Times New Roman" w:eastAsia="Times New Roman" w:hAnsi="Times New Roman"/>
                <w:bCs/>
                <w:sz w:val="24"/>
                <w:szCs w:val="24"/>
              </w:rPr>
            </w:pPr>
            <w:r w:rsidRPr="00813E1E">
              <w:rPr>
                <w:rFonts w:ascii="Times New Roman" w:eastAsia="Times New Roman" w:hAnsi="Times New Roman"/>
                <w:bCs/>
                <w:sz w:val="24"/>
                <w:szCs w:val="24"/>
              </w:rPr>
              <w:t>Materials and supplies cost estimation</w:t>
            </w:r>
          </w:p>
        </w:tc>
        <w:tc>
          <w:tcPr>
            <w:tcW w:w="1566" w:type="pct"/>
            <w:tcBorders>
              <w:top w:val="single" w:sz="4" w:space="0" w:color="auto"/>
              <w:left w:val="single" w:sz="4" w:space="0" w:color="auto"/>
              <w:bottom w:val="single" w:sz="4" w:space="0" w:color="auto"/>
              <w:right w:val="single" w:sz="4" w:space="0" w:color="auto"/>
            </w:tcBorders>
          </w:tcPr>
          <w:p w14:paraId="3FDC4ECE"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Written</w:t>
            </w:r>
            <w:ins w:id="60"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01C80AA2"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724C9B80"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7FF6759C"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2D0AD909"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1434EF63"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4DD05685"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4C9416F0" w14:textId="77777777" w:rsidR="00097F5C" w:rsidRPr="00813E1E" w:rsidRDefault="00097F5C" w:rsidP="00097F5C">
            <w:pPr>
              <w:numPr>
                <w:ilvl w:val="0"/>
                <w:numId w:val="215"/>
              </w:numPr>
              <w:spacing w:after="0"/>
              <w:ind w:left="410"/>
              <w:rPr>
                <w:rFonts w:ascii="Times New Roman" w:hAnsi="Times New Roman"/>
                <w:sz w:val="24"/>
                <w:szCs w:val="24"/>
                <w:lang w:val="en-ZA"/>
              </w:rPr>
            </w:pPr>
          </w:p>
        </w:tc>
      </w:tr>
      <w:tr w:rsidR="00097F5C" w:rsidRPr="00813E1E" w14:paraId="469923C9" w14:textId="77777777" w:rsidTr="00BE745A">
        <w:trPr>
          <w:trHeight w:val="80"/>
        </w:trPr>
        <w:tc>
          <w:tcPr>
            <w:tcW w:w="1491" w:type="pct"/>
            <w:tcBorders>
              <w:top w:val="single" w:sz="4" w:space="0" w:color="auto"/>
              <w:left w:val="single" w:sz="4" w:space="0" w:color="auto"/>
              <w:bottom w:val="single" w:sz="4" w:space="0" w:color="auto"/>
              <w:right w:val="single" w:sz="4" w:space="0" w:color="auto"/>
            </w:tcBorders>
          </w:tcPr>
          <w:p w14:paraId="1C0D91CB" w14:textId="77777777" w:rsidR="00097F5C" w:rsidRPr="00813E1E" w:rsidRDefault="00097F5C" w:rsidP="00097F5C">
            <w:pPr>
              <w:numPr>
                <w:ilvl w:val="0"/>
                <w:numId w:val="252"/>
              </w:numPr>
              <w:rPr>
                <w:rFonts w:ascii="Times New Roman" w:hAnsi="Times New Roman"/>
                <w:sz w:val="24"/>
                <w:szCs w:val="24"/>
              </w:rPr>
            </w:pPr>
            <w:r w:rsidRPr="00813E1E">
              <w:rPr>
                <w:rFonts w:ascii="Times New Roman" w:eastAsia="Times New Roman" w:hAnsi="Times New Roman"/>
                <w:sz w:val="24"/>
                <w:szCs w:val="24"/>
              </w:rPr>
              <w:t>Install water storage tank.</w:t>
            </w:r>
          </w:p>
        </w:tc>
        <w:tc>
          <w:tcPr>
            <w:tcW w:w="1943" w:type="pct"/>
            <w:tcBorders>
              <w:top w:val="single" w:sz="4" w:space="0" w:color="auto"/>
              <w:left w:val="single" w:sz="4" w:space="0" w:color="auto"/>
              <w:bottom w:val="single" w:sz="4" w:space="0" w:color="auto"/>
              <w:right w:val="single" w:sz="4" w:space="0" w:color="auto"/>
            </w:tcBorders>
          </w:tcPr>
          <w:p w14:paraId="4F9EC7CD" w14:textId="77777777" w:rsidR="00097F5C" w:rsidRPr="00813E1E" w:rsidRDefault="00097F5C" w:rsidP="00097F5C">
            <w:pPr>
              <w:numPr>
                <w:ilvl w:val="1"/>
                <w:numId w:val="255"/>
              </w:numPr>
              <w:ind w:left="598"/>
              <w:rPr>
                <w:rFonts w:ascii="Times New Roman" w:eastAsia="Times New Roman" w:hAnsi="Times New Roman"/>
                <w:sz w:val="24"/>
                <w:szCs w:val="24"/>
              </w:rPr>
            </w:pPr>
            <w:r w:rsidRPr="00813E1E">
              <w:rPr>
                <w:rFonts w:ascii="Times New Roman" w:eastAsia="Times New Roman" w:hAnsi="Times New Roman"/>
                <w:sz w:val="24"/>
                <w:szCs w:val="24"/>
              </w:rPr>
              <w:t>Personal Protective Equipment</w:t>
            </w:r>
          </w:p>
          <w:p w14:paraId="1963E003" w14:textId="77777777" w:rsidR="00097F5C" w:rsidRPr="00813E1E" w:rsidRDefault="00097F5C" w:rsidP="00097F5C">
            <w:pPr>
              <w:numPr>
                <w:ilvl w:val="1"/>
                <w:numId w:val="255"/>
              </w:numPr>
              <w:ind w:left="598"/>
              <w:rPr>
                <w:rFonts w:ascii="Times New Roman" w:eastAsia="Times New Roman" w:hAnsi="Times New Roman"/>
                <w:sz w:val="24"/>
                <w:szCs w:val="24"/>
              </w:rPr>
            </w:pPr>
            <w:r w:rsidRPr="00813E1E">
              <w:rPr>
                <w:rFonts w:ascii="Times New Roman" w:eastAsia="Times New Roman" w:hAnsi="Times New Roman"/>
                <w:sz w:val="24"/>
                <w:szCs w:val="24"/>
              </w:rPr>
              <w:t>Storage tank location</w:t>
            </w:r>
          </w:p>
          <w:p w14:paraId="27959315" w14:textId="77777777" w:rsidR="00097F5C" w:rsidRPr="00813E1E" w:rsidRDefault="00097F5C" w:rsidP="00097F5C">
            <w:pPr>
              <w:numPr>
                <w:ilvl w:val="1"/>
                <w:numId w:val="255"/>
              </w:numPr>
              <w:ind w:left="598"/>
              <w:rPr>
                <w:rFonts w:ascii="Times New Roman" w:eastAsia="Times New Roman" w:hAnsi="Times New Roman"/>
                <w:sz w:val="24"/>
                <w:szCs w:val="24"/>
              </w:rPr>
            </w:pPr>
            <w:r w:rsidRPr="00813E1E">
              <w:rPr>
                <w:rFonts w:ascii="Times New Roman" w:eastAsia="Times New Roman" w:hAnsi="Times New Roman"/>
                <w:sz w:val="24"/>
                <w:szCs w:val="24"/>
              </w:rPr>
              <w:t>Tank connection positions</w:t>
            </w:r>
          </w:p>
          <w:p w14:paraId="303844C0"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Inlet </w:t>
            </w:r>
          </w:p>
          <w:p w14:paraId="79B25576"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Outlet </w:t>
            </w:r>
          </w:p>
          <w:p w14:paraId="4985764B"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Overflow </w:t>
            </w:r>
          </w:p>
          <w:p w14:paraId="201800C7"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Washout</w:t>
            </w:r>
          </w:p>
          <w:p w14:paraId="53E28A7D" w14:textId="77777777" w:rsidR="00097F5C" w:rsidRPr="00813E1E" w:rsidRDefault="00097F5C" w:rsidP="00097F5C">
            <w:pPr>
              <w:numPr>
                <w:ilvl w:val="1"/>
                <w:numId w:val="255"/>
              </w:numPr>
              <w:ind w:left="598"/>
              <w:rPr>
                <w:rFonts w:ascii="Times New Roman" w:eastAsia="Times New Roman" w:hAnsi="Times New Roman"/>
                <w:sz w:val="24"/>
                <w:szCs w:val="24"/>
              </w:rPr>
            </w:pPr>
            <w:r w:rsidRPr="00813E1E">
              <w:rPr>
                <w:rFonts w:ascii="Times New Roman" w:eastAsia="Times New Roman" w:hAnsi="Times New Roman"/>
                <w:sz w:val="24"/>
                <w:szCs w:val="24"/>
              </w:rPr>
              <w:t xml:space="preserve">Pipes </w:t>
            </w:r>
          </w:p>
          <w:p w14:paraId="34E7C017"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Cutting </w:t>
            </w:r>
          </w:p>
          <w:p w14:paraId="39C114A9"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Bending </w:t>
            </w:r>
          </w:p>
          <w:p w14:paraId="3F427D39"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Jointing </w:t>
            </w:r>
          </w:p>
          <w:p w14:paraId="74CAC7C6" w14:textId="77777777" w:rsidR="00097F5C" w:rsidRPr="00813E1E" w:rsidRDefault="00097F5C" w:rsidP="00097F5C">
            <w:pPr>
              <w:numPr>
                <w:ilvl w:val="1"/>
                <w:numId w:val="255"/>
              </w:numPr>
              <w:ind w:left="598"/>
              <w:rPr>
                <w:rFonts w:ascii="Times New Roman" w:eastAsia="Times New Roman" w:hAnsi="Times New Roman"/>
                <w:sz w:val="24"/>
                <w:szCs w:val="24"/>
              </w:rPr>
            </w:pPr>
            <w:r w:rsidRPr="00813E1E">
              <w:rPr>
                <w:rFonts w:ascii="Times New Roman" w:eastAsia="Times New Roman" w:hAnsi="Times New Roman"/>
                <w:sz w:val="24"/>
                <w:szCs w:val="24"/>
              </w:rPr>
              <w:t xml:space="preserve">Control valves and pipe fitting installations </w:t>
            </w:r>
          </w:p>
          <w:p w14:paraId="225EEF7E" w14:textId="77777777" w:rsidR="00097F5C" w:rsidRPr="00813E1E" w:rsidRDefault="00097F5C" w:rsidP="00097F5C">
            <w:pPr>
              <w:numPr>
                <w:ilvl w:val="1"/>
                <w:numId w:val="255"/>
              </w:numPr>
              <w:ind w:left="598"/>
              <w:rPr>
                <w:rFonts w:ascii="Times New Roman" w:eastAsia="Times New Roman" w:hAnsi="Times New Roman"/>
                <w:sz w:val="24"/>
                <w:szCs w:val="24"/>
              </w:rPr>
            </w:pPr>
            <w:r w:rsidRPr="00813E1E">
              <w:rPr>
                <w:rFonts w:ascii="Times New Roman" w:eastAsia="Times New Roman" w:hAnsi="Times New Roman"/>
                <w:sz w:val="24"/>
                <w:szCs w:val="24"/>
              </w:rPr>
              <w:lastRenderedPageBreak/>
              <w:t>Water storage tanks</w:t>
            </w:r>
          </w:p>
          <w:p w14:paraId="2F16724A"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Plastic tanks </w:t>
            </w:r>
          </w:p>
          <w:p w14:paraId="0B2B5F99"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Steel tanks </w:t>
            </w:r>
          </w:p>
          <w:p w14:paraId="19FF147A"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Concrete tanks </w:t>
            </w:r>
          </w:p>
          <w:p w14:paraId="69C14005"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Masonry tanks </w:t>
            </w:r>
          </w:p>
          <w:p w14:paraId="35C1E665" w14:textId="77777777" w:rsidR="00097F5C" w:rsidRPr="00813E1E" w:rsidRDefault="00097F5C" w:rsidP="00097F5C">
            <w:pPr>
              <w:numPr>
                <w:ilvl w:val="2"/>
                <w:numId w:val="255"/>
              </w:numPr>
              <w:spacing w:after="160" w:line="259"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Fibre glass</w:t>
            </w:r>
          </w:p>
          <w:p w14:paraId="6AB07DB7" w14:textId="77777777" w:rsidR="00097F5C" w:rsidRPr="00813E1E" w:rsidRDefault="00097F5C" w:rsidP="00097F5C">
            <w:pPr>
              <w:numPr>
                <w:ilvl w:val="1"/>
                <w:numId w:val="255"/>
              </w:numPr>
              <w:ind w:left="598"/>
              <w:rPr>
                <w:rFonts w:ascii="Times New Roman" w:hAnsi="Times New Roman"/>
                <w:sz w:val="24"/>
                <w:szCs w:val="24"/>
              </w:rPr>
            </w:pPr>
            <w:r w:rsidRPr="00813E1E">
              <w:rPr>
                <w:rFonts w:ascii="Times New Roman" w:eastAsia="Times New Roman" w:hAnsi="Times New Roman"/>
                <w:sz w:val="24"/>
                <w:szCs w:val="24"/>
              </w:rPr>
              <w:t>Housekeeping</w:t>
            </w:r>
          </w:p>
        </w:tc>
        <w:tc>
          <w:tcPr>
            <w:tcW w:w="1566" w:type="pct"/>
            <w:tcBorders>
              <w:top w:val="single" w:sz="4" w:space="0" w:color="auto"/>
              <w:left w:val="single" w:sz="4" w:space="0" w:color="auto"/>
              <w:bottom w:val="single" w:sz="4" w:space="0" w:color="auto"/>
              <w:right w:val="single" w:sz="4" w:space="0" w:color="auto"/>
            </w:tcBorders>
          </w:tcPr>
          <w:p w14:paraId="0FD3CB32"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lastRenderedPageBreak/>
              <w:t>Written</w:t>
            </w:r>
            <w:ins w:id="61"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4B26FE5A"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31F89D96"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29C243A2"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1CA963E9"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296AB51E"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7DB300B5"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572F2487" w14:textId="77777777" w:rsidR="00097F5C" w:rsidRPr="00813E1E" w:rsidRDefault="00097F5C" w:rsidP="00097F5C">
            <w:pPr>
              <w:spacing w:after="0"/>
              <w:ind w:left="410"/>
              <w:rPr>
                <w:rFonts w:ascii="Times New Roman" w:hAnsi="Times New Roman"/>
                <w:sz w:val="24"/>
                <w:szCs w:val="24"/>
                <w:lang w:val="en-ZA"/>
              </w:rPr>
            </w:pPr>
          </w:p>
        </w:tc>
      </w:tr>
    </w:tbl>
    <w:p w14:paraId="7BFEC090" w14:textId="77777777" w:rsidR="00097F5C" w:rsidRPr="00813E1E" w:rsidRDefault="00097F5C" w:rsidP="00097F5C">
      <w:pPr>
        <w:spacing w:after="0"/>
        <w:jc w:val="both"/>
        <w:rPr>
          <w:rFonts w:ascii="Times New Roman" w:hAnsi="Times New Roman"/>
          <w:b/>
          <w:sz w:val="24"/>
          <w:szCs w:val="24"/>
          <w:lang w:val="en-ZA"/>
        </w:rPr>
      </w:pPr>
    </w:p>
    <w:p w14:paraId="772E5FC0"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Suggested Methods of Instruction</w:t>
      </w:r>
    </w:p>
    <w:p w14:paraId="491C4A4D"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Practical</w:t>
      </w:r>
    </w:p>
    <w:p w14:paraId="5D5B480F"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Projects</w:t>
      </w:r>
    </w:p>
    <w:p w14:paraId="11E84A5C"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Demonstrations</w:t>
      </w:r>
    </w:p>
    <w:p w14:paraId="177955E9"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24E17EBF"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Direct Instruction</w:t>
      </w:r>
    </w:p>
    <w:p w14:paraId="79C83A94" w14:textId="77777777" w:rsidR="00097F5C" w:rsidRPr="00813E1E" w:rsidRDefault="00097F5C" w:rsidP="00097F5C">
      <w:pPr>
        <w:spacing w:after="0"/>
        <w:ind w:left="720"/>
        <w:rPr>
          <w:rFonts w:ascii="Times New Roman" w:eastAsia="Times New Roman" w:hAnsi="Times New Roman"/>
          <w:sz w:val="24"/>
          <w:szCs w:val="24"/>
        </w:rPr>
      </w:pPr>
    </w:p>
    <w:p w14:paraId="117C2DC3"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097F5C" w:rsidRPr="00813E1E" w14:paraId="5C1461EE" w14:textId="77777777" w:rsidTr="00BE745A">
        <w:tc>
          <w:tcPr>
            <w:tcW w:w="770" w:type="dxa"/>
          </w:tcPr>
          <w:p w14:paraId="63F45E31"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2192" w:type="dxa"/>
          </w:tcPr>
          <w:p w14:paraId="30CE5B2A"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3535" w:type="dxa"/>
          </w:tcPr>
          <w:p w14:paraId="778C1A2B"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1183" w:type="dxa"/>
          </w:tcPr>
          <w:p w14:paraId="54D4E180"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634" w:type="dxa"/>
          </w:tcPr>
          <w:p w14:paraId="05DBCB56" w14:textId="77777777" w:rsidR="00097F5C" w:rsidRPr="00813E1E" w:rsidRDefault="00097F5C" w:rsidP="00097F5C">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w:t>
            </w:r>
            <w:proofErr w:type="gramStart"/>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:Trainee</w:t>
            </w:r>
            <w:proofErr w:type="gramEnd"/>
            <w:r w:rsidRPr="00813E1E">
              <w:rPr>
                <w:rFonts w:ascii="Times New Roman" w:eastAsia="Times New Roman" w:hAnsi="Times New Roman"/>
                <w:b/>
                <w:bCs/>
                <w:sz w:val="24"/>
                <w:szCs w:val="24"/>
              </w:rPr>
              <w:t>)</w:t>
            </w:r>
          </w:p>
        </w:tc>
      </w:tr>
      <w:tr w:rsidR="00097F5C" w:rsidRPr="00813E1E" w14:paraId="4D0A17F7" w14:textId="77777777" w:rsidTr="00BE745A">
        <w:trPr>
          <w:trHeight w:val="755"/>
        </w:trPr>
        <w:tc>
          <w:tcPr>
            <w:tcW w:w="770" w:type="dxa"/>
          </w:tcPr>
          <w:p w14:paraId="14FDD07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2192" w:type="dxa"/>
          </w:tcPr>
          <w:p w14:paraId="68321E8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Tools and Equipment </w:t>
            </w:r>
          </w:p>
          <w:p w14:paraId="65C9B93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6D47311"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1F4F0A1A"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36434064"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361B2627" w14:textId="77777777" w:rsidTr="00BE745A">
        <w:trPr>
          <w:trHeight w:val="452"/>
        </w:trPr>
        <w:tc>
          <w:tcPr>
            <w:tcW w:w="770" w:type="dxa"/>
          </w:tcPr>
          <w:p w14:paraId="17463E31"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CCCA10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149C74E"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Plumb bob </w:t>
            </w:r>
          </w:p>
        </w:tc>
        <w:tc>
          <w:tcPr>
            <w:tcW w:w="1183" w:type="dxa"/>
          </w:tcPr>
          <w:p w14:paraId="166FE5A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5DCA549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5B8493F" w14:textId="77777777" w:rsidTr="00BE745A">
        <w:tc>
          <w:tcPr>
            <w:tcW w:w="770" w:type="dxa"/>
          </w:tcPr>
          <w:p w14:paraId="4A937A1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6BF889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CE8DB15"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Measuring tools (Tape measure, infra-red light, rule etc.) </w:t>
            </w:r>
          </w:p>
        </w:tc>
        <w:tc>
          <w:tcPr>
            <w:tcW w:w="1183" w:type="dxa"/>
          </w:tcPr>
          <w:p w14:paraId="1C298BA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00DE282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C71391C" w14:textId="77777777" w:rsidTr="00BE745A">
        <w:tc>
          <w:tcPr>
            <w:tcW w:w="770" w:type="dxa"/>
          </w:tcPr>
          <w:p w14:paraId="69DEDC3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5B3FA1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48ED7DF"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Marking tools</w:t>
            </w:r>
          </w:p>
        </w:tc>
        <w:tc>
          <w:tcPr>
            <w:tcW w:w="1183" w:type="dxa"/>
          </w:tcPr>
          <w:p w14:paraId="76FC355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4498293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71C0C54F" w14:textId="77777777" w:rsidTr="00BE745A">
        <w:tc>
          <w:tcPr>
            <w:tcW w:w="770" w:type="dxa"/>
          </w:tcPr>
          <w:p w14:paraId="3EA8A7C3"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738AD58"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45EEA14"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Cutting tools</w:t>
            </w:r>
          </w:p>
        </w:tc>
        <w:tc>
          <w:tcPr>
            <w:tcW w:w="1183" w:type="dxa"/>
          </w:tcPr>
          <w:p w14:paraId="4846C45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5DE693C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2E8B75DE" w14:textId="77777777" w:rsidTr="00BE745A">
        <w:tc>
          <w:tcPr>
            <w:tcW w:w="770" w:type="dxa"/>
          </w:tcPr>
          <w:p w14:paraId="0B5E5D7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E354C9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DC72D72"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Fastening tools</w:t>
            </w:r>
          </w:p>
        </w:tc>
        <w:tc>
          <w:tcPr>
            <w:tcW w:w="1183" w:type="dxa"/>
          </w:tcPr>
          <w:p w14:paraId="7D272EE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634022F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1BA7A5A4" w14:textId="77777777" w:rsidTr="00BE745A">
        <w:tc>
          <w:tcPr>
            <w:tcW w:w="770" w:type="dxa"/>
          </w:tcPr>
          <w:p w14:paraId="3735885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BBC180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9F33ECE"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files </w:t>
            </w:r>
          </w:p>
        </w:tc>
        <w:tc>
          <w:tcPr>
            <w:tcW w:w="1183" w:type="dxa"/>
          </w:tcPr>
          <w:p w14:paraId="23BD326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2C42D9B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3692F062" w14:textId="77777777" w:rsidTr="00BE745A">
        <w:tc>
          <w:tcPr>
            <w:tcW w:w="770" w:type="dxa"/>
          </w:tcPr>
          <w:p w14:paraId="098A3BBB"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7221C6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2A92A83"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Wire brushes</w:t>
            </w:r>
          </w:p>
        </w:tc>
        <w:tc>
          <w:tcPr>
            <w:tcW w:w="1183" w:type="dxa"/>
          </w:tcPr>
          <w:p w14:paraId="7ED09DC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2442ED3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5341E7EB" w14:textId="77777777" w:rsidTr="00BE745A">
        <w:tc>
          <w:tcPr>
            <w:tcW w:w="770" w:type="dxa"/>
          </w:tcPr>
          <w:p w14:paraId="3E1CA92E"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C9331C9"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5E9D152"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Holding tools</w:t>
            </w:r>
          </w:p>
        </w:tc>
        <w:tc>
          <w:tcPr>
            <w:tcW w:w="1183" w:type="dxa"/>
          </w:tcPr>
          <w:p w14:paraId="561026C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44AD9BE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047920D" w14:textId="77777777" w:rsidTr="00BE745A">
        <w:tc>
          <w:tcPr>
            <w:tcW w:w="770" w:type="dxa"/>
          </w:tcPr>
          <w:p w14:paraId="226B12C4"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0BBAE5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B1CF25D"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Drilling equipment </w:t>
            </w:r>
          </w:p>
        </w:tc>
        <w:tc>
          <w:tcPr>
            <w:tcW w:w="1183" w:type="dxa"/>
          </w:tcPr>
          <w:p w14:paraId="608AA5B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4203365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28541EF7" w14:textId="77777777" w:rsidTr="00BE745A">
        <w:tc>
          <w:tcPr>
            <w:tcW w:w="770" w:type="dxa"/>
          </w:tcPr>
          <w:p w14:paraId="24BAC14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B95C8B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C41DAFD"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Plumb bob </w:t>
            </w:r>
          </w:p>
        </w:tc>
        <w:tc>
          <w:tcPr>
            <w:tcW w:w="1183" w:type="dxa"/>
          </w:tcPr>
          <w:p w14:paraId="757AF2D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08C27D78"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0467105E" w14:textId="77777777" w:rsidTr="00BE745A">
        <w:tc>
          <w:tcPr>
            <w:tcW w:w="770" w:type="dxa"/>
          </w:tcPr>
          <w:p w14:paraId="3E34B05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w:t>
            </w:r>
          </w:p>
        </w:tc>
        <w:tc>
          <w:tcPr>
            <w:tcW w:w="2192" w:type="dxa"/>
          </w:tcPr>
          <w:p w14:paraId="065CCAF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Supplies and Materials</w:t>
            </w:r>
          </w:p>
        </w:tc>
        <w:tc>
          <w:tcPr>
            <w:tcW w:w="3535" w:type="dxa"/>
          </w:tcPr>
          <w:p w14:paraId="30E2969C"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7FB89956"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67DF810F"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66B9B47E" w14:textId="77777777" w:rsidTr="00BE745A">
        <w:tc>
          <w:tcPr>
            <w:tcW w:w="770" w:type="dxa"/>
          </w:tcPr>
          <w:p w14:paraId="00EB998E"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96E80ED"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F54E19C" w14:textId="77777777" w:rsidR="00097F5C" w:rsidRPr="00813E1E" w:rsidRDefault="00097F5C" w:rsidP="00097F5C">
            <w:pPr>
              <w:spacing w:after="0" w:line="360" w:lineRule="auto"/>
              <w:rPr>
                <w:rFonts w:ascii="Times New Roman" w:eastAsia="Times New Roman" w:hAnsi="Times New Roman"/>
                <w:sz w:val="24"/>
                <w:szCs w:val="24"/>
              </w:rPr>
            </w:pPr>
            <w:r w:rsidRPr="00813E1E">
              <w:rPr>
                <w:rFonts w:ascii="Times New Roman" w:hAnsi="Times New Roman"/>
                <w:sz w:val="24"/>
                <w:szCs w:val="24"/>
              </w:rPr>
              <w:t>Pipes</w:t>
            </w:r>
          </w:p>
        </w:tc>
        <w:tc>
          <w:tcPr>
            <w:tcW w:w="1183" w:type="dxa"/>
          </w:tcPr>
          <w:p w14:paraId="065FF6F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2A930F2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283CAD3A" w14:textId="77777777" w:rsidTr="00BE745A">
        <w:tc>
          <w:tcPr>
            <w:tcW w:w="770" w:type="dxa"/>
          </w:tcPr>
          <w:p w14:paraId="7D4E37B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CBD321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13678F0"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Gutters</w:t>
            </w:r>
          </w:p>
        </w:tc>
        <w:tc>
          <w:tcPr>
            <w:tcW w:w="1183" w:type="dxa"/>
          </w:tcPr>
          <w:p w14:paraId="61CA62F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2C432DB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5DFF0433" w14:textId="77777777" w:rsidTr="00BE745A">
        <w:tc>
          <w:tcPr>
            <w:tcW w:w="770" w:type="dxa"/>
          </w:tcPr>
          <w:p w14:paraId="3ACE605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A51B98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C472910"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Pipe fittings</w:t>
            </w:r>
          </w:p>
        </w:tc>
        <w:tc>
          <w:tcPr>
            <w:tcW w:w="1183" w:type="dxa"/>
          </w:tcPr>
          <w:p w14:paraId="60FF2D6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387E3D3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4EF77F8A" w14:textId="77777777" w:rsidTr="00BE745A">
        <w:tc>
          <w:tcPr>
            <w:tcW w:w="770" w:type="dxa"/>
          </w:tcPr>
          <w:p w14:paraId="1B51129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042DA3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FBA1BA9"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Accessory</w:t>
            </w:r>
          </w:p>
        </w:tc>
        <w:tc>
          <w:tcPr>
            <w:tcW w:w="1183" w:type="dxa"/>
          </w:tcPr>
          <w:p w14:paraId="51C41EA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6BD7C04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0176EB06" w14:textId="77777777" w:rsidTr="00BE745A">
        <w:trPr>
          <w:trHeight w:val="90"/>
        </w:trPr>
        <w:tc>
          <w:tcPr>
            <w:tcW w:w="770" w:type="dxa"/>
          </w:tcPr>
          <w:p w14:paraId="07E4A9C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A51E63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2F90120"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Adhesives</w:t>
            </w:r>
          </w:p>
        </w:tc>
        <w:tc>
          <w:tcPr>
            <w:tcW w:w="1183" w:type="dxa"/>
          </w:tcPr>
          <w:p w14:paraId="05AD173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5C609D1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136D4E4A" w14:textId="77777777" w:rsidTr="00BE745A">
        <w:tc>
          <w:tcPr>
            <w:tcW w:w="770" w:type="dxa"/>
          </w:tcPr>
          <w:p w14:paraId="4A23081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CFA3C10"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6DF11B8"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Sealant</w:t>
            </w:r>
          </w:p>
        </w:tc>
        <w:tc>
          <w:tcPr>
            <w:tcW w:w="1183" w:type="dxa"/>
          </w:tcPr>
          <w:p w14:paraId="16B7ACD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1F6F7F2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1CEADFBB" w14:textId="77777777" w:rsidTr="00BE745A">
        <w:tc>
          <w:tcPr>
            <w:tcW w:w="770" w:type="dxa"/>
          </w:tcPr>
          <w:p w14:paraId="636127E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1458E09"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466A812"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Pipes</w:t>
            </w:r>
          </w:p>
        </w:tc>
        <w:tc>
          <w:tcPr>
            <w:tcW w:w="1183" w:type="dxa"/>
          </w:tcPr>
          <w:p w14:paraId="714A61E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4D99B61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504C061B" w14:textId="77777777" w:rsidTr="00BE745A">
        <w:tc>
          <w:tcPr>
            <w:tcW w:w="770" w:type="dxa"/>
          </w:tcPr>
          <w:p w14:paraId="7995C0D4"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113723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21067F0" w14:textId="77777777" w:rsidR="00097F5C" w:rsidRPr="00813E1E" w:rsidRDefault="00097F5C" w:rsidP="00097F5C">
            <w:pPr>
              <w:spacing w:after="23" w:line="360" w:lineRule="auto"/>
              <w:jc w:val="both"/>
              <w:rPr>
                <w:rFonts w:ascii="Times New Roman" w:hAnsi="Times New Roman"/>
                <w:sz w:val="24"/>
                <w:szCs w:val="24"/>
              </w:rPr>
            </w:pPr>
            <w:r w:rsidRPr="00813E1E">
              <w:rPr>
                <w:rFonts w:ascii="Times New Roman" w:eastAsia="Times New Roman" w:hAnsi="Times New Roman"/>
                <w:sz w:val="24"/>
                <w:szCs w:val="24"/>
              </w:rPr>
              <w:t xml:space="preserve">Water filters </w:t>
            </w:r>
          </w:p>
        </w:tc>
        <w:tc>
          <w:tcPr>
            <w:tcW w:w="1183" w:type="dxa"/>
          </w:tcPr>
          <w:p w14:paraId="2A704D7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3159778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11A103F6" w14:textId="77777777" w:rsidTr="00BE745A">
        <w:tc>
          <w:tcPr>
            <w:tcW w:w="770" w:type="dxa"/>
          </w:tcPr>
          <w:p w14:paraId="0F932842"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B7C156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24E4825" w14:textId="77777777" w:rsidR="00097F5C" w:rsidRPr="00813E1E" w:rsidRDefault="00097F5C" w:rsidP="00097F5C">
            <w:pPr>
              <w:spacing w:after="23" w:line="360" w:lineRule="auto"/>
              <w:jc w:val="both"/>
              <w:rPr>
                <w:rFonts w:ascii="Times New Roman" w:hAnsi="Times New Roman"/>
                <w:sz w:val="24"/>
                <w:szCs w:val="24"/>
              </w:rPr>
            </w:pPr>
            <w:r w:rsidRPr="00813E1E">
              <w:rPr>
                <w:rFonts w:ascii="Times New Roman" w:eastAsia="Times New Roman" w:hAnsi="Times New Roman"/>
                <w:sz w:val="24"/>
                <w:szCs w:val="24"/>
              </w:rPr>
              <w:t>Water pumps</w:t>
            </w:r>
          </w:p>
        </w:tc>
        <w:tc>
          <w:tcPr>
            <w:tcW w:w="1183" w:type="dxa"/>
          </w:tcPr>
          <w:p w14:paraId="1032759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7AD67DB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bl>
    <w:p w14:paraId="6921B63A" w14:textId="77777777" w:rsidR="00097F5C" w:rsidRPr="00813E1E" w:rsidRDefault="00097F5C" w:rsidP="00097F5C">
      <w:pPr>
        <w:rPr>
          <w:rFonts w:ascii="Times New Roman" w:hAnsi="Times New Roman"/>
          <w:sz w:val="24"/>
          <w:szCs w:val="24"/>
        </w:rPr>
      </w:pPr>
    </w:p>
    <w:p w14:paraId="4D58C24F"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61233879"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1F3A69C1"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1EF7C4E4"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22492603"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6B4409FE"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2C404B5D"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3997EC74"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1456E46D"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6485EB9C"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00AC9A7D"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78AF6694"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7BFF2C4E"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0753B156"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30C6F39B"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5B7C4019"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48B3E12A"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37D1D92E" w14:textId="77777777" w:rsidR="00097F5C" w:rsidRPr="00813E1E" w:rsidRDefault="00097F5C" w:rsidP="00097F5C">
      <w:pPr>
        <w:kinsoku w:val="0"/>
        <w:overflowPunct w:val="0"/>
        <w:spacing w:before="12"/>
        <w:ind w:right="4820"/>
        <w:contextualSpacing/>
        <w:rPr>
          <w:rFonts w:ascii="Times New Roman" w:hAnsi="Times New Roman"/>
          <w:sz w:val="24"/>
          <w:szCs w:val="24"/>
        </w:rPr>
      </w:pPr>
    </w:p>
    <w:p w14:paraId="08859A26" w14:textId="77777777" w:rsidR="00097F5C" w:rsidRPr="00813E1E" w:rsidRDefault="00097F5C" w:rsidP="00097F5C">
      <w:pPr>
        <w:rPr>
          <w:rFonts w:ascii="Times New Roman" w:hAnsi="Times New Roman"/>
          <w:sz w:val="24"/>
          <w:szCs w:val="24"/>
        </w:rPr>
      </w:pPr>
    </w:p>
    <w:p w14:paraId="08774E84" w14:textId="77777777" w:rsidR="00097F5C" w:rsidRPr="00813E1E" w:rsidRDefault="00097F5C" w:rsidP="00097F5C">
      <w:pPr>
        <w:rPr>
          <w:rFonts w:ascii="Times New Roman" w:hAnsi="Times New Roman"/>
          <w:sz w:val="24"/>
          <w:szCs w:val="24"/>
        </w:rPr>
      </w:pPr>
    </w:p>
    <w:p w14:paraId="640BE5F5" w14:textId="77777777" w:rsidR="00097F5C" w:rsidRPr="00813E1E" w:rsidRDefault="00097F5C" w:rsidP="00097F5C">
      <w:pPr>
        <w:rPr>
          <w:rFonts w:ascii="Times New Roman" w:hAnsi="Times New Roman"/>
          <w:sz w:val="24"/>
          <w:szCs w:val="24"/>
        </w:rPr>
      </w:pPr>
    </w:p>
    <w:p w14:paraId="0B298849" w14:textId="42997C19" w:rsidR="00097F5C" w:rsidRPr="00813E1E" w:rsidRDefault="00097F5C" w:rsidP="000D292A">
      <w:pPr>
        <w:spacing w:after="0" w:line="240" w:lineRule="auto"/>
        <w:jc w:val="center"/>
        <w:rPr>
          <w:rFonts w:ascii="Times New Roman" w:hAnsi="Times New Roman"/>
          <w:b/>
          <w:bCs/>
          <w:iCs/>
          <w:sz w:val="24"/>
          <w:szCs w:val="24"/>
        </w:rPr>
      </w:pPr>
      <w:bookmarkStart w:id="62" w:name="_Toc194590886"/>
      <w:bookmarkStart w:id="63" w:name="_Toc194584557"/>
      <w:r w:rsidRPr="00813E1E">
        <w:rPr>
          <w:rFonts w:ascii="Times New Roman" w:hAnsi="Times New Roman"/>
          <w:sz w:val="24"/>
          <w:szCs w:val="24"/>
        </w:rPr>
        <w:br w:type="page"/>
      </w:r>
      <w:bookmarkStart w:id="64" w:name="_Toc197005502"/>
      <w:r w:rsidRPr="00813E1E">
        <w:rPr>
          <w:rFonts w:ascii="Times New Roman" w:hAnsi="Times New Roman"/>
          <w:b/>
          <w:bCs/>
          <w:iCs/>
          <w:sz w:val="24"/>
          <w:szCs w:val="24"/>
        </w:rPr>
        <w:lastRenderedPageBreak/>
        <w:t xml:space="preserve">RAINWATER HARVESTING SYSTEM </w:t>
      </w:r>
      <w:bookmarkEnd w:id="62"/>
      <w:bookmarkEnd w:id="63"/>
      <w:bookmarkEnd w:id="64"/>
      <w:r w:rsidR="006F1B7B" w:rsidRPr="00813E1E">
        <w:rPr>
          <w:rFonts w:ascii="Times New Roman" w:hAnsi="Times New Roman"/>
          <w:b/>
          <w:bCs/>
          <w:iCs/>
          <w:sz w:val="24"/>
          <w:szCs w:val="24"/>
        </w:rPr>
        <w:t>I</w:t>
      </w:r>
    </w:p>
    <w:p w14:paraId="535E1A4E" w14:textId="77777777" w:rsidR="00097F5C" w:rsidRPr="00813E1E" w:rsidRDefault="00097F5C" w:rsidP="00097F5C">
      <w:pPr>
        <w:spacing w:after="0"/>
        <w:jc w:val="both"/>
        <w:rPr>
          <w:rFonts w:ascii="Times New Roman" w:hAnsi="Times New Roman"/>
          <w:b/>
          <w:sz w:val="24"/>
          <w:szCs w:val="24"/>
          <w:lang w:val="en-ZA"/>
        </w:rPr>
      </w:pPr>
    </w:p>
    <w:p w14:paraId="5C240E9B"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 xml:space="preserve">UNIT CODE: </w:t>
      </w:r>
      <w:r w:rsidRPr="00813E1E">
        <w:rPr>
          <w:rFonts w:ascii="Times New Roman" w:hAnsi="Times New Roman"/>
          <w:b/>
          <w:sz w:val="24"/>
          <w:szCs w:val="24"/>
        </w:rPr>
        <w:t>0732 351 06A</w:t>
      </w:r>
    </w:p>
    <w:p w14:paraId="6E513C34" w14:textId="77777777" w:rsidR="00097F5C" w:rsidRPr="00813E1E" w:rsidRDefault="00097F5C" w:rsidP="00097F5C">
      <w:pPr>
        <w:spacing w:after="0"/>
        <w:jc w:val="both"/>
        <w:rPr>
          <w:rFonts w:ascii="Times New Roman" w:hAnsi="Times New Roman"/>
          <w:b/>
          <w:sz w:val="24"/>
          <w:szCs w:val="24"/>
          <w:lang w:val="en-ZA"/>
        </w:rPr>
      </w:pPr>
    </w:p>
    <w:p w14:paraId="3D7F864F" w14:textId="77777777" w:rsidR="00097F5C" w:rsidRPr="00813E1E" w:rsidRDefault="00097F5C" w:rsidP="00097F5C">
      <w:pPr>
        <w:spacing w:after="0"/>
        <w:jc w:val="both"/>
        <w:rPr>
          <w:rFonts w:ascii="Times New Roman" w:hAnsi="Times New Roman"/>
          <w:sz w:val="24"/>
          <w:szCs w:val="24"/>
          <w:lang w:val="en-ZA"/>
        </w:rPr>
      </w:pPr>
      <w:r w:rsidRPr="00813E1E">
        <w:rPr>
          <w:rFonts w:ascii="Times New Roman" w:hAnsi="Times New Roman"/>
          <w:b/>
          <w:sz w:val="24"/>
          <w:szCs w:val="24"/>
          <w:lang w:val="en-ZA"/>
        </w:rPr>
        <w:t xml:space="preserve">UNIT DURATION: </w:t>
      </w:r>
      <w:r w:rsidRPr="00813E1E">
        <w:rPr>
          <w:rFonts w:ascii="Times New Roman" w:hAnsi="Times New Roman"/>
          <w:sz w:val="24"/>
          <w:szCs w:val="24"/>
          <w:lang w:val="en-ZA"/>
        </w:rPr>
        <w:t>80</w:t>
      </w:r>
      <w:r w:rsidRPr="00813E1E">
        <w:rPr>
          <w:rFonts w:ascii="Times New Roman" w:hAnsi="Times New Roman"/>
          <w:b/>
          <w:sz w:val="24"/>
          <w:szCs w:val="24"/>
          <w:lang w:val="en-ZA"/>
        </w:rPr>
        <w:t xml:space="preserve"> </w:t>
      </w:r>
      <w:r w:rsidRPr="00813E1E">
        <w:rPr>
          <w:rFonts w:ascii="Times New Roman" w:hAnsi="Times New Roman"/>
          <w:sz w:val="24"/>
          <w:szCs w:val="24"/>
          <w:lang w:val="en-ZA"/>
        </w:rPr>
        <w:t>Hours</w:t>
      </w:r>
    </w:p>
    <w:p w14:paraId="6050626F" w14:textId="77777777" w:rsidR="00097F5C" w:rsidRPr="00813E1E" w:rsidRDefault="00097F5C" w:rsidP="00097F5C">
      <w:pPr>
        <w:spacing w:after="0"/>
        <w:jc w:val="both"/>
        <w:rPr>
          <w:rFonts w:ascii="Times New Roman" w:hAnsi="Times New Roman"/>
          <w:sz w:val="24"/>
          <w:szCs w:val="24"/>
          <w:lang w:val="en-ZA"/>
        </w:rPr>
      </w:pPr>
    </w:p>
    <w:p w14:paraId="06DD1F15" w14:textId="77777777" w:rsidR="00097F5C" w:rsidRPr="00813E1E" w:rsidRDefault="00097F5C" w:rsidP="00097F5C">
      <w:pPr>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6BFE2B8A" w14:textId="08063F05" w:rsidR="00097F5C" w:rsidRPr="00813E1E" w:rsidRDefault="00097F5C" w:rsidP="00097F5C">
      <w:pPr>
        <w:rPr>
          <w:rFonts w:ascii="Times New Roman" w:hAnsi="Times New Roman"/>
          <w:b/>
          <w:sz w:val="24"/>
          <w:szCs w:val="24"/>
        </w:rPr>
      </w:pPr>
      <w:r w:rsidRPr="00813E1E">
        <w:rPr>
          <w:rFonts w:ascii="Times New Roman" w:hAnsi="Times New Roman"/>
          <w:sz w:val="24"/>
          <w:szCs w:val="24"/>
        </w:rPr>
        <w:t>This unit addresses the Unit of Competency</w:t>
      </w:r>
      <w:r w:rsidRPr="00813E1E">
        <w:rPr>
          <w:rFonts w:ascii="Times New Roman" w:hAnsi="Times New Roman"/>
          <w:b/>
          <w:sz w:val="24"/>
          <w:szCs w:val="24"/>
          <w:lang w:val="en-ZA"/>
        </w:rPr>
        <w:t>:</w:t>
      </w:r>
      <w:bookmarkStart w:id="65" w:name="_Toc165977887"/>
      <w:r w:rsidRPr="00813E1E">
        <w:rPr>
          <w:rFonts w:ascii="Times New Roman" w:hAnsi="Times New Roman"/>
          <w:b/>
          <w:sz w:val="24"/>
          <w:szCs w:val="24"/>
        </w:rPr>
        <w:t xml:space="preserve"> Install Rainwater harvesting system </w:t>
      </w:r>
      <w:bookmarkEnd w:id="65"/>
      <w:r w:rsidR="006F1B7B" w:rsidRPr="00813E1E">
        <w:rPr>
          <w:rFonts w:ascii="Times New Roman" w:hAnsi="Times New Roman"/>
          <w:b/>
          <w:sz w:val="24"/>
          <w:szCs w:val="24"/>
        </w:rPr>
        <w:t>I</w:t>
      </w:r>
      <w:r w:rsidRPr="00813E1E">
        <w:rPr>
          <w:rFonts w:ascii="Times New Roman" w:hAnsi="Times New Roman"/>
          <w:b/>
          <w:sz w:val="24"/>
          <w:szCs w:val="24"/>
        </w:rPr>
        <w:t>.</w:t>
      </w:r>
    </w:p>
    <w:p w14:paraId="10D92ED8" w14:textId="77777777" w:rsidR="00097F5C" w:rsidRPr="00813E1E" w:rsidRDefault="00097F5C" w:rsidP="00097F5C">
      <w:pPr>
        <w:spacing w:after="0"/>
        <w:jc w:val="both"/>
        <w:rPr>
          <w:rFonts w:ascii="Times New Roman" w:hAnsi="Times New Roman"/>
          <w:sz w:val="24"/>
          <w:szCs w:val="24"/>
          <w:lang w:val="en-ZA"/>
        </w:rPr>
      </w:pPr>
    </w:p>
    <w:p w14:paraId="76E6C28C"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UNIT DESCRIPTION</w:t>
      </w:r>
    </w:p>
    <w:p w14:paraId="76656BE7" w14:textId="53B0F8A7" w:rsidR="00097F5C" w:rsidRPr="00813E1E" w:rsidRDefault="000D292A" w:rsidP="00097F5C">
      <w:pPr>
        <w:spacing w:after="0"/>
        <w:jc w:val="both"/>
        <w:rPr>
          <w:rFonts w:ascii="Times New Roman" w:hAnsi="Times New Roman"/>
          <w:b/>
          <w:sz w:val="24"/>
          <w:szCs w:val="24"/>
          <w:lang w:val="en-ZA"/>
        </w:rPr>
      </w:pPr>
      <w:bookmarkStart w:id="66" w:name="_Hlk197032629"/>
      <w:r w:rsidRPr="00813E1E">
        <w:rPr>
          <w:rFonts w:ascii="Times New Roman" w:hAnsi="Times New Roman"/>
          <w:sz w:val="24"/>
          <w:szCs w:val="24"/>
        </w:rPr>
        <w:t>This unit specifies the competencies required to install rainwater harvesting system. It involves preparing rainwater harvesting schematic drawing, costing rainwater harvesting system materials &amp; supplies, fabricating rainwater goods, installing rain water goods, testing rainwater system and maintaining rain water harvesting system.</w:t>
      </w:r>
    </w:p>
    <w:bookmarkEnd w:id="66"/>
    <w:p w14:paraId="1ECEC229" w14:textId="77777777" w:rsidR="000D292A" w:rsidRPr="00813E1E" w:rsidRDefault="000D292A" w:rsidP="00097F5C">
      <w:pPr>
        <w:spacing w:after="0"/>
        <w:jc w:val="both"/>
        <w:rPr>
          <w:rFonts w:ascii="Times New Roman" w:hAnsi="Times New Roman"/>
          <w:b/>
          <w:sz w:val="24"/>
          <w:szCs w:val="24"/>
          <w:lang w:val="en-ZA"/>
        </w:rPr>
      </w:pPr>
    </w:p>
    <w:p w14:paraId="2BE96478" w14:textId="0DB2C8D1"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p w14:paraId="33C02AA2" w14:textId="77777777" w:rsidR="00097F5C" w:rsidRPr="00813E1E" w:rsidRDefault="00097F5C" w:rsidP="00097F5C">
      <w:pPr>
        <w:spacing w:after="0"/>
        <w:jc w:val="both"/>
        <w:rPr>
          <w:rFonts w:ascii="Times New Roman" w:hAnsi="Times New Roman"/>
          <w:b/>
          <w:sz w:val="24"/>
          <w:szCs w:val="24"/>
          <w:lang w:val="en-ZA"/>
        </w:rPr>
      </w:pPr>
    </w:p>
    <w:tbl>
      <w:tblPr>
        <w:tblStyle w:val="TableGrid61"/>
        <w:tblW w:w="0" w:type="auto"/>
        <w:tblInd w:w="137" w:type="dxa"/>
        <w:tblLook w:val="04A0" w:firstRow="1" w:lastRow="0" w:firstColumn="1" w:lastColumn="0" w:noHBand="0" w:noVBand="1"/>
      </w:tblPr>
      <w:tblGrid>
        <w:gridCol w:w="1914"/>
        <w:gridCol w:w="4869"/>
        <w:gridCol w:w="2096"/>
      </w:tblGrid>
      <w:tr w:rsidR="00097F5C" w:rsidRPr="00813E1E" w14:paraId="68522117" w14:textId="77777777" w:rsidTr="00BE745A">
        <w:tc>
          <w:tcPr>
            <w:tcW w:w="1914" w:type="dxa"/>
          </w:tcPr>
          <w:p w14:paraId="6E3056ED"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S.NO</w:t>
            </w:r>
          </w:p>
        </w:tc>
        <w:tc>
          <w:tcPr>
            <w:tcW w:w="4869" w:type="dxa"/>
          </w:tcPr>
          <w:p w14:paraId="4F83A647"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 xml:space="preserve">LEARNING OUTCOME </w:t>
            </w:r>
          </w:p>
        </w:tc>
        <w:tc>
          <w:tcPr>
            <w:tcW w:w="2096" w:type="dxa"/>
          </w:tcPr>
          <w:p w14:paraId="088EC617"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DURATION(HRS)</w:t>
            </w:r>
          </w:p>
        </w:tc>
      </w:tr>
      <w:tr w:rsidR="00097F5C" w:rsidRPr="00813E1E" w14:paraId="43A61AE8" w14:textId="77777777" w:rsidTr="00BE745A">
        <w:tc>
          <w:tcPr>
            <w:tcW w:w="1914" w:type="dxa"/>
          </w:tcPr>
          <w:p w14:paraId="31CC6D29" w14:textId="77777777" w:rsidR="00097F5C" w:rsidRPr="00813E1E" w:rsidRDefault="00097F5C" w:rsidP="00097F5C">
            <w:pPr>
              <w:numPr>
                <w:ilvl w:val="0"/>
                <w:numId w:val="256"/>
              </w:numPr>
              <w:spacing w:after="160" w:line="259" w:lineRule="auto"/>
              <w:contextualSpacing/>
              <w:rPr>
                <w:rFonts w:ascii="Times New Roman" w:hAnsi="Times New Roman"/>
                <w:sz w:val="24"/>
                <w:szCs w:val="24"/>
                <w:lang w:val="en-ZW"/>
              </w:rPr>
            </w:pPr>
          </w:p>
        </w:tc>
        <w:tc>
          <w:tcPr>
            <w:tcW w:w="4869" w:type="dxa"/>
          </w:tcPr>
          <w:p w14:paraId="0A8496C3"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Prepare rainwater harvesting schematic drawing</w:t>
            </w:r>
          </w:p>
        </w:tc>
        <w:tc>
          <w:tcPr>
            <w:tcW w:w="2096" w:type="dxa"/>
          </w:tcPr>
          <w:p w14:paraId="1B987AA7" w14:textId="77777777" w:rsidR="00097F5C" w:rsidRPr="00813E1E" w:rsidRDefault="00097F5C" w:rsidP="00097F5C">
            <w:pPr>
              <w:jc w:val="center"/>
              <w:rPr>
                <w:rFonts w:ascii="Times New Roman" w:hAnsi="Times New Roman"/>
                <w:sz w:val="24"/>
                <w:szCs w:val="24"/>
              </w:rPr>
            </w:pPr>
            <w:r w:rsidRPr="00813E1E">
              <w:rPr>
                <w:rFonts w:ascii="Times New Roman" w:hAnsi="Times New Roman"/>
                <w:sz w:val="24"/>
                <w:szCs w:val="24"/>
              </w:rPr>
              <w:t>10</w:t>
            </w:r>
          </w:p>
        </w:tc>
      </w:tr>
      <w:tr w:rsidR="00097F5C" w:rsidRPr="00813E1E" w14:paraId="52ACD799" w14:textId="77777777" w:rsidTr="00BE745A">
        <w:tc>
          <w:tcPr>
            <w:tcW w:w="1914" w:type="dxa"/>
          </w:tcPr>
          <w:p w14:paraId="5662FFA3" w14:textId="77777777" w:rsidR="00097F5C" w:rsidRPr="00813E1E" w:rsidRDefault="00097F5C" w:rsidP="00097F5C">
            <w:pPr>
              <w:numPr>
                <w:ilvl w:val="0"/>
                <w:numId w:val="256"/>
              </w:numPr>
              <w:spacing w:after="160" w:line="259" w:lineRule="auto"/>
              <w:contextualSpacing/>
              <w:rPr>
                <w:rFonts w:ascii="Times New Roman" w:hAnsi="Times New Roman"/>
                <w:sz w:val="24"/>
                <w:szCs w:val="24"/>
                <w:lang w:val="en-ZW"/>
              </w:rPr>
            </w:pPr>
          </w:p>
        </w:tc>
        <w:tc>
          <w:tcPr>
            <w:tcW w:w="4869" w:type="dxa"/>
          </w:tcPr>
          <w:p w14:paraId="2EF5E363"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 xml:space="preserve">Cost rainwater harvesting system materials &amp; supplies </w:t>
            </w:r>
          </w:p>
        </w:tc>
        <w:tc>
          <w:tcPr>
            <w:tcW w:w="2096" w:type="dxa"/>
          </w:tcPr>
          <w:p w14:paraId="2A211845" w14:textId="77777777" w:rsidR="00097F5C" w:rsidRPr="00813E1E" w:rsidRDefault="00097F5C" w:rsidP="00097F5C">
            <w:pPr>
              <w:jc w:val="center"/>
              <w:rPr>
                <w:rFonts w:ascii="Times New Roman" w:hAnsi="Times New Roman"/>
                <w:sz w:val="24"/>
                <w:szCs w:val="24"/>
              </w:rPr>
            </w:pPr>
            <w:r w:rsidRPr="00813E1E">
              <w:rPr>
                <w:rFonts w:ascii="Times New Roman" w:hAnsi="Times New Roman"/>
                <w:sz w:val="24"/>
                <w:szCs w:val="24"/>
              </w:rPr>
              <w:t>10</w:t>
            </w:r>
          </w:p>
        </w:tc>
      </w:tr>
      <w:tr w:rsidR="00097F5C" w:rsidRPr="00813E1E" w14:paraId="071175DF" w14:textId="77777777" w:rsidTr="00BE745A">
        <w:tc>
          <w:tcPr>
            <w:tcW w:w="1914" w:type="dxa"/>
          </w:tcPr>
          <w:p w14:paraId="4BD7DBD4" w14:textId="77777777" w:rsidR="00097F5C" w:rsidRPr="00813E1E" w:rsidRDefault="00097F5C" w:rsidP="00097F5C">
            <w:pPr>
              <w:numPr>
                <w:ilvl w:val="0"/>
                <w:numId w:val="256"/>
              </w:numPr>
              <w:spacing w:after="160" w:line="259" w:lineRule="auto"/>
              <w:contextualSpacing/>
              <w:rPr>
                <w:rFonts w:ascii="Times New Roman" w:eastAsia="Times New Roman" w:hAnsi="Times New Roman"/>
                <w:sz w:val="24"/>
                <w:szCs w:val="24"/>
                <w:lang w:val="en-ZW"/>
              </w:rPr>
            </w:pPr>
          </w:p>
        </w:tc>
        <w:tc>
          <w:tcPr>
            <w:tcW w:w="4869" w:type="dxa"/>
          </w:tcPr>
          <w:p w14:paraId="3319264A" w14:textId="77777777" w:rsidR="00097F5C" w:rsidRPr="00813E1E" w:rsidRDefault="00097F5C" w:rsidP="00097F5C">
            <w:pPr>
              <w:rPr>
                <w:rFonts w:ascii="Times New Roman" w:hAnsi="Times New Roman"/>
                <w:sz w:val="24"/>
                <w:szCs w:val="24"/>
              </w:rPr>
            </w:pPr>
            <w:r w:rsidRPr="00813E1E">
              <w:rPr>
                <w:rFonts w:ascii="Times New Roman" w:eastAsia="Times New Roman" w:hAnsi="Times New Roman"/>
                <w:sz w:val="24"/>
                <w:szCs w:val="24"/>
              </w:rPr>
              <w:t>Fabricate rainwater goods</w:t>
            </w:r>
          </w:p>
        </w:tc>
        <w:tc>
          <w:tcPr>
            <w:tcW w:w="2096" w:type="dxa"/>
          </w:tcPr>
          <w:p w14:paraId="66DEA94A" w14:textId="77777777" w:rsidR="00097F5C" w:rsidRPr="00813E1E" w:rsidRDefault="00097F5C" w:rsidP="00097F5C">
            <w:pPr>
              <w:jc w:val="center"/>
              <w:rPr>
                <w:rFonts w:ascii="Times New Roman" w:eastAsia="Times New Roman" w:hAnsi="Times New Roman"/>
                <w:sz w:val="24"/>
                <w:szCs w:val="24"/>
              </w:rPr>
            </w:pPr>
            <w:r w:rsidRPr="00813E1E">
              <w:rPr>
                <w:rFonts w:ascii="Times New Roman" w:eastAsia="Times New Roman" w:hAnsi="Times New Roman"/>
                <w:sz w:val="24"/>
                <w:szCs w:val="24"/>
              </w:rPr>
              <w:t>20</w:t>
            </w:r>
          </w:p>
        </w:tc>
      </w:tr>
      <w:tr w:rsidR="00097F5C" w:rsidRPr="00813E1E" w14:paraId="6621A308" w14:textId="77777777" w:rsidTr="00BE745A">
        <w:tc>
          <w:tcPr>
            <w:tcW w:w="1914" w:type="dxa"/>
          </w:tcPr>
          <w:p w14:paraId="43E39466" w14:textId="77777777" w:rsidR="00097F5C" w:rsidRPr="00813E1E" w:rsidRDefault="00097F5C" w:rsidP="00097F5C">
            <w:pPr>
              <w:numPr>
                <w:ilvl w:val="0"/>
                <w:numId w:val="256"/>
              </w:numPr>
              <w:spacing w:after="160" w:line="259" w:lineRule="auto"/>
              <w:contextualSpacing/>
              <w:rPr>
                <w:rFonts w:ascii="Times New Roman" w:hAnsi="Times New Roman"/>
                <w:sz w:val="24"/>
                <w:szCs w:val="24"/>
                <w:lang w:val="en-ZW"/>
              </w:rPr>
            </w:pPr>
          </w:p>
        </w:tc>
        <w:tc>
          <w:tcPr>
            <w:tcW w:w="4869" w:type="dxa"/>
          </w:tcPr>
          <w:p w14:paraId="0CC0E33A"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Install rain water goods</w:t>
            </w:r>
          </w:p>
        </w:tc>
        <w:tc>
          <w:tcPr>
            <w:tcW w:w="2096" w:type="dxa"/>
          </w:tcPr>
          <w:p w14:paraId="5ED9D733" w14:textId="77777777" w:rsidR="00097F5C" w:rsidRPr="00813E1E" w:rsidRDefault="00097F5C" w:rsidP="00097F5C">
            <w:pPr>
              <w:jc w:val="center"/>
              <w:rPr>
                <w:rFonts w:ascii="Times New Roman" w:hAnsi="Times New Roman"/>
                <w:sz w:val="24"/>
                <w:szCs w:val="24"/>
              </w:rPr>
            </w:pPr>
            <w:r w:rsidRPr="00813E1E">
              <w:rPr>
                <w:rFonts w:ascii="Times New Roman" w:hAnsi="Times New Roman"/>
                <w:sz w:val="24"/>
                <w:szCs w:val="24"/>
              </w:rPr>
              <w:t>20</w:t>
            </w:r>
          </w:p>
        </w:tc>
      </w:tr>
      <w:tr w:rsidR="00097F5C" w:rsidRPr="00813E1E" w14:paraId="0843DD0B" w14:textId="77777777" w:rsidTr="00BE745A">
        <w:tc>
          <w:tcPr>
            <w:tcW w:w="1914" w:type="dxa"/>
          </w:tcPr>
          <w:p w14:paraId="33784C23" w14:textId="77777777" w:rsidR="00097F5C" w:rsidRPr="00813E1E" w:rsidRDefault="00097F5C" w:rsidP="00097F5C">
            <w:pPr>
              <w:numPr>
                <w:ilvl w:val="0"/>
                <w:numId w:val="256"/>
              </w:numPr>
              <w:spacing w:after="160" w:line="259" w:lineRule="auto"/>
              <w:contextualSpacing/>
              <w:rPr>
                <w:rFonts w:ascii="Times New Roman" w:eastAsia="Times New Roman" w:hAnsi="Times New Roman"/>
                <w:sz w:val="24"/>
                <w:szCs w:val="24"/>
                <w:lang w:val="en-ZW"/>
              </w:rPr>
            </w:pPr>
          </w:p>
        </w:tc>
        <w:tc>
          <w:tcPr>
            <w:tcW w:w="4869" w:type="dxa"/>
          </w:tcPr>
          <w:p w14:paraId="290DB993" w14:textId="77777777" w:rsidR="00097F5C" w:rsidRPr="00813E1E" w:rsidRDefault="00097F5C" w:rsidP="00097F5C">
            <w:pPr>
              <w:rPr>
                <w:rFonts w:ascii="Times New Roman" w:hAnsi="Times New Roman"/>
                <w:sz w:val="24"/>
                <w:szCs w:val="24"/>
              </w:rPr>
            </w:pPr>
            <w:r w:rsidRPr="00813E1E">
              <w:rPr>
                <w:rFonts w:ascii="Times New Roman" w:eastAsia="Times New Roman" w:hAnsi="Times New Roman"/>
                <w:sz w:val="24"/>
                <w:szCs w:val="24"/>
              </w:rPr>
              <w:t xml:space="preserve">Test rainwater </w:t>
            </w:r>
            <w:r w:rsidRPr="00813E1E">
              <w:rPr>
                <w:rFonts w:ascii="Times New Roman" w:hAnsi="Times New Roman"/>
                <w:sz w:val="24"/>
                <w:szCs w:val="24"/>
              </w:rPr>
              <w:t>system</w:t>
            </w:r>
          </w:p>
        </w:tc>
        <w:tc>
          <w:tcPr>
            <w:tcW w:w="2096" w:type="dxa"/>
          </w:tcPr>
          <w:p w14:paraId="0E951499" w14:textId="77777777" w:rsidR="00097F5C" w:rsidRPr="00813E1E" w:rsidRDefault="00097F5C" w:rsidP="00097F5C">
            <w:pPr>
              <w:jc w:val="center"/>
              <w:rPr>
                <w:rFonts w:ascii="Times New Roman" w:eastAsia="Times New Roman" w:hAnsi="Times New Roman"/>
                <w:sz w:val="24"/>
                <w:szCs w:val="24"/>
              </w:rPr>
            </w:pPr>
            <w:r w:rsidRPr="00813E1E">
              <w:rPr>
                <w:rFonts w:ascii="Times New Roman" w:eastAsia="Times New Roman" w:hAnsi="Times New Roman"/>
                <w:sz w:val="24"/>
                <w:szCs w:val="24"/>
              </w:rPr>
              <w:t>10</w:t>
            </w:r>
          </w:p>
        </w:tc>
      </w:tr>
      <w:tr w:rsidR="00097F5C" w:rsidRPr="00813E1E" w14:paraId="7D115475" w14:textId="77777777" w:rsidTr="00BE745A">
        <w:tc>
          <w:tcPr>
            <w:tcW w:w="1914" w:type="dxa"/>
          </w:tcPr>
          <w:p w14:paraId="2E83AFF6" w14:textId="77777777" w:rsidR="00097F5C" w:rsidRPr="00813E1E" w:rsidRDefault="00097F5C" w:rsidP="00097F5C">
            <w:pPr>
              <w:numPr>
                <w:ilvl w:val="0"/>
                <w:numId w:val="256"/>
              </w:numPr>
              <w:spacing w:after="160" w:line="259" w:lineRule="auto"/>
              <w:contextualSpacing/>
              <w:rPr>
                <w:rFonts w:ascii="Times New Roman" w:hAnsi="Times New Roman"/>
                <w:sz w:val="24"/>
                <w:szCs w:val="24"/>
                <w:lang w:val="en-ZW"/>
              </w:rPr>
            </w:pPr>
          </w:p>
        </w:tc>
        <w:tc>
          <w:tcPr>
            <w:tcW w:w="4869" w:type="dxa"/>
          </w:tcPr>
          <w:p w14:paraId="0D02365B"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Maintain rain water harvesting system</w:t>
            </w:r>
          </w:p>
        </w:tc>
        <w:tc>
          <w:tcPr>
            <w:tcW w:w="2096" w:type="dxa"/>
          </w:tcPr>
          <w:p w14:paraId="28EBE733" w14:textId="77777777" w:rsidR="00097F5C" w:rsidRPr="00813E1E" w:rsidRDefault="00097F5C" w:rsidP="00097F5C">
            <w:pPr>
              <w:jc w:val="center"/>
              <w:rPr>
                <w:rFonts w:ascii="Times New Roman" w:hAnsi="Times New Roman"/>
                <w:sz w:val="24"/>
                <w:szCs w:val="24"/>
              </w:rPr>
            </w:pPr>
            <w:r w:rsidRPr="00813E1E">
              <w:rPr>
                <w:rFonts w:ascii="Times New Roman" w:hAnsi="Times New Roman"/>
                <w:sz w:val="24"/>
                <w:szCs w:val="24"/>
              </w:rPr>
              <w:t>10</w:t>
            </w:r>
          </w:p>
        </w:tc>
      </w:tr>
      <w:tr w:rsidR="00097F5C" w:rsidRPr="00813E1E" w14:paraId="1CABD862" w14:textId="77777777" w:rsidTr="00BE745A">
        <w:tc>
          <w:tcPr>
            <w:tcW w:w="1914" w:type="dxa"/>
          </w:tcPr>
          <w:p w14:paraId="1CE210E8" w14:textId="77777777" w:rsidR="00097F5C" w:rsidRPr="00813E1E" w:rsidRDefault="00097F5C" w:rsidP="00097F5C">
            <w:pPr>
              <w:rPr>
                <w:rFonts w:ascii="Times New Roman" w:hAnsi="Times New Roman"/>
                <w:sz w:val="24"/>
                <w:szCs w:val="24"/>
              </w:rPr>
            </w:pPr>
          </w:p>
        </w:tc>
        <w:tc>
          <w:tcPr>
            <w:tcW w:w="4869" w:type="dxa"/>
          </w:tcPr>
          <w:p w14:paraId="27AF4643" w14:textId="77777777" w:rsidR="00097F5C" w:rsidRPr="00813E1E" w:rsidRDefault="00097F5C" w:rsidP="00097F5C">
            <w:pPr>
              <w:rPr>
                <w:rFonts w:ascii="Times New Roman" w:hAnsi="Times New Roman"/>
                <w:b/>
                <w:bCs/>
                <w:sz w:val="24"/>
                <w:szCs w:val="24"/>
              </w:rPr>
            </w:pPr>
            <w:r w:rsidRPr="00813E1E">
              <w:rPr>
                <w:rFonts w:ascii="Times New Roman" w:hAnsi="Times New Roman"/>
                <w:b/>
                <w:bCs/>
                <w:sz w:val="24"/>
                <w:szCs w:val="24"/>
              </w:rPr>
              <w:t xml:space="preserve">TOTAL </w:t>
            </w:r>
          </w:p>
        </w:tc>
        <w:tc>
          <w:tcPr>
            <w:tcW w:w="2096" w:type="dxa"/>
          </w:tcPr>
          <w:p w14:paraId="0A2731BD" w14:textId="77777777" w:rsidR="00097F5C" w:rsidRPr="00813E1E" w:rsidRDefault="00097F5C" w:rsidP="00097F5C">
            <w:pPr>
              <w:jc w:val="center"/>
              <w:rPr>
                <w:rFonts w:ascii="Times New Roman" w:hAnsi="Times New Roman"/>
                <w:b/>
                <w:bCs/>
                <w:sz w:val="24"/>
                <w:szCs w:val="24"/>
              </w:rPr>
            </w:pPr>
            <w:r w:rsidRPr="00813E1E">
              <w:rPr>
                <w:rFonts w:ascii="Times New Roman" w:hAnsi="Times New Roman"/>
                <w:b/>
                <w:bCs/>
                <w:sz w:val="24"/>
                <w:szCs w:val="24"/>
              </w:rPr>
              <w:t>80</w:t>
            </w:r>
          </w:p>
        </w:tc>
      </w:tr>
    </w:tbl>
    <w:p w14:paraId="0798EE56" w14:textId="77777777" w:rsidR="00097F5C" w:rsidRPr="00813E1E" w:rsidRDefault="00097F5C" w:rsidP="00097F5C">
      <w:pPr>
        <w:rPr>
          <w:rFonts w:ascii="Times New Roman" w:hAnsi="Times New Roman"/>
          <w:sz w:val="24"/>
          <w:szCs w:val="24"/>
        </w:rPr>
      </w:pPr>
    </w:p>
    <w:p w14:paraId="10FC1EB4" w14:textId="77777777" w:rsidR="00097F5C" w:rsidRPr="00813E1E" w:rsidRDefault="00097F5C" w:rsidP="00097F5C">
      <w:pPr>
        <w:rPr>
          <w:rFonts w:ascii="Times New Roman" w:hAnsi="Times New Roman"/>
          <w:sz w:val="24"/>
          <w:szCs w:val="24"/>
        </w:rPr>
      </w:pPr>
    </w:p>
    <w:p w14:paraId="3332A17A" w14:textId="77777777" w:rsidR="00097F5C" w:rsidRPr="00813E1E" w:rsidRDefault="00097F5C" w:rsidP="00097F5C">
      <w:pPr>
        <w:rPr>
          <w:rFonts w:ascii="Times New Roman" w:hAnsi="Times New Roman"/>
          <w:sz w:val="24"/>
          <w:szCs w:val="24"/>
        </w:rPr>
      </w:pPr>
    </w:p>
    <w:p w14:paraId="3869A71A" w14:textId="77777777" w:rsidR="00097F5C" w:rsidRPr="00813E1E" w:rsidRDefault="00097F5C" w:rsidP="00097F5C">
      <w:pPr>
        <w:spacing w:before="120" w:after="120"/>
        <w:contextualSpacing/>
        <w:jc w:val="both"/>
        <w:rPr>
          <w:rFonts w:ascii="Times New Roman" w:hAnsi="Times New Roman"/>
          <w:b/>
          <w:sz w:val="24"/>
          <w:szCs w:val="24"/>
          <w:lang w:val="en-ZA"/>
        </w:rPr>
      </w:pPr>
    </w:p>
    <w:p w14:paraId="483C6BDC" w14:textId="77777777" w:rsidR="00097F5C" w:rsidRPr="00813E1E" w:rsidRDefault="00097F5C" w:rsidP="00097F5C">
      <w:pPr>
        <w:spacing w:before="120" w:after="120"/>
        <w:contextualSpacing/>
        <w:jc w:val="both"/>
        <w:rPr>
          <w:rFonts w:ascii="Times New Roman" w:hAnsi="Times New Roman"/>
          <w:b/>
          <w:sz w:val="24"/>
          <w:szCs w:val="24"/>
          <w:lang w:val="en-ZA"/>
        </w:rPr>
      </w:pPr>
    </w:p>
    <w:p w14:paraId="5102A17A" w14:textId="77777777" w:rsidR="00097F5C" w:rsidRPr="00813E1E" w:rsidRDefault="00097F5C" w:rsidP="00097F5C">
      <w:pPr>
        <w:spacing w:before="120" w:after="120"/>
        <w:contextualSpacing/>
        <w:jc w:val="both"/>
        <w:rPr>
          <w:rFonts w:ascii="Times New Roman" w:hAnsi="Times New Roman"/>
          <w:b/>
          <w:sz w:val="24"/>
          <w:szCs w:val="24"/>
          <w:lang w:val="en-ZA"/>
        </w:rPr>
      </w:pPr>
    </w:p>
    <w:p w14:paraId="6CF994E4" w14:textId="77777777" w:rsidR="00097F5C" w:rsidRPr="00813E1E" w:rsidRDefault="00097F5C" w:rsidP="00097F5C">
      <w:pPr>
        <w:spacing w:before="120" w:after="120"/>
        <w:contextualSpacing/>
        <w:jc w:val="both"/>
        <w:rPr>
          <w:rFonts w:ascii="Times New Roman" w:hAnsi="Times New Roman"/>
          <w:b/>
          <w:sz w:val="24"/>
          <w:szCs w:val="24"/>
          <w:lang w:val="en-ZA"/>
        </w:rPr>
      </w:pPr>
    </w:p>
    <w:p w14:paraId="3DD1EB49" w14:textId="77777777" w:rsidR="00097F5C" w:rsidRPr="00813E1E" w:rsidRDefault="00097F5C" w:rsidP="00097F5C">
      <w:pPr>
        <w:spacing w:before="120" w:after="120"/>
        <w:contextualSpacing/>
        <w:jc w:val="both"/>
        <w:rPr>
          <w:rFonts w:ascii="Times New Roman" w:hAnsi="Times New Roman"/>
          <w:b/>
          <w:sz w:val="24"/>
          <w:szCs w:val="24"/>
          <w:lang w:val="en-ZA"/>
        </w:rPr>
      </w:pPr>
    </w:p>
    <w:p w14:paraId="393C1E1F" w14:textId="77777777" w:rsidR="00097F5C" w:rsidRPr="00813E1E" w:rsidRDefault="00097F5C" w:rsidP="00097F5C">
      <w:pPr>
        <w:spacing w:before="120" w:after="120"/>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p w14:paraId="525C537E" w14:textId="77777777" w:rsidR="00097F5C" w:rsidRPr="00813E1E" w:rsidRDefault="00097F5C" w:rsidP="00097F5C">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097F5C" w:rsidRPr="00813E1E" w14:paraId="150A9B4A" w14:textId="77777777" w:rsidTr="00BE745A">
        <w:trPr>
          <w:trHeight w:val="620"/>
        </w:trPr>
        <w:tc>
          <w:tcPr>
            <w:tcW w:w="1491" w:type="pct"/>
            <w:tcBorders>
              <w:top w:val="single" w:sz="4" w:space="0" w:color="auto"/>
              <w:left w:val="single" w:sz="4" w:space="0" w:color="auto"/>
              <w:bottom w:val="single" w:sz="4" w:space="0" w:color="auto"/>
              <w:right w:val="single" w:sz="4" w:space="0" w:color="auto"/>
            </w:tcBorders>
          </w:tcPr>
          <w:p w14:paraId="3AFBE682" w14:textId="77777777" w:rsidR="00097F5C" w:rsidRPr="00813E1E" w:rsidRDefault="00097F5C" w:rsidP="00097F5C">
            <w:pPr>
              <w:spacing w:after="0"/>
              <w:rPr>
                <w:rFonts w:ascii="Times New Roman" w:hAnsi="Times New Roman"/>
                <w:sz w:val="24"/>
                <w:szCs w:val="24"/>
              </w:rPr>
            </w:pPr>
            <w:r w:rsidRPr="00813E1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6CC6EBFB"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2657E576"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097F5C" w:rsidRPr="00813E1E" w14:paraId="34B9AABF" w14:textId="77777777" w:rsidTr="00BE745A">
        <w:trPr>
          <w:trHeight w:val="260"/>
        </w:trPr>
        <w:tc>
          <w:tcPr>
            <w:tcW w:w="1491" w:type="pct"/>
            <w:tcBorders>
              <w:top w:val="single" w:sz="4" w:space="0" w:color="auto"/>
              <w:left w:val="single" w:sz="4" w:space="0" w:color="auto"/>
              <w:bottom w:val="single" w:sz="4" w:space="0" w:color="auto"/>
              <w:right w:val="single" w:sz="4" w:space="0" w:color="auto"/>
            </w:tcBorders>
          </w:tcPr>
          <w:p w14:paraId="52F41AEE" w14:textId="77777777" w:rsidR="00097F5C" w:rsidRPr="00813E1E" w:rsidRDefault="00097F5C" w:rsidP="00097F5C">
            <w:pPr>
              <w:numPr>
                <w:ilvl w:val="0"/>
                <w:numId w:val="257"/>
              </w:numPr>
              <w:spacing w:after="0"/>
              <w:contextualSpacing/>
              <w:rPr>
                <w:rFonts w:ascii="Times New Roman" w:eastAsia="Times New Roman" w:hAnsi="Times New Roman"/>
                <w:sz w:val="24"/>
                <w:szCs w:val="24"/>
                <w:lang w:val="en-ZW"/>
              </w:rPr>
            </w:pPr>
            <w:r w:rsidRPr="00813E1E">
              <w:rPr>
                <w:rFonts w:ascii="Times New Roman" w:hAnsi="Times New Roman"/>
                <w:sz w:val="24"/>
                <w:szCs w:val="24"/>
                <w:lang w:val="en-ZW"/>
              </w:rPr>
              <w:t>Prepare rainwater harvesting schematic drawing</w:t>
            </w:r>
          </w:p>
        </w:tc>
        <w:tc>
          <w:tcPr>
            <w:tcW w:w="1943" w:type="pct"/>
            <w:tcBorders>
              <w:top w:val="single" w:sz="4" w:space="0" w:color="auto"/>
              <w:left w:val="single" w:sz="4" w:space="0" w:color="auto"/>
              <w:bottom w:val="single" w:sz="4" w:space="0" w:color="auto"/>
              <w:right w:val="single" w:sz="4" w:space="0" w:color="auto"/>
            </w:tcBorders>
          </w:tcPr>
          <w:p w14:paraId="79BA0D60" w14:textId="77777777" w:rsidR="00097F5C" w:rsidRPr="00813E1E" w:rsidRDefault="00097F5C" w:rsidP="00097F5C">
            <w:pPr>
              <w:numPr>
                <w:ilvl w:val="1"/>
                <w:numId w:val="258"/>
              </w:numPr>
              <w:ind w:left="555"/>
              <w:rPr>
                <w:rFonts w:ascii="Times New Roman" w:hAnsi="Times New Roman"/>
                <w:sz w:val="24"/>
                <w:szCs w:val="24"/>
              </w:rPr>
            </w:pPr>
            <w:r w:rsidRPr="00813E1E">
              <w:rPr>
                <w:rFonts w:ascii="Times New Roman" w:eastAsia="Times New Roman" w:hAnsi="Times New Roman"/>
                <w:sz w:val="24"/>
                <w:szCs w:val="24"/>
              </w:rPr>
              <w:t>Personal Protective Equipment</w:t>
            </w:r>
          </w:p>
          <w:p w14:paraId="71A011CF" w14:textId="77777777" w:rsidR="00097F5C" w:rsidRPr="00813E1E" w:rsidRDefault="00097F5C" w:rsidP="00097F5C">
            <w:pPr>
              <w:numPr>
                <w:ilvl w:val="2"/>
                <w:numId w:val="258"/>
              </w:numPr>
              <w:ind w:left="1689"/>
              <w:rPr>
                <w:rFonts w:ascii="Times New Roman" w:eastAsia="Times New Roman" w:hAnsi="Times New Roman"/>
                <w:sz w:val="24"/>
                <w:szCs w:val="24"/>
              </w:rPr>
            </w:pPr>
            <w:r w:rsidRPr="00813E1E">
              <w:rPr>
                <w:rFonts w:ascii="Times New Roman" w:eastAsia="Times New Roman" w:hAnsi="Times New Roman"/>
                <w:sz w:val="24"/>
                <w:szCs w:val="24"/>
              </w:rPr>
              <w:t xml:space="preserve">Helmet </w:t>
            </w:r>
          </w:p>
          <w:p w14:paraId="24D82ECF" w14:textId="77777777" w:rsidR="00097F5C" w:rsidRPr="00813E1E" w:rsidRDefault="00097F5C" w:rsidP="00097F5C">
            <w:pPr>
              <w:numPr>
                <w:ilvl w:val="2"/>
                <w:numId w:val="258"/>
              </w:numPr>
              <w:ind w:left="1689"/>
              <w:rPr>
                <w:rFonts w:ascii="Times New Roman" w:eastAsia="Times New Roman" w:hAnsi="Times New Roman"/>
                <w:sz w:val="24"/>
                <w:szCs w:val="24"/>
              </w:rPr>
            </w:pPr>
            <w:r w:rsidRPr="00813E1E">
              <w:rPr>
                <w:rFonts w:ascii="Times New Roman" w:eastAsia="Times New Roman" w:hAnsi="Times New Roman"/>
                <w:sz w:val="24"/>
                <w:szCs w:val="24"/>
              </w:rPr>
              <w:t xml:space="preserve">Gloves </w:t>
            </w:r>
          </w:p>
          <w:p w14:paraId="14887160" w14:textId="77777777" w:rsidR="00097F5C" w:rsidRPr="00813E1E" w:rsidRDefault="00097F5C" w:rsidP="00097F5C">
            <w:pPr>
              <w:numPr>
                <w:ilvl w:val="2"/>
                <w:numId w:val="258"/>
              </w:numPr>
              <w:ind w:left="1689"/>
              <w:rPr>
                <w:rFonts w:ascii="Times New Roman" w:eastAsia="Times New Roman" w:hAnsi="Times New Roman"/>
                <w:sz w:val="24"/>
                <w:szCs w:val="24"/>
              </w:rPr>
            </w:pPr>
            <w:r w:rsidRPr="00813E1E">
              <w:rPr>
                <w:rFonts w:ascii="Times New Roman" w:eastAsia="Times New Roman" w:hAnsi="Times New Roman"/>
                <w:sz w:val="24"/>
                <w:szCs w:val="24"/>
              </w:rPr>
              <w:t xml:space="preserve">Dustcoat/overall </w:t>
            </w:r>
          </w:p>
          <w:p w14:paraId="51722FDD" w14:textId="77777777" w:rsidR="00097F5C" w:rsidRPr="00813E1E" w:rsidRDefault="00097F5C" w:rsidP="00097F5C">
            <w:pPr>
              <w:numPr>
                <w:ilvl w:val="2"/>
                <w:numId w:val="258"/>
              </w:numPr>
              <w:ind w:left="1689"/>
              <w:rPr>
                <w:rFonts w:ascii="Times New Roman" w:eastAsia="Times New Roman" w:hAnsi="Times New Roman"/>
                <w:sz w:val="24"/>
                <w:szCs w:val="24"/>
              </w:rPr>
            </w:pPr>
            <w:r w:rsidRPr="00813E1E">
              <w:rPr>
                <w:rFonts w:ascii="Times New Roman" w:eastAsia="Times New Roman" w:hAnsi="Times New Roman"/>
                <w:sz w:val="24"/>
                <w:szCs w:val="24"/>
              </w:rPr>
              <w:t xml:space="preserve">Safety boots </w:t>
            </w:r>
          </w:p>
          <w:p w14:paraId="24A30FC6" w14:textId="77777777" w:rsidR="00097F5C" w:rsidRPr="00813E1E" w:rsidRDefault="00097F5C" w:rsidP="00097F5C">
            <w:pPr>
              <w:numPr>
                <w:ilvl w:val="2"/>
                <w:numId w:val="258"/>
              </w:numPr>
              <w:ind w:left="1689"/>
              <w:rPr>
                <w:rFonts w:ascii="Times New Roman" w:eastAsia="Times New Roman" w:hAnsi="Times New Roman"/>
                <w:sz w:val="24"/>
                <w:szCs w:val="24"/>
              </w:rPr>
            </w:pPr>
            <w:r w:rsidRPr="00813E1E">
              <w:rPr>
                <w:rFonts w:ascii="Times New Roman" w:eastAsia="Times New Roman" w:hAnsi="Times New Roman"/>
                <w:sz w:val="24"/>
                <w:szCs w:val="24"/>
              </w:rPr>
              <w:t>Safety harness</w:t>
            </w:r>
          </w:p>
          <w:p w14:paraId="1EA0D448" w14:textId="77777777" w:rsidR="00097F5C" w:rsidRPr="00813E1E" w:rsidRDefault="00097F5C" w:rsidP="00097F5C">
            <w:pPr>
              <w:numPr>
                <w:ilvl w:val="2"/>
                <w:numId w:val="258"/>
              </w:numPr>
              <w:ind w:left="1689"/>
              <w:rPr>
                <w:rFonts w:ascii="Times New Roman" w:eastAsia="Times New Roman" w:hAnsi="Times New Roman"/>
                <w:sz w:val="24"/>
                <w:szCs w:val="24"/>
              </w:rPr>
            </w:pPr>
            <w:r w:rsidRPr="00813E1E">
              <w:rPr>
                <w:rFonts w:ascii="Times New Roman" w:eastAsia="Times New Roman" w:hAnsi="Times New Roman"/>
                <w:sz w:val="24"/>
                <w:szCs w:val="24"/>
              </w:rPr>
              <w:t>Safety goggles</w:t>
            </w:r>
          </w:p>
          <w:p w14:paraId="1AFC8E39" w14:textId="77777777" w:rsidR="00097F5C" w:rsidRPr="00813E1E" w:rsidRDefault="00097F5C" w:rsidP="00097F5C">
            <w:pPr>
              <w:numPr>
                <w:ilvl w:val="1"/>
                <w:numId w:val="258"/>
              </w:numPr>
              <w:ind w:left="555"/>
              <w:rPr>
                <w:rFonts w:ascii="Times New Roman" w:hAnsi="Times New Roman"/>
                <w:sz w:val="24"/>
                <w:szCs w:val="24"/>
              </w:rPr>
            </w:pPr>
            <w:r w:rsidRPr="00813E1E">
              <w:rPr>
                <w:rFonts w:ascii="Times New Roman" w:eastAsia="Times New Roman" w:hAnsi="Times New Roman"/>
                <w:sz w:val="24"/>
                <w:szCs w:val="24"/>
              </w:rPr>
              <w:t>working drawings</w:t>
            </w:r>
          </w:p>
          <w:p w14:paraId="65E8DFCB" w14:textId="77777777" w:rsidR="00097F5C" w:rsidRPr="00813E1E" w:rsidRDefault="00097F5C" w:rsidP="00097F5C">
            <w:pPr>
              <w:numPr>
                <w:ilvl w:val="2"/>
                <w:numId w:val="258"/>
              </w:numPr>
              <w:ind w:left="1732" w:hanging="801"/>
              <w:rPr>
                <w:rFonts w:ascii="Times New Roman" w:eastAsia="Times New Roman" w:hAnsi="Times New Roman"/>
                <w:sz w:val="24"/>
                <w:szCs w:val="24"/>
              </w:rPr>
            </w:pPr>
            <w:r w:rsidRPr="00813E1E">
              <w:rPr>
                <w:rFonts w:ascii="Times New Roman" w:eastAsia="Times New Roman" w:hAnsi="Times New Roman"/>
                <w:sz w:val="24"/>
                <w:szCs w:val="24"/>
              </w:rPr>
              <w:t>Pictorial</w:t>
            </w:r>
          </w:p>
          <w:p w14:paraId="31DE6CB4" w14:textId="77777777" w:rsidR="00097F5C" w:rsidRPr="00813E1E" w:rsidRDefault="00097F5C" w:rsidP="00097F5C">
            <w:pPr>
              <w:numPr>
                <w:ilvl w:val="2"/>
                <w:numId w:val="258"/>
              </w:numPr>
              <w:ind w:left="1732" w:hanging="801"/>
              <w:rPr>
                <w:rFonts w:ascii="Times New Roman" w:eastAsia="Times New Roman" w:hAnsi="Times New Roman"/>
                <w:sz w:val="24"/>
                <w:szCs w:val="24"/>
              </w:rPr>
            </w:pPr>
            <w:r w:rsidRPr="00813E1E">
              <w:rPr>
                <w:rFonts w:ascii="Times New Roman" w:eastAsia="Times New Roman" w:hAnsi="Times New Roman"/>
                <w:sz w:val="24"/>
                <w:szCs w:val="24"/>
              </w:rPr>
              <w:t>Line drawing</w:t>
            </w:r>
          </w:p>
          <w:p w14:paraId="3CFCF5D4" w14:textId="77777777" w:rsidR="00097F5C" w:rsidRPr="00813E1E" w:rsidRDefault="00097F5C" w:rsidP="00097F5C">
            <w:pPr>
              <w:numPr>
                <w:ilvl w:val="2"/>
                <w:numId w:val="258"/>
              </w:numPr>
              <w:ind w:left="1732" w:hanging="801"/>
              <w:rPr>
                <w:rFonts w:ascii="Times New Roman" w:eastAsia="Times New Roman" w:hAnsi="Times New Roman"/>
                <w:sz w:val="24"/>
                <w:szCs w:val="24"/>
              </w:rPr>
            </w:pPr>
            <w:r w:rsidRPr="00813E1E">
              <w:rPr>
                <w:rFonts w:ascii="Times New Roman" w:eastAsia="Times New Roman" w:hAnsi="Times New Roman"/>
                <w:sz w:val="24"/>
                <w:szCs w:val="24"/>
              </w:rPr>
              <w:t>Freehand sketching</w:t>
            </w:r>
          </w:p>
          <w:p w14:paraId="4F6FA7F2" w14:textId="77777777" w:rsidR="00097F5C" w:rsidRPr="00813E1E" w:rsidRDefault="00097F5C" w:rsidP="00097F5C">
            <w:pPr>
              <w:numPr>
                <w:ilvl w:val="2"/>
                <w:numId w:val="258"/>
              </w:numPr>
              <w:ind w:left="1732" w:hanging="801"/>
              <w:rPr>
                <w:rFonts w:ascii="Times New Roman" w:eastAsia="Times New Roman" w:hAnsi="Times New Roman"/>
                <w:sz w:val="24"/>
                <w:szCs w:val="24"/>
              </w:rPr>
            </w:pPr>
            <w:r w:rsidRPr="00813E1E">
              <w:rPr>
                <w:rFonts w:ascii="Times New Roman" w:eastAsia="Times New Roman" w:hAnsi="Times New Roman"/>
                <w:sz w:val="24"/>
                <w:szCs w:val="24"/>
              </w:rPr>
              <w:t>Scale drawings</w:t>
            </w:r>
          </w:p>
          <w:p w14:paraId="098AD844" w14:textId="77777777" w:rsidR="00097F5C" w:rsidRPr="00813E1E" w:rsidRDefault="00097F5C" w:rsidP="00097F5C">
            <w:pPr>
              <w:numPr>
                <w:ilvl w:val="1"/>
                <w:numId w:val="258"/>
              </w:numPr>
              <w:ind w:left="555"/>
              <w:rPr>
                <w:rFonts w:ascii="Times New Roman" w:eastAsia="Times New Roman" w:hAnsi="Times New Roman"/>
                <w:sz w:val="24"/>
                <w:szCs w:val="24"/>
              </w:rPr>
            </w:pPr>
            <w:r w:rsidRPr="00813E1E">
              <w:rPr>
                <w:rFonts w:ascii="Times New Roman" w:eastAsia="Times New Roman" w:hAnsi="Times New Roman"/>
                <w:sz w:val="24"/>
                <w:szCs w:val="24"/>
              </w:rPr>
              <w:t>Measurements conversion</w:t>
            </w:r>
          </w:p>
          <w:p w14:paraId="2E976B04" w14:textId="77777777" w:rsidR="00097F5C" w:rsidRPr="00813E1E" w:rsidRDefault="00097F5C" w:rsidP="00097F5C">
            <w:pPr>
              <w:numPr>
                <w:ilvl w:val="1"/>
                <w:numId w:val="258"/>
              </w:numPr>
              <w:ind w:left="555"/>
              <w:rPr>
                <w:rFonts w:ascii="Times New Roman" w:eastAsia="Times New Roman" w:hAnsi="Times New Roman"/>
                <w:sz w:val="24"/>
                <w:szCs w:val="24"/>
              </w:rPr>
            </w:pPr>
            <w:r w:rsidRPr="00813E1E">
              <w:rPr>
                <w:rFonts w:ascii="Times New Roman" w:eastAsia="Times New Roman" w:hAnsi="Times New Roman"/>
                <w:sz w:val="24"/>
                <w:szCs w:val="24"/>
              </w:rPr>
              <w:t>Symbols</w:t>
            </w:r>
          </w:p>
          <w:p w14:paraId="01F148C8" w14:textId="77777777" w:rsidR="00097F5C" w:rsidRPr="00813E1E" w:rsidRDefault="00097F5C" w:rsidP="00097F5C">
            <w:pPr>
              <w:numPr>
                <w:ilvl w:val="1"/>
                <w:numId w:val="258"/>
              </w:numPr>
              <w:ind w:left="555"/>
              <w:rPr>
                <w:rFonts w:ascii="Times New Roman" w:hAnsi="Times New Roman"/>
                <w:sz w:val="24"/>
                <w:szCs w:val="24"/>
              </w:rPr>
            </w:pPr>
            <w:r w:rsidRPr="00813E1E">
              <w:rPr>
                <w:rFonts w:ascii="Times New Roman" w:eastAsia="Times New Roman" w:hAnsi="Times New Roman"/>
                <w:sz w:val="24"/>
                <w:szCs w:val="24"/>
              </w:rPr>
              <w:t xml:space="preserve">Design sketching </w:t>
            </w:r>
          </w:p>
        </w:tc>
        <w:tc>
          <w:tcPr>
            <w:tcW w:w="1566" w:type="pct"/>
            <w:tcBorders>
              <w:top w:val="single" w:sz="4" w:space="0" w:color="auto"/>
              <w:left w:val="single" w:sz="4" w:space="0" w:color="auto"/>
              <w:bottom w:val="single" w:sz="4" w:space="0" w:color="auto"/>
              <w:right w:val="single" w:sz="4" w:space="0" w:color="auto"/>
            </w:tcBorders>
          </w:tcPr>
          <w:p w14:paraId="2081C958"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Written</w:t>
            </w:r>
            <w:ins w:id="67"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2E1600A6"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1D23BC52"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7EFC4B5C"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2FE403C1"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5970DC5A"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59C24F59"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0E6ADD54" w14:textId="77777777" w:rsidR="00097F5C" w:rsidRPr="00813E1E" w:rsidRDefault="00097F5C" w:rsidP="00097F5C">
            <w:pPr>
              <w:spacing w:after="0"/>
              <w:ind w:left="360"/>
              <w:rPr>
                <w:rFonts w:ascii="Times New Roman" w:hAnsi="Times New Roman"/>
                <w:sz w:val="24"/>
                <w:szCs w:val="24"/>
                <w:lang w:val="en-ZA"/>
              </w:rPr>
            </w:pPr>
          </w:p>
        </w:tc>
      </w:tr>
      <w:tr w:rsidR="00097F5C" w:rsidRPr="00813E1E" w14:paraId="65600D78" w14:textId="77777777" w:rsidTr="00BE745A">
        <w:trPr>
          <w:trHeight w:val="1178"/>
        </w:trPr>
        <w:tc>
          <w:tcPr>
            <w:tcW w:w="1491" w:type="pct"/>
            <w:tcBorders>
              <w:top w:val="single" w:sz="4" w:space="0" w:color="auto"/>
              <w:left w:val="single" w:sz="4" w:space="0" w:color="auto"/>
              <w:bottom w:val="single" w:sz="4" w:space="0" w:color="auto"/>
              <w:right w:val="single" w:sz="4" w:space="0" w:color="auto"/>
            </w:tcBorders>
          </w:tcPr>
          <w:p w14:paraId="51D822F3" w14:textId="77777777" w:rsidR="00097F5C" w:rsidRPr="00813E1E" w:rsidRDefault="00097F5C" w:rsidP="00097F5C">
            <w:pPr>
              <w:numPr>
                <w:ilvl w:val="0"/>
                <w:numId w:val="257"/>
              </w:numPr>
              <w:rPr>
                <w:rFonts w:ascii="Times New Roman" w:eastAsia="Times New Roman" w:hAnsi="Times New Roman"/>
                <w:sz w:val="24"/>
                <w:szCs w:val="24"/>
              </w:rPr>
            </w:pPr>
            <w:r w:rsidRPr="00813E1E">
              <w:rPr>
                <w:rFonts w:ascii="Times New Roman" w:hAnsi="Times New Roman"/>
                <w:sz w:val="24"/>
                <w:szCs w:val="24"/>
              </w:rPr>
              <w:t>Cost Rainwater harvesting system materials &amp; supplies</w:t>
            </w:r>
            <w:r w:rsidRPr="00813E1E">
              <w:rPr>
                <w:rFonts w:ascii="Times New Roman" w:eastAsia="Times New Roman" w:hAnsi="Times New Roman"/>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tcPr>
          <w:p w14:paraId="6BC19BA4" w14:textId="77777777" w:rsidR="00097F5C" w:rsidRPr="00813E1E" w:rsidRDefault="00097F5C" w:rsidP="00097F5C">
            <w:pPr>
              <w:numPr>
                <w:ilvl w:val="1"/>
                <w:numId w:val="259"/>
              </w:numPr>
              <w:ind w:left="598"/>
              <w:rPr>
                <w:rFonts w:ascii="Times New Roman" w:hAnsi="Times New Roman"/>
                <w:sz w:val="24"/>
                <w:szCs w:val="24"/>
              </w:rPr>
            </w:pPr>
            <w:r w:rsidRPr="00813E1E">
              <w:rPr>
                <w:rFonts w:ascii="Times New Roman" w:eastAsia="Times New Roman" w:hAnsi="Times New Roman"/>
                <w:sz w:val="24"/>
                <w:szCs w:val="24"/>
              </w:rPr>
              <w:t>Materials and supplies</w:t>
            </w:r>
          </w:p>
          <w:p w14:paraId="7D7CDAD6" w14:textId="77777777" w:rsidR="00097F5C" w:rsidRPr="00813E1E" w:rsidRDefault="00097F5C" w:rsidP="00097F5C">
            <w:pPr>
              <w:numPr>
                <w:ilvl w:val="2"/>
                <w:numId w:val="259"/>
              </w:numPr>
              <w:ind w:left="1307" w:hanging="481"/>
              <w:rPr>
                <w:rFonts w:ascii="Times New Roman" w:eastAsia="Times New Roman" w:hAnsi="Times New Roman"/>
                <w:sz w:val="24"/>
                <w:szCs w:val="24"/>
              </w:rPr>
            </w:pPr>
            <w:proofErr w:type="spellStart"/>
            <w:r w:rsidRPr="00813E1E">
              <w:rPr>
                <w:rFonts w:ascii="Times New Roman" w:eastAsia="Times New Roman" w:hAnsi="Times New Roman"/>
                <w:sz w:val="24"/>
                <w:szCs w:val="24"/>
              </w:rPr>
              <w:t>Galvanised</w:t>
            </w:r>
            <w:proofErr w:type="spellEnd"/>
            <w:r w:rsidRPr="00813E1E">
              <w:rPr>
                <w:rFonts w:ascii="Times New Roman" w:eastAsia="Times New Roman" w:hAnsi="Times New Roman"/>
                <w:sz w:val="24"/>
                <w:szCs w:val="24"/>
              </w:rPr>
              <w:t xml:space="preserve"> iron plain sheet</w:t>
            </w:r>
          </w:p>
          <w:p w14:paraId="39E4321D"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Copper plain sheet</w:t>
            </w:r>
          </w:p>
          <w:p w14:paraId="02634B72" w14:textId="77777777" w:rsidR="00097F5C" w:rsidRPr="00813E1E" w:rsidRDefault="00097F5C" w:rsidP="00097F5C">
            <w:pPr>
              <w:numPr>
                <w:ilvl w:val="2"/>
                <w:numId w:val="259"/>
              </w:numPr>
              <w:ind w:left="1307" w:hanging="481"/>
              <w:rPr>
                <w:rFonts w:ascii="Times New Roman" w:eastAsia="Times New Roman" w:hAnsi="Times New Roman"/>
                <w:sz w:val="24"/>
                <w:szCs w:val="24"/>
              </w:rPr>
            </w:pPr>
            <w:proofErr w:type="spellStart"/>
            <w:r w:rsidRPr="00813E1E">
              <w:rPr>
                <w:rFonts w:ascii="Times New Roman" w:eastAsia="Times New Roman" w:hAnsi="Times New Roman"/>
                <w:sz w:val="24"/>
                <w:szCs w:val="24"/>
              </w:rPr>
              <w:lastRenderedPageBreak/>
              <w:t>Aluminium</w:t>
            </w:r>
            <w:proofErr w:type="spellEnd"/>
            <w:r w:rsidRPr="00813E1E">
              <w:rPr>
                <w:rFonts w:ascii="Times New Roman" w:eastAsia="Times New Roman" w:hAnsi="Times New Roman"/>
                <w:sz w:val="24"/>
                <w:szCs w:val="24"/>
              </w:rPr>
              <w:t xml:space="preserve"> plain sheet</w:t>
            </w:r>
          </w:p>
          <w:p w14:paraId="3651FDC7"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Silicon</w:t>
            </w:r>
          </w:p>
          <w:p w14:paraId="028178F7"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Paint</w:t>
            </w:r>
          </w:p>
          <w:p w14:paraId="3C0A52A7"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Nails</w:t>
            </w:r>
          </w:p>
          <w:p w14:paraId="7311AFFA"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Screws</w:t>
            </w:r>
          </w:p>
          <w:p w14:paraId="0898FC77"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Rivets</w:t>
            </w:r>
          </w:p>
          <w:p w14:paraId="701A1168"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Solder</w:t>
            </w:r>
          </w:p>
          <w:p w14:paraId="331ABB1E" w14:textId="77777777" w:rsidR="00097F5C" w:rsidRPr="00813E1E" w:rsidRDefault="00097F5C" w:rsidP="00097F5C">
            <w:pPr>
              <w:numPr>
                <w:ilvl w:val="2"/>
                <w:numId w:val="259"/>
              </w:numPr>
              <w:ind w:left="1307" w:hanging="481"/>
              <w:rPr>
                <w:rFonts w:ascii="Times New Roman" w:eastAsia="Times New Roman" w:hAnsi="Times New Roman"/>
                <w:sz w:val="24"/>
                <w:szCs w:val="24"/>
              </w:rPr>
            </w:pPr>
            <w:r w:rsidRPr="00813E1E">
              <w:rPr>
                <w:rFonts w:ascii="Times New Roman" w:eastAsia="Times New Roman" w:hAnsi="Times New Roman"/>
                <w:sz w:val="24"/>
                <w:szCs w:val="24"/>
              </w:rPr>
              <w:t>Soldering flux</w:t>
            </w:r>
          </w:p>
          <w:p w14:paraId="23893CF3" w14:textId="77777777" w:rsidR="00097F5C" w:rsidRPr="00813E1E" w:rsidRDefault="00097F5C" w:rsidP="00097F5C">
            <w:pPr>
              <w:numPr>
                <w:ilvl w:val="1"/>
                <w:numId w:val="259"/>
              </w:numPr>
              <w:ind w:left="598"/>
              <w:rPr>
                <w:rFonts w:ascii="Times New Roman" w:eastAsia="Times New Roman" w:hAnsi="Times New Roman"/>
                <w:sz w:val="24"/>
                <w:szCs w:val="24"/>
              </w:rPr>
            </w:pPr>
            <w:r w:rsidRPr="00813E1E">
              <w:rPr>
                <w:rFonts w:ascii="Times New Roman" w:eastAsia="Times New Roman" w:hAnsi="Times New Roman"/>
                <w:sz w:val="24"/>
                <w:szCs w:val="24"/>
              </w:rPr>
              <w:t>Materials schedule</w:t>
            </w:r>
          </w:p>
          <w:p w14:paraId="62F401F4" w14:textId="77777777" w:rsidR="00097F5C" w:rsidRPr="00813E1E" w:rsidRDefault="00097F5C" w:rsidP="00097F5C">
            <w:pPr>
              <w:numPr>
                <w:ilvl w:val="1"/>
                <w:numId w:val="259"/>
              </w:numPr>
              <w:ind w:left="598"/>
              <w:rPr>
                <w:rFonts w:ascii="Times New Roman" w:eastAsia="Times New Roman" w:hAnsi="Times New Roman"/>
                <w:sz w:val="24"/>
                <w:szCs w:val="24"/>
              </w:rPr>
            </w:pPr>
            <w:r w:rsidRPr="00813E1E">
              <w:rPr>
                <w:rFonts w:ascii="Times New Roman" w:eastAsia="Times New Roman" w:hAnsi="Times New Roman"/>
                <w:sz w:val="24"/>
                <w:szCs w:val="24"/>
              </w:rPr>
              <w:t>Material quantification</w:t>
            </w:r>
          </w:p>
        </w:tc>
        <w:tc>
          <w:tcPr>
            <w:tcW w:w="1566" w:type="pct"/>
            <w:tcBorders>
              <w:top w:val="single" w:sz="4" w:space="0" w:color="auto"/>
              <w:left w:val="single" w:sz="4" w:space="0" w:color="auto"/>
              <w:bottom w:val="single" w:sz="4" w:space="0" w:color="auto"/>
              <w:right w:val="single" w:sz="4" w:space="0" w:color="auto"/>
            </w:tcBorders>
          </w:tcPr>
          <w:p w14:paraId="45FBD903"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lastRenderedPageBreak/>
              <w:t>Written</w:t>
            </w:r>
            <w:ins w:id="68"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69C12D17"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32EBC5DD"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1A128874"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54098376"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0C051DFD"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3B5C1767"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lastRenderedPageBreak/>
              <w:t>Written tests</w:t>
            </w:r>
          </w:p>
          <w:p w14:paraId="56FA8F80" w14:textId="77777777" w:rsidR="00097F5C" w:rsidRPr="00813E1E" w:rsidRDefault="00097F5C" w:rsidP="00097F5C">
            <w:pPr>
              <w:spacing w:after="0"/>
              <w:ind w:left="410"/>
              <w:rPr>
                <w:rFonts w:ascii="Times New Roman" w:hAnsi="Times New Roman"/>
                <w:sz w:val="24"/>
                <w:szCs w:val="24"/>
                <w:lang w:val="en-ZA"/>
              </w:rPr>
            </w:pPr>
          </w:p>
        </w:tc>
      </w:tr>
      <w:tr w:rsidR="00097F5C" w:rsidRPr="00813E1E" w14:paraId="44E0F216" w14:textId="77777777" w:rsidTr="00BE745A">
        <w:trPr>
          <w:trHeight w:val="755"/>
        </w:trPr>
        <w:tc>
          <w:tcPr>
            <w:tcW w:w="1491" w:type="pct"/>
            <w:tcBorders>
              <w:top w:val="single" w:sz="4" w:space="0" w:color="auto"/>
              <w:left w:val="single" w:sz="4" w:space="0" w:color="auto"/>
              <w:bottom w:val="single" w:sz="4" w:space="0" w:color="auto"/>
              <w:right w:val="single" w:sz="4" w:space="0" w:color="auto"/>
            </w:tcBorders>
          </w:tcPr>
          <w:p w14:paraId="30F1AAFB" w14:textId="77777777" w:rsidR="00097F5C" w:rsidRPr="00813E1E" w:rsidRDefault="00097F5C" w:rsidP="00097F5C">
            <w:pPr>
              <w:numPr>
                <w:ilvl w:val="0"/>
                <w:numId w:val="257"/>
              </w:numPr>
              <w:rPr>
                <w:rFonts w:ascii="Times New Roman" w:eastAsia="Times New Roman" w:hAnsi="Times New Roman"/>
                <w:sz w:val="24"/>
                <w:szCs w:val="24"/>
              </w:rPr>
            </w:pPr>
            <w:r w:rsidRPr="00813E1E">
              <w:rPr>
                <w:rFonts w:ascii="Times New Roman" w:eastAsia="Times New Roman" w:hAnsi="Times New Roman"/>
                <w:sz w:val="24"/>
                <w:szCs w:val="24"/>
              </w:rPr>
              <w:lastRenderedPageBreak/>
              <w:t xml:space="preserve">Fabricate rainwater goods </w:t>
            </w:r>
          </w:p>
        </w:tc>
        <w:tc>
          <w:tcPr>
            <w:tcW w:w="1943" w:type="pct"/>
            <w:tcBorders>
              <w:top w:val="single" w:sz="4" w:space="0" w:color="auto"/>
              <w:left w:val="single" w:sz="4" w:space="0" w:color="auto"/>
              <w:bottom w:val="single" w:sz="4" w:space="0" w:color="auto"/>
              <w:right w:val="single" w:sz="4" w:space="0" w:color="auto"/>
            </w:tcBorders>
          </w:tcPr>
          <w:p w14:paraId="423938B9" w14:textId="77777777" w:rsidR="00097F5C" w:rsidRPr="00813E1E" w:rsidRDefault="00097F5C" w:rsidP="00097F5C">
            <w:pPr>
              <w:numPr>
                <w:ilvl w:val="1"/>
                <w:numId w:val="260"/>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Personal Protective Equipment</w:t>
            </w:r>
          </w:p>
          <w:p w14:paraId="2841ED5F" w14:textId="77777777" w:rsidR="00097F5C" w:rsidRPr="00813E1E" w:rsidRDefault="00097F5C" w:rsidP="00097F5C">
            <w:pPr>
              <w:numPr>
                <w:ilvl w:val="1"/>
                <w:numId w:val="260"/>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Tools and equipment</w:t>
            </w:r>
          </w:p>
          <w:p w14:paraId="043C1907"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Hacksaw </w:t>
            </w:r>
          </w:p>
          <w:p w14:paraId="1098C7E9"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Screwdrivers </w:t>
            </w:r>
          </w:p>
          <w:p w14:paraId="5039E91F"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Portable drilling machine</w:t>
            </w:r>
          </w:p>
          <w:p w14:paraId="58B11BEF"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Mallet  </w:t>
            </w:r>
          </w:p>
          <w:p w14:paraId="1D897937"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Hammer</w:t>
            </w:r>
          </w:p>
          <w:p w14:paraId="3DFC0135"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Plumb bob</w:t>
            </w:r>
          </w:p>
          <w:p w14:paraId="07C71A03"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Tape measure</w:t>
            </w:r>
          </w:p>
          <w:p w14:paraId="7C3D8AB3"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Chalk line</w:t>
            </w:r>
          </w:p>
          <w:p w14:paraId="5FFEFC45"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Rope level</w:t>
            </w:r>
          </w:p>
          <w:p w14:paraId="5420DE06"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Spirit level</w:t>
            </w:r>
          </w:p>
          <w:p w14:paraId="0BF268CB"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Silicon gun</w:t>
            </w:r>
          </w:p>
          <w:p w14:paraId="6DAAFAB3"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Builders square </w:t>
            </w:r>
          </w:p>
          <w:p w14:paraId="5360A5C1"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Soldering gun</w:t>
            </w:r>
          </w:p>
          <w:p w14:paraId="3DC3B95A" w14:textId="77777777" w:rsidR="00097F5C" w:rsidRPr="00813E1E" w:rsidRDefault="00097F5C" w:rsidP="00097F5C">
            <w:pPr>
              <w:numPr>
                <w:ilvl w:val="1"/>
                <w:numId w:val="260"/>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Rain water goods </w:t>
            </w:r>
          </w:p>
          <w:p w14:paraId="18AA7C2D"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Down pipes</w:t>
            </w:r>
          </w:p>
          <w:p w14:paraId="5F6A92F4"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Gutters</w:t>
            </w:r>
          </w:p>
          <w:p w14:paraId="169474DB"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Brackets</w:t>
            </w:r>
          </w:p>
          <w:p w14:paraId="5853C3B5"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Hopper head</w:t>
            </w:r>
          </w:p>
          <w:p w14:paraId="2087E1E7"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Rainwater shoe</w:t>
            </w:r>
          </w:p>
          <w:p w14:paraId="17F22B05"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lastRenderedPageBreak/>
              <w:t>Bends</w:t>
            </w:r>
          </w:p>
          <w:p w14:paraId="406918F6"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Inside corner</w:t>
            </w:r>
          </w:p>
          <w:p w14:paraId="1AEF6D69"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Outside corner</w:t>
            </w:r>
          </w:p>
          <w:p w14:paraId="6E451907" w14:textId="77777777" w:rsidR="00097F5C" w:rsidRPr="00813E1E" w:rsidRDefault="00097F5C" w:rsidP="00097F5C">
            <w:pPr>
              <w:numPr>
                <w:ilvl w:val="2"/>
                <w:numId w:val="260"/>
              </w:numPr>
              <w:spacing w:before="100" w:after="100"/>
              <w:ind w:left="1291"/>
              <w:contextualSpacing/>
              <w:rPr>
                <w:rFonts w:ascii="Times New Roman" w:eastAsia="Times New Roman" w:hAnsi="Times New Roman"/>
                <w:sz w:val="24"/>
                <w:szCs w:val="24"/>
              </w:rPr>
            </w:pPr>
            <w:r w:rsidRPr="00813E1E">
              <w:rPr>
                <w:rFonts w:ascii="Times New Roman" w:eastAsia="Times New Roman" w:hAnsi="Times New Roman"/>
                <w:sz w:val="24"/>
                <w:szCs w:val="24"/>
              </w:rPr>
              <w:t>Gutter dropper</w:t>
            </w:r>
          </w:p>
          <w:p w14:paraId="6BDE111C" w14:textId="77777777" w:rsidR="00097F5C" w:rsidRPr="00813E1E" w:rsidRDefault="00097F5C" w:rsidP="00097F5C">
            <w:pPr>
              <w:numPr>
                <w:ilvl w:val="1"/>
                <w:numId w:val="260"/>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Fabrication </w:t>
            </w:r>
          </w:p>
          <w:p w14:paraId="41434AD8" w14:textId="77777777" w:rsidR="00097F5C" w:rsidRPr="00813E1E" w:rsidRDefault="00097F5C" w:rsidP="00097F5C">
            <w:pPr>
              <w:numPr>
                <w:ilvl w:val="1"/>
                <w:numId w:val="260"/>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Housekeeping</w:t>
            </w:r>
          </w:p>
        </w:tc>
        <w:tc>
          <w:tcPr>
            <w:tcW w:w="1566" w:type="pct"/>
            <w:tcBorders>
              <w:top w:val="single" w:sz="4" w:space="0" w:color="auto"/>
              <w:left w:val="single" w:sz="4" w:space="0" w:color="auto"/>
              <w:bottom w:val="single" w:sz="4" w:space="0" w:color="auto"/>
              <w:right w:val="single" w:sz="4" w:space="0" w:color="auto"/>
            </w:tcBorders>
          </w:tcPr>
          <w:p w14:paraId="4D9B1B0E"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lastRenderedPageBreak/>
              <w:t>Written</w:t>
            </w:r>
            <w:ins w:id="69"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5269D914"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41B9AACF"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0ADA992D"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7F32FBE1"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61F5F134"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33334B82"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51E4781E" w14:textId="77777777" w:rsidR="00097F5C" w:rsidRPr="00813E1E" w:rsidRDefault="00097F5C" w:rsidP="00097F5C">
            <w:pPr>
              <w:spacing w:after="0"/>
              <w:ind w:left="410"/>
              <w:rPr>
                <w:rFonts w:ascii="Times New Roman" w:hAnsi="Times New Roman"/>
                <w:sz w:val="24"/>
                <w:szCs w:val="24"/>
              </w:rPr>
            </w:pPr>
          </w:p>
        </w:tc>
      </w:tr>
      <w:tr w:rsidR="00097F5C" w:rsidRPr="00813E1E" w14:paraId="7C02ABC1" w14:textId="77777777" w:rsidTr="00BE745A">
        <w:trPr>
          <w:trHeight w:val="755"/>
        </w:trPr>
        <w:tc>
          <w:tcPr>
            <w:tcW w:w="1491" w:type="pct"/>
            <w:tcBorders>
              <w:top w:val="single" w:sz="4" w:space="0" w:color="auto"/>
              <w:left w:val="single" w:sz="4" w:space="0" w:color="auto"/>
              <w:bottom w:val="single" w:sz="4" w:space="0" w:color="auto"/>
              <w:right w:val="single" w:sz="4" w:space="0" w:color="auto"/>
            </w:tcBorders>
          </w:tcPr>
          <w:p w14:paraId="04B41202" w14:textId="77777777" w:rsidR="00097F5C" w:rsidRPr="00813E1E" w:rsidRDefault="00097F5C" w:rsidP="00097F5C">
            <w:pPr>
              <w:numPr>
                <w:ilvl w:val="0"/>
                <w:numId w:val="257"/>
              </w:numPr>
              <w:rPr>
                <w:rFonts w:ascii="Times New Roman" w:eastAsia="Times New Roman" w:hAnsi="Times New Roman"/>
                <w:sz w:val="24"/>
                <w:szCs w:val="24"/>
              </w:rPr>
            </w:pPr>
            <w:r w:rsidRPr="00813E1E">
              <w:rPr>
                <w:rFonts w:ascii="Times New Roman" w:hAnsi="Times New Roman"/>
                <w:sz w:val="24"/>
                <w:szCs w:val="24"/>
              </w:rPr>
              <w:t>Install rain water goods</w:t>
            </w:r>
          </w:p>
        </w:tc>
        <w:tc>
          <w:tcPr>
            <w:tcW w:w="1943" w:type="pct"/>
            <w:tcBorders>
              <w:top w:val="single" w:sz="4" w:space="0" w:color="auto"/>
              <w:left w:val="single" w:sz="4" w:space="0" w:color="auto"/>
              <w:bottom w:val="single" w:sz="4" w:space="0" w:color="auto"/>
              <w:right w:val="single" w:sz="4" w:space="0" w:color="auto"/>
            </w:tcBorders>
          </w:tcPr>
          <w:p w14:paraId="0B238C4E" w14:textId="77777777" w:rsidR="00097F5C" w:rsidRPr="00813E1E" w:rsidRDefault="00097F5C" w:rsidP="00097F5C">
            <w:pPr>
              <w:numPr>
                <w:ilvl w:val="1"/>
                <w:numId w:val="261"/>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Personal Protective Equipment</w:t>
            </w:r>
          </w:p>
          <w:p w14:paraId="6DCA3AF0" w14:textId="77777777" w:rsidR="00097F5C" w:rsidRPr="00813E1E" w:rsidRDefault="00097F5C" w:rsidP="00097F5C">
            <w:pPr>
              <w:numPr>
                <w:ilvl w:val="1"/>
                <w:numId w:val="261"/>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Harvesting methods </w:t>
            </w:r>
          </w:p>
          <w:p w14:paraId="024408A5" w14:textId="77777777" w:rsidR="00097F5C" w:rsidRPr="00813E1E" w:rsidRDefault="00097F5C" w:rsidP="00097F5C">
            <w:pPr>
              <w:numPr>
                <w:ilvl w:val="1"/>
                <w:numId w:val="261"/>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Identification of rainwater goods</w:t>
            </w:r>
          </w:p>
          <w:p w14:paraId="070C545F" w14:textId="77777777" w:rsidR="00097F5C" w:rsidRPr="00813E1E" w:rsidRDefault="00097F5C" w:rsidP="00097F5C">
            <w:pPr>
              <w:numPr>
                <w:ilvl w:val="1"/>
                <w:numId w:val="261"/>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Installation tools and equipment</w:t>
            </w:r>
          </w:p>
          <w:p w14:paraId="7F0D7D5A" w14:textId="77777777" w:rsidR="00097F5C" w:rsidRPr="00813E1E" w:rsidRDefault="00097F5C" w:rsidP="00097F5C">
            <w:pPr>
              <w:numPr>
                <w:ilvl w:val="1"/>
                <w:numId w:val="261"/>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Setting out</w:t>
            </w:r>
          </w:p>
          <w:p w14:paraId="438EE969" w14:textId="77777777" w:rsidR="00097F5C" w:rsidRPr="00813E1E" w:rsidRDefault="00097F5C" w:rsidP="00097F5C">
            <w:pPr>
              <w:numPr>
                <w:ilvl w:val="1"/>
                <w:numId w:val="261"/>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Installation</w:t>
            </w:r>
          </w:p>
          <w:p w14:paraId="5C9D3849" w14:textId="77777777" w:rsidR="00097F5C" w:rsidRPr="00813E1E" w:rsidRDefault="00097F5C" w:rsidP="00097F5C">
            <w:pPr>
              <w:numPr>
                <w:ilvl w:val="1"/>
                <w:numId w:val="261"/>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Housekeeping</w:t>
            </w:r>
          </w:p>
        </w:tc>
        <w:tc>
          <w:tcPr>
            <w:tcW w:w="1566" w:type="pct"/>
            <w:tcBorders>
              <w:top w:val="single" w:sz="4" w:space="0" w:color="auto"/>
              <w:left w:val="single" w:sz="4" w:space="0" w:color="auto"/>
              <w:bottom w:val="single" w:sz="4" w:space="0" w:color="auto"/>
              <w:right w:val="single" w:sz="4" w:space="0" w:color="auto"/>
            </w:tcBorders>
          </w:tcPr>
          <w:p w14:paraId="16852BE1"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Written</w:t>
            </w:r>
            <w:ins w:id="70"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0DF104AC"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724CFB38"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0E4E9127"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772337BE"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1D1E652B"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321BE0E3"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728F3C21" w14:textId="77777777" w:rsidR="00097F5C" w:rsidRPr="00813E1E" w:rsidRDefault="00097F5C" w:rsidP="00097F5C">
            <w:pPr>
              <w:spacing w:after="0"/>
              <w:ind w:left="410"/>
              <w:rPr>
                <w:rFonts w:ascii="Times New Roman" w:hAnsi="Times New Roman"/>
                <w:sz w:val="24"/>
                <w:szCs w:val="24"/>
              </w:rPr>
            </w:pPr>
          </w:p>
        </w:tc>
      </w:tr>
      <w:tr w:rsidR="00097F5C" w:rsidRPr="00813E1E" w14:paraId="4078DECF" w14:textId="77777777" w:rsidTr="00BE745A">
        <w:trPr>
          <w:trHeight w:val="755"/>
        </w:trPr>
        <w:tc>
          <w:tcPr>
            <w:tcW w:w="1491" w:type="pct"/>
            <w:tcBorders>
              <w:top w:val="single" w:sz="4" w:space="0" w:color="auto"/>
              <w:left w:val="single" w:sz="4" w:space="0" w:color="auto"/>
              <w:bottom w:val="single" w:sz="4" w:space="0" w:color="auto"/>
              <w:right w:val="single" w:sz="4" w:space="0" w:color="auto"/>
            </w:tcBorders>
          </w:tcPr>
          <w:p w14:paraId="0D840F5D" w14:textId="77777777" w:rsidR="00097F5C" w:rsidRPr="00813E1E" w:rsidRDefault="00097F5C" w:rsidP="00097F5C">
            <w:pPr>
              <w:numPr>
                <w:ilvl w:val="0"/>
                <w:numId w:val="257"/>
              </w:numPr>
              <w:rPr>
                <w:rFonts w:ascii="Times New Roman" w:hAnsi="Times New Roman"/>
                <w:sz w:val="24"/>
                <w:szCs w:val="24"/>
              </w:rPr>
            </w:pPr>
            <w:r w:rsidRPr="00813E1E">
              <w:rPr>
                <w:rFonts w:ascii="Times New Roman" w:eastAsia="Times New Roman" w:hAnsi="Times New Roman"/>
                <w:sz w:val="24"/>
                <w:szCs w:val="24"/>
              </w:rPr>
              <w:t xml:space="preserve">Test rainwater </w:t>
            </w:r>
            <w:r w:rsidRPr="00813E1E">
              <w:rPr>
                <w:rFonts w:ascii="Times New Roman" w:hAnsi="Times New Roman"/>
                <w:sz w:val="24"/>
                <w:szCs w:val="24"/>
              </w:rPr>
              <w:t>system</w:t>
            </w:r>
          </w:p>
        </w:tc>
        <w:tc>
          <w:tcPr>
            <w:tcW w:w="1943" w:type="pct"/>
            <w:tcBorders>
              <w:top w:val="single" w:sz="4" w:space="0" w:color="auto"/>
              <w:left w:val="single" w:sz="4" w:space="0" w:color="auto"/>
              <w:bottom w:val="single" w:sz="4" w:space="0" w:color="auto"/>
              <w:right w:val="single" w:sz="4" w:space="0" w:color="auto"/>
            </w:tcBorders>
          </w:tcPr>
          <w:p w14:paraId="1E4E2D31" w14:textId="77777777" w:rsidR="00097F5C" w:rsidRPr="00813E1E" w:rsidRDefault="00097F5C" w:rsidP="00097F5C">
            <w:pPr>
              <w:numPr>
                <w:ilvl w:val="1"/>
                <w:numId w:val="262"/>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Personal Protective Equipment</w:t>
            </w:r>
          </w:p>
          <w:p w14:paraId="38287270" w14:textId="77777777" w:rsidR="00097F5C" w:rsidRPr="00813E1E" w:rsidRDefault="00097F5C" w:rsidP="00097F5C">
            <w:pPr>
              <w:numPr>
                <w:ilvl w:val="1"/>
                <w:numId w:val="262"/>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bCs/>
                <w:iCs/>
                <w:sz w:val="24"/>
                <w:szCs w:val="24"/>
              </w:rPr>
              <w:t>Water tests</w:t>
            </w:r>
          </w:p>
          <w:p w14:paraId="02BB1107" w14:textId="77777777" w:rsidR="00097F5C" w:rsidRPr="00813E1E" w:rsidRDefault="00097F5C" w:rsidP="00097F5C">
            <w:pPr>
              <w:numPr>
                <w:ilvl w:val="1"/>
                <w:numId w:val="262"/>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Rainwater system faults</w:t>
            </w:r>
          </w:p>
          <w:p w14:paraId="5D88E0F4" w14:textId="77777777" w:rsidR="00097F5C" w:rsidRPr="00813E1E" w:rsidRDefault="00097F5C" w:rsidP="00097F5C">
            <w:pPr>
              <w:numPr>
                <w:ilvl w:val="2"/>
                <w:numId w:val="262"/>
              </w:numPr>
              <w:spacing w:before="100" w:after="100"/>
              <w:ind w:left="1201"/>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Water podding </w:t>
            </w:r>
          </w:p>
          <w:p w14:paraId="672ADF4F" w14:textId="77777777" w:rsidR="00097F5C" w:rsidRPr="00813E1E" w:rsidRDefault="00097F5C" w:rsidP="00097F5C">
            <w:pPr>
              <w:numPr>
                <w:ilvl w:val="2"/>
                <w:numId w:val="262"/>
              </w:numPr>
              <w:spacing w:before="100" w:after="100"/>
              <w:ind w:left="1201"/>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Water leakage </w:t>
            </w:r>
          </w:p>
          <w:p w14:paraId="72C5D567" w14:textId="77777777" w:rsidR="00097F5C" w:rsidRPr="00813E1E" w:rsidRDefault="00097F5C" w:rsidP="00097F5C">
            <w:pPr>
              <w:numPr>
                <w:ilvl w:val="2"/>
                <w:numId w:val="262"/>
              </w:numPr>
              <w:spacing w:before="100" w:after="100"/>
              <w:ind w:left="1201"/>
              <w:contextualSpacing/>
              <w:rPr>
                <w:rFonts w:ascii="Times New Roman" w:eastAsia="Times New Roman" w:hAnsi="Times New Roman"/>
                <w:sz w:val="24"/>
                <w:szCs w:val="24"/>
              </w:rPr>
            </w:pPr>
            <w:r w:rsidRPr="00813E1E">
              <w:rPr>
                <w:rFonts w:ascii="Times New Roman" w:eastAsia="Times New Roman" w:hAnsi="Times New Roman"/>
                <w:sz w:val="24"/>
                <w:szCs w:val="24"/>
              </w:rPr>
              <w:t>System blockage</w:t>
            </w:r>
          </w:p>
          <w:p w14:paraId="2A98CC5A" w14:textId="77777777" w:rsidR="00097F5C" w:rsidRPr="00813E1E" w:rsidRDefault="00097F5C" w:rsidP="00097F5C">
            <w:pPr>
              <w:numPr>
                <w:ilvl w:val="1"/>
                <w:numId w:val="262"/>
              </w:numPr>
              <w:spacing w:before="100" w:after="100"/>
              <w:ind w:left="598"/>
              <w:contextualSpacing/>
              <w:rPr>
                <w:rFonts w:ascii="Times New Roman" w:eastAsia="Times New Roman" w:hAnsi="Times New Roman"/>
                <w:sz w:val="24"/>
                <w:szCs w:val="24"/>
              </w:rPr>
            </w:pPr>
            <w:r w:rsidRPr="00813E1E">
              <w:rPr>
                <w:rFonts w:ascii="Times New Roman" w:eastAsia="Times New Roman" w:hAnsi="Times New Roman"/>
                <w:sz w:val="24"/>
                <w:szCs w:val="24"/>
              </w:rPr>
              <w:t>Housekeeping</w:t>
            </w:r>
          </w:p>
        </w:tc>
        <w:tc>
          <w:tcPr>
            <w:tcW w:w="1566" w:type="pct"/>
            <w:tcBorders>
              <w:top w:val="single" w:sz="4" w:space="0" w:color="auto"/>
              <w:left w:val="single" w:sz="4" w:space="0" w:color="auto"/>
              <w:bottom w:val="single" w:sz="4" w:space="0" w:color="auto"/>
              <w:right w:val="single" w:sz="4" w:space="0" w:color="auto"/>
            </w:tcBorders>
          </w:tcPr>
          <w:p w14:paraId="42E45CF5"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Written</w:t>
            </w:r>
            <w:ins w:id="71"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4DCEE8B0"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15C17EEF"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3B2F45E1"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1F98A547"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3E0954C8"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07065B25"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19E34FCB" w14:textId="77777777" w:rsidR="00097F5C" w:rsidRPr="00813E1E" w:rsidRDefault="00097F5C" w:rsidP="00097F5C">
            <w:pPr>
              <w:spacing w:after="0"/>
              <w:ind w:left="410"/>
              <w:rPr>
                <w:rFonts w:ascii="Times New Roman" w:hAnsi="Times New Roman"/>
                <w:sz w:val="24"/>
                <w:szCs w:val="24"/>
              </w:rPr>
            </w:pPr>
          </w:p>
        </w:tc>
      </w:tr>
      <w:tr w:rsidR="00097F5C" w:rsidRPr="00813E1E" w14:paraId="57C75406" w14:textId="77777777" w:rsidTr="00BE745A">
        <w:trPr>
          <w:trHeight w:val="755"/>
        </w:trPr>
        <w:tc>
          <w:tcPr>
            <w:tcW w:w="1491" w:type="pct"/>
            <w:tcBorders>
              <w:top w:val="single" w:sz="4" w:space="0" w:color="auto"/>
              <w:left w:val="single" w:sz="4" w:space="0" w:color="auto"/>
              <w:bottom w:val="single" w:sz="4" w:space="0" w:color="auto"/>
              <w:right w:val="single" w:sz="4" w:space="0" w:color="auto"/>
            </w:tcBorders>
          </w:tcPr>
          <w:p w14:paraId="780890A6" w14:textId="77777777" w:rsidR="00097F5C" w:rsidRPr="00813E1E" w:rsidRDefault="00097F5C" w:rsidP="00097F5C">
            <w:pPr>
              <w:numPr>
                <w:ilvl w:val="0"/>
                <w:numId w:val="257"/>
              </w:numPr>
              <w:rPr>
                <w:rFonts w:ascii="Times New Roman" w:eastAsia="Times New Roman" w:hAnsi="Times New Roman"/>
                <w:sz w:val="24"/>
                <w:szCs w:val="24"/>
              </w:rPr>
            </w:pPr>
            <w:r w:rsidRPr="00813E1E">
              <w:rPr>
                <w:rFonts w:ascii="Times New Roman" w:hAnsi="Times New Roman"/>
                <w:sz w:val="24"/>
                <w:szCs w:val="24"/>
              </w:rPr>
              <w:t>Maintain rain water harvesting system</w:t>
            </w:r>
          </w:p>
        </w:tc>
        <w:tc>
          <w:tcPr>
            <w:tcW w:w="1943" w:type="pct"/>
            <w:tcBorders>
              <w:top w:val="single" w:sz="4" w:space="0" w:color="auto"/>
              <w:left w:val="single" w:sz="4" w:space="0" w:color="auto"/>
              <w:bottom w:val="single" w:sz="4" w:space="0" w:color="auto"/>
              <w:right w:val="single" w:sz="4" w:space="0" w:color="auto"/>
            </w:tcBorders>
          </w:tcPr>
          <w:p w14:paraId="7BA22E41" w14:textId="77777777" w:rsidR="00097F5C" w:rsidRPr="00813E1E" w:rsidRDefault="00097F5C" w:rsidP="00097F5C">
            <w:pPr>
              <w:numPr>
                <w:ilvl w:val="1"/>
                <w:numId w:val="263"/>
              </w:numPr>
              <w:spacing w:before="100" w:after="100"/>
              <w:contextualSpacing/>
              <w:rPr>
                <w:rFonts w:ascii="Times New Roman" w:eastAsia="Times New Roman" w:hAnsi="Times New Roman"/>
                <w:sz w:val="24"/>
                <w:szCs w:val="24"/>
              </w:rPr>
            </w:pPr>
            <w:r w:rsidRPr="00813E1E">
              <w:rPr>
                <w:rFonts w:ascii="Times New Roman" w:eastAsia="Times New Roman" w:hAnsi="Times New Roman"/>
                <w:sz w:val="24"/>
                <w:szCs w:val="24"/>
              </w:rPr>
              <w:t>Personal Protective Equipment</w:t>
            </w:r>
          </w:p>
          <w:p w14:paraId="17D580DB" w14:textId="77777777" w:rsidR="00097F5C" w:rsidRPr="00813E1E" w:rsidRDefault="00097F5C" w:rsidP="00097F5C">
            <w:pPr>
              <w:numPr>
                <w:ilvl w:val="1"/>
                <w:numId w:val="263"/>
              </w:numPr>
              <w:spacing w:before="100" w:after="100"/>
              <w:contextualSpacing/>
              <w:rPr>
                <w:rFonts w:ascii="Times New Roman" w:eastAsia="Times New Roman" w:hAnsi="Times New Roman"/>
                <w:sz w:val="24"/>
                <w:szCs w:val="24"/>
              </w:rPr>
            </w:pPr>
            <w:r w:rsidRPr="00813E1E">
              <w:rPr>
                <w:rFonts w:ascii="Times New Roman" w:eastAsia="Times New Roman" w:hAnsi="Times New Roman"/>
                <w:sz w:val="24"/>
                <w:szCs w:val="24"/>
              </w:rPr>
              <w:t>Faults detection</w:t>
            </w:r>
          </w:p>
          <w:p w14:paraId="74BD142B" w14:textId="77777777" w:rsidR="00097F5C" w:rsidRPr="00813E1E" w:rsidRDefault="00097F5C" w:rsidP="00097F5C">
            <w:pPr>
              <w:numPr>
                <w:ilvl w:val="1"/>
                <w:numId w:val="263"/>
              </w:numPr>
              <w:spacing w:before="100" w:after="100"/>
              <w:contextualSpacing/>
              <w:rPr>
                <w:rFonts w:ascii="Times New Roman" w:eastAsia="Times New Roman" w:hAnsi="Times New Roman"/>
                <w:sz w:val="24"/>
                <w:szCs w:val="24"/>
              </w:rPr>
            </w:pPr>
            <w:r w:rsidRPr="00813E1E">
              <w:rPr>
                <w:rFonts w:ascii="Times New Roman" w:eastAsia="Times New Roman" w:hAnsi="Times New Roman"/>
                <w:sz w:val="24"/>
                <w:szCs w:val="24"/>
              </w:rPr>
              <w:t>Tools and equipment</w:t>
            </w:r>
          </w:p>
          <w:p w14:paraId="14BBA1D2" w14:textId="77777777" w:rsidR="00097F5C" w:rsidRPr="00813E1E" w:rsidRDefault="00097F5C" w:rsidP="00097F5C">
            <w:pPr>
              <w:numPr>
                <w:ilvl w:val="1"/>
                <w:numId w:val="263"/>
              </w:numPr>
              <w:spacing w:before="100" w:after="100"/>
              <w:contextualSpacing/>
              <w:rPr>
                <w:rFonts w:ascii="Times New Roman" w:eastAsia="Times New Roman" w:hAnsi="Times New Roman"/>
                <w:sz w:val="24"/>
                <w:szCs w:val="24"/>
              </w:rPr>
            </w:pPr>
            <w:r w:rsidRPr="00813E1E">
              <w:rPr>
                <w:rFonts w:ascii="Times New Roman" w:eastAsia="Times New Roman" w:hAnsi="Times New Roman"/>
                <w:sz w:val="24"/>
                <w:szCs w:val="24"/>
              </w:rPr>
              <w:t>Faults repair</w:t>
            </w:r>
          </w:p>
          <w:p w14:paraId="7D3BB3DA" w14:textId="77777777" w:rsidR="00097F5C" w:rsidRPr="00813E1E" w:rsidRDefault="00097F5C" w:rsidP="00097F5C">
            <w:pPr>
              <w:numPr>
                <w:ilvl w:val="1"/>
                <w:numId w:val="263"/>
              </w:numPr>
              <w:spacing w:before="100" w:after="100"/>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Maintain and test rainwater system </w:t>
            </w:r>
          </w:p>
          <w:p w14:paraId="766FA5BB" w14:textId="77777777" w:rsidR="00097F5C" w:rsidRPr="00813E1E" w:rsidRDefault="00097F5C" w:rsidP="00097F5C">
            <w:pPr>
              <w:numPr>
                <w:ilvl w:val="1"/>
                <w:numId w:val="263"/>
              </w:numPr>
              <w:spacing w:before="100" w:after="100"/>
              <w:contextualSpacing/>
              <w:rPr>
                <w:rFonts w:ascii="Times New Roman" w:eastAsia="Times New Roman" w:hAnsi="Times New Roman"/>
                <w:sz w:val="24"/>
                <w:szCs w:val="24"/>
              </w:rPr>
            </w:pPr>
            <w:r w:rsidRPr="00813E1E">
              <w:rPr>
                <w:rFonts w:ascii="Times New Roman" w:eastAsia="Times New Roman" w:hAnsi="Times New Roman"/>
                <w:sz w:val="24"/>
                <w:szCs w:val="24"/>
              </w:rPr>
              <w:t xml:space="preserve">housekeeping </w:t>
            </w:r>
          </w:p>
        </w:tc>
        <w:tc>
          <w:tcPr>
            <w:tcW w:w="1566" w:type="pct"/>
            <w:tcBorders>
              <w:top w:val="single" w:sz="4" w:space="0" w:color="auto"/>
              <w:left w:val="single" w:sz="4" w:space="0" w:color="auto"/>
              <w:bottom w:val="single" w:sz="4" w:space="0" w:color="auto"/>
              <w:right w:val="single" w:sz="4" w:space="0" w:color="auto"/>
            </w:tcBorders>
          </w:tcPr>
          <w:p w14:paraId="3435FABC"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Written</w:t>
            </w:r>
            <w:ins w:id="72" w:author="Jessee Njora Mwangi" w:date="2024-12-18T11:32:00Z">
              <w:r w:rsidRPr="00813E1E">
                <w:rPr>
                  <w:rFonts w:ascii="Times New Roman" w:hAnsi="Times New Roman"/>
                  <w:sz w:val="24"/>
                  <w:szCs w:val="24"/>
                </w:rPr>
                <w:t xml:space="preserve"> </w:t>
              </w:r>
            </w:ins>
            <w:r w:rsidRPr="00813E1E">
              <w:rPr>
                <w:rFonts w:ascii="Times New Roman" w:hAnsi="Times New Roman"/>
                <w:sz w:val="24"/>
                <w:szCs w:val="24"/>
              </w:rPr>
              <w:t>assessment</w:t>
            </w:r>
          </w:p>
          <w:p w14:paraId="15E0C542"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lang w:val="en-ZA"/>
              </w:rPr>
              <w:t>Practical assessment</w:t>
            </w:r>
          </w:p>
          <w:p w14:paraId="6AFC28F9"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Practical</w:t>
            </w:r>
          </w:p>
          <w:p w14:paraId="66BCDAE8"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Projects</w:t>
            </w:r>
          </w:p>
          <w:p w14:paraId="7626D942"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 xml:space="preserve">Portfolio of evidence </w:t>
            </w:r>
          </w:p>
          <w:p w14:paraId="4B69B728"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t>Third party reports</w:t>
            </w:r>
          </w:p>
          <w:p w14:paraId="31A44EE0"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Written tests</w:t>
            </w:r>
          </w:p>
          <w:p w14:paraId="0772BCF2" w14:textId="77777777" w:rsidR="00097F5C" w:rsidRPr="00813E1E" w:rsidRDefault="00097F5C" w:rsidP="00097F5C">
            <w:pPr>
              <w:numPr>
                <w:ilvl w:val="0"/>
                <w:numId w:val="215"/>
              </w:numPr>
              <w:spacing w:after="0"/>
              <w:ind w:left="410"/>
              <w:rPr>
                <w:rFonts w:ascii="Times New Roman" w:hAnsi="Times New Roman"/>
                <w:sz w:val="24"/>
                <w:szCs w:val="24"/>
              </w:rPr>
            </w:pPr>
          </w:p>
        </w:tc>
      </w:tr>
    </w:tbl>
    <w:p w14:paraId="14EF484B" w14:textId="77777777" w:rsidR="00097F5C" w:rsidRPr="00813E1E" w:rsidRDefault="00097F5C" w:rsidP="00097F5C">
      <w:pPr>
        <w:spacing w:after="0"/>
        <w:jc w:val="both"/>
        <w:rPr>
          <w:rFonts w:ascii="Times New Roman" w:hAnsi="Times New Roman"/>
          <w:b/>
          <w:sz w:val="24"/>
          <w:szCs w:val="24"/>
          <w:lang w:val="en-ZA"/>
        </w:rPr>
      </w:pPr>
    </w:p>
    <w:p w14:paraId="3AB51E1E"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Suggested Methods of Instruction</w:t>
      </w:r>
    </w:p>
    <w:p w14:paraId="51513991"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Role playing</w:t>
      </w:r>
    </w:p>
    <w:p w14:paraId="341A5342"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70F8CDCF"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Direct Instruction</w:t>
      </w:r>
    </w:p>
    <w:p w14:paraId="13FC7F4E"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project</w:t>
      </w:r>
    </w:p>
    <w:p w14:paraId="58AC859D"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097F5C" w:rsidRPr="00813E1E" w14:paraId="1E45804B" w14:textId="77777777" w:rsidTr="00BE745A">
        <w:tc>
          <w:tcPr>
            <w:tcW w:w="770" w:type="dxa"/>
          </w:tcPr>
          <w:p w14:paraId="6D8EAD4D"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lastRenderedPageBreak/>
              <w:t>S/No.</w:t>
            </w:r>
          </w:p>
        </w:tc>
        <w:tc>
          <w:tcPr>
            <w:tcW w:w="2192" w:type="dxa"/>
          </w:tcPr>
          <w:p w14:paraId="159B57F0"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3535" w:type="dxa"/>
          </w:tcPr>
          <w:p w14:paraId="03895A7F"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1183" w:type="dxa"/>
          </w:tcPr>
          <w:p w14:paraId="4761787A"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634" w:type="dxa"/>
          </w:tcPr>
          <w:p w14:paraId="0157BEF5" w14:textId="77777777" w:rsidR="00097F5C" w:rsidRPr="00813E1E" w:rsidRDefault="00097F5C" w:rsidP="00097F5C">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w:t>
            </w:r>
            <w:proofErr w:type="gramStart"/>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:Trainee</w:t>
            </w:r>
            <w:proofErr w:type="gramEnd"/>
            <w:r w:rsidRPr="00813E1E">
              <w:rPr>
                <w:rFonts w:ascii="Times New Roman" w:eastAsia="Times New Roman" w:hAnsi="Times New Roman"/>
                <w:b/>
                <w:bCs/>
                <w:sz w:val="24"/>
                <w:szCs w:val="24"/>
              </w:rPr>
              <w:t>)</w:t>
            </w:r>
          </w:p>
        </w:tc>
      </w:tr>
      <w:tr w:rsidR="00097F5C" w:rsidRPr="00813E1E" w14:paraId="7E656D17" w14:textId="77777777" w:rsidTr="00BE745A">
        <w:trPr>
          <w:trHeight w:val="755"/>
        </w:trPr>
        <w:tc>
          <w:tcPr>
            <w:tcW w:w="770" w:type="dxa"/>
          </w:tcPr>
          <w:p w14:paraId="6B57751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2192" w:type="dxa"/>
          </w:tcPr>
          <w:p w14:paraId="1532FEE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Tools and Equipment </w:t>
            </w:r>
          </w:p>
          <w:p w14:paraId="6068DCF8"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1F21121"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2E87DC35"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2D17A017"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4BD7E9B8" w14:textId="77777777" w:rsidTr="00BE745A">
        <w:trPr>
          <w:trHeight w:val="452"/>
        </w:trPr>
        <w:tc>
          <w:tcPr>
            <w:tcW w:w="770" w:type="dxa"/>
          </w:tcPr>
          <w:p w14:paraId="14170A4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2F260F8"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77EEAC1"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Plumb bob </w:t>
            </w:r>
          </w:p>
        </w:tc>
        <w:tc>
          <w:tcPr>
            <w:tcW w:w="1183" w:type="dxa"/>
          </w:tcPr>
          <w:p w14:paraId="1B00ADB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04159A9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531037C9" w14:textId="77777777" w:rsidTr="00BE745A">
        <w:tc>
          <w:tcPr>
            <w:tcW w:w="770" w:type="dxa"/>
          </w:tcPr>
          <w:p w14:paraId="352E1C6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50445C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FF4C8A4"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Measuring tools (Tape measure, infra-red light, rule etc.) </w:t>
            </w:r>
          </w:p>
        </w:tc>
        <w:tc>
          <w:tcPr>
            <w:tcW w:w="1183" w:type="dxa"/>
          </w:tcPr>
          <w:p w14:paraId="7CC2190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3D46755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4F41B53" w14:textId="77777777" w:rsidTr="00BE745A">
        <w:tc>
          <w:tcPr>
            <w:tcW w:w="770" w:type="dxa"/>
          </w:tcPr>
          <w:p w14:paraId="3039082A"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6FB0D8D"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84388FB"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Marking tools</w:t>
            </w:r>
          </w:p>
        </w:tc>
        <w:tc>
          <w:tcPr>
            <w:tcW w:w="1183" w:type="dxa"/>
          </w:tcPr>
          <w:p w14:paraId="11EAC5D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76B4E64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72376A1D" w14:textId="77777777" w:rsidTr="00BE745A">
        <w:tc>
          <w:tcPr>
            <w:tcW w:w="770" w:type="dxa"/>
          </w:tcPr>
          <w:p w14:paraId="73C902A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178007D"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3B76EE2"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Cutting tools</w:t>
            </w:r>
          </w:p>
        </w:tc>
        <w:tc>
          <w:tcPr>
            <w:tcW w:w="1183" w:type="dxa"/>
          </w:tcPr>
          <w:p w14:paraId="5F25CC2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48153FA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3F98FEEA" w14:textId="77777777" w:rsidTr="00BE745A">
        <w:tc>
          <w:tcPr>
            <w:tcW w:w="770" w:type="dxa"/>
          </w:tcPr>
          <w:p w14:paraId="52EEDE2F"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0CE907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F88BB1B"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Fastening tools</w:t>
            </w:r>
          </w:p>
        </w:tc>
        <w:tc>
          <w:tcPr>
            <w:tcW w:w="1183" w:type="dxa"/>
          </w:tcPr>
          <w:p w14:paraId="3B7EFC8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11A9F14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3E543415" w14:textId="77777777" w:rsidTr="00BE745A">
        <w:tc>
          <w:tcPr>
            <w:tcW w:w="770" w:type="dxa"/>
          </w:tcPr>
          <w:p w14:paraId="6B78289A"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BBA94B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FE89C48"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files </w:t>
            </w:r>
          </w:p>
        </w:tc>
        <w:tc>
          <w:tcPr>
            <w:tcW w:w="1183" w:type="dxa"/>
          </w:tcPr>
          <w:p w14:paraId="59C0419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3FA1D42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0E76EE1E" w14:textId="77777777" w:rsidTr="00BE745A">
        <w:tc>
          <w:tcPr>
            <w:tcW w:w="770" w:type="dxa"/>
          </w:tcPr>
          <w:p w14:paraId="3F5EDCA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543B009"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0C51A0C"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Wire brushes</w:t>
            </w:r>
          </w:p>
        </w:tc>
        <w:tc>
          <w:tcPr>
            <w:tcW w:w="1183" w:type="dxa"/>
          </w:tcPr>
          <w:p w14:paraId="2484EA7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1A24BD1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51577696" w14:textId="77777777" w:rsidTr="00BE745A">
        <w:tc>
          <w:tcPr>
            <w:tcW w:w="770" w:type="dxa"/>
          </w:tcPr>
          <w:p w14:paraId="0399AD1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990E47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6997A6B"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Holding tools</w:t>
            </w:r>
          </w:p>
        </w:tc>
        <w:tc>
          <w:tcPr>
            <w:tcW w:w="1183" w:type="dxa"/>
          </w:tcPr>
          <w:p w14:paraId="48FA1A1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3DC889B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0452D0A9" w14:textId="77777777" w:rsidTr="00BE745A">
        <w:tc>
          <w:tcPr>
            <w:tcW w:w="770" w:type="dxa"/>
          </w:tcPr>
          <w:p w14:paraId="236D3B2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083E94B"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F99A1B6"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Drilling equipment </w:t>
            </w:r>
          </w:p>
        </w:tc>
        <w:tc>
          <w:tcPr>
            <w:tcW w:w="1183" w:type="dxa"/>
          </w:tcPr>
          <w:p w14:paraId="53DD973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76FDDEA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17ADB47B" w14:textId="77777777" w:rsidTr="00BE745A">
        <w:tc>
          <w:tcPr>
            <w:tcW w:w="770" w:type="dxa"/>
          </w:tcPr>
          <w:p w14:paraId="781B94C5"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5273E4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D8E102C" w14:textId="77777777" w:rsidR="00097F5C" w:rsidRPr="00813E1E" w:rsidRDefault="00097F5C" w:rsidP="00097F5C">
            <w:pPr>
              <w:spacing w:after="0" w:line="360" w:lineRule="auto"/>
              <w:contextualSpacing/>
              <w:rPr>
                <w:rFonts w:ascii="Times New Roman" w:eastAsia="Times New Roman" w:hAnsi="Times New Roman"/>
                <w:sz w:val="24"/>
                <w:szCs w:val="24"/>
                <w:lang w:val="en-ZW"/>
              </w:rPr>
            </w:pPr>
            <w:r w:rsidRPr="00813E1E">
              <w:rPr>
                <w:rFonts w:ascii="Times New Roman" w:hAnsi="Times New Roman"/>
                <w:sz w:val="24"/>
                <w:szCs w:val="24"/>
                <w:lang w:val="en-ZW"/>
              </w:rPr>
              <w:t xml:space="preserve">Plumb bob </w:t>
            </w:r>
          </w:p>
        </w:tc>
        <w:tc>
          <w:tcPr>
            <w:tcW w:w="1183" w:type="dxa"/>
          </w:tcPr>
          <w:p w14:paraId="2E0F600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1EE3793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56452CC" w14:textId="77777777" w:rsidTr="00BE745A">
        <w:tc>
          <w:tcPr>
            <w:tcW w:w="770" w:type="dxa"/>
          </w:tcPr>
          <w:p w14:paraId="7DF19E6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w:t>
            </w:r>
          </w:p>
        </w:tc>
        <w:tc>
          <w:tcPr>
            <w:tcW w:w="2192" w:type="dxa"/>
          </w:tcPr>
          <w:p w14:paraId="3957FAA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Supplies and Materials</w:t>
            </w:r>
          </w:p>
        </w:tc>
        <w:tc>
          <w:tcPr>
            <w:tcW w:w="3535" w:type="dxa"/>
          </w:tcPr>
          <w:p w14:paraId="7F382CC9"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291B23D7"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113ABCA9"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7B00F9C1" w14:textId="77777777" w:rsidTr="00BE745A">
        <w:tc>
          <w:tcPr>
            <w:tcW w:w="770" w:type="dxa"/>
          </w:tcPr>
          <w:p w14:paraId="44C926D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3E2D71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061C1C0" w14:textId="77777777" w:rsidR="00097F5C" w:rsidRPr="00813E1E" w:rsidRDefault="00097F5C" w:rsidP="00097F5C">
            <w:pPr>
              <w:spacing w:after="0" w:line="360" w:lineRule="auto"/>
              <w:rPr>
                <w:rFonts w:ascii="Times New Roman" w:eastAsia="Times New Roman" w:hAnsi="Times New Roman"/>
                <w:sz w:val="24"/>
                <w:szCs w:val="24"/>
              </w:rPr>
            </w:pPr>
            <w:r w:rsidRPr="00813E1E">
              <w:rPr>
                <w:rFonts w:ascii="Times New Roman" w:hAnsi="Times New Roman"/>
                <w:sz w:val="24"/>
                <w:szCs w:val="24"/>
              </w:rPr>
              <w:t>Pipes</w:t>
            </w:r>
          </w:p>
        </w:tc>
        <w:tc>
          <w:tcPr>
            <w:tcW w:w="1183" w:type="dxa"/>
          </w:tcPr>
          <w:p w14:paraId="2152D87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02470E6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F7F221B" w14:textId="77777777" w:rsidTr="00BE745A">
        <w:tc>
          <w:tcPr>
            <w:tcW w:w="770" w:type="dxa"/>
          </w:tcPr>
          <w:p w14:paraId="6F7A6DFA"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6DA135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724023D"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Gutters</w:t>
            </w:r>
          </w:p>
        </w:tc>
        <w:tc>
          <w:tcPr>
            <w:tcW w:w="1183" w:type="dxa"/>
          </w:tcPr>
          <w:p w14:paraId="7B76A2A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114A6E8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15E9B867" w14:textId="77777777" w:rsidTr="00BE745A">
        <w:tc>
          <w:tcPr>
            <w:tcW w:w="770" w:type="dxa"/>
          </w:tcPr>
          <w:p w14:paraId="7B4C69AE"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D7F2C6D"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2D820F2"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Pipe fittings</w:t>
            </w:r>
          </w:p>
        </w:tc>
        <w:tc>
          <w:tcPr>
            <w:tcW w:w="1183" w:type="dxa"/>
          </w:tcPr>
          <w:p w14:paraId="4874CB7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43AE6F1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411237E2" w14:textId="77777777" w:rsidTr="00BE745A">
        <w:tc>
          <w:tcPr>
            <w:tcW w:w="770" w:type="dxa"/>
          </w:tcPr>
          <w:p w14:paraId="42540D7A"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D95D4CB"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811308F"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Accessory</w:t>
            </w:r>
          </w:p>
        </w:tc>
        <w:tc>
          <w:tcPr>
            <w:tcW w:w="1183" w:type="dxa"/>
          </w:tcPr>
          <w:p w14:paraId="7680BC5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43C6EA2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26150661" w14:textId="77777777" w:rsidTr="00BE745A">
        <w:trPr>
          <w:trHeight w:val="90"/>
        </w:trPr>
        <w:tc>
          <w:tcPr>
            <w:tcW w:w="770" w:type="dxa"/>
          </w:tcPr>
          <w:p w14:paraId="72F69EC8"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A365C0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274B496"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Adhesives</w:t>
            </w:r>
          </w:p>
        </w:tc>
        <w:tc>
          <w:tcPr>
            <w:tcW w:w="1183" w:type="dxa"/>
          </w:tcPr>
          <w:p w14:paraId="22409BB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23A257F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1A37630F" w14:textId="77777777" w:rsidTr="00BE745A">
        <w:tc>
          <w:tcPr>
            <w:tcW w:w="770" w:type="dxa"/>
          </w:tcPr>
          <w:p w14:paraId="0FA28FCF"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A73A02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0D3316F"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Sealant</w:t>
            </w:r>
          </w:p>
        </w:tc>
        <w:tc>
          <w:tcPr>
            <w:tcW w:w="1183" w:type="dxa"/>
          </w:tcPr>
          <w:p w14:paraId="711C5D8B"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683D7ED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1EBA9A24" w14:textId="77777777" w:rsidTr="00BE745A">
        <w:tc>
          <w:tcPr>
            <w:tcW w:w="770" w:type="dxa"/>
          </w:tcPr>
          <w:p w14:paraId="59DFFA55"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0937E74"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566C703" w14:textId="77777777" w:rsidR="00097F5C" w:rsidRPr="00813E1E" w:rsidRDefault="00097F5C" w:rsidP="00097F5C">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Pipes</w:t>
            </w:r>
          </w:p>
        </w:tc>
        <w:tc>
          <w:tcPr>
            <w:tcW w:w="1183" w:type="dxa"/>
          </w:tcPr>
          <w:p w14:paraId="42ED91A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2EF8ED76"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bl>
    <w:p w14:paraId="77B81B7C" w14:textId="77777777" w:rsidR="00097F5C" w:rsidRPr="00813E1E" w:rsidRDefault="00097F5C" w:rsidP="00097F5C">
      <w:pPr>
        <w:rPr>
          <w:rFonts w:ascii="Times New Roman" w:hAnsi="Times New Roman"/>
          <w:sz w:val="24"/>
          <w:szCs w:val="24"/>
        </w:rPr>
      </w:pPr>
    </w:p>
    <w:p w14:paraId="6D035E07" w14:textId="77777777" w:rsidR="00097F5C" w:rsidRPr="00813E1E" w:rsidRDefault="00097F5C" w:rsidP="00097F5C">
      <w:pPr>
        <w:rPr>
          <w:rFonts w:ascii="Times New Roman" w:hAnsi="Times New Roman"/>
          <w:sz w:val="24"/>
          <w:szCs w:val="24"/>
        </w:rPr>
      </w:pPr>
    </w:p>
    <w:p w14:paraId="353B27A8" w14:textId="77777777" w:rsidR="00097F5C" w:rsidRPr="00813E1E" w:rsidRDefault="00097F5C" w:rsidP="00097F5C">
      <w:pPr>
        <w:rPr>
          <w:rFonts w:ascii="Times New Roman" w:hAnsi="Times New Roman"/>
          <w:sz w:val="24"/>
          <w:szCs w:val="24"/>
        </w:rPr>
      </w:pPr>
    </w:p>
    <w:p w14:paraId="396D2E46" w14:textId="77777777" w:rsidR="00097F5C" w:rsidRPr="00813E1E" w:rsidRDefault="00097F5C" w:rsidP="00097F5C">
      <w:pPr>
        <w:rPr>
          <w:rFonts w:ascii="Times New Roman" w:hAnsi="Times New Roman"/>
          <w:sz w:val="24"/>
          <w:szCs w:val="24"/>
        </w:rPr>
      </w:pPr>
    </w:p>
    <w:p w14:paraId="2C950FE5" w14:textId="77777777" w:rsidR="00097F5C" w:rsidRPr="00813E1E" w:rsidRDefault="00097F5C" w:rsidP="00097F5C">
      <w:pPr>
        <w:rPr>
          <w:rFonts w:ascii="Times New Roman" w:hAnsi="Times New Roman"/>
          <w:sz w:val="24"/>
          <w:szCs w:val="24"/>
        </w:rPr>
      </w:pPr>
    </w:p>
    <w:p w14:paraId="08F90F9D" w14:textId="35FE1544" w:rsidR="00097F5C" w:rsidRPr="00813E1E" w:rsidRDefault="00097F5C" w:rsidP="00097F5C">
      <w:pPr>
        <w:keepNext/>
        <w:tabs>
          <w:tab w:val="left" w:pos="567"/>
          <w:tab w:val="left" w:pos="1080"/>
        </w:tabs>
        <w:spacing w:after="0"/>
        <w:jc w:val="center"/>
        <w:outlineLvl w:val="1"/>
        <w:rPr>
          <w:rFonts w:ascii="Times New Roman" w:hAnsi="Times New Roman"/>
          <w:b/>
          <w:bCs/>
          <w:iCs/>
          <w:sz w:val="24"/>
          <w:szCs w:val="24"/>
        </w:rPr>
      </w:pPr>
      <w:bookmarkStart w:id="73" w:name="_Toc194590887"/>
      <w:bookmarkStart w:id="74" w:name="_Toc197005503"/>
      <w:bookmarkStart w:id="75" w:name="_Toc197033976"/>
      <w:r w:rsidRPr="00813E1E">
        <w:rPr>
          <w:rFonts w:ascii="Times New Roman" w:hAnsi="Times New Roman"/>
          <w:b/>
          <w:bCs/>
          <w:iCs/>
          <w:sz w:val="24"/>
          <w:szCs w:val="24"/>
        </w:rPr>
        <w:lastRenderedPageBreak/>
        <w:t>DRAINAGE SYSTEM</w:t>
      </w:r>
      <w:bookmarkEnd w:id="73"/>
      <w:r w:rsidRPr="00813E1E">
        <w:rPr>
          <w:rFonts w:ascii="Times New Roman" w:hAnsi="Times New Roman"/>
          <w:b/>
          <w:bCs/>
          <w:iCs/>
          <w:sz w:val="24"/>
          <w:szCs w:val="24"/>
        </w:rPr>
        <w:t xml:space="preserve"> INSTALLATION II</w:t>
      </w:r>
      <w:bookmarkEnd w:id="74"/>
      <w:bookmarkEnd w:id="75"/>
    </w:p>
    <w:p w14:paraId="55D8A964" w14:textId="77777777" w:rsidR="00097F5C" w:rsidRPr="00813E1E" w:rsidRDefault="00097F5C" w:rsidP="00097F5C">
      <w:pPr>
        <w:spacing w:after="0"/>
        <w:jc w:val="both"/>
        <w:rPr>
          <w:rFonts w:ascii="Times New Roman" w:hAnsi="Times New Roman"/>
          <w:b/>
          <w:sz w:val="24"/>
          <w:szCs w:val="24"/>
          <w:lang w:val="en-ZA"/>
        </w:rPr>
      </w:pPr>
    </w:p>
    <w:p w14:paraId="73E7335F"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 xml:space="preserve">UNIT CODE: </w:t>
      </w:r>
      <w:r w:rsidRPr="00813E1E">
        <w:rPr>
          <w:rFonts w:ascii="Times New Roman" w:hAnsi="Times New Roman"/>
          <w:b/>
          <w:sz w:val="24"/>
          <w:szCs w:val="24"/>
        </w:rPr>
        <w:t xml:space="preserve">0732 351 07A </w:t>
      </w:r>
    </w:p>
    <w:p w14:paraId="07AABFBF" w14:textId="77777777" w:rsidR="00097F5C" w:rsidRPr="00813E1E" w:rsidRDefault="00097F5C" w:rsidP="00097F5C">
      <w:pPr>
        <w:spacing w:after="0"/>
        <w:jc w:val="both"/>
        <w:rPr>
          <w:rFonts w:ascii="Times New Roman" w:hAnsi="Times New Roman"/>
          <w:b/>
          <w:sz w:val="24"/>
          <w:szCs w:val="24"/>
          <w:lang w:val="en-ZA"/>
        </w:rPr>
      </w:pPr>
    </w:p>
    <w:p w14:paraId="3C8ABC28" w14:textId="77777777" w:rsidR="00097F5C" w:rsidRPr="00813E1E" w:rsidRDefault="00097F5C" w:rsidP="00097F5C">
      <w:pPr>
        <w:spacing w:after="0"/>
        <w:jc w:val="both"/>
        <w:rPr>
          <w:rFonts w:ascii="Times New Roman" w:hAnsi="Times New Roman"/>
          <w:sz w:val="24"/>
          <w:szCs w:val="24"/>
          <w:lang w:val="en-ZA"/>
        </w:rPr>
      </w:pPr>
      <w:r w:rsidRPr="00813E1E">
        <w:rPr>
          <w:rFonts w:ascii="Times New Roman" w:hAnsi="Times New Roman"/>
          <w:b/>
          <w:sz w:val="24"/>
          <w:szCs w:val="24"/>
          <w:lang w:val="en-ZA"/>
        </w:rPr>
        <w:t xml:space="preserve">UNIT DURATION: </w:t>
      </w:r>
      <w:r w:rsidRPr="00813E1E">
        <w:rPr>
          <w:rFonts w:ascii="Times New Roman" w:hAnsi="Times New Roman"/>
          <w:sz w:val="24"/>
          <w:szCs w:val="24"/>
          <w:lang w:val="en-ZA"/>
        </w:rPr>
        <w:t>60</w:t>
      </w:r>
      <w:r w:rsidRPr="00813E1E">
        <w:rPr>
          <w:rFonts w:ascii="Times New Roman" w:hAnsi="Times New Roman"/>
          <w:b/>
          <w:sz w:val="24"/>
          <w:szCs w:val="24"/>
          <w:lang w:val="en-ZA"/>
        </w:rPr>
        <w:t xml:space="preserve"> </w:t>
      </w:r>
      <w:r w:rsidRPr="00813E1E">
        <w:rPr>
          <w:rFonts w:ascii="Times New Roman" w:hAnsi="Times New Roman"/>
          <w:sz w:val="24"/>
          <w:szCs w:val="24"/>
          <w:lang w:val="en-ZA"/>
        </w:rPr>
        <w:t>Hours</w:t>
      </w:r>
    </w:p>
    <w:p w14:paraId="31612618" w14:textId="77777777" w:rsidR="00097F5C" w:rsidRPr="00813E1E" w:rsidRDefault="00097F5C" w:rsidP="00097F5C">
      <w:pPr>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76FF3F35" w14:textId="747EE078" w:rsidR="00097F5C" w:rsidRPr="00813E1E" w:rsidRDefault="00097F5C" w:rsidP="00097F5C">
      <w:pPr>
        <w:rPr>
          <w:rFonts w:ascii="Times New Roman" w:hAnsi="Times New Roman"/>
          <w:b/>
          <w:sz w:val="24"/>
          <w:szCs w:val="24"/>
        </w:rPr>
      </w:pPr>
      <w:r w:rsidRPr="00813E1E">
        <w:rPr>
          <w:rFonts w:ascii="Times New Roman" w:hAnsi="Times New Roman"/>
          <w:sz w:val="24"/>
          <w:szCs w:val="24"/>
        </w:rPr>
        <w:t>This unit addresses the Unit of Competency</w:t>
      </w:r>
      <w:r w:rsidRPr="00813E1E">
        <w:rPr>
          <w:rFonts w:ascii="Times New Roman" w:hAnsi="Times New Roman"/>
          <w:b/>
          <w:sz w:val="24"/>
          <w:szCs w:val="24"/>
          <w:lang w:val="en-ZA"/>
        </w:rPr>
        <w:t>:</w:t>
      </w:r>
      <w:r w:rsidRPr="00813E1E">
        <w:rPr>
          <w:rFonts w:ascii="Times New Roman" w:hAnsi="Times New Roman"/>
          <w:b/>
          <w:sz w:val="24"/>
          <w:szCs w:val="24"/>
        </w:rPr>
        <w:t xml:space="preserve"> Install drainage system II</w:t>
      </w:r>
    </w:p>
    <w:p w14:paraId="3928C1F3" w14:textId="77777777" w:rsidR="00097F5C" w:rsidRPr="00813E1E" w:rsidRDefault="00097F5C" w:rsidP="00097F5C">
      <w:pPr>
        <w:spacing w:after="0"/>
        <w:jc w:val="both"/>
        <w:rPr>
          <w:rFonts w:ascii="Times New Roman" w:hAnsi="Times New Roman"/>
          <w:sz w:val="24"/>
          <w:szCs w:val="24"/>
          <w:lang w:val="en-ZA"/>
        </w:rPr>
      </w:pPr>
    </w:p>
    <w:p w14:paraId="6BA55E1E"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UNIT DESCRIPTION</w:t>
      </w:r>
    </w:p>
    <w:p w14:paraId="201EFA4C" w14:textId="77777777" w:rsidR="000D292A" w:rsidRPr="000D292A" w:rsidRDefault="000D292A" w:rsidP="000D292A">
      <w:pPr>
        <w:spacing w:after="0" w:line="259" w:lineRule="auto"/>
        <w:jc w:val="both"/>
        <w:rPr>
          <w:rFonts w:ascii="Times New Roman" w:hAnsi="Times New Roman"/>
          <w:sz w:val="24"/>
          <w:szCs w:val="24"/>
          <w:lang w:val="en-GB"/>
        </w:rPr>
      </w:pPr>
      <w:r w:rsidRPr="000D292A">
        <w:rPr>
          <w:rFonts w:ascii="Times New Roman" w:hAnsi="Times New Roman"/>
          <w:sz w:val="24"/>
          <w:szCs w:val="24"/>
        </w:rPr>
        <w:t xml:space="preserve">This unit specifies the competencies required to install drainage system. It involves preparing </w:t>
      </w:r>
      <w:r w:rsidRPr="000D292A">
        <w:rPr>
          <w:rFonts w:ascii="Times New Roman" w:hAnsi="Times New Roman"/>
          <w:sz w:val="24"/>
          <w:szCs w:val="24"/>
          <w:lang w:val="en-GB"/>
        </w:rPr>
        <w:t>drainage system schematic drawing</w:t>
      </w:r>
      <w:r w:rsidRPr="000D292A">
        <w:rPr>
          <w:rFonts w:ascii="Times New Roman" w:hAnsi="Times New Roman"/>
          <w:sz w:val="24"/>
          <w:szCs w:val="24"/>
        </w:rPr>
        <w:t xml:space="preserve">, </w:t>
      </w:r>
      <w:r w:rsidRPr="000D292A">
        <w:rPr>
          <w:rFonts w:ascii="Times New Roman" w:eastAsia="DengXian" w:hAnsi="Times New Roman"/>
          <w:sz w:val="24"/>
          <w:szCs w:val="24"/>
        </w:rPr>
        <w:t>costing drainage materials</w:t>
      </w:r>
      <w:r w:rsidRPr="000D292A">
        <w:rPr>
          <w:rFonts w:ascii="Times New Roman" w:hAnsi="Times New Roman"/>
          <w:sz w:val="24"/>
          <w:szCs w:val="24"/>
        </w:rPr>
        <w:t xml:space="preserve">, setting out drainage system, installing drainage system, testing drainage system and maintaining drainage system. </w:t>
      </w:r>
    </w:p>
    <w:p w14:paraId="43C267F4" w14:textId="77777777" w:rsidR="00097F5C" w:rsidRPr="00813E1E" w:rsidRDefault="00097F5C" w:rsidP="00097F5C">
      <w:pPr>
        <w:spacing w:after="0"/>
        <w:jc w:val="both"/>
        <w:rPr>
          <w:rFonts w:ascii="Times New Roman" w:hAnsi="Times New Roman"/>
          <w:b/>
          <w:sz w:val="24"/>
          <w:szCs w:val="24"/>
          <w:lang w:val="en-ZA"/>
        </w:rPr>
      </w:pPr>
    </w:p>
    <w:p w14:paraId="141AC8D2"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tbl>
      <w:tblPr>
        <w:tblStyle w:val="TableGrid61"/>
        <w:tblW w:w="0" w:type="auto"/>
        <w:tblLook w:val="04A0" w:firstRow="1" w:lastRow="0" w:firstColumn="1" w:lastColumn="0" w:noHBand="0" w:noVBand="1"/>
      </w:tblPr>
      <w:tblGrid>
        <w:gridCol w:w="1212"/>
        <w:gridCol w:w="6042"/>
        <w:gridCol w:w="2096"/>
      </w:tblGrid>
      <w:tr w:rsidR="00097F5C" w:rsidRPr="00813E1E" w14:paraId="6AD2E7C1" w14:textId="77777777" w:rsidTr="00BE745A">
        <w:tc>
          <w:tcPr>
            <w:tcW w:w="1255" w:type="dxa"/>
          </w:tcPr>
          <w:p w14:paraId="6296D736" w14:textId="77777777" w:rsidR="00097F5C" w:rsidRPr="00813E1E" w:rsidRDefault="00097F5C" w:rsidP="00097F5C">
            <w:pPr>
              <w:spacing w:before="120"/>
              <w:rPr>
                <w:rFonts w:ascii="Times New Roman" w:eastAsia="Times New Roman" w:hAnsi="Times New Roman"/>
                <w:sz w:val="24"/>
                <w:szCs w:val="24"/>
              </w:rPr>
            </w:pPr>
            <w:r w:rsidRPr="00813E1E">
              <w:rPr>
                <w:rFonts w:ascii="Times New Roman" w:eastAsia="Times New Roman" w:hAnsi="Times New Roman"/>
                <w:sz w:val="24"/>
                <w:szCs w:val="24"/>
              </w:rPr>
              <w:t>S.NO</w:t>
            </w:r>
          </w:p>
        </w:tc>
        <w:tc>
          <w:tcPr>
            <w:tcW w:w="6480" w:type="dxa"/>
          </w:tcPr>
          <w:p w14:paraId="4FCB11ED" w14:textId="77777777" w:rsidR="00097F5C" w:rsidRPr="00813E1E" w:rsidRDefault="00097F5C" w:rsidP="00097F5C">
            <w:pPr>
              <w:spacing w:before="120"/>
              <w:rPr>
                <w:rFonts w:ascii="Times New Roman" w:eastAsia="Times New Roman" w:hAnsi="Times New Roman"/>
                <w:sz w:val="24"/>
                <w:szCs w:val="24"/>
              </w:rPr>
            </w:pPr>
            <w:r w:rsidRPr="00813E1E">
              <w:rPr>
                <w:rFonts w:ascii="Times New Roman" w:eastAsia="Times New Roman" w:hAnsi="Times New Roman"/>
                <w:sz w:val="24"/>
                <w:szCs w:val="24"/>
              </w:rPr>
              <w:t xml:space="preserve">LEARNING OUTCOME </w:t>
            </w:r>
          </w:p>
        </w:tc>
        <w:tc>
          <w:tcPr>
            <w:tcW w:w="1281" w:type="dxa"/>
          </w:tcPr>
          <w:p w14:paraId="3C7B8CBC" w14:textId="77777777" w:rsidR="00097F5C" w:rsidRPr="00813E1E" w:rsidRDefault="00097F5C" w:rsidP="00097F5C">
            <w:pPr>
              <w:spacing w:before="120"/>
              <w:rPr>
                <w:rFonts w:ascii="Times New Roman" w:eastAsia="Times New Roman" w:hAnsi="Times New Roman"/>
                <w:sz w:val="24"/>
                <w:szCs w:val="24"/>
              </w:rPr>
            </w:pPr>
            <w:r w:rsidRPr="00813E1E">
              <w:rPr>
                <w:rFonts w:ascii="Times New Roman" w:eastAsia="Times New Roman" w:hAnsi="Times New Roman"/>
                <w:sz w:val="24"/>
                <w:szCs w:val="24"/>
              </w:rPr>
              <w:t>DURATION(HRS)</w:t>
            </w:r>
          </w:p>
        </w:tc>
      </w:tr>
      <w:tr w:rsidR="00097F5C" w:rsidRPr="00813E1E" w14:paraId="2CC084D7" w14:textId="77777777" w:rsidTr="00BE745A">
        <w:tc>
          <w:tcPr>
            <w:tcW w:w="1255" w:type="dxa"/>
          </w:tcPr>
          <w:p w14:paraId="3811C0B0" w14:textId="77777777" w:rsidR="00097F5C" w:rsidRPr="00813E1E" w:rsidRDefault="00097F5C" w:rsidP="00097F5C">
            <w:pPr>
              <w:numPr>
                <w:ilvl w:val="0"/>
                <w:numId w:val="264"/>
              </w:numPr>
              <w:spacing w:before="120" w:after="160" w:line="259" w:lineRule="auto"/>
              <w:contextualSpacing/>
              <w:rPr>
                <w:rFonts w:ascii="Times New Roman" w:eastAsia="Times New Roman" w:hAnsi="Times New Roman"/>
                <w:sz w:val="24"/>
                <w:szCs w:val="24"/>
                <w:lang w:val="en-ZW"/>
              </w:rPr>
            </w:pPr>
          </w:p>
        </w:tc>
        <w:tc>
          <w:tcPr>
            <w:tcW w:w="6480" w:type="dxa"/>
          </w:tcPr>
          <w:p w14:paraId="1C19F73B" w14:textId="77777777" w:rsidR="00097F5C" w:rsidRPr="00813E1E" w:rsidRDefault="00097F5C" w:rsidP="00097F5C">
            <w:pPr>
              <w:spacing w:before="120"/>
              <w:rPr>
                <w:rFonts w:ascii="Times New Roman" w:eastAsia="Times New Roman" w:hAnsi="Times New Roman"/>
                <w:sz w:val="24"/>
                <w:szCs w:val="24"/>
              </w:rPr>
            </w:pPr>
            <w:r w:rsidRPr="00813E1E">
              <w:rPr>
                <w:rFonts w:ascii="Times New Roman" w:eastAsia="Times New Roman" w:hAnsi="Times New Roman"/>
                <w:sz w:val="24"/>
                <w:szCs w:val="24"/>
              </w:rPr>
              <w:t xml:space="preserve">Prepare </w:t>
            </w:r>
            <w:r w:rsidRPr="00813E1E">
              <w:rPr>
                <w:rFonts w:ascii="Times New Roman" w:hAnsi="Times New Roman"/>
                <w:sz w:val="24"/>
                <w:szCs w:val="24"/>
              </w:rPr>
              <w:t>drainage system</w:t>
            </w:r>
            <w:r w:rsidRPr="00813E1E">
              <w:rPr>
                <w:rFonts w:ascii="Times New Roman" w:eastAsia="Times New Roman" w:hAnsi="Times New Roman"/>
                <w:sz w:val="24"/>
                <w:szCs w:val="24"/>
              </w:rPr>
              <w:t xml:space="preserve"> </w:t>
            </w:r>
            <w:r w:rsidRPr="00813E1E">
              <w:rPr>
                <w:rFonts w:ascii="Times New Roman" w:hAnsi="Times New Roman"/>
                <w:sz w:val="24"/>
                <w:szCs w:val="24"/>
              </w:rPr>
              <w:t xml:space="preserve">schematic </w:t>
            </w:r>
            <w:r w:rsidRPr="00813E1E">
              <w:rPr>
                <w:rFonts w:ascii="Times New Roman" w:eastAsia="Times New Roman" w:hAnsi="Times New Roman"/>
                <w:sz w:val="24"/>
                <w:szCs w:val="24"/>
              </w:rPr>
              <w:t>drawing</w:t>
            </w:r>
          </w:p>
        </w:tc>
        <w:tc>
          <w:tcPr>
            <w:tcW w:w="1281" w:type="dxa"/>
          </w:tcPr>
          <w:p w14:paraId="2B2E5D5D" w14:textId="77777777" w:rsidR="00097F5C" w:rsidRPr="00813E1E" w:rsidRDefault="00097F5C" w:rsidP="00097F5C">
            <w:pPr>
              <w:spacing w:before="120"/>
              <w:jc w:val="center"/>
              <w:rPr>
                <w:rFonts w:ascii="Times New Roman" w:eastAsia="Times New Roman" w:hAnsi="Times New Roman"/>
                <w:sz w:val="24"/>
                <w:szCs w:val="24"/>
              </w:rPr>
            </w:pPr>
            <w:r w:rsidRPr="00813E1E">
              <w:rPr>
                <w:rFonts w:ascii="Times New Roman" w:eastAsia="Times New Roman" w:hAnsi="Times New Roman"/>
                <w:sz w:val="24"/>
                <w:szCs w:val="24"/>
              </w:rPr>
              <w:t>10</w:t>
            </w:r>
          </w:p>
        </w:tc>
      </w:tr>
      <w:tr w:rsidR="00097F5C" w:rsidRPr="00813E1E" w14:paraId="04F2774D" w14:textId="77777777" w:rsidTr="00BE745A">
        <w:tc>
          <w:tcPr>
            <w:tcW w:w="1255" w:type="dxa"/>
          </w:tcPr>
          <w:p w14:paraId="70B4ED97" w14:textId="77777777" w:rsidR="00097F5C" w:rsidRPr="00813E1E" w:rsidRDefault="00097F5C" w:rsidP="00097F5C">
            <w:pPr>
              <w:numPr>
                <w:ilvl w:val="0"/>
                <w:numId w:val="264"/>
              </w:numPr>
              <w:spacing w:after="160" w:line="259" w:lineRule="auto"/>
              <w:contextualSpacing/>
              <w:rPr>
                <w:rFonts w:ascii="Times New Roman" w:eastAsia="Times New Roman" w:hAnsi="Times New Roman"/>
                <w:sz w:val="24"/>
                <w:szCs w:val="24"/>
                <w:lang w:val="en-ZW"/>
              </w:rPr>
            </w:pPr>
          </w:p>
        </w:tc>
        <w:tc>
          <w:tcPr>
            <w:tcW w:w="6480" w:type="dxa"/>
          </w:tcPr>
          <w:p w14:paraId="680BB09D" w14:textId="77777777" w:rsidR="00097F5C" w:rsidRPr="00813E1E" w:rsidRDefault="00097F5C" w:rsidP="00097F5C">
            <w:pPr>
              <w:rPr>
                <w:rFonts w:ascii="Times New Roman" w:hAnsi="Times New Roman"/>
                <w:sz w:val="24"/>
                <w:szCs w:val="24"/>
              </w:rPr>
            </w:pPr>
            <w:r w:rsidRPr="00813E1E">
              <w:rPr>
                <w:rFonts w:ascii="Times New Roman" w:eastAsia="Times New Roman" w:hAnsi="Times New Roman"/>
                <w:sz w:val="24"/>
                <w:szCs w:val="24"/>
              </w:rPr>
              <w:t>Cost drainage materials</w:t>
            </w:r>
          </w:p>
        </w:tc>
        <w:tc>
          <w:tcPr>
            <w:tcW w:w="1281" w:type="dxa"/>
          </w:tcPr>
          <w:p w14:paraId="2383737E" w14:textId="77777777" w:rsidR="00097F5C" w:rsidRPr="00813E1E" w:rsidRDefault="00097F5C" w:rsidP="00097F5C">
            <w:pPr>
              <w:jc w:val="center"/>
              <w:rPr>
                <w:rFonts w:ascii="Times New Roman" w:eastAsia="Times New Roman" w:hAnsi="Times New Roman"/>
                <w:sz w:val="24"/>
                <w:szCs w:val="24"/>
              </w:rPr>
            </w:pPr>
            <w:r w:rsidRPr="00813E1E">
              <w:rPr>
                <w:rFonts w:ascii="Times New Roman" w:eastAsia="Times New Roman" w:hAnsi="Times New Roman"/>
                <w:sz w:val="24"/>
                <w:szCs w:val="24"/>
              </w:rPr>
              <w:t>10</w:t>
            </w:r>
          </w:p>
        </w:tc>
      </w:tr>
      <w:tr w:rsidR="00097F5C" w:rsidRPr="00813E1E" w14:paraId="2E1F1328" w14:textId="77777777" w:rsidTr="00BE745A">
        <w:tc>
          <w:tcPr>
            <w:tcW w:w="1255" w:type="dxa"/>
          </w:tcPr>
          <w:p w14:paraId="64D7863C" w14:textId="77777777" w:rsidR="00097F5C" w:rsidRPr="00813E1E" w:rsidRDefault="00097F5C" w:rsidP="00097F5C">
            <w:pPr>
              <w:numPr>
                <w:ilvl w:val="0"/>
                <w:numId w:val="264"/>
              </w:numPr>
              <w:spacing w:after="160" w:line="259" w:lineRule="auto"/>
              <w:contextualSpacing/>
              <w:rPr>
                <w:rFonts w:ascii="Times New Roman" w:hAnsi="Times New Roman"/>
                <w:sz w:val="24"/>
                <w:szCs w:val="24"/>
                <w:lang w:val="en-ZW"/>
              </w:rPr>
            </w:pPr>
          </w:p>
        </w:tc>
        <w:tc>
          <w:tcPr>
            <w:tcW w:w="6480" w:type="dxa"/>
          </w:tcPr>
          <w:p w14:paraId="3B458DA7"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Set out drainage system.</w:t>
            </w:r>
          </w:p>
        </w:tc>
        <w:tc>
          <w:tcPr>
            <w:tcW w:w="1281" w:type="dxa"/>
          </w:tcPr>
          <w:p w14:paraId="7658220C" w14:textId="77777777" w:rsidR="00097F5C" w:rsidRPr="00813E1E" w:rsidRDefault="00097F5C" w:rsidP="00097F5C">
            <w:pPr>
              <w:jc w:val="center"/>
              <w:rPr>
                <w:rFonts w:ascii="Times New Roman" w:hAnsi="Times New Roman"/>
                <w:sz w:val="24"/>
                <w:szCs w:val="24"/>
              </w:rPr>
            </w:pPr>
            <w:r w:rsidRPr="00813E1E">
              <w:rPr>
                <w:rFonts w:ascii="Times New Roman" w:hAnsi="Times New Roman"/>
                <w:sz w:val="24"/>
                <w:szCs w:val="24"/>
              </w:rPr>
              <w:t>20</w:t>
            </w:r>
          </w:p>
        </w:tc>
      </w:tr>
      <w:tr w:rsidR="00097F5C" w:rsidRPr="00813E1E" w14:paraId="3592956F" w14:textId="77777777" w:rsidTr="00BE745A">
        <w:tc>
          <w:tcPr>
            <w:tcW w:w="1255" w:type="dxa"/>
          </w:tcPr>
          <w:p w14:paraId="792EB57A" w14:textId="77777777" w:rsidR="00097F5C" w:rsidRPr="00813E1E" w:rsidRDefault="00097F5C" w:rsidP="00097F5C">
            <w:pPr>
              <w:numPr>
                <w:ilvl w:val="0"/>
                <w:numId w:val="264"/>
              </w:numPr>
              <w:spacing w:after="160" w:line="259" w:lineRule="auto"/>
              <w:contextualSpacing/>
              <w:rPr>
                <w:rFonts w:ascii="Times New Roman" w:hAnsi="Times New Roman"/>
                <w:sz w:val="24"/>
                <w:szCs w:val="24"/>
                <w:lang w:val="en-ZW"/>
              </w:rPr>
            </w:pPr>
          </w:p>
        </w:tc>
        <w:tc>
          <w:tcPr>
            <w:tcW w:w="6480" w:type="dxa"/>
          </w:tcPr>
          <w:p w14:paraId="0FF50242" w14:textId="77777777" w:rsidR="00097F5C" w:rsidRPr="00813E1E" w:rsidRDefault="00097F5C" w:rsidP="00097F5C">
            <w:pPr>
              <w:rPr>
                <w:rFonts w:ascii="Times New Roman" w:hAnsi="Times New Roman"/>
                <w:sz w:val="24"/>
                <w:szCs w:val="24"/>
              </w:rPr>
            </w:pPr>
            <w:r w:rsidRPr="00813E1E">
              <w:rPr>
                <w:rFonts w:ascii="Times New Roman" w:hAnsi="Times New Roman"/>
                <w:sz w:val="24"/>
                <w:szCs w:val="24"/>
              </w:rPr>
              <w:t>Test</w:t>
            </w:r>
            <w:r w:rsidRPr="00813E1E">
              <w:rPr>
                <w:rFonts w:ascii="Times New Roman" w:eastAsia="Times New Roman" w:hAnsi="Times New Roman"/>
                <w:sz w:val="24"/>
                <w:szCs w:val="24"/>
              </w:rPr>
              <w:t xml:space="preserve"> and</w:t>
            </w:r>
            <w:r w:rsidRPr="00813E1E">
              <w:rPr>
                <w:rFonts w:ascii="Times New Roman" w:hAnsi="Times New Roman"/>
                <w:sz w:val="24"/>
                <w:szCs w:val="24"/>
              </w:rPr>
              <w:t xml:space="preserve"> maintain drainage system</w:t>
            </w:r>
          </w:p>
        </w:tc>
        <w:tc>
          <w:tcPr>
            <w:tcW w:w="1281" w:type="dxa"/>
          </w:tcPr>
          <w:p w14:paraId="4564580C" w14:textId="77777777" w:rsidR="00097F5C" w:rsidRPr="00813E1E" w:rsidRDefault="00097F5C" w:rsidP="00097F5C">
            <w:pPr>
              <w:jc w:val="center"/>
              <w:rPr>
                <w:rFonts w:ascii="Times New Roman" w:hAnsi="Times New Roman"/>
                <w:sz w:val="24"/>
                <w:szCs w:val="24"/>
              </w:rPr>
            </w:pPr>
            <w:r w:rsidRPr="00813E1E">
              <w:rPr>
                <w:rFonts w:ascii="Times New Roman" w:hAnsi="Times New Roman"/>
                <w:sz w:val="24"/>
                <w:szCs w:val="24"/>
              </w:rPr>
              <w:t>20</w:t>
            </w:r>
          </w:p>
        </w:tc>
      </w:tr>
      <w:tr w:rsidR="00097F5C" w:rsidRPr="00813E1E" w14:paraId="7B0B8D29" w14:textId="77777777" w:rsidTr="00BE745A">
        <w:tc>
          <w:tcPr>
            <w:tcW w:w="1255" w:type="dxa"/>
          </w:tcPr>
          <w:p w14:paraId="537B8B54" w14:textId="77777777" w:rsidR="00097F5C" w:rsidRPr="00813E1E" w:rsidRDefault="00097F5C" w:rsidP="00097F5C">
            <w:pPr>
              <w:rPr>
                <w:rFonts w:ascii="Times New Roman" w:hAnsi="Times New Roman"/>
                <w:sz w:val="24"/>
                <w:szCs w:val="24"/>
              </w:rPr>
            </w:pPr>
          </w:p>
        </w:tc>
        <w:tc>
          <w:tcPr>
            <w:tcW w:w="6480" w:type="dxa"/>
          </w:tcPr>
          <w:p w14:paraId="459D04B6" w14:textId="77777777" w:rsidR="00097F5C" w:rsidRPr="00813E1E" w:rsidRDefault="00097F5C" w:rsidP="00097F5C">
            <w:pPr>
              <w:rPr>
                <w:rFonts w:ascii="Times New Roman" w:hAnsi="Times New Roman"/>
                <w:b/>
                <w:bCs/>
                <w:sz w:val="24"/>
                <w:szCs w:val="24"/>
              </w:rPr>
            </w:pPr>
            <w:r w:rsidRPr="00813E1E">
              <w:rPr>
                <w:rFonts w:ascii="Times New Roman" w:hAnsi="Times New Roman"/>
                <w:b/>
                <w:bCs/>
                <w:sz w:val="24"/>
                <w:szCs w:val="24"/>
              </w:rPr>
              <w:t xml:space="preserve">TOTAL </w:t>
            </w:r>
          </w:p>
        </w:tc>
        <w:tc>
          <w:tcPr>
            <w:tcW w:w="1281" w:type="dxa"/>
          </w:tcPr>
          <w:p w14:paraId="33CA82E0" w14:textId="77777777" w:rsidR="00097F5C" w:rsidRPr="00813E1E" w:rsidRDefault="00097F5C" w:rsidP="00097F5C">
            <w:pPr>
              <w:jc w:val="center"/>
              <w:rPr>
                <w:rFonts w:ascii="Times New Roman" w:hAnsi="Times New Roman"/>
                <w:b/>
                <w:bCs/>
                <w:sz w:val="24"/>
                <w:szCs w:val="24"/>
              </w:rPr>
            </w:pPr>
            <w:r w:rsidRPr="00813E1E">
              <w:rPr>
                <w:rFonts w:ascii="Times New Roman" w:hAnsi="Times New Roman"/>
                <w:b/>
                <w:bCs/>
                <w:sz w:val="24"/>
                <w:szCs w:val="24"/>
              </w:rPr>
              <w:t>60</w:t>
            </w:r>
          </w:p>
        </w:tc>
      </w:tr>
    </w:tbl>
    <w:p w14:paraId="05334A2B" w14:textId="77777777" w:rsidR="00097F5C" w:rsidRPr="00813E1E" w:rsidRDefault="00097F5C" w:rsidP="00097F5C">
      <w:pPr>
        <w:spacing w:before="120" w:after="120"/>
        <w:contextualSpacing/>
        <w:jc w:val="both"/>
        <w:rPr>
          <w:rFonts w:ascii="Times New Roman" w:hAnsi="Times New Roman"/>
          <w:b/>
          <w:sz w:val="24"/>
          <w:szCs w:val="24"/>
          <w:lang w:val="en-ZA"/>
        </w:rPr>
      </w:pPr>
    </w:p>
    <w:p w14:paraId="1BB1193B" w14:textId="77777777" w:rsidR="00097F5C" w:rsidRPr="00813E1E" w:rsidRDefault="00097F5C" w:rsidP="00097F5C">
      <w:pPr>
        <w:spacing w:before="120" w:after="120"/>
        <w:contextualSpacing/>
        <w:jc w:val="both"/>
        <w:rPr>
          <w:rFonts w:ascii="Times New Roman" w:hAnsi="Times New Roman"/>
          <w:b/>
          <w:sz w:val="24"/>
          <w:szCs w:val="24"/>
          <w:lang w:val="en-ZA"/>
        </w:rPr>
      </w:pPr>
    </w:p>
    <w:p w14:paraId="7421BC74" w14:textId="77777777" w:rsidR="00097F5C" w:rsidRPr="00813E1E" w:rsidRDefault="00097F5C" w:rsidP="00097F5C">
      <w:pPr>
        <w:spacing w:before="120" w:after="120"/>
        <w:contextualSpacing/>
        <w:jc w:val="both"/>
        <w:rPr>
          <w:rFonts w:ascii="Times New Roman" w:hAnsi="Times New Roman"/>
          <w:b/>
          <w:sz w:val="24"/>
          <w:szCs w:val="24"/>
          <w:lang w:val="en-ZA"/>
        </w:rPr>
      </w:pPr>
    </w:p>
    <w:p w14:paraId="4D47AE0B" w14:textId="77777777" w:rsidR="00097F5C" w:rsidRPr="00813E1E" w:rsidRDefault="00097F5C" w:rsidP="00097F5C">
      <w:pPr>
        <w:spacing w:before="120" w:after="120"/>
        <w:contextualSpacing/>
        <w:jc w:val="both"/>
        <w:rPr>
          <w:rFonts w:ascii="Times New Roman" w:hAnsi="Times New Roman"/>
          <w:b/>
          <w:sz w:val="24"/>
          <w:szCs w:val="24"/>
          <w:lang w:val="en-ZA"/>
        </w:rPr>
      </w:pPr>
    </w:p>
    <w:p w14:paraId="51ECB83B" w14:textId="77777777" w:rsidR="00097F5C" w:rsidRPr="00813E1E" w:rsidRDefault="00097F5C" w:rsidP="00097F5C">
      <w:pPr>
        <w:spacing w:before="120" w:after="120"/>
        <w:contextualSpacing/>
        <w:jc w:val="both"/>
        <w:rPr>
          <w:rFonts w:ascii="Times New Roman" w:hAnsi="Times New Roman"/>
          <w:b/>
          <w:sz w:val="24"/>
          <w:szCs w:val="24"/>
          <w:lang w:val="en-ZA"/>
        </w:rPr>
      </w:pPr>
    </w:p>
    <w:p w14:paraId="0164A048" w14:textId="77777777" w:rsidR="00097F5C" w:rsidRPr="00813E1E" w:rsidRDefault="00097F5C" w:rsidP="00097F5C">
      <w:pPr>
        <w:spacing w:before="120" w:after="120"/>
        <w:contextualSpacing/>
        <w:jc w:val="both"/>
        <w:rPr>
          <w:rFonts w:ascii="Times New Roman" w:hAnsi="Times New Roman"/>
          <w:b/>
          <w:sz w:val="24"/>
          <w:szCs w:val="24"/>
          <w:lang w:val="en-ZA"/>
        </w:rPr>
      </w:pPr>
    </w:p>
    <w:p w14:paraId="0C658C67" w14:textId="77777777" w:rsidR="00097F5C" w:rsidRPr="00813E1E" w:rsidRDefault="00097F5C" w:rsidP="00097F5C">
      <w:pPr>
        <w:spacing w:before="120" w:after="120"/>
        <w:contextualSpacing/>
        <w:jc w:val="both"/>
        <w:rPr>
          <w:rFonts w:ascii="Times New Roman" w:hAnsi="Times New Roman"/>
          <w:b/>
          <w:sz w:val="24"/>
          <w:szCs w:val="24"/>
          <w:lang w:val="en-ZA"/>
        </w:rPr>
      </w:pPr>
    </w:p>
    <w:p w14:paraId="2EC7FF45" w14:textId="77777777" w:rsidR="00097F5C" w:rsidRPr="00813E1E" w:rsidRDefault="00097F5C" w:rsidP="00097F5C">
      <w:pPr>
        <w:spacing w:before="120" w:after="120"/>
        <w:contextualSpacing/>
        <w:jc w:val="both"/>
        <w:rPr>
          <w:rFonts w:ascii="Times New Roman" w:hAnsi="Times New Roman"/>
          <w:b/>
          <w:sz w:val="24"/>
          <w:szCs w:val="24"/>
          <w:lang w:val="en-ZA"/>
        </w:rPr>
      </w:pPr>
    </w:p>
    <w:p w14:paraId="4998D3B8" w14:textId="77777777" w:rsidR="00097F5C" w:rsidRPr="00813E1E" w:rsidRDefault="00097F5C" w:rsidP="00097F5C">
      <w:pPr>
        <w:spacing w:before="120" w:after="120"/>
        <w:contextualSpacing/>
        <w:jc w:val="both"/>
        <w:rPr>
          <w:rFonts w:ascii="Times New Roman" w:hAnsi="Times New Roman"/>
          <w:b/>
          <w:sz w:val="24"/>
          <w:szCs w:val="24"/>
          <w:lang w:val="en-ZA"/>
        </w:rPr>
      </w:pPr>
    </w:p>
    <w:p w14:paraId="06FF0D48" w14:textId="77777777" w:rsidR="00097F5C" w:rsidRPr="00813E1E" w:rsidRDefault="00097F5C" w:rsidP="00097F5C">
      <w:pPr>
        <w:spacing w:before="120" w:after="120"/>
        <w:contextualSpacing/>
        <w:jc w:val="both"/>
        <w:rPr>
          <w:rFonts w:ascii="Times New Roman" w:hAnsi="Times New Roman"/>
          <w:b/>
          <w:sz w:val="24"/>
          <w:szCs w:val="24"/>
          <w:lang w:val="en-ZA"/>
        </w:rPr>
      </w:pPr>
    </w:p>
    <w:p w14:paraId="01AD2D45" w14:textId="77777777" w:rsidR="00097F5C" w:rsidRPr="00813E1E" w:rsidRDefault="00097F5C" w:rsidP="00097F5C">
      <w:pPr>
        <w:spacing w:before="120" w:after="120"/>
        <w:contextualSpacing/>
        <w:jc w:val="both"/>
        <w:rPr>
          <w:rFonts w:ascii="Times New Roman" w:hAnsi="Times New Roman"/>
          <w:b/>
          <w:sz w:val="24"/>
          <w:szCs w:val="24"/>
          <w:lang w:val="en-ZA"/>
        </w:rPr>
      </w:pPr>
    </w:p>
    <w:p w14:paraId="6BAE66B0" w14:textId="77777777" w:rsidR="00097F5C" w:rsidRPr="00813E1E" w:rsidRDefault="00097F5C" w:rsidP="00097F5C">
      <w:pPr>
        <w:spacing w:before="120" w:after="120"/>
        <w:contextualSpacing/>
        <w:jc w:val="both"/>
        <w:rPr>
          <w:rFonts w:ascii="Times New Roman" w:hAnsi="Times New Roman"/>
          <w:b/>
          <w:sz w:val="24"/>
          <w:szCs w:val="24"/>
          <w:lang w:val="en-ZA"/>
        </w:rPr>
      </w:pPr>
    </w:p>
    <w:p w14:paraId="1CA657BE" w14:textId="77777777" w:rsidR="00097F5C" w:rsidRPr="00813E1E" w:rsidRDefault="00097F5C" w:rsidP="00097F5C">
      <w:pPr>
        <w:spacing w:before="120" w:after="120"/>
        <w:contextualSpacing/>
        <w:jc w:val="both"/>
        <w:rPr>
          <w:rFonts w:ascii="Times New Roman" w:hAnsi="Times New Roman"/>
          <w:b/>
          <w:sz w:val="24"/>
          <w:szCs w:val="24"/>
          <w:lang w:val="en-ZA"/>
        </w:rPr>
      </w:pPr>
    </w:p>
    <w:p w14:paraId="3480CA7F" w14:textId="77777777" w:rsidR="00097F5C" w:rsidRPr="00813E1E" w:rsidRDefault="00097F5C" w:rsidP="00097F5C">
      <w:pPr>
        <w:spacing w:before="120" w:after="120"/>
        <w:contextualSpacing/>
        <w:jc w:val="both"/>
        <w:rPr>
          <w:rFonts w:ascii="Times New Roman" w:hAnsi="Times New Roman"/>
          <w:b/>
          <w:sz w:val="24"/>
          <w:szCs w:val="24"/>
          <w:lang w:val="en-ZA"/>
        </w:rPr>
      </w:pPr>
    </w:p>
    <w:p w14:paraId="4BE54600" w14:textId="77777777" w:rsidR="00097F5C" w:rsidRPr="00813E1E" w:rsidRDefault="00097F5C" w:rsidP="00097F5C">
      <w:pPr>
        <w:spacing w:before="120" w:after="120"/>
        <w:contextualSpacing/>
        <w:jc w:val="both"/>
        <w:rPr>
          <w:rFonts w:ascii="Times New Roman" w:hAnsi="Times New Roman"/>
          <w:b/>
          <w:sz w:val="24"/>
          <w:szCs w:val="24"/>
          <w:lang w:val="en-ZA"/>
        </w:rPr>
      </w:pPr>
    </w:p>
    <w:p w14:paraId="35BB3C00" w14:textId="77777777" w:rsidR="00097F5C" w:rsidRPr="00813E1E" w:rsidRDefault="00097F5C" w:rsidP="00097F5C">
      <w:pPr>
        <w:spacing w:before="120" w:after="120"/>
        <w:contextualSpacing/>
        <w:jc w:val="both"/>
        <w:rPr>
          <w:rFonts w:ascii="Times New Roman" w:hAnsi="Times New Roman"/>
          <w:b/>
          <w:sz w:val="24"/>
          <w:szCs w:val="24"/>
          <w:lang w:val="en-ZA"/>
        </w:rPr>
      </w:pPr>
    </w:p>
    <w:p w14:paraId="6AF9A935" w14:textId="77777777" w:rsidR="00097F5C" w:rsidRPr="00813E1E" w:rsidRDefault="00097F5C" w:rsidP="00097F5C">
      <w:pPr>
        <w:spacing w:before="120" w:after="120"/>
        <w:contextualSpacing/>
        <w:jc w:val="both"/>
        <w:rPr>
          <w:rFonts w:ascii="Times New Roman" w:hAnsi="Times New Roman"/>
          <w:b/>
          <w:sz w:val="24"/>
          <w:szCs w:val="24"/>
          <w:lang w:val="en-ZA"/>
        </w:rPr>
      </w:pPr>
    </w:p>
    <w:p w14:paraId="06DD54F6" w14:textId="77777777" w:rsidR="00097F5C" w:rsidRPr="00813E1E" w:rsidRDefault="00097F5C" w:rsidP="00097F5C">
      <w:pPr>
        <w:spacing w:before="120" w:after="120"/>
        <w:contextualSpacing/>
        <w:jc w:val="both"/>
        <w:rPr>
          <w:rFonts w:ascii="Times New Roman" w:hAnsi="Times New Roman"/>
          <w:b/>
          <w:sz w:val="24"/>
          <w:szCs w:val="24"/>
          <w:lang w:val="en-ZA"/>
        </w:rPr>
      </w:pPr>
    </w:p>
    <w:p w14:paraId="74111AD6" w14:textId="77777777" w:rsidR="00097F5C" w:rsidRPr="00813E1E" w:rsidRDefault="00097F5C" w:rsidP="00097F5C">
      <w:pPr>
        <w:spacing w:before="120" w:after="120"/>
        <w:ind w:left="360"/>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p w14:paraId="4F3F69CB" w14:textId="77777777" w:rsidR="00097F5C" w:rsidRPr="00813E1E" w:rsidRDefault="00097F5C" w:rsidP="00097F5C">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097F5C" w:rsidRPr="00813E1E" w14:paraId="05D869E6" w14:textId="77777777" w:rsidTr="00BE745A">
        <w:trPr>
          <w:trHeight w:val="620"/>
        </w:trPr>
        <w:tc>
          <w:tcPr>
            <w:tcW w:w="1491" w:type="pct"/>
            <w:tcBorders>
              <w:top w:val="single" w:sz="4" w:space="0" w:color="auto"/>
              <w:left w:val="single" w:sz="4" w:space="0" w:color="auto"/>
              <w:bottom w:val="single" w:sz="4" w:space="0" w:color="auto"/>
              <w:right w:val="single" w:sz="4" w:space="0" w:color="auto"/>
            </w:tcBorders>
          </w:tcPr>
          <w:p w14:paraId="4ECA79DF" w14:textId="77777777" w:rsidR="00097F5C" w:rsidRPr="00813E1E" w:rsidRDefault="00097F5C" w:rsidP="00097F5C">
            <w:pPr>
              <w:spacing w:after="0"/>
              <w:rPr>
                <w:rFonts w:ascii="Times New Roman" w:hAnsi="Times New Roman"/>
                <w:sz w:val="24"/>
                <w:szCs w:val="24"/>
              </w:rPr>
            </w:pPr>
            <w:r w:rsidRPr="00813E1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48B233C8"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77795C57"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097F5C" w:rsidRPr="00813E1E" w14:paraId="4CC16B2B" w14:textId="77777777" w:rsidTr="00FC0D44">
        <w:trPr>
          <w:trHeight w:val="1692"/>
        </w:trPr>
        <w:tc>
          <w:tcPr>
            <w:tcW w:w="1491" w:type="pct"/>
            <w:tcBorders>
              <w:top w:val="single" w:sz="4" w:space="0" w:color="auto"/>
              <w:left w:val="single" w:sz="4" w:space="0" w:color="auto"/>
              <w:bottom w:val="single" w:sz="4" w:space="0" w:color="auto"/>
              <w:right w:val="single" w:sz="4" w:space="0" w:color="auto"/>
            </w:tcBorders>
          </w:tcPr>
          <w:p w14:paraId="5A634C6F" w14:textId="77777777" w:rsidR="00097F5C" w:rsidRPr="00813E1E" w:rsidRDefault="00097F5C" w:rsidP="00097F5C">
            <w:pPr>
              <w:numPr>
                <w:ilvl w:val="0"/>
                <w:numId w:val="265"/>
              </w:numPr>
              <w:rPr>
                <w:rFonts w:ascii="Times New Roman" w:eastAsia="Times New Roman" w:hAnsi="Times New Roman"/>
                <w:sz w:val="24"/>
                <w:szCs w:val="24"/>
              </w:rPr>
            </w:pPr>
            <w:r w:rsidRPr="00813E1E">
              <w:rPr>
                <w:rFonts w:ascii="Times New Roman" w:eastAsia="Times New Roman" w:hAnsi="Times New Roman"/>
                <w:sz w:val="24"/>
                <w:szCs w:val="24"/>
              </w:rPr>
              <w:t xml:space="preserve">Prepare </w:t>
            </w:r>
            <w:r w:rsidRPr="00813E1E">
              <w:rPr>
                <w:rFonts w:ascii="Times New Roman" w:hAnsi="Times New Roman"/>
                <w:sz w:val="24"/>
                <w:szCs w:val="24"/>
              </w:rPr>
              <w:t>drainage system</w:t>
            </w:r>
            <w:r w:rsidRPr="00813E1E">
              <w:rPr>
                <w:rFonts w:ascii="Times New Roman" w:eastAsia="Times New Roman" w:hAnsi="Times New Roman"/>
                <w:sz w:val="24"/>
                <w:szCs w:val="24"/>
              </w:rPr>
              <w:t xml:space="preserve"> </w:t>
            </w:r>
            <w:r w:rsidRPr="00813E1E">
              <w:rPr>
                <w:rFonts w:ascii="Times New Roman" w:hAnsi="Times New Roman"/>
                <w:sz w:val="24"/>
                <w:szCs w:val="24"/>
              </w:rPr>
              <w:t xml:space="preserve">schematic </w:t>
            </w:r>
            <w:r w:rsidRPr="00813E1E">
              <w:rPr>
                <w:rFonts w:ascii="Times New Roman" w:eastAsia="Times New Roman" w:hAnsi="Times New Roman"/>
                <w:sz w:val="24"/>
                <w:szCs w:val="24"/>
              </w:rPr>
              <w:t xml:space="preserve">drawing </w:t>
            </w:r>
          </w:p>
        </w:tc>
        <w:tc>
          <w:tcPr>
            <w:tcW w:w="1943" w:type="pct"/>
            <w:tcBorders>
              <w:top w:val="single" w:sz="4" w:space="0" w:color="auto"/>
              <w:left w:val="single" w:sz="4" w:space="0" w:color="auto"/>
              <w:bottom w:val="single" w:sz="4" w:space="0" w:color="auto"/>
              <w:right w:val="single" w:sz="4" w:space="0" w:color="auto"/>
            </w:tcBorders>
          </w:tcPr>
          <w:p w14:paraId="2E781ACA" w14:textId="77777777" w:rsidR="00097F5C" w:rsidRPr="00813E1E" w:rsidRDefault="00097F5C" w:rsidP="00097F5C">
            <w:pPr>
              <w:numPr>
                <w:ilvl w:val="1"/>
                <w:numId w:val="266"/>
              </w:numPr>
              <w:ind w:left="457"/>
              <w:rPr>
                <w:rFonts w:ascii="Times New Roman" w:hAnsi="Times New Roman"/>
                <w:sz w:val="24"/>
                <w:szCs w:val="24"/>
              </w:rPr>
            </w:pPr>
            <w:r w:rsidRPr="00813E1E">
              <w:rPr>
                <w:rFonts w:ascii="Times New Roman" w:hAnsi="Times New Roman"/>
                <w:sz w:val="24"/>
                <w:szCs w:val="24"/>
              </w:rPr>
              <w:t>Personal Protective Equipment</w:t>
            </w:r>
          </w:p>
          <w:p w14:paraId="50A87067"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 xml:space="preserve">Helmet </w:t>
            </w:r>
          </w:p>
          <w:p w14:paraId="68ED0205"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 xml:space="preserve">Gloves </w:t>
            </w:r>
          </w:p>
          <w:p w14:paraId="67737B84"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 xml:space="preserve">Dustcoat/ overall </w:t>
            </w:r>
          </w:p>
          <w:p w14:paraId="545660E7"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 xml:space="preserve">Safety boots </w:t>
            </w:r>
          </w:p>
          <w:p w14:paraId="10D0519E"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Nose mask</w:t>
            </w:r>
          </w:p>
          <w:p w14:paraId="22D7C9C1" w14:textId="77777777" w:rsidR="00097F5C" w:rsidRPr="00813E1E" w:rsidRDefault="00097F5C" w:rsidP="00097F5C">
            <w:pPr>
              <w:numPr>
                <w:ilvl w:val="1"/>
                <w:numId w:val="266"/>
              </w:numPr>
              <w:ind w:left="457"/>
              <w:rPr>
                <w:rFonts w:ascii="Times New Roman" w:hAnsi="Times New Roman"/>
                <w:sz w:val="24"/>
                <w:szCs w:val="24"/>
              </w:rPr>
            </w:pPr>
            <w:r w:rsidRPr="00813E1E">
              <w:rPr>
                <w:rFonts w:ascii="Times New Roman" w:hAnsi="Times New Roman"/>
                <w:sz w:val="24"/>
                <w:szCs w:val="24"/>
              </w:rPr>
              <w:t>Working drawings</w:t>
            </w:r>
          </w:p>
          <w:p w14:paraId="4B63C329" w14:textId="77777777" w:rsidR="00097F5C" w:rsidRPr="00813E1E" w:rsidRDefault="00097F5C" w:rsidP="00097F5C">
            <w:pPr>
              <w:numPr>
                <w:ilvl w:val="2"/>
                <w:numId w:val="266"/>
              </w:numPr>
              <w:ind w:left="1201"/>
              <w:rPr>
                <w:rFonts w:ascii="Times New Roman" w:hAnsi="Times New Roman"/>
                <w:sz w:val="24"/>
                <w:szCs w:val="24"/>
              </w:rPr>
            </w:pPr>
            <w:r w:rsidRPr="00813E1E">
              <w:rPr>
                <w:rFonts w:ascii="Times New Roman" w:hAnsi="Times New Roman"/>
                <w:sz w:val="24"/>
                <w:szCs w:val="24"/>
              </w:rPr>
              <w:t>Pictorial</w:t>
            </w:r>
          </w:p>
          <w:p w14:paraId="4D42D1C3" w14:textId="77777777" w:rsidR="00097F5C" w:rsidRPr="00813E1E" w:rsidRDefault="00097F5C" w:rsidP="00097F5C">
            <w:pPr>
              <w:numPr>
                <w:ilvl w:val="2"/>
                <w:numId w:val="266"/>
              </w:numPr>
              <w:ind w:left="1201"/>
              <w:rPr>
                <w:rFonts w:ascii="Times New Roman" w:hAnsi="Times New Roman"/>
                <w:sz w:val="24"/>
                <w:szCs w:val="24"/>
              </w:rPr>
            </w:pPr>
            <w:r w:rsidRPr="00813E1E">
              <w:rPr>
                <w:rFonts w:ascii="Times New Roman" w:hAnsi="Times New Roman"/>
                <w:sz w:val="24"/>
                <w:szCs w:val="24"/>
              </w:rPr>
              <w:t>Line drawing</w:t>
            </w:r>
          </w:p>
          <w:p w14:paraId="177605D3" w14:textId="77777777" w:rsidR="00097F5C" w:rsidRPr="00813E1E" w:rsidRDefault="00097F5C" w:rsidP="00097F5C">
            <w:pPr>
              <w:numPr>
                <w:ilvl w:val="2"/>
                <w:numId w:val="266"/>
              </w:numPr>
              <w:ind w:left="1201"/>
              <w:rPr>
                <w:rFonts w:ascii="Times New Roman" w:hAnsi="Times New Roman"/>
                <w:sz w:val="24"/>
                <w:szCs w:val="24"/>
              </w:rPr>
            </w:pPr>
            <w:r w:rsidRPr="00813E1E">
              <w:rPr>
                <w:rFonts w:ascii="Times New Roman" w:hAnsi="Times New Roman"/>
                <w:sz w:val="24"/>
                <w:szCs w:val="24"/>
              </w:rPr>
              <w:t>Freehand sketching</w:t>
            </w:r>
          </w:p>
          <w:p w14:paraId="25CA3D48" w14:textId="77777777" w:rsidR="00097F5C" w:rsidRPr="00813E1E" w:rsidRDefault="00097F5C" w:rsidP="00097F5C">
            <w:pPr>
              <w:numPr>
                <w:ilvl w:val="2"/>
                <w:numId w:val="266"/>
              </w:numPr>
              <w:ind w:left="1201"/>
              <w:rPr>
                <w:rFonts w:ascii="Times New Roman" w:hAnsi="Times New Roman"/>
                <w:sz w:val="24"/>
                <w:szCs w:val="24"/>
              </w:rPr>
            </w:pPr>
            <w:r w:rsidRPr="00813E1E">
              <w:rPr>
                <w:rFonts w:ascii="Times New Roman" w:hAnsi="Times New Roman"/>
                <w:sz w:val="24"/>
                <w:szCs w:val="24"/>
              </w:rPr>
              <w:t>Scale drawings</w:t>
            </w:r>
          </w:p>
          <w:p w14:paraId="5A9DAD86" w14:textId="77777777" w:rsidR="00097F5C" w:rsidRPr="00813E1E" w:rsidRDefault="00097F5C" w:rsidP="00097F5C">
            <w:pPr>
              <w:numPr>
                <w:ilvl w:val="2"/>
                <w:numId w:val="266"/>
              </w:numPr>
              <w:ind w:left="1201"/>
              <w:rPr>
                <w:rFonts w:ascii="Times New Roman" w:hAnsi="Times New Roman"/>
                <w:sz w:val="24"/>
                <w:szCs w:val="24"/>
              </w:rPr>
            </w:pPr>
            <w:r w:rsidRPr="00813E1E">
              <w:rPr>
                <w:rFonts w:ascii="Times New Roman" w:hAnsi="Times New Roman"/>
                <w:sz w:val="24"/>
                <w:szCs w:val="24"/>
              </w:rPr>
              <w:t>Elevations</w:t>
            </w:r>
          </w:p>
          <w:p w14:paraId="6E16DA9F" w14:textId="77777777" w:rsidR="00097F5C" w:rsidRPr="00813E1E" w:rsidRDefault="00097F5C" w:rsidP="00097F5C">
            <w:pPr>
              <w:numPr>
                <w:ilvl w:val="2"/>
                <w:numId w:val="266"/>
              </w:numPr>
              <w:ind w:left="1201"/>
              <w:rPr>
                <w:rFonts w:ascii="Times New Roman" w:hAnsi="Times New Roman"/>
                <w:sz w:val="24"/>
                <w:szCs w:val="24"/>
              </w:rPr>
            </w:pPr>
            <w:r w:rsidRPr="00813E1E">
              <w:rPr>
                <w:rFonts w:ascii="Times New Roman" w:hAnsi="Times New Roman"/>
                <w:sz w:val="24"/>
                <w:szCs w:val="24"/>
              </w:rPr>
              <w:t>Plans</w:t>
            </w:r>
          </w:p>
          <w:p w14:paraId="7DCE0A02" w14:textId="77777777" w:rsidR="00097F5C" w:rsidRPr="00813E1E" w:rsidRDefault="00097F5C" w:rsidP="00097F5C">
            <w:pPr>
              <w:numPr>
                <w:ilvl w:val="1"/>
                <w:numId w:val="266"/>
              </w:numPr>
              <w:ind w:left="457"/>
              <w:rPr>
                <w:rFonts w:ascii="Times New Roman" w:hAnsi="Times New Roman"/>
                <w:sz w:val="24"/>
                <w:szCs w:val="24"/>
              </w:rPr>
            </w:pPr>
            <w:r w:rsidRPr="00813E1E">
              <w:rPr>
                <w:rFonts w:ascii="Times New Roman" w:hAnsi="Times New Roman"/>
                <w:sz w:val="24"/>
                <w:szCs w:val="24"/>
              </w:rPr>
              <w:t>Drawing instruments</w:t>
            </w:r>
          </w:p>
          <w:p w14:paraId="6462DF7E"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 xml:space="preserve">Set squires </w:t>
            </w:r>
          </w:p>
          <w:p w14:paraId="4024CCD9"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T square</w:t>
            </w:r>
          </w:p>
          <w:p w14:paraId="5ED38622"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Protractor</w:t>
            </w:r>
          </w:p>
          <w:p w14:paraId="73CDB65E"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Dividers</w:t>
            </w:r>
          </w:p>
          <w:p w14:paraId="35DA2331" w14:textId="77777777" w:rsidR="00097F5C" w:rsidRPr="00813E1E" w:rsidRDefault="00097F5C" w:rsidP="00097F5C">
            <w:pPr>
              <w:numPr>
                <w:ilvl w:val="2"/>
                <w:numId w:val="266"/>
              </w:numPr>
              <w:ind w:left="1291"/>
              <w:rPr>
                <w:rFonts w:ascii="Times New Roman" w:hAnsi="Times New Roman"/>
                <w:sz w:val="24"/>
                <w:szCs w:val="24"/>
              </w:rPr>
            </w:pPr>
            <w:r w:rsidRPr="00813E1E">
              <w:rPr>
                <w:rFonts w:ascii="Times New Roman" w:hAnsi="Times New Roman"/>
                <w:sz w:val="24"/>
                <w:szCs w:val="24"/>
              </w:rPr>
              <w:t>Compass</w:t>
            </w:r>
          </w:p>
          <w:p w14:paraId="0C84F023" w14:textId="77777777" w:rsidR="00097F5C" w:rsidRPr="00813E1E" w:rsidRDefault="00097F5C" w:rsidP="00097F5C">
            <w:pPr>
              <w:numPr>
                <w:ilvl w:val="1"/>
                <w:numId w:val="266"/>
              </w:numPr>
              <w:ind w:left="457"/>
              <w:rPr>
                <w:rFonts w:ascii="Times New Roman" w:hAnsi="Times New Roman"/>
                <w:sz w:val="24"/>
                <w:szCs w:val="24"/>
              </w:rPr>
            </w:pPr>
            <w:r w:rsidRPr="00813E1E">
              <w:rPr>
                <w:rFonts w:ascii="Times New Roman" w:hAnsi="Times New Roman"/>
                <w:sz w:val="24"/>
                <w:szCs w:val="24"/>
              </w:rPr>
              <w:lastRenderedPageBreak/>
              <w:t>Measurements conversion</w:t>
            </w:r>
          </w:p>
          <w:p w14:paraId="62FD2051" w14:textId="77777777" w:rsidR="00097F5C" w:rsidRPr="00813E1E" w:rsidRDefault="00097F5C" w:rsidP="00097F5C">
            <w:pPr>
              <w:numPr>
                <w:ilvl w:val="1"/>
                <w:numId w:val="266"/>
              </w:numPr>
              <w:ind w:left="457"/>
              <w:rPr>
                <w:rFonts w:ascii="Times New Roman" w:hAnsi="Times New Roman"/>
                <w:sz w:val="24"/>
                <w:szCs w:val="24"/>
              </w:rPr>
            </w:pPr>
            <w:r w:rsidRPr="00813E1E">
              <w:rPr>
                <w:rFonts w:ascii="Times New Roman" w:hAnsi="Times New Roman"/>
                <w:sz w:val="24"/>
                <w:szCs w:val="24"/>
              </w:rPr>
              <w:t>Symbols</w:t>
            </w:r>
          </w:p>
          <w:p w14:paraId="23813B15" w14:textId="54CA38E4" w:rsidR="00097F5C" w:rsidRPr="00FC0D44" w:rsidRDefault="00097F5C" w:rsidP="00097F5C">
            <w:pPr>
              <w:numPr>
                <w:ilvl w:val="1"/>
                <w:numId w:val="266"/>
              </w:numPr>
              <w:ind w:left="457"/>
              <w:rPr>
                <w:rFonts w:ascii="Times New Roman" w:hAnsi="Times New Roman"/>
                <w:sz w:val="24"/>
                <w:szCs w:val="24"/>
              </w:rPr>
            </w:pPr>
            <w:r w:rsidRPr="00813E1E">
              <w:rPr>
                <w:rFonts w:ascii="Times New Roman" w:hAnsi="Times New Roman"/>
                <w:sz w:val="24"/>
                <w:szCs w:val="24"/>
              </w:rPr>
              <w:t xml:space="preserve">Drainage system sketches </w:t>
            </w:r>
          </w:p>
        </w:tc>
        <w:tc>
          <w:tcPr>
            <w:tcW w:w="1566" w:type="pct"/>
            <w:tcBorders>
              <w:top w:val="single" w:sz="4" w:space="0" w:color="auto"/>
              <w:left w:val="single" w:sz="4" w:space="0" w:color="auto"/>
              <w:bottom w:val="single" w:sz="4" w:space="0" w:color="auto"/>
              <w:right w:val="single" w:sz="4" w:space="0" w:color="auto"/>
            </w:tcBorders>
          </w:tcPr>
          <w:p w14:paraId="2FC4597D"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lastRenderedPageBreak/>
              <w:t>oral questions</w:t>
            </w:r>
          </w:p>
          <w:p w14:paraId="1AA9E77B"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Third party reports</w:t>
            </w:r>
          </w:p>
          <w:p w14:paraId="03220FB6"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 xml:space="preserve">Written texts </w:t>
            </w:r>
          </w:p>
        </w:tc>
      </w:tr>
      <w:tr w:rsidR="00097F5C" w:rsidRPr="00813E1E" w14:paraId="7AB6C4DB" w14:textId="77777777" w:rsidTr="00BE745A">
        <w:trPr>
          <w:trHeight w:val="1178"/>
        </w:trPr>
        <w:tc>
          <w:tcPr>
            <w:tcW w:w="1491" w:type="pct"/>
            <w:tcBorders>
              <w:top w:val="single" w:sz="4" w:space="0" w:color="auto"/>
              <w:left w:val="single" w:sz="4" w:space="0" w:color="auto"/>
              <w:bottom w:val="single" w:sz="4" w:space="0" w:color="auto"/>
              <w:right w:val="single" w:sz="4" w:space="0" w:color="auto"/>
            </w:tcBorders>
          </w:tcPr>
          <w:p w14:paraId="3339375A" w14:textId="77777777" w:rsidR="00097F5C" w:rsidRPr="00813E1E" w:rsidRDefault="00097F5C" w:rsidP="00097F5C">
            <w:pPr>
              <w:numPr>
                <w:ilvl w:val="0"/>
                <w:numId w:val="265"/>
              </w:numPr>
              <w:rPr>
                <w:rFonts w:ascii="Times New Roman" w:eastAsia="Times New Roman" w:hAnsi="Times New Roman"/>
                <w:sz w:val="24"/>
                <w:szCs w:val="24"/>
              </w:rPr>
            </w:pPr>
            <w:r w:rsidRPr="00813E1E">
              <w:rPr>
                <w:rFonts w:ascii="Times New Roman" w:eastAsia="Times New Roman" w:hAnsi="Times New Roman"/>
                <w:sz w:val="24"/>
                <w:szCs w:val="24"/>
              </w:rPr>
              <w:t xml:space="preserve">Cost drainage materials </w:t>
            </w:r>
          </w:p>
        </w:tc>
        <w:tc>
          <w:tcPr>
            <w:tcW w:w="1943" w:type="pct"/>
            <w:tcBorders>
              <w:top w:val="single" w:sz="4" w:space="0" w:color="auto"/>
              <w:left w:val="single" w:sz="4" w:space="0" w:color="auto"/>
              <w:bottom w:val="single" w:sz="4" w:space="0" w:color="auto"/>
              <w:right w:val="single" w:sz="4" w:space="0" w:color="auto"/>
            </w:tcBorders>
          </w:tcPr>
          <w:p w14:paraId="350D434D" w14:textId="77777777" w:rsidR="00097F5C" w:rsidRPr="00813E1E" w:rsidRDefault="00097F5C" w:rsidP="00097F5C">
            <w:pPr>
              <w:numPr>
                <w:ilvl w:val="1"/>
                <w:numId w:val="267"/>
              </w:numPr>
              <w:ind w:left="457"/>
              <w:rPr>
                <w:rFonts w:ascii="Times New Roman" w:eastAsia="Times New Roman" w:hAnsi="Times New Roman"/>
                <w:sz w:val="24"/>
                <w:szCs w:val="24"/>
              </w:rPr>
            </w:pPr>
            <w:r w:rsidRPr="00813E1E">
              <w:rPr>
                <w:rFonts w:ascii="Times New Roman" w:eastAsia="Times New Roman" w:hAnsi="Times New Roman"/>
                <w:sz w:val="24"/>
                <w:szCs w:val="24"/>
              </w:rPr>
              <w:t>Materials and supplies</w:t>
            </w:r>
          </w:p>
          <w:p w14:paraId="58DB9F03" w14:textId="77777777" w:rsidR="00097F5C" w:rsidRPr="00813E1E" w:rsidRDefault="00097F5C" w:rsidP="00097F5C">
            <w:pPr>
              <w:numPr>
                <w:ilvl w:val="2"/>
                <w:numId w:val="267"/>
              </w:numPr>
              <w:ind w:left="1291"/>
              <w:rPr>
                <w:rFonts w:ascii="Times New Roman" w:eastAsia="Times New Roman" w:hAnsi="Times New Roman"/>
                <w:sz w:val="24"/>
                <w:szCs w:val="24"/>
              </w:rPr>
            </w:pPr>
            <w:r w:rsidRPr="00813E1E">
              <w:rPr>
                <w:rFonts w:ascii="Times New Roman" w:eastAsia="Times New Roman" w:hAnsi="Times New Roman"/>
                <w:sz w:val="24"/>
                <w:szCs w:val="24"/>
              </w:rPr>
              <w:t xml:space="preserve">Pipe fittings </w:t>
            </w:r>
          </w:p>
          <w:p w14:paraId="7C701F36" w14:textId="77777777" w:rsidR="00097F5C" w:rsidRPr="00813E1E" w:rsidRDefault="00097F5C" w:rsidP="00097F5C">
            <w:pPr>
              <w:numPr>
                <w:ilvl w:val="2"/>
                <w:numId w:val="267"/>
              </w:numPr>
              <w:ind w:left="1291"/>
              <w:rPr>
                <w:rFonts w:ascii="Times New Roman" w:eastAsia="Times New Roman" w:hAnsi="Times New Roman"/>
                <w:sz w:val="24"/>
                <w:szCs w:val="24"/>
              </w:rPr>
            </w:pPr>
            <w:r w:rsidRPr="00813E1E">
              <w:rPr>
                <w:rFonts w:ascii="Times New Roman" w:eastAsia="Times New Roman" w:hAnsi="Times New Roman"/>
                <w:sz w:val="24"/>
                <w:szCs w:val="24"/>
              </w:rPr>
              <w:t>Caulking materials</w:t>
            </w:r>
          </w:p>
          <w:p w14:paraId="746A54BF" w14:textId="77777777" w:rsidR="00097F5C" w:rsidRPr="00813E1E" w:rsidRDefault="00097F5C" w:rsidP="00097F5C">
            <w:pPr>
              <w:numPr>
                <w:ilvl w:val="2"/>
                <w:numId w:val="267"/>
              </w:numPr>
              <w:ind w:left="1291"/>
              <w:rPr>
                <w:rFonts w:ascii="Times New Roman" w:eastAsia="Times New Roman" w:hAnsi="Times New Roman"/>
                <w:sz w:val="24"/>
                <w:szCs w:val="24"/>
              </w:rPr>
            </w:pPr>
            <w:r w:rsidRPr="00813E1E">
              <w:rPr>
                <w:rFonts w:ascii="Times New Roman" w:eastAsia="Times New Roman" w:hAnsi="Times New Roman"/>
                <w:sz w:val="24"/>
                <w:szCs w:val="24"/>
              </w:rPr>
              <w:t xml:space="preserve">Pipes support </w:t>
            </w:r>
          </w:p>
          <w:p w14:paraId="2E422696" w14:textId="77777777" w:rsidR="00097F5C" w:rsidRPr="00813E1E" w:rsidRDefault="00097F5C" w:rsidP="00097F5C">
            <w:pPr>
              <w:numPr>
                <w:ilvl w:val="2"/>
                <w:numId w:val="267"/>
              </w:numPr>
              <w:ind w:left="1291"/>
              <w:rPr>
                <w:rFonts w:ascii="Times New Roman" w:eastAsia="Times New Roman" w:hAnsi="Times New Roman"/>
                <w:sz w:val="24"/>
                <w:szCs w:val="24"/>
              </w:rPr>
            </w:pPr>
            <w:r w:rsidRPr="00813E1E">
              <w:rPr>
                <w:rFonts w:ascii="Times New Roman" w:eastAsia="Times New Roman" w:hAnsi="Times New Roman"/>
                <w:sz w:val="24"/>
                <w:szCs w:val="24"/>
              </w:rPr>
              <w:t>Clay pipes</w:t>
            </w:r>
          </w:p>
          <w:p w14:paraId="3ACF246E" w14:textId="77777777" w:rsidR="00097F5C" w:rsidRPr="00813E1E" w:rsidRDefault="00097F5C" w:rsidP="00097F5C">
            <w:pPr>
              <w:numPr>
                <w:ilvl w:val="2"/>
                <w:numId w:val="267"/>
              </w:numPr>
              <w:ind w:left="1291"/>
              <w:rPr>
                <w:rFonts w:ascii="Times New Roman" w:eastAsia="Times New Roman" w:hAnsi="Times New Roman"/>
                <w:sz w:val="24"/>
                <w:szCs w:val="24"/>
              </w:rPr>
            </w:pPr>
            <w:r w:rsidRPr="00813E1E">
              <w:rPr>
                <w:rFonts w:ascii="Times New Roman" w:eastAsia="Times New Roman" w:hAnsi="Times New Roman"/>
                <w:sz w:val="24"/>
                <w:szCs w:val="24"/>
              </w:rPr>
              <w:t>UPVC pipes</w:t>
            </w:r>
          </w:p>
          <w:p w14:paraId="37B564EE" w14:textId="77777777" w:rsidR="00097F5C" w:rsidRPr="00813E1E" w:rsidRDefault="00097F5C" w:rsidP="00097F5C">
            <w:pPr>
              <w:numPr>
                <w:ilvl w:val="2"/>
                <w:numId w:val="267"/>
              </w:numPr>
              <w:ind w:left="1291"/>
              <w:rPr>
                <w:rFonts w:ascii="Times New Roman" w:eastAsia="Times New Roman" w:hAnsi="Times New Roman"/>
                <w:sz w:val="24"/>
                <w:szCs w:val="24"/>
              </w:rPr>
            </w:pPr>
            <w:r w:rsidRPr="00813E1E">
              <w:rPr>
                <w:rFonts w:ascii="Times New Roman" w:eastAsia="Times New Roman" w:hAnsi="Times New Roman"/>
                <w:sz w:val="24"/>
                <w:szCs w:val="24"/>
              </w:rPr>
              <w:t>Cast iron pipes</w:t>
            </w:r>
          </w:p>
          <w:p w14:paraId="44EDD78D" w14:textId="77777777" w:rsidR="00097F5C" w:rsidRPr="00813E1E" w:rsidRDefault="00097F5C" w:rsidP="00097F5C">
            <w:pPr>
              <w:numPr>
                <w:ilvl w:val="2"/>
                <w:numId w:val="267"/>
              </w:numPr>
              <w:ind w:left="1291"/>
              <w:rPr>
                <w:rFonts w:ascii="Times New Roman" w:eastAsia="Times New Roman" w:hAnsi="Times New Roman"/>
                <w:sz w:val="24"/>
                <w:szCs w:val="24"/>
              </w:rPr>
            </w:pPr>
            <w:r w:rsidRPr="00813E1E">
              <w:rPr>
                <w:rFonts w:ascii="Times New Roman" w:eastAsia="Times New Roman" w:hAnsi="Times New Roman"/>
                <w:sz w:val="24"/>
                <w:szCs w:val="24"/>
              </w:rPr>
              <w:t>Concrete pipes</w:t>
            </w:r>
          </w:p>
          <w:p w14:paraId="737314EF" w14:textId="77777777" w:rsidR="00097F5C" w:rsidRPr="00813E1E" w:rsidRDefault="00097F5C" w:rsidP="00097F5C">
            <w:pPr>
              <w:numPr>
                <w:ilvl w:val="1"/>
                <w:numId w:val="267"/>
              </w:numPr>
              <w:ind w:left="457"/>
              <w:rPr>
                <w:rFonts w:ascii="Times New Roman" w:eastAsia="Times New Roman" w:hAnsi="Times New Roman"/>
                <w:sz w:val="24"/>
                <w:szCs w:val="24"/>
              </w:rPr>
            </w:pPr>
            <w:r w:rsidRPr="00813E1E">
              <w:rPr>
                <w:rFonts w:ascii="Times New Roman" w:eastAsia="Times New Roman" w:hAnsi="Times New Roman"/>
                <w:sz w:val="24"/>
                <w:szCs w:val="24"/>
              </w:rPr>
              <w:t>Materials schedule</w:t>
            </w:r>
          </w:p>
          <w:p w14:paraId="20F7176D" w14:textId="77777777" w:rsidR="00097F5C" w:rsidRPr="00813E1E" w:rsidRDefault="00097F5C" w:rsidP="00097F5C">
            <w:pPr>
              <w:numPr>
                <w:ilvl w:val="1"/>
                <w:numId w:val="267"/>
              </w:numPr>
              <w:ind w:left="457"/>
              <w:rPr>
                <w:rFonts w:ascii="Times New Roman" w:eastAsia="Times New Roman" w:hAnsi="Times New Roman"/>
                <w:sz w:val="24"/>
                <w:szCs w:val="24"/>
              </w:rPr>
            </w:pPr>
            <w:r w:rsidRPr="00813E1E">
              <w:rPr>
                <w:rFonts w:ascii="Times New Roman" w:eastAsia="Times New Roman" w:hAnsi="Times New Roman"/>
                <w:sz w:val="24"/>
                <w:szCs w:val="24"/>
              </w:rPr>
              <w:t>Materials quantification</w:t>
            </w:r>
          </w:p>
          <w:p w14:paraId="424A7B27" w14:textId="77777777" w:rsidR="00097F5C" w:rsidRPr="00813E1E" w:rsidRDefault="00097F5C" w:rsidP="00097F5C">
            <w:pPr>
              <w:numPr>
                <w:ilvl w:val="1"/>
                <w:numId w:val="267"/>
              </w:numPr>
              <w:ind w:left="457"/>
              <w:rPr>
                <w:rFonts w:ascii="Times New Roman" w:eastAsia="Times New Roman" w:hAnsi="Times New Roman"/>
                <w:sz w:val="24"/>
                <w:szCs w:val="24"/>
              </w:rPr>
            </w:pPr>
            <w:r w:rsidRPr="00813E1E">
              <w:rPr>
                <w:rFonts w:ascii="Times New Roman" w:eastAsia="Times New Roman" w:hAnsi="Times New Roman"/>
                <w:sz w:val="24"/>
                <w:szCs w:val="24"/>
              </w:rPr>
              <w:t>Materials and supplies cost estimation.</w:t>
            </w:r>
          </w:p>
        </w:tc>
        <w:tc>
          <w:tcPr>
            <w:tcW w:w="1566" w:type="pct"/>
            <w:tcBorders>
              <w:top w:val="single" w:sz="4" w:space="0" w:color="auto"/>
              <w:left w:val="single" w:sz="4" w:space="0" w:color="auto"/>
              <w:bottom w:val="single" w:sz="4" w:space="0" w:color="auto"/>
              <w:right w:val="single" w:sz="4" w:space="0" w:color="auto"/>
            </w:tcBorders>
          </w:tcPr>
          <w:p w14:paraId="3E6356BE" w14:textId="77777777" w:rsidR="00097F5C" w:rsidRPr="00813E1E" w:rsidRDefault="00097F5C" w:rsidP="00097F5C">
            <w:pPr>
              <w:numPr>
                <w:ilvl w:val="0"/>
                <w:numId w:val="215"/>
              </w:numPr>
              <w:spacing w:after="0"/>
              <w:ind w:left="410"/>
              <w:rPr>
                <w:rFonts w:ascii="Times New Roman" w:eastAsia="Times New Roman" w:hAnsi="Times New Roman"/>
                <w:sz w:val="24"/>
                <w:szCs w:val="24"/>
              </w:rPr>
            </w:pPr>
            <w:r w:rsidRPr="00813E1E">
              <w:rPr>
                <w:rFonts w:ascii="Times New Roman" w:eastAsia="Times New Roman" w:hAnsi="Times New Roman"/>
                <w:sz w:val="24"/>
                <w:szCs w:val="24"/>
              </w:rPr>
              <w:t>Written</w:t>
            </w:r>
          </w:p>
          <w:p w14:paraId="04038D1F" w14:textId="77777777" w:rsidR="00097F5C" w:rsidRPr="00813E1E" w:rsidRDefault="00097F5C" w:rsidP="00097F5C">
            <w:pPr>
              <w:numPr>
                <w:ilvl w:val="0"/>
                <w:numId w:val="215"/>
              </w:numPr>
              <w:spacing w:after="0"/>
              <w:ind w:left="410"/>
              <w:rPr>
                <w:rFonts w:ascii="Times New Roman" w:eastAsia="Times New Roman" w:hAnsi="Times New Roman"/>
                <w:sz w:val="24"/>
                <w:szCs w:val="24"/>
              </w:rPr>
            </w:pPr>
            <w:r w:rsidRPr="00813E1E">
              <w:rPr>
                <w:rFonts w:ascii="Times New Roman" w:eastAsia="Times New Roman" w:hAnsi="Times New Roman"/>
                <w:sz w:val="24"/>
                <w:szCs w:val="24"/>
              </w:rPr>
              <w:t>Observation</w:t>
            </w:r>
          </w:p>
          <w:p w14:paraId="1749866D" w14:textId="77777777" w:rsidR="00097F5C" w:rsidRPr="00813E1E" w:rsidRDefault="00097F5C" w:rsidP="00097F5C">
            <w:pPr>
              <w:numPr>
                <w:ilvl w:val="0"/>
                <w:numId w:val="215"/>
              </w:numPr>
              <w:spacing w:after="0"/>
              <w:ind w:left="410"/>
              <w:rPr>
                <w:rFonts w:ascii="Times New Roman" w:eastAsia="Times New Roman" w:hAnsi="Times New Roman"/>
                <w:sz w:val="24"/>
                <w:szCs w:val="24"/>
              </w:rPr>
            </w:pPr>
            <w:r w:rsidRPr="00813E1E">
              <w:rPr>
                <w:rFonts w:ascii="Times New Roman" w:eastAsia="Times New Roman" w:hAnsi="Times New Roman"/>
                <w:sz w:val="24"/>
                <w:szCs w:val="24"/>
              </w:rPr>
              <w:t>Practical tests</w:t>
            </w:r>
          </w:p>
        </w:tc>
      </w:tr>
      <w:tr w:rsidR="00097F5C" w:rsidRPr="00813E1E" w14:paraId="30F87A5B" w14:textId="77777777" w:rsidTr="00BE745A">
        <w:trPr>
          <w:trHeight w:val="755"/>
        </w:trPr>
        <w:tc>
          <w:tcPr>
            <w:tcW w:w="1491" w:type="pct"/>
            <w:tcBorders>
              <w:top w:val="single" w:sz="4" w:space="0" w:color="auto"/>
              <w:left w:val="single" w:sz="4" w:space="0" w:color="auto"/>
              <w:bottom w:val="single" w:sz="4" w:space="0" w:color="auto"/>
              <w:right w:val="single" w:sz="4" w:space="0" w:color="auto"/>
            </w:tcBorders>
          </w:tcPr>
          <w:p w14:paraId="50AB0DC7" w14:textId="77777777" w:rsidR="00097F5C" w:rsidRPr="00813E1E" w:rsidRDefault="00097F5C" w:rsidP="00097F5C">
            <w:pPr>
              <w:numPr>
                <w:ilvl w:val="0"/>
                <w:numId w:val="265"/>
              </w:numPr>
              <w:rPr>
                <w:rFonts w:ascii="Times New Roman" w:eastAsia="Times New Roman" w:hAnsi="Times New Roman"/>
                <w:sz w:val="24"/>
                <w:szCs w:val="24"/>
              </w:rPr>
            </w:pPr>
            <w:r w:rsidRPr="00813E1E">
              <w:rPr>
                <w:rFonts w:ascii="Times New Roman" w:hAnsi="Times New Roman"/>
                <w:sz w:val="24"/>
                <w:szCs w:val="24"/>
              </w:rPr>
              <w:t>Set out Drainage system.</w:t>
            </w:r>
          </w:p>
        </w:tc>
        <w:tc>
          <w:tcPr>
            <w:tcW w:w="1943" w:type="pct"/>
            <w:tcBorders>
              <w:top w:val="single" w:sz="4" w:space="0" w:color="auto"/>
              <w:left w:val="single" w:sz="4" w:space="0" w:color="auto"/>
              <w:bottom w:val="single" w:sz="4" w:space="0" w:color="auto"/>
              <w:right w:val="single" w:sz="4" w:space="0" w:color="auto"/>
            </w:tcBorders>
          </w:tcPr>
          <w:p w14:paraId="4D3C6DD3" w14:textId="77777777" w:rsidR="00097F5C" w:rsidRPr="00813E1E" w:rsidRDefault="00097F5C" w:rsidP="00097F5C">
            <w:pPr>
              <w:numPr>
                <w:ilvl w:val="1"/>
                <w:numId w:val="198"/>
              </w:numPr>
              <w:ind w:left="457"/>
              <w:rPr>
                <w:rFonts w:ascii="Times New Roman" w:hAnsi="Times New Roman"/>
                <w:sz w:val="24"/>
                <w:szCs w:val="24"/>
              </w:rPr>
            </w:pPr>
            <w:r w:rsidRPr="00813E1E">
              <w:rPr>
                <w:rFonts w:ascii="Times New Roman" w:eastAsia="Times New Roman" w:hAnsi="Times New Roman"/>
                <w:sz w:val="24"/>
                <w:szCs w:val="24"/>
              </w:rPr>
              <w:t>Personal Protective Equipment</w:t>
            </w:r>
          </w:p>
          <w:p w14:paraId="224E0C06" w14:textId="77777777" w:rsidR="00097F5C" w:rsidRPr="00813E1E" w:rsidRDefault="00097F5C" w:rsidP="00097F5C">
            <w:pPr>
              <w:numPr>
                <w:ilvl w:val="1"/>
                <w:numId w:val="198"/>
              </w:numPr>
              <w:ind w:left="457"/>
              <w:rPr>
                <w:rFonts w:ascii="Times New Roman" w:eastAsia="Times New Roman" w:hAnsi="Times New Roman"/>
                <w:sz w:val="24"/>
                <w:szCs w:val="24"/>
              </w:rPr>
            </w:pPr>
            <w:r w:rsidRPr="00813E1E">
              <w:rPr>
                <w:rFonts w:ascii="Times New Roman" w:eastAsia="Times New Roman" w:hAnsi="Times New Roman"/>
                <w:sz w:val="24"/>
                <w:szCs w:val="24"/>
              </w:rPr>
              <w:t xml:space="preserve">Setting out tools and equipment. </w:t>
            </w:r>
          </w:p>
          <w:p w14:paraId="273009E3" w14:textId="77777777" w:rsidR="00097F5C" w:rsidRPr="00813E1E" w:rsidRDefault="00097F5C" w:rsidP="00097F5C">
            <w:pPr>
              <w:numPr>
                <w:ilvl w:val="1"/>
                <w:numId w:val="198"/>
              </w:numPr>
              <w:ind w:left="457"/>
              <w:rPr>
                <w:rFonts w:ascii="Times New Roman" w:eastAsia="Times New Roman" w:hAnsi="Times New Roman"/>
                <w:sz w:val="24"/>
                <w:szCs w:val="24"/>
              </w:rPr>
            </w:pPr>
            <w:r w:rsidRPr="00813E1E">
              <w:rPr>
                <w:rFonts w:ascii="Times New Roman" w:eastAsia="Times New Roman" w:hAnsi="Times New Roman"/>
                <w:sz w:val="24"/>
                <w:szCs w:val="24"/>
              </w:rPr>
              <w:t>Measurements transfer</w:t>
            </w:r>
          </w:p>
        </w:tc>
        <w:tc>
          <w:tcPr>
            <w:tcW w:w="1566" w:type="pct"/>
            <w:tcBorders>
              <w:top w:val="single" w:sz="4" w:space="0" w:color="auto"/>
              <w:left w:val="single" w:sz="4" w:space="0" w:color="auto"/>
              <w:bottom w:val="single" w:sz="4" w:space="0" w:color="auto"/>
              <w:right w:val="single" w:sz="4" w:space="0" w:color="auto"/>
            </w:tcBorders>
          </w:tcPr>
          <w:p w14:paraId="78F81CC8"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Written</w:t>
            </w:r>
          </w:p>
          <w:p w14:paraId="61752442"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Observation</w:t>
            </w:r>
          </w:p>
          <w:p w14:paraId="65FCDEB4"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lang w:val="en-ZA"/>
              </w:rPr>
              <w:t>Practical tests</w:t>
            </w:r>
          </w:p>
        </w:tc>
      </w:tr>
      <w:tr w:rsidR="00097F5C" w:rsidRPr="00813E1E" w14:paraId="14C69626" w14:textId="77777777" w:rsidTr="00BE745A">
        <w:trPr>
          <w:trHeight w:val="1880"/>
        </w:trPr>
        <w:tc>
          <w:tcPr>
            <w:tcW w:w="1491" w:type="pct"/>
            <w:tcBorders>
              <w:top w:val="single" w:sz="4" w:space="0" w:color="auto"/>
              <w:left w:val="single" w:sz="4" w:space="0" w:color="auto"/>
              <w:bottom w:val="single" w:sz="4" w:space="0" w:color="auto"/>
              <w:right w:val="single" w:sz="4" w:space="0" w:color="auto"/>
            </w:tcBorders>
          </w:tcPr>
          <w:p w14:paraId="477ABC2A" w14:textId="77777777" w:rsidR="00097F5C" w:rsidRPr="00813E1E" w:rsidRDefault="00097F5C" w:rsidP="00097F5C">
            <w:pPr>
              <w:numPr>
                <w:ilvl w:val="0"/>
                <w:numId w:val="265"/>
              </w:numPr>
              <w:rPr>
                <w:rFonts w:ascii="Times New Roman" w:hAnsi="Times New Roman"/>
                <w:sz w:val="24"/>
                <w:szCs w:val="24"/>
              </w:rPr>
            </w:pPr>
            <w:r w:rsidRPr="00813E1E">
              <w:rPr>
                <w:rFonts w:ascii="Times New Roman" w:hAnsi="Times New Roman"/>
                <w:sz w:val="24"/>
                <w:szCs w:val="24"/>
              </w:rPr>
              <w:t>Test and maintain</w:t>
            </w:r>
            <w:r w:rsidRPr="00813E1E">
              <w:rPr>
                <w:rFonts w:ascii="Times New Roman" w:eastAsia="Times New Roman" w:hAnsi="Times New Roman"/>
                <w:sz w:val="24"/>
                <w:szCs w:val="24"/>
              </w:rPr>
              <w:t xml:space="preserve"> drainage system</w:t>
            </w:r>
            <w:r w:rsidRPr="00813E1E">
              <w:rPr>
                <w:rFonts w:ascii="Times New Roman" w:hAnsi="Times New Roman"/>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tcPr>
          <w:p w14:paraId="4A917F8F" w14:textId="77777777" w:rsidR="00097F5C" w:rsidRPr="00813E1E" w:rsidRDefault="00097F5C" w:rsidP="00097F5C">
            <w:pPr>
              <w:numPr>
                <w:ilvl w:val="1"/>
                <w:numId w:val="268"/>
              </w:numPr>
              <w:spacing w:after="160" w:line="259" w:lineRule="auto"/>
              <w:ind w:left="457"/>
              <w:contextualSpacing/>
              <w:rPr>
                <w:rFonts w:ascii="Times New Roman" w:hAnsi="Times New Roman"/>
                <w:sz w:val="24"/>
                <w:szCs w:val="24"/>
                <w:lang w:val="en-ZW"/>
              </w:rPr>
            </w:pPr>
            <w:r w:rsidRPr="00813E1E">
              <w:rPr>
                <w:rFonts w:ascii="Times New Roman" w:eastAsia="Times New Roman" w:hAnsi="Times New Roman"/>
                <w:sz w:val="24"/>
                <w:szCs w:val="24"/>
                <w:lang w:val="en-ZW"/>
              </w:rPr>
              <w:t>Personal Protective Equipment</w:t>
            </w:r>
          </w:p>
          <w:p w14:paraId="4AD764CB" w14:textId="77777777" w:rsidR="00097F5C" w:rsidRPr="00813E1E" w:rsidRDefault="00097F5C" w:rsidP="00097F5C">
            <w:pPr>
              <w:numPr>
                <w:ilvl w:val="1"/>
                <w:numId w:val="268"/>
              </w:numPr>
              <w:spacing w:after="160" w:line="259" w:lineRule="auto"/>
              <w:ind w:left="457"/>
              <w:contextualSpacing/>
              <w:rPr>
                <w:rFonts w:ascii="Times New Roman" w:hAnsi="Times New Roman"/>
                <w:sz w:val="24"/>
                <w:szCs w:val="24"/>
                <w:lang w:val="en-ZW"/>
              </w:rPr>
            </w:pPr>
            <w:r w:rsidRPr="00813E1E">
              <w:rPr>
                <w:rFonts w:ascii="Times New Roman" w:eastAsia="Times New Roman" w:hAnsi="Times New Roman"/>
                <w:bCs/>
                <w:iCs/>
                <w:sz w:val="24"/>
                <w:szCs w:val="24"/>
                <w:lang w:val="en-ZW"/>
              </w:rPr>
              <w:t>Functionality tests</w:t>
            </w:r>
          </w:p>
          <w:p w14:paraId="4442A367"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sz w:val="24"/>
                <w:szCs w:val="24"/>
                <w:lang w:val="en-ZW"/>
              </w:rPr>
              <w:t>Smoke</w:t>
            </w:r>
            <w:r w:rsidRPr="00813E1E">
              <w:rPr>
                <w:rFonts w:ascii="Times New Roman" w:eastAsia="Times New Roman" w:hAnsi="Times New Roman"/>
                <w:bCs/>
                <w:iCs/>
                <w:sz w:val="24"/>
                <w:szCs w:val="24"/>
                <w:lang w:val="en-ZW"/>
              </w:rPr>
              <w:t xml:space="preserve"> test </w:t>
            </w:r>
          </w:p>
          <w:p w14:paraId="4B837039"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t xml:space="preserve">Water test </w:t>
            </w:r>
          </w:p>
          <w:p w14:paraId="0C751154"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t xml:space="preserve">Air test </w:t>
            </w:r>
          </w:p>
          <w:p w14:paraId="02267619"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t>Pressure test</w:t>
            </w:r>
          </w:p>
          <w:p w14:paraId="188D4180"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t>Dye test</w:t>
            </w:r>
          </w:p>
          <w:p w14:paraId="7E16899D"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t>Mirror test</w:t>
            </w:r>
          </w:p>
          <w:p w14:paraId="41AA5322"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t>Ball test</w:t>
            </w:r>
          </w:p>
          <w:p w14:paraId="3E440602" w14:textId="77777777" w:rsidR="00097F5C" w:rsidRPr="00813E1E" w:rsidRDefault="00097F5C" w:rsidP="00097F5C">
            <w:pPr>
              <w:numPr>
                <w:ilvl w:val="1"/>
                <w:numId w:val="268"/>
              </w:numPr>
              <w:spacing w:after="160" w:line="259" w:lineRule="auto"/>
              <w:ind w:left="457"/>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lastRenderedPageBreak/>
              <w:t xml:space="preserve">Faults in drainage system </w:t>
            </w:r>
          </w:p>
          <w:p w14:paraId="52A75F94" w14:textId="77777777" w:rsidR="00097F5C" w:rsidRPr="00813E1E" w:rsidRDefault="00097F5C" w:rsidP="00097F5C">
            <w:pPr>
              <w:numPr>
                <w:ilvl w:val="2"/>
                <w:numId w:val="268"/>
              </w:numPr>
              <w:spacing w:after="160" w:line="259" w:lineRule="auto"/>
              <w:contextualSpacing/>
              <w:rPr>
                <w:rFonts w:ascii="Times New Roman" w:eastAsia="Times New Roman" w:hAnsi="Times New Roman"/>
                <w:bCs/>
                <w:iCs/>
                <w:sz w:val="24"/>
                <w:szCs w:val="24"/>
                <w:lang w:val="en-ZW"/>
              </w:rPr>
            </w:pPr>
            <w:r w:rsidRPr="00813E1E">
              <w:rPr>
                <w:rFonts w:ascii="Times New Roman" w:eastAsia="Times New Roman" w:hAnsi="Times New Roman"/>
                <w:bCs/>
                <w:iCs/>
                <w:sz w:val="24"/>
                <w:szCs w:val="24"/>
                <w:lang w:val="en-ZW"/>
              </w:rPr>
              <w:t>Leakages</w:t>
            </w:r>
          </w:p>
          <w:p w14:paraId="7A0A9D55" w14:textId="77777777" w:rsidR="00097F5C" w:rsidRPr="00813E1E" w:rsidRDefault="00097F5C" w:rsidP="00097F5C">
            <w:pPr>
              <w:numPr>
                <w:ilvl w:val="2"/>
                <w:numId w:val="268"/>
              </w:numPr>
              <w:rPr>
                <w:rFonts w:ascii="Times New Roman" w:eastAsia="Times New Roman" w:hAnsi="Times New Roman"/>
                <w:bCs/>
                <w:iCs/>
                <w:sz w:val="24"/>
                <w:szCs w:val="24"/>
              </w:rPr>
            </w:pPr>
            <w:r w:rsidRPr="00813E1E">
              <w:rPr>
                <w:rFonts w:ascii="Times New Roman" w:eastAsia="Times New Roman" w:hAnsi="Times New Roman"/>
                <w:bCs/>
                <w:iCs/>
                <w:sz w:val="24"/>
                <w:szCs w:val="24"/>
              </w:rPr>
              <w:t>Blockages</w:t>
            </w:r>
          </w:p>
          <w:p w14:paraId="0442CDA7" w14:textId="77777777" w:rsidR="00097F5C" w:rsidRPr="00813E1E" w:rsidRDefault="00097F5C" w:rsidP="00097F5C">
            <w:pPr>
              <w:numPr>
                <w:ilvl w:val="1"/>
                <w:numId w:val="268"/>
              </w:numPr>
              <w:spacing w:after="160" w:line="259" w:lineRule="auto"/>
              <w:ind w:left="457"/>
              <w:contextualSpacing/>
              <w:rPr>
                <w:rFonts w:ascii="Times New Roman" w:hAnsi="Times New Roman"/>
                <w:sz w:val="24"/>
                <w:szCs w:val="24"/>
                <w:lang w:val="en-ZW"/>
              </w:rPr>
            </w:pPr>
            <w:r w:rsidRPr="00813E1E">
              <w:rPr>
                <w:rFonts w:ascii="Times New Roman" w:eastAsia="Times New Roman" w:hAnsi="Times New Roman"/>
                <w:sz w:val="24"/>
                <w:szCs w:val="24"/>
                <w:lang w:val="en-ZW"/>
              </w:rPr>
              <w:t>Housekeeping</w:t>
            </w:r>
          </w:p>
          <w:p w14:paraId="11D8383E" w14:textId="77777777" w:rsidR="00097F5C" w:rsidRPr="00813E1E" w:rsidRDefault="00097F5C" w:rsidP="00097F5C">
            <w:pPr>
              <w:numPr>
                <w:ilvl w:val="2"/>
                <w:numId w:val="268"/>
              </w:numPr>
              <w:rPr>
                <w:rFonts w:ascii="Times New Roman" w:eastAsia="Times New Roman" w:hAnsi="Times New Roman"/>
                <w:sz w:val="24"/>
                <w:szCs w:val="24"/>
              </w:rPr>
            </w:pPr>
            <w:r w:rsidRPr="00813E1E">
              <w:rPr>
                <w:rFonts w:ascii="Times New Roman" w:eastAsia="Times New Roman" w:hAnsi="Times New Roman"/>
                <w:sz w:val="24"/>
                <w:szCs w:val="24"/>
              </w:rPr>
              <w:t>Protecting existing work environment</w:t>
            </w:r>
          </w:p>
          <w:p w14:paraId="2EF25B52" w14:textId="77777777" w:rsidR="00097F5C" w:rsidRPr="00813E1E" w:rsidRDefault="00097F5C" w:rsidP="00097F5C">
            <w:pPr>
              <w:numPr>
                <w:ilvl w:val="2"/>
                <w:numId w:val="268"/>
              </w:numPr>
              <w:rPr>
                <w:rFonts w:ascii="Times New Roman" w:eastAsia="Times New Roman" w:hAnsi="Times New Roman"/>
                <w:sz w:val="24"/>
                <w:szCs w:val="24"/>
              </w:rPr>
            </w:pPr>
            <w:r w:rsidRPr="00813E1E">
              <w:rPr>
                <w:rFonts w:ascii="Times New Roman" w:eastAsia="Times New Roman" w:hAnsi="Times New Roman"/>
                <w:sz w:val="24"/>
                <w:szCs w:val="24"/>
              </w:rPr>
              <w:t>Clearing work area as per work procedure</w:t>
            </w:r>
          </w:p>
          <w:p w14:paraId="22A6267E" w14:textId="77777777" w:rsidR="00097F5C" w:rsidRPr="00813E1E" w:rsidRDefault="00097F5C" w:rsidP="00097F5C">
            <w:pPr>
              <w:numPr>
                <w:ilvl w:val="2"/>
                <w:numId w:val="268"/>
              </w:numPr>
              <w:rPr>
                <w:rFonts w:ascii="Times New Roman" w:eastAsia="Times New Roman" w:hAnsi="Times New Roman"/>
                <w:sz w:val="24"/>
                <w:szCs w:val="24"/>
              </w:rPr>
            </w:pPr>
            <w:r w:rsidRPr="00813E1E">
              <w:rPr>
                <w:rFonts w:ascii="Times New Roman" w:eastAsia="Times New Roman" w:hAnsi="Times New Roman"/>
                <w:sz w:val="24"/>
                <w:szCs w:val="24"/>
              </w:rPr>
              <w:t>Keeping work area tidy</w:t>
            </w:r>
          </w:p>
        </w:tc>
        <w:tc>
          <w:tcPr>
            <w:tcW w:w="1566" w:type="pct"/>
            <w:tcBorders>
              <w:top w:val="single" w:sz="4" w:space="0" w:color="auto"/>
              <w:left w:val="single" w:sz="4" w:space="0" w:color="auto"/>
              <w:bottom w:val="single" w:sz="4" w:space="0" w:color="auto"/>
              <w:right w:val="single" w:sz="4" w:space="0" w:color="auto"/>
            </w:tcBorders>
          </w:tcPr>
          <w:p w14:paraId="5B1F711C" w14:textId="77777777" w:rsidR="00097F5C" w:rsidRPr="00813E1E" w:rsidRDefault="00097F5C" w:rsidP="00097F5C">
            <w:pPr>
              <w:numPr>
                <w:ilvl w:val="0"/>
                <w:numId w:val="269"/>
              </w:numPr>
              <w:spacing w:after="0"/>
              <w:rPr>
                <w:rFonts w:ascii="Times New Roman" w:hAnsi="Times New Roman"/>
                <w:sz w:val="24"/>
                <w:szCs w:val="24"/>
              </w:rPr>
            </w:pPr>
            <w:r w:rsidRPr="00813E1E">
              <w:rPr>
                <w:rFonts w:ascii="Times New Roman" w:hAnsi="Times New Roman"/>
                <w:sz w:val="24"/>
                <w:szCs w:val="24"/>
              </w:rPr>
              <w:lastRenderedPageBreak/>
              <w:t>Written</w:t>
            </w:r>
          </w:p>
          <w:p w14:paraId="604327FF" w14:textId="77777777" w:rsidR="00097F5C" w:rsidRPr="00813E1E" w:rsidRDefault="00097F5C" w:rsidP="00097F5C">
            <w:pPr>
              <w:numPr>
                <w:ilvl w:val="0"/>
                <w:numId w:val="269"/>
              </w:numPr>
              <w:spacing w:after="0"/>
              <w:rPr>
                <w:rFonts w:ascii="Times New Roman" w:hAnsi="Times New Roman"/>
                <w:sz w:val="24"/>
                <w:szCs w:val="24"/>
                <w:lang w:val="en-ZA"/>
              </w:rPr>
            </w:pPr>
            <w:r w:rsidRPr="00813E1E">
              <w:rPr>
                <w:rFonts w:ascii="Times New Roman" w:hAnsi="Times New Roman"/>
                <w:sz w:val="24"/>
                <w:szCs w:val="24"/>
              </w:rPr>
              <w:t>Observation</w:t>
            </w:r>
          </w:p>
          <w:p w14:paraId="0B623FE6" w14:textId="77777777" w:rsidR="00097F5C" w:rsidRPr="00813E1E" w:rsidRDefault="00097F5C" w:rsidP="00097F5C">
            <w:pPr>
              <w:numPr>
                <w:ilvl w:val="0"/>
                <w:numId w:val="269"/>
              </w:numPr>
              <w:spacing w:after="0"/>
              <w:rPr>
                <w:rFonts w:ascii="Times New Roman" w:hAnsi="Times New Roman"/>
                <w:sz w:val="24"/>
                <w:szCs w:val="24"/>
              </w:rPr>
            </w:pPr>
            <w:r w:rsidRPr="00813E1E">
              <w:rPr>
                <w:rFonts w:ascii="Times New Roman" w:hAnsi="Times New Roman"/>
                <w:sz w:val="24"/>
                <w:szCs w:val="24"/>
                <w:lang w:val="en-ZA"/>
              </w:rPr>
              <w:t>Practical tests</w:t>
            </w:r>
          </w:p>
          <w:p w14:paraId="533A215C" w14:textId="77777777" w:rsidR="00097F5C" w:rsidRPr="00813E1E" w:rsidRDefault="00097F5C" w:rsidP="00097F5C">
            <w:pPr>
              <w:widowControl w:val="0"/>
              <w:numPr>
                <w:ilvl w:val="0"/>
                <w:numId w:val="269"/>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Oral assessment</w:t>
            </w:r>
          </w:p>
          <w:p w14:paraId="781EB935" w14:textId="77777777" w:rsidR="00097F5C" w:rsidRPr="00813E1E" w:rsidRDefault="00097F5C" w:rsidP="00097F5C">
            <w:pPr>
              <w:widowControl w:val="0"/>
              <w:numPr>
                <w:ilvl w:val="0"/>
                <w:numId w:val="269"/>
              </w:numPr>
              <w:autoSpaceDE w:val="0"/>
              <w:autoSpaceDN w:val="0"/>
              <w:spacing w:after="0" w:line="240" w:lineRule="auto"/>
              <w:rPr>
                <w:rFonts w:ascii="Times New Roman" w:eastAsia="Times New Roman" w:hAnsi="Times New Roman"/>
                <w:sz w:val="24"/>
                <w:szCs w:val="24"/>
                <w:lang w:eastAsia="en-GB"/>
              </w:rPr>
            </w:pPr>
            <w:r w:rsidRPr="00813E1E">
              <w:rPr>
                <w:rFonts w:ascii="Times New Roman" w:eastAsia="Times New Roman" w:hAnsi="Times New Roman"/>
                <w:sz w:val="24"/>
                <w:szCs w:val="24"/>
                <w:lang w:eastAsia="en-GB"/>
              </w:rPr>
              <w:t>Portfolio of evidence</w:t>
            </w:r>
          </w:p>
          <w:p w14:paraId="4DB430F2" w14:textId="77777777" w:rsidR="00097F5C" w:rsidRPr="00813E1E" w:rsidRDefault="00097F5C" w:rsidP="00097F5C">
            <w:pPr>
              <w:spacing w:after="0"/>
              <w:ind w:left="360"/>
              <w:rPr>
                <w:rFonts w:ascii="Times New Roman" w:hAnsi="Times New Roman"/>
                <w:sz w:val="24"/>
                <w:szCs w:val="24"/>
              </w:rPr>
            </w:pPr>
          </w:p>
        </w:tc>
      </w:tr>
    </w:tbl>
    <w:p w14:paraId="217AE84E" w14:textId="77777777" w:rsidR="00097F5C" w:rsidRPr="00813E1E" w:rsidRDefault="00097F5C" w:rsidP="00097F5C">
      <w:pPr>
        <w:spacing w:after="0"/>
        <w:jc w:val="both"/>
        <w:rPr>
          <w:rFonts w:ascii="Times New Roman" w:hAnsi="Times New Roman"/>
          <w:b/>
          <w:sz w:val="24"/>
          <w:szCs w:val="24"/>
          <w:lang w:val="en-ZA"/>
        </w:rPr>
      </w:pPr>
    </w:p>
    <w:p w14:paraId="032EAA2B"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Suggested Methods of Instruction</w:t>
      </w:r>
    </w:p>
    <w:p w14:paraId="3042DF15"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Practical’s</w:t>
      </w:r>
    </w:p>
    <w:p w14:paraId="1074E999"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projects</w:t>
      </w:r>
    </w:p>
    <w:p w14:paraId="70324934"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542F39B0"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Direct Instructions</w:t>
      </w:r>
    </w:p>
    <w:p w14:paraId="32C5010F" w14:textId="77777777" w:rsidR="00097F5C" w:rsidRPr="00813E1E" w:rsidRDefault="00097F5C" w:rsidP="00097F5C">
      <w:pPr>
        <w:spacing w:after="0"/>
        <w:rPr>
          <w:rFonts w:ascii="Times New Roman" w:eastAsia="Times New Roman" w:hAnsi="Times New Roman"/>
          <w:sz w:val="24"/>
          <w:szCs w:val="24"/>
        </w:rPr>
      </w:pPr>
    </w:p>
    <w:p w14:paraId="4AC67A69"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097F5C" w:rsidRPr="00813E1E" w14:paraId="057E67DD" w14:textId="77777777" w:rsidTr="00BE745A">
        <w:tc>
          <w:tcPr>
            <w:tcW w:w="770" w:type="dxa"/>
          </w:tcPr>
          <w:p w14:paraId="3B52DF71"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2192" w:type="dxa"/>
          </w:tcPr>
          <w:p w14:paraId="7552CEF5"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3535" w:type="dxa"/>
          </w:tcPr>
          <w:p w14:paraId="04DA9634"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1183" w:type="dxa"/>
          </w:tcPr>
          <w:p w14:paraId="50C0EC7B"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634" w:type="dxa"/>
          </w:tcPr>
          <w:p w14:paraId="143D0F3E" w14:textId="77777777" w:rsidR="00097F5C" w:rsidRPr="00813E1E" w:rsidRDefault="00097F5C" w:rsidP="00097F5C">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w:t>
            </w:r>
            <w:proofErr w:type="gramStart"/>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:Trainee</w:t>
            </w:r>
            <w:proofErr w:type="gramEnd"/>
            <w:r w:rsidRPr="00813E1E">
              <w:rPr>
                <w:rFonts w:ascii="Times New Roman" w:eastAsia="Times New Roman" w:hAnsi="Times New Roman"/>
                <w:b/>
                <w:bCs/>
                <w:sz w:val="24"/>
                <w:szCs w:val="24"/>
              </w:rPr>
              <w:t>)</w:t>
            </w:r>
          </w:p>
        </w:tc>
      </w:tr>
      <w:tr w:rsidR="00097F5C" w:rsidRPr="00813E1E" w14:paraId="0CB609CA" w14:textId="77777777" w:rsidTr="00BE745A">
        <w:trPr>
          <w:trHeight w:val="755"/>
        </w:trPr>
        <w:tc>
          <w:tcPr>
            <w:tcW w:w="770" w:type="dxa"/>
          </w:tcPr>
          <w:p w14:paraId="5D632E7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2192" w:type="dxa"/>
          </w:tcPr>
          <w:p w14:paraId="40F9CF3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Tools and Equipment </w:t>
            </w:r>
          </w:p>
          <w:p w14:paraId="4A8F37DD"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35EECAD"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1BAAAF6C"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7E187E66"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41724A1F" w14:textId="77777777" w:rsidTr="00BE745A">
        <w:trPr>
          <w:trHeight w:val="452"/>
        </w:trPr>
        <w:tc>
          <w:tcPr>
            <w:tcW w:w="770" w:type="dxa"/>
          </w:tcPr>
          <w:p w14:paraId="3EA2523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439CF6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8D70CDE"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wrench </w:t>
            </w:r>
          </w:p>
        </w:tc>
        <w:tc>
          <w:tcPr>
            <w:tcW w:w="1183" w:type="dxa"/>
          </w:tcPr>
          <w:p w14:paraId="1D15882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5E14078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266A43E" w14:textId="77777777" w:rsidTr="00BE745A">
        <w:tc>
          <w:tcPr>
            <w:tcW w:w="770" w:type="dxa"/>
          </w:tcPr>
          <w:p w14:paraId="58924CF2"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F9EB6E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6DBB7B4"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cutter </w:t>
            </w:r>
          </w:p>
        </w:tc>
        <w:tc>
          <w:tcPr>
            <w:tcW w:w="1183" w:type="dxa"/>
          </w:tcPr>
          <w:p w14:paraId="36232A9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7E24BCA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76EBABF" w14:textId="77777777" w:rsidTr="00BE745A">
        <w:tc>
          <w:tcPr>
            <w:tcW w:w="770" w:type="dxa"/>
          </w:tcPr>
          <w:p w14:paraId="16B7BA5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1735619"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0BAB80D"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Hacksaw </w:t>
            </w:r>
          </w:p>
        </w:tc>
        <w:tc>
          <w:tcPr>
            <w:tcW w:w="1183" w:type="dxa"/>
          </w:tcPr>
          <w:p w14:paraId="7633A2A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35F51D38"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17711233" w14:textId="77777777" w:rsidTr="00BE745A">
        <w:tc>
          <w:tcPr>
            <w:tcW w:w="770" w:type="dxa"/>
          </w:tcPr>
          <w:p w14:paraId="0DFEFD38"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A44F9E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334D5DD"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Threading Equipment </w:t>
            </w:r>
          </w:p>
        </w:tc>
        <w:tc>
          <w:tcPr>
            <w:tcW w:w="1183" w:type="dxa"/>
          </w:tcPr>
          <w:p w14:paraId="6CFD2DD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47D37D0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16F3FA68" w14:textId="77777777" w:rsidTr="00BE745A">
        <w:tc>
          <w:tcPr>
            <w:tcW w:w="770" w:type="dxa"/>
          </w:tcPr>
          <w:p w14:paraId="67D3E40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6DFAE8B"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E37E7B6"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Vices</w:t>
            </w:r>
          </w:p>
        </w:tc>
        <w:tc>
          <w:tcPr>
            <w:tcW w:w="1183" w:type="dxa"/>
          </w:tcPr>
          <w:p w14:paraId="11C0E31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2FD4EF7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52D0D410" w14:textId="77777777" w:rsidTr="00BE745A">
        <w:tc>
          <w:tcPr>
            <w:tcW w:w="770" w:type="dxa"/>
          </w:tcPr>
          <w:p w14:paraId="28DA2E84"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5374369"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421FB98"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Taps </w:t>
            </w:r>
          </w:p>
        </w:tc>
        <w:tc>
          <w:tcPr>
            <w:tcW w:w="1183" w:type="dxa"/>
          </w:tcPr>
          <w:p w14:paraId="66BDD80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1C14536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FA56C93" w14:textId="77777777" w:rsidTr="00BE745A">
        <w:tc>
          <w:tcPr>
            <w:tcW w:w="770" w:type="dxa"/>
          </w:tcPr>
          <w:p w14:paraId="30643963"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FFA6110"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36A4AFA"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Punch </w:t>
            </w:r>
          </w:p>
        </w:tc>
        <w:tc>
          <w:tcPr>
            <w:tcW w:w="1183" w:type="dxa"/>
          </w:tcPr>
          <w:p w14:paraId="6FCB1A1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5DB4797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0FB9FA12" w14:textId="77777777" w:rsidTr="00BE745A">
        <w:tc>
          <w:tcPr>
            <w:tcW w:w="770" w:type="dxa"/>
          </w:tcPr>
          <w:p w14:paraId="38433E23"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6B38C93"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1249E4C"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Files </w:t>
            </w:r>
          </w:p>
        </w:tc>
        <w:tc>
          <w:tcPr>
            <w:tcW w:w="1183" w:type="dxa"/>
          </w:tcPr>
          <w:p w14:paraId="64D99A9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0B0D13B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0548FBD0" w14:textId="77777777" w:rsidTr="00BE745A">
        <w:tc>
          <w:tcPr>
            <w:tcW w:w="770" w:type="dxa"/>
          </w:tcPr>
          <w:p w14:paraId="6CBB4CEB"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882BF0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AE7E395"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Screwdrivers </w:t>
            </w:r>
          </w:p>
        </w:tc>
        <w:tc>
          <w:tcPr>
            <w:tcW w:w="1183" w:type="dxa"/>
          </w:tcPr>
          <w:p w14:paraId="2D12BC1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42C7C7C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4C4F23EC" w14:textId="77777777" w:rsidTr="00BE745A">
        <w:tc>
          <w:tcPr>
            <w:tcW w:w="770" w:type="dxa"/>
          </w:tcPr>
          <w:p w14:paraId="5BF1031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810BA30"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4C390B0"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Drill with various sizes of bits </w:t>
            </w:r>
          </w:p>
        </w:tc>
        <w:tc>
          <w:tcPr>
            <w:tcW w:w="1183" w:type="dxa"/>
          </w:tcPr>
          <w:p w14:paraId="1D92943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1B4BF6F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65131879" w14:textId="77777777" w:rsidTr="00BE745A">
        <w:tc>
          <w:tcPr>
            <w:tcW w:w="770" w:type="dxa"/>
          </w:tcPr>
          <w:p w14:paraId="1321F0A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81ACB7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6FBFA3B"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Portable drill</w:t>
            </w:r>
          </w:p>
        </w:tc>
        <w:tc>
          <w:tcPr>
            <w:tcW w:w="1183" w:type="dxa"/>
          </w:tcPr>
          <w:p w14:paraId="1BBB822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037CC80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33E9363E" w14:textId="77777777" w:rsidTr="00BE745A">
        <w:tc>
          <w:tcPr>
            <w:tcW w:w="770" w:type="dxa"/>
          </w:tcPr>
          <w:p w14:paraId="289EC8E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E8F064F"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FF1F936"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eastAsia="zh-CN"/>
              </w:rPr>
              <w:t xml:space="preserve">Plumb bob </w:t>
            </w:r>
          </w:p>
        </w:tc>
        <w:tc>
          <w:tcPr>
            <w:tcW w:w="1183" w:type="dxa"/>
          </w:tcPr>
          <w:p w14:paraId="00F277D8"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70EC4A3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31A78382" w14:textId="77777777" w:rsidTr="00BE745A">
        <w:tc>
          <w:tcPr>
            <w:tcW w:w="770" w:type="dxa"/>
          </w:tcPr>
          <w:p w14:paraId="14D2C85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55D311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331E826"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GB"/>
              </w:rPr>
              <w:t>Measuring Tape</w:t>
            </w:r>
          </w:p>
        </w:tc>
        <w:tc>
          <w:tcPr>
            <w:tcW w:w="1183" w:type="dxa"/>
          </w:tcPr>
          <w:p w14:paraId="7CA3BFB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30FE950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08ED4D69" w14:textId="77777777" w:rsidTr="00BE745A">
        <w:tc>
          <w:tcPr>
            <w:tcW w:w="770" w:type="dxa"/>
          </w:tcPr>
          <w:p w14:paraId="026CEFE4"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83BB34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5588BA7"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Mallet </w:t>
            </w:r>
          </w:p>
        </w:tc>
        <w:tc>
          <w:tcPr>
            <w:tcW w:w="1183" w:type="dxa"/>
          </w:tcPr>
          <w:p w14:paraId="00F23148"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66593FB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0678A89C" w14:textId="77777777" w:rsidTr="00BE745A">
        <w:tc>
          <w:tcPr>
            <w:tcW w:w="770" w:type="dxa"/>
          </w:tcPr>
          <w:p w14:paraId="12BF678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3F24F5F"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1DBE05B"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Ball </w:t>
            </w:r>
            <w:r w:rsidRPr="00813E1E">
              <w:rPr>
                <w:rFonts w:ascii="Times New Roman" w:eastAsia="Times New Roman" w:hAnsi="Times New Roman"/>
                <w:sz w:val="24"/>
                <w:szCs w:val="24"/>
                <w:lang w:val="en-GB"/>
              </w:rPr>
              <w:t>pen</w:t>
            </w:r>
            <w:r w:rsidRPr="00813E1E">
              <w:rPr>
                <w:rFonts w:ascii="Times New Roman" w:eastAsia="Times New Roman" w:hAnsi="Times New Roman"/>
                <w:sz w:val="24"/>
                <w:szCs w:val="24"/>
                <w:lang w:val="en-ZW"/>
              </w:rPr>
              <w:t xml:space="preserve"> hammer </w:t>
            </w:r>
          </w:p>
        </w:tc>
        <w:tc>
          <w:tcPr>
            <w:tcW w:w="1183" w:type="dxa"/>
          </w:tcPr>
          <w:p w14:paraId="3B3ACBA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59A412F8"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AF42B72" w14:textId="77777777" w:rsidTr="00BE745A">
        <w:tc>
          <w:tcPr>
            <w:tcW w:w="770" w:type="dxa"/>
          </w:tcPr>
          <w:p w14:paraId="5DE92D74"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581B19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B874173"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Mason chisel </w:t>
            </w:r>
          </w:p>
        </w:tc>
        <w:tc>
          <w:tcPr>
            <w:tcW w:w="1183" w:type="dxa"/>
          </w:tcPr>
          <w:p w14:paraId="3EE6D72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38D9EA0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1AEA240F" w14:textId="77777777" w:rsidTr="00BE745A">
        <w:tc>
          <w:tcPr>
            <w:tcW w:w="770" w:type="dxa"/>
          </w:tcPr>
          <w:p w14:paraId="2433758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5308FF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30FBAFE"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PPR machine / Heat Fusion equipment </w:t>
            </w:r>
          </w:p>
        </w:tc>
        <w:tc>
          <w:tcPr>
            <w:tcW w:w="1183" w:type="dxa"/>
          </w:tcPr>
          <w:p w14:paraId="5D8567F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61F1F8F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72A04B57" w14:textId="77777777" w:rsidTr="00BE745A">
        <w:tc>
          <w:tcPr>
            <w:tcW w:w="770" w:type="dxa"/>
          </w:tcPr>
          <w:p w14:paraId="237609A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25BFF1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E56DA06"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bender </w:t>
            </w:r>
          </w:p>
        </w:tc>
        <w:tc>
          <w:tcPr>
            <w:tcW w:w="1183" w:type="dxa"/>
          </w:tcPr>
          <w:p w14:paraId="04F6CD8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0B37B17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535D696B" w14:textId="77777777" w:rsidTr="00BE745A">
        <w:tc>
          <w:tcPr>
            <w:tcW w:w="770" w:type="dxa"/>
          </w:tcPr>
          <w:p w14:paraId="0A774763"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CFA615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C74AE7A"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rPr>
            </w:pPr>
            <w:r w:rsidRPr="00813E1E">
              <w:rPr>
                <w:rFonts w:ascii="Times New Roman" w:eastAsia="Times New Roman" w:hAnsi="Times New Roman"/>
                <w:sz w:val="24"/>
                <w:szCs w:val="24"/>
                <w:lang w:val="en-GB"/>
              </w:rPr>
              <w:t>Boning rods</w:t>
            </w:r>
          </w:p>
        </w:tc>
        <w:tc>
          <w:tcPr>
            <w:tcW w:w="1183" w:type="dxa"/>
          </w:tcPr>
          <w:p w14:paraId="33566BC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15720CB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1FC6C975" w14:textId="77777777" w:rsidTr="00BE745A">
        <w:tc>
          <w:tcPr>
            <w:tcW w:w="770" w:type="dxa"/>
          </w:tcPr>
          <w:p w14:paraId="41A2118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18731D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A902873"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Hose Pipe</w:t>
            </w:r>
          </w:p>
        </w:tc>
        <w:tc>
          <w:tcPr>
            <w:tcW w:w="1183" w:type="dxa"/>
          </w:tcPr>
          <w:p w14:paraId="476C9CB8" w14:textId="77777777" w:rsidR="00097F5C" w:rsidRPr="00813E1E" w:rsidRDefault="00097F5C" w:rsidP="00097F5C">
            <w:pPr>
              <w:spacing w:after="0" w:line="240" w:lineRule="auto"/>
              <w:rPr>
                <w:rFonts w:ascii="Times New Roman" w:eastAsia="Times New Roman" w:hAnsi="Times New Roman"/>
                <w:sz w:val="24"/>
                <w:szCs w:val="24"/>
                <w:lang w:val="en-GB"/>
              </w:rPr>
            </w:pPr>
          </w:p>
        </w:tc>
        <w:tc>
          <w:tcPr>
            <w:tcW w:w="2634" w:type="dxa"/>
          </w:tcPr>
          <w:p w14:paraId="2CC51516" w14:textId="77777777" w:rsidR="00097F5C" w:rsidRPr="00813E1E" w:rsidRDefault="00097F5C" w:rsidP="00097F5C">
            <w:pPr>
              <w:spacing w:after="0" w:line="240" w:lineRule="auto"/>
              <w:rPr>
                <w:rFonts w:ascii="Times New Roman" w:eastAsia="Times New Roman" w:hAnsi="Times New Roman"/>
                <w:sz w:val="24"/>
                <w:szCs w:val="24"/>
                <w:lang w:val="en-GB"/>
              </w:rPr>
            </w:pPr>
          </w:p>
        </w:tc>
      </w:tr>
      <w:tr w:rsidR="00097F5C" w:rsidRPr="00813E1E" w14:paraId="2448C874" w14:textId="77777777" w:rsidTr="00BE745A">
        <w:tc>
          <w:tcPr>
            <w:tcW w:w="770" w:type="dxa"/>
          </w:tcPr>
          <w:p w14:paraId="282B468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F3D654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1637CDC"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Trowel </w:t>
            </w:r>
          </w:p>
        </w:tc>
        <w:tc>
          <w:tcPr>
            <w:tcW w:w="1183" w:type="dxa"/>
          </w:tcPr>
          <w:p w14:paraId="30B9C78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622799E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58102A1B" w14:textId="77777777" w:rsidTr="00BE745A">
        <w:tc>
          <w:tcPr>
            <w:tcW w:w="770" w:type="dxa"/>
          </w:tcPr>
          <w:p w14:paraId="173EDC31"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w:t>
            </w:r>
          </w:p>
        </w:tc>
        <w:tc>
          <w:tcPr>
            <w:tcW w:w="2192" w:type="dxa"/>
          </w:tcPr>
          <w:p w14:paraId="6191F34E"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Supplies and Materials</w:t>
            </w:r>
          </w:p>
        </w:tc>
        <w:tc>
          <w:tcPr>
            <w:tcW w:w="3535" w:type="dxa"/>
          </w:tcPr>
          <w:p w14:paraId="372FD752"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4164326A"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3BEEED3E"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64C0AEB5" w14:textId="77777777" w:rsidTr="00BE745A">
        <w:tc>
          <w:tcPr>
            <w:tcW w:w="770" w:type="dxa"/>
          </w:tcPr>
          <w:p w14:paraId="7F2C2BB1"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C9515F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E79924E"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bCs/>
                <w:sz w:val="24"/>
                <w:szCs w:val="24"/>
                <w:lang w:val="en-ZW"/>
              </w:rPr>
              <w:t xml:space="preserve">Screws </w:t>
            </w:r>
          </w:p>
        </w:tc>
        <w:tc>
          <w:tcPr>
            <w:tcW w:w="1183" w:type="dxa"/>
          </w:tcPr>
          <w:p w14:paraId="78EE9CC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7501E52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74F72A9C" w14:textId="77777777" w:rsidTr="00BE745A">
        <w:tc>
          <w:tcPr>
            <w:tcW w:w="770" w:type="dxa"/>
          </w:tcPr>
          <w:p w14:paraId="4EFB2FBE"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5636BA3"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224F700"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Adhesives </w:t>
            </w:r>
          </w:p>
        </w:tc>
        <w:tc>
          <w:tcPr>
            <w:tcW w:w="1183" w:type="dxa"/>
          </w:tcPr>
          <w:p w14:paraId="7F2489F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37CE008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39909B38" w14:textId="77777777" w:rsidTr="00BE745A">
        <w:tc>
          <w:tcPr>
            <w:tcW w:w="770" w:type="dxa"/>
          </w:tcPr>
          <w:p w14:paraId="492A8E45"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0A0C09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20A0ED1"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Cement </w:t>
            </w:r>
          </w:p>
        </w:tc>
        <w:tc>
          <w:tcPr>
            <w:tcW w:w="1183" w:type="dxa"/>
          </w:tcPr>
          <w:p w14:paraId="46E7423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30E4189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54A5B318" w14:textId="77777777" w:rsidTr="00BE745A">
        <w:tc>
          <w:tcPr>
            <w:tcW w:w="770" w:type="dxa"/>
          </w:tcPr>
          <w:p w14:paraId="7B9F93E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3FACA1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72853F0"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Sand </w:t>
            </w:r>
          </w:p>
        </w:tc>
        <w:tc>
          <w:tcPr>
            <w:tcW w:w="1183" w:type="dxa"/>
          </w:tcPr>
          <w:p w14:paraId="2128E7C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3950324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4D5D7F1A" w14:textId="77777777" w:rsidTr="00BE745A">
        <w:tc>
          <w:tcPr>
            <w:tcW w:w="770" w:type="dxa"/>
          </w:tcPr>
          <w:p w14:paraId="73D48FB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C9B0E5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38200F0"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Pipes </w:t>
            </w:r>
          </w:p>
        </w:tc>
        <w:tc>
          <w:tcPr>
            <w:tcW w:w="1183" w:type="dxa"/>
          </w:tcPr>
          <w:p w14:paraId="4D6ACF2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1599EE7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50391AC5" w14:textId="77777777" w:rsidTr="00BE745A">
        <w:tc>
          <w:tcPr>
            <w:tcW w:w="770" w:type="dxa"/>
          </w:tcPr>
          <w:p w14:paraId="16E1F3A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54DBE2F"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28613D3"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Traps </w:t>
            </w:r>
          </w:p>
        </w:tc>
        <w:tc>
          <w:tcPr>
            <w:tcW w:w="1183" w:type="dxa"/>
          </w:tcPr>
          <w:p w14:paraId="2CB35E2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782F78C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6A183D36" w14:textId="77777777" w:rsidTr="00BE745A">
        <w:tc>
          <w:tcPr>
            <w:tcW w:w="770" w:type="dxa"/>
          </w:tcPr>
          <w:p w14:paraId="39C4E57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1A4B1CB"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6459A3B"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Electric cables </w:t>
            </w:r>
          </w:p>
        </w:tc>
        <w:tc>
          <w:tcPr>
            <w:tcW w:w="1183" w:type="dxa"/>
          </w:tcPr>
          <w:p w14:paraId="273A88FA"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0BA5938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69A5707C" w14:textId="77777777" w:rsidTr="00BE745A">
        <w:trPr>
          <w:trHeight w:val="90"/>
        </w:trPr>
        <w:tc>
          <w:tcPr>
            <w:tcW w:w="770" w:type="dxa"/>
          </w:tcPr>
          <w:p w14:paraId="3EF124C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41D7A54"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9EAC8A6"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Caulking material</w:t>
            </w:r>
          </w:p>
        </w:tc>
        <w:tc>
          <w:tcPr>
            <w:tcW w:w="1183" w:type="dxa"/>
          </w:tcPr>
          <w:p w14:paraId="7F2063D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18A4142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7984FB24" w14:textId="77777777" w:rsidTr="00BE745A">
        <w:tc>
          <w:tcPr>
            <w:tcW w:w="770" w:type="dxa"/>
          </w:tcPr>
          <w:p w14:paraId="0AD922D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71B1548"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50C504E" w14:textId="77777777" w:rsidR="00097F5C" w:rsidRPr="00813E1E" w:rsidRDefault="00097F5C" w:rsidP="00097F5C">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Nuts</w:t>
            </w:r>
          </w:p>
        </w:tc>
        <w:tc>
          <w:tcPr>
            <w:tcW w:w="1183" w:type="dxa"/>
          </w:tcPr>
          <w:p w14:paraId="7471C8C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4C3071A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0B5EC642" w14:textId="77777777" w:rsidTr="00BE745A">
        <w:tc>
          <w:tcPr>
            <w:tcW w:w="770" w:type="dxa"/>
          </w:tcPr>
          <w:p w14:paraId="7DA38E5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6994A0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1BA741E" w14:textId="77777777" w:rsidR="00097F5C" w:rsidRPr="00813E1E" w:rsidRDefault="00097F5C" w:rsidP="00097F5C">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Cisterns</w:t>
            </w:r>
          </w:p>
        </w:tc>
        <w:tc>
          <w:tcPr>
            <w:tcW w:w="1183" w:type="dxa"/>
          </w:tcPr>
          <w:p w14:paraId="290580D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532D493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46AE780F" w14:textId="77777777" w:rsidTr="00BE745A">
        <w:trPr>
          <w:trHeight w:val="90"/>
        </w:trPr>
        <w:tc>
          <w:tcPr>
            <w:tcW w:w="770" w:type="dxa"/>
          </w:tcPr>
          <w:p w14:paraId="4DE88E71"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DAD754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2799BD5" w14:textId="77777777" w:rsidR="00097F5C" w:rsidRPr="00813E1E" w:rsidRDefault="00097F5C" w:rsidP="00097F5C">
            <w:pPr>
              <w:spacing w:after="24" w:line="360" w:lineRule="auto"/>
              <w:ind w:firstLineChars="150" w:firstLine="36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Valves</w:t>
            </w:r>
          </w:p>
        </w:tc>
        <w:tc>
          <w:tcPr>
            <w:tcW w:w="1183" w:type="dxa"/>
          </w:tcPr>
          <w:p w14:paraId="7E5C0F45"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2CC2C28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21F9F549" w14:textId="77777777" w:rsidTr="00BE745A">
        <w:tc>
          <w:tcPr>
            <w:tcW w:w="770" w:type="dxa"/>
          </w:tcPr>
          <w:p w14:paraId="2E40B35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32BD21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3268D06" w14:textId="77777777" w:rsidR="00097F5C" w:rsidRPr="00813E1E" w:rsidRDefault="00097F5C" w:rsidP="00097F5C">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Sealant</w:t>
            </w:r>
          </w:p>
        </w:tc>
        <w:tc>
          <w:tcPr>
            <w:tcW w:w="1183" w:type="dxa"/>
          </w:tcPr>
          <w:p w14:paraId="38FCF78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5BB0A01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FCD6DE5" w14:textId="77777777" w:rsidTr="00BE745A">
        <w:tc>
          <w:tcPr>
            <w:tcW w:w="770" w:type="dxa"/>
          </w:tcPr>
          <w:p w14:paraId="0D43B914"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A1FF9A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7B936CA" w14:textId="77777777" w:rsidR="00097F5C" w:rsidRPr="00813E1E" w:rsidRDefault="00097F5C" w:rsidP="00097F5C">
            <w:pPr>
              <w:numPr>
                <w:ilvl w:val="0"/>
                <w:numId w:val="270"/>
              </w:numPr>
              <w:spacing w:after="21" w:line="360" w:lineRule="auto"/>
              <w:ind w:left="646"/>
              <w:rPr>
                <w:rFonts w:ascii="Times New Roman" w:eastAsia="Times New Roman" w:hAnsi="Times New Roman"/>
                <w:sz w:val="24"/>
                <w:szCs w:val="24"/>
                <w:lang w:val="en-GB" w:eastAsia="zh-CN"/>
              </w:rPr>
            </w:pPr>
            <w:r w:rsidRPr="00813E1E">
              <w:rPr>
                <w:rFonts w:ascii="Times New Roman" w:eastAsia="Times New Roman" w:hAnsi="Times New Roman"/>
                <w:sz w:val="24"/>
                <w:szCs w:val="24"/>
              </w:rPr>
              <w:t>Caulking tools</w:t>
            </w:r>
          </w:p>
        </w:tc>
        <w:tc>
          <w:tcPr>
            <w:tcW w:w="1183" w:type="dxa"/>
          </w:tcPr>
          <w:p w14:paraId="5777A2F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23B4F2A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6115EC5" w14:textId="77777777" w:rsidTr="00BE745A">
        <w:tc>
          <w:tcPr>
            <w:tcW w:w="770" w:type="dxa"/>
          </w:tcPr>
          <w:p w14:paraId="36FDCEBF"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1F1463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0204542" w14:textId="77777777" w:rsidR="00097F5C" w:rsidRPr="00813E1E" w:rsidRDefault="00097F5C" w:rsidP="00097F5C">
            <w:pPr>
              <w:numPr>
                <w:ilvl w:val="0"/>
                <w:numId w:val="270"/>
              </w:numPr>
              <w:spacing w:after="21" w:line="360" w:lineRule="auto"/>
              <w:ind w:left="646"/>
              <w:rPr>
                <w:rFonts w:ascii="Times New Roman" w:eastAsia="Times New Roman" w:hAnsi="Times New Roman"/>
                <w:sz w:val="24"/>
                <w:szCs w:val="24"/>
                <w:lang w:val="en-GB" w:eastAsia="zh-CN"/>
              </w:rPr>
            </w:pPr>
            <w:r w:rsidRPr="00813E1E">
              <w:rPr>
                <w:rFonts w:ascii="Times New Roman" w:eastAsia="Times New Roman" w:hAnsi="Times New Roman"/>
                <w:sz w:val="24"/>
                <w:szCs w:val="24"/>
              </w:rPr>
              <w:t xml:space="preserve">Various types of pipe support </w:t>
            </w:r>
          </w:p>
        </w:tc>
        <w:tc>
          <w:tcPr>
            <w:tcW w:w="1183" w:type="dxa"/>
          </w:tcPr>
          <w:p w14:paraId="510DF088"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1ED17F6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1731FEC3" w14:textId="77777777" w:rsidTr="00BE745A">
        <w:tc>
          <w:tcPr>
            <w:tcW w:w="770" w:type="dxa"/>
          </w:tcPr>
          <w:p w14:paraId="436D88E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C2AD260"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1D58463" w14:textId="77777777" w:rsidR="00097F5C" w:rsidRPr="00813E1E" w:rsidRDefault="00097F5C" w:rsidP="00097F5C">
            <w:pPr>
              <w:numPr>
                <w:ilvl w:val="0"/>
                <w:numId w:val="270"/>
              </w:numPr>
              <w:spacing w:after="21" w:line="360" w:lineRule="auto"/>
              <w:ind w:left="646"/>
              <w:rPr>
                <w:rFonts w:ascii="Times New Roman" w:eastAsia="Times New Roman" w:hAnsi="Times New Roman"/>
                <w:sz w:val="24"/>
                <w:szCs w:val="24"/>
                <w:lang w:val="en-GB" w:eastAsia="zh-CN"/>
              </w:rPr>
            </w:pPr>
            <w:r w:rsidRPr="00813E1E">
              <w:rPr>
                <w:rFonts w:ascii="Times New Roman" w:eastAsia="Times New Roman" w:hAnsi="Times New Roman"/>
                <w:sz w:val="24"/>
                <w:szCs w:val="24"/>
              </w:rPr>
              <w:t>Clay pipes</w:t>
            </w:r>
          </w:p>
        </w:tc>
        <w:tc>
          <w:tcPr>
            <w:tcW w:w="1183" w:type="dxa"/>
          </w:tcPr>
          <w:p w14:paraId="2744D02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15F29B0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10ECAE4B" w14:textId="77777777" w:rsidTr="00BE745A">
        <w:tc>
          <w:tcPr>
            <w:tcW w:w="770" w:type="dxa"/>
          </w:tcPr>
          <w:p w14:paraId="7407408D"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544468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75272B3" w14:textId="77777777" w:rsidR="00097F5C" w:rsidRPr="00813E1E" w:rsidRDefault="00097F5C" w:rsidP="00097F5C">
            <w:pPr>
              <w:numPr>
                <w:ilvl w:val="0"/>
                <w:numId w:val="270"/>
              </w:numPr>
              <w:spacing w:after="21" w:line="360" w:lineRule="auto"/>
              <w:ind w:left="646"/>
              <w:rPr>
                <w:rFonts w:ascii="Times New Roman" w:eastAsia="Times New Roman" w:hAnsi="Times New Roman"/>
                <w:sz w:val="24"/>
                <w:szCs w:val="24"/>
                <w:lang w:val="en-GB" w:eastAsia="zh-CN"/>
              </w:rPr>
            </w:pPr>
            <w:r w:rsidRPr="00813E1E">
              <w:rPr>
                <w:rFonts w:ascii="Times New Roman" w:eastAsia="Times New Roman" w:hAnsi="Times New Roman"/>
                <w:sz w:val="24"/>
                <w:szCs w:val="24"/>
              </w:rPr>
              <w:t>UPVC</w:t>
            </w:r>
          </w:p>
        </w:tc>
        <w:tc>
          <w:tcPr>
            <w:tcW w:w="1183" w:type="dxa"/>
          </w:tcPr>
          <w:p w14:paraId="710705B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3572D1F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03F4A67F" w14:textId="77777777" w:rsidTr="00BE745A">
        <w:tc>
          <w:tcPr>
            <w:tcW w:w="770" w:type="dxa"/>
          </w:tcPr>
          <w:p w14:paraId="62E73F5F"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C770E54"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E6D9F28" w14:textId="77777777" w:rsidR="00097F5C" w:rsidRPr="00813E1E" w:rsidRDefault="00097F5C" w:rsidP="00097F5C">
            <w:pPr>
              <w:numPr>
                <w:ilvl w:val="0"/>
                <w:numId w:val="270"/>
              </w:numPr>
              <w:spacing w:after="21" w:line="360" w:lineRule="auto"/>
              <w:ind w:left="646"/>
              <w:rPr>
                <w:rFonts w:ascii="Times New Roman" w:eastAsia="Times New Roman" w:hAnsi="Times New Roman"/>
                <w:sz w:val="24"/>
                <w:szCs w:val="24"/>
                <w:lang w:val="en-GB" w:eastAsia="zh-CN"/>
              </w:rPr>
            </w:pPr>
            <w:r w:rsidRPr="00813E1E">
              <w:rPr>
                <w:rFonts w:ascii="Times New Roman" w:eastAsia="Times New Roman" w:hAnsi="Times New Roman"/>
                <w:sz w:val="24"/>
                <w:szCs w:val="24"/>
              </w:rPr>
              <w:t>Cast iron</w:t>
            </w:r>
          </w:p>
        </w:tc>
        <w:tc>
          <w:tcPr>
            <w:tcW w:w="1183" w:type="dxa"/>
          </w:tcPr>
          <w:p w14:paraId="2E7F97E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6FF4232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441F9B60" w14:textId="77777777" w:rsidTr="00BE745A">
        <w:tc>
          <w:tcPr>
            <w:tcW w:w="770" w:type="dxa"/>
          </w:tcPr>
          <w:p w14:paraId="5BA41334"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0818D2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510F426" w14:textId="77777777" w:rsidR="00097F5C" w:rsidRPr="00813E1E" w:rsidRDefault="00097F5C" w:rsidP="00097F5C">
            <w:pPr>
              <w:numPr>
                <w:ilvl w:val="0"/>
                <w:numId w:val="270"/>
              </w:numPr>
              <w:spacing w:after="21" w:line="360" w:lineRule="auto"/>
              <w:ind w:left="646"/>
              <w:rPr>
                <w:rFonts w:ascii="Times New Roman" w:eastAsia="Times New Roman" w:hAnsi="Times New Roman"/>
                <w:sz w:val="24"/>
                <w:szCs w:val="24"/>
                <w:lang w:val="en-GB" w:eastAsia="zh-CN"/>
              </w:rPr>
            </w:pPr>
            <w:r w:rsidRPr="00813E1E">
              <w:rPr>
                <w:rFonts w:ascii="Times New Roman" w:eastAsia="Times New Roman" w:hAnsi="Times New Roman"/>
                <w:sz w:val="24"/>
                <w:szCs w:val="24"/>
              </w:rPr>
              <w:t xml:space="preserve">Concrete </w:t>
            </w:r>
          </w:p>
        </w:tc>
        <w:tc>
          <w:tcPr>
            <w:tcW w:w="1183" w:type="dxa"/>
          </w:tcPr>
          <w:p w14:paraId="36732D9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7BAA021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bl>
    <w:p w14:paraId="0B989C80" w14:textId="77777777" w:rsidR="00097F5C" w:rsidRPr="00813E1E" w:rsidRDefault="00097F5C" w:rsidP="00097F5C">
      <w:pPr>
        <w:rPr>
          <w:rFonts w:ascii="Times New Roman" w:hAnsi="Times New Roman"/>
          <w:sz w:val="24"/>
          <w:szCs w:val="24"/>
        </w:rPr>
      </w:pPr>
    </w:p>
    <w:p w14:paraId="78B8A02E" w14:textId="77777777" w:rsidR="00097F5C" w:rsidRPr="00813E1E" w:rsidRDefault="00097F5C" w:rsidP="00097F5C">
      <w:pPr>
        <w:spacing w:after="0"/>
        <w:contextualSpacing/>
        <w:jc w:val="both"/>
        <w:rPr>
          <w:rFonts w:ascii="Times New Roman" w:eastAsia="Times New Roman" w:hAnsi="Times New Roman"/>
          <w:sz w:val="24"/>
          <w:szCs w:val="24"/>
        </w:rPr>
      </w:pPr>
    </w:p>
    <w:p w14:paraId="5DE60211" w14:textId="77777777" w:rsidR="00097F5C" w:rsidRPr="00813E1E" w:rsidRDefault="00097F5C" w:rsidP="00097F5C">
      <w:pPr>
        <w:keepNext/>
        <w:tabs>
          <w:tab w:val="left" w:pos="567"/>
          <w:tab w:val="left" w:pos="1080"/>
        </w:tabs>
        <w:spacing w:after="0"/>
        <w:jc w:val="center"/>
        <w:outlineLvl w:val="1"/>
        <w:rPr>
          <w:rFonts w:ascii="Times New Roman" w:hAnsi="Times New Roman"/>
          <w:b/>
          <w:bCs/>
          <w:iCs/>
          <w:sz w:val="24"/>
          <w:szCs w:val="24"/>
        </w:rPr>
      </w:pPr>
      <w:r w:rsidRPr="00813E1E">
        <w:rPr>
          <w:rFonts w:ascii="Times New Roman" w:hAnsi="Times New Roman"/>
          <w:b/>
          <w:bCs/>
          <w:iCs/>
          <w:sz w:val="24"/>
          <w:szCs w:val="24"/>
        </w:rPr>
        <w:br w:type="page"/>
      </w:r>
      <w:bookmarkStart w:id="76" w:name="_Toc194590888"/>
      <w:bookmarkStart w:id="77" w:name="_Toc197005504"/>
      <w:bookmarkStart w:id="78" w:name="_Toc197033977"/>
      <w:r w:rsidRPr="00813E1E">
        <w:rPr>
          <w:rFonts w:ascii="Times New Roman" w:hAnsi="Times New Roman"/>
          <w:b/>
          <w:bCs/>
          <w:iCs/>
          <w:sz w:val="24"/>
          <w:szCs w:val="24"/>
        </w:rPr>
        <w:lastRenderedPageBreak/>
        <w:t xml:space="preserve">SANITARY </w:t>
      </w:r>
      <w:bookmarkEnd w:id="76"/>
      <w:r w:rsidRPr="00813E1E">
        <w:rPr>
          <w:rFonts w:ascii="Times New Roman" w:hAnsi="Times New Roman"/>
          <w:b/>
          <w:bCs/>
          <w:iCs/>
          <w:sz w:val="24"/>
          <w:szCs w:val="24"/>
        </w:rPr>
        <w:t>APPLIANCES II</w:t>
      </w:r>
      <w:bookmarkEnd w:id="77"/>
      <w:bookmarkEnd w:id="78"/>
    </w:p>
    <w:p w14:paraId="5BEA1BAB" w14:textId="77777777" w:rsidR="00097F5C" w:rsidRPr="00813E1E" w:rsidRDefault="00097F5C" w:rsidP="00097F5C">
      <w:pPr>
        <w:rPr>
          <w:rFonts w:ascii="Times New Roman" w:hAnsi="Times New Roman"/>
          <w:b/>
          <w:sz w:val="24"/>
          <w:szCs w:val="24"/>
          <w:lang w:val="en-ZA"/>
        </w:rPr>
      </w:pPr>
    </w:p>
    <w:p w14:paraId="3F3452A0"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 xml:space="preserve">UNIT CODE: </w:t>
      </w:r>
      <w:r w:rsidRPr="00813E1E">
        <w:rPr>
          <w:rFonts w:ascii="Times New Roman" w:hAnsi="Times New Roman"/>
          <w:b/>
          <w:sz w:val="24"/>
          <w:szCs w:val="24"/>
        </w:rPr>
        <w:t>0732 351 08A</w:t>
      </w:r>
    </w:p>
    <w:p w14:paraId="5552A65B" w14:textId="77777777" w:rsidR="00097F5C" w:rsidRPr="00813E1E" w:rsidRDefault="00097F5C" w:rsidP="00097F5C">
      <w:pPr>
        <w:spacing w:after="0"/>
        <w:jc w:val="both"/>
        <w:rPr>
          <w:rFonts w:ascii="Times New Roman" w:hAnsi="Times New Roman"/>
          <w:b/>
          <w:sz w:val="24"/>
          <w:szCs w:val="24"/>
          <w:lang w:val="en-ZA"/>
        </w:rPr>
      </w:pPr>
    </w:p>
    <w:p w14:paraId="5EC4CFEB" w14:textId="77777777" w:rsidR="00097F5C" w:rsidRPr="00813E1E" w:rsidRDefault="00097F5C" w:rsidP="00097F5C">
      <w:pPr>
        <w:spacing w:after="0"/>
        <w:jc w:val="both"/>
        <w:rPr>
          <w:rFonts w:ascii="Times New Roman" w:hAnsi="Times New Roman"/>
          <w:sz w:val="24"/>
          <w:szCs w:val="24"/>
          <w:lang w:val="en-ZA"/>
        </w:rPr>
      </w:pPr>
      <w:r w:rsidRPr="00813E1E">
        <w:rPr>
          <w:rFonts w:ascii="Times New Roman" w:hAnsi="Times New Roman"/>
          <w:b/>
          <w:sz w:val="24"/>
          <w:szCs w:val="24"/>
          <w:lang w:val="en-ZA"/>
        </w:rPr>
        <w:t xml:space="preserve">UNIT DURATION: </w:t>
      </w:r>
      <w:r w:rsidRPr="00813E1E">
        <w:rPr>
          <w:rFonts w:ascii="Times New Roman" w:hAnsi="Times New Roman"/>
          <w:sz w:val="24"/>
          <w:szCs w:val="24"/>
          <w:lang w:val="en-ZA"/>
        </w:rPr>
        <w:t>60 Hours</w:t>
      </w:r>
    </w:p>
    <w:p w14:paraId="3F694290" w14:textId="77777777" w:rsidR="00097F5C" w:rsidRPr="00813E1E" w:rsidRDefault="00097F5C" w:rsidP="00097F5C">
      <w:pPr>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442B6022" w14:textId="4B27BCB7" w:rsidR="00097F5C" w:rsidRPr="00813E1E" w:rsidRDefault="00097F5C" w:rsidP="00097F5C">
      <w:pPr>
        <w:rPr>
          <w:rFonts w:ascii="Times New Roman" w:hAnsi="Times New Roman"/>
          <w:b/>
          <w:sz w:val="24"/>
          <w:szCs w:val="24"/>
          <w:lang w:val="en-ZA"/>
        </w:rPr>
      </w:pPr>
      <w:r w:rsidRPr="00813E1E">
        <w:rPr>
          <w:rFonts w:ascii="Times New Roman" w:hAnsi="Times New Roman"/>
          <w:sz w:val="24"/>
          <w:szCs w:val="24"/>
        </w:rPr>
        <w:t>This unit addresses the Unit of Competency</w:t>
      </w:r>
      <w:r w:rsidRPr="00813E1E">
        <w:rPr>
          <w:rFonts w:ascii="Times New Roman" w:hAnsi="Times New Roman"/>
          <w:sz w:val="24"/>
          <w:szCs w:val="24"/>
          <w:lang w:val="en-ZA"/>
        </w:rPr>
        <w:t>:</w:t>
      </w:r>
      <w:r w:rsidRPr="00813E1E">
        <w:rPr>
          <w:rFonts w:ascii="Times New Roman" w:hAnsi="Times New Roman"/>
          <w:sz w:val="24"/>
          <w:szCs w:val="24"/>
        </w:rPr>
        <w:t xml:space="preserve"> </w:t>
      </w:r>
      <w:bookmarkStart w:id="79" w:name="_Hlk197032821"/>
      <w:r w:rsidR="00FC0D44" w:rsidRPr="00FC0D44">
        <w:rPr>
          <w:rFonts w:ascii="Times New Roman" w:hAnsi="Times New Roman"/>
          <w:b/>
          <w:bCs/>
          <w:sz w:val="24"/>
          <w:szCs w:val="24"/>
        </w:rPr>
        <w:t>Install s</w:t>
      </w:r>
      <w:r w:rsidRPr="00FC0D44">
        <w:rPr>
          <w:rFonts w:ascii="Times New Roman" w:hAnsi="Times New Roman"/>
          <w:b/>
          <w:bCs/>
          <w:sz w:val="24"/>
          <w:szCs w:val="24"/>
        </w:rPr>
        <w:t xml:space="preserve">anitary appliances </w:t>
      </w:r>
      <w:r w:rsidR="00FC0D44" w:rsidRPr="00FC0D44">
        <w:rPr>
          <w:rFonts w:ascii="Times New Roman" w:hAnsi="Times New Roman"/>
          <w:b/>
          <w:bCs/>
          <w:sz w:val="24"/>
          <w:szCs w:val="24"/>
        </w:rPr>
        <w:t>II</w:t>
      </w:r>
      <w:r w:rsidRPr="00FC0D44">
        <w:rPr>
          <w:rFonts w:ascii="Times New Roman" w:hAnsi="Times New Roman"/>
          <w:b/>
          <w:bCs/>
          <w:sz w:val="24"/>
          <w:szCs w:val="24"/>
        </w:rPr>
        <w:t>.</w:t>
      </w:r>
      <w:bookmarkEnd w:id="79"/>
    </w:p>
    <w:p w14:paraId="4F13DFAD"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UNIT DESCRIPTION</w:t>
      </w:r>
    </w:p>
    <w:p w14:paraId="4878DC32" w14:textId="77777777" w:rsidR="00097F5C" w:rsidRPr="00813E1E" w:rsidRDefault="00097F5C" w:rsidP="00097F5C">
      <w:pPr>
        <w:spacing w:after="0"/>
        <w:ind w:left="66" w:right="1016"/>
        <w:jc w:val="both"/>
        <w:rPr>
          <w:rFonts w:ascii="Times New Roman" w:hAnsi="Times New Roman"/>
          <w:sz w:val="24"/>
          <w:szCs w:val="24"/>
        </w:rPr>
      </w:pPr>
      <w:r w:rsidRPr="00813E1E">
        <w:rPr>
          <w:rFonts w:ascii="Times New Roman" w:hAnsi="Times New Roman"/>
          <w:sz w:val="24"/>
          <w:szCs w:val="24"/>
        </w:rPr>
        <w:t>This unit specifies the competencies required to install sanitary appliances. It involves preparing sanitary appliances layout schematic drawing,</w:t>
      </w:r>
      <w:r w:rsidRPr="00813E1E">
        <w:rPr>
          <w:rFonts w:ascii="Times New Roman" w:eastAsia="Times New Roman" w:hAnsi="Times New Roman"/>
          <w:sz w:val="24"/>
          <w:szCs w:val="24"/>
        </w:rPr>
        <w:t xml:space="preserve"> </w:t>
      </w:r>
      <w:r w:rsidRPr="00813E1E">
        <w:rPr>
          <w:rFonts w:ascii="Times New Roman" w:hAnsi="Times New Roman"/>
          <w:sz w:val="24"/>
          <w:szCs w:val="24"/>
        </w:rPr>
        <w:t>costing sanitary appliances,</w:t>
      </w:r>
      <w:r w:rsidRPr="00813E1E">
        <w:rPr>
          <w:rFonts w:ascii="Times New Roman" w:eastAsia="Times New Roman" w:hAnsi="Times New Roman"/>
          <w:sz w:val="24"/>
          <w:szCs w:val="24"/>
        </w:rPr>
        <w:t xml:space="preserve"> </w:t>
      </w:r>
      <w:r w:rsidRPr="00813E1E">
        <w:rPr>
          <w:rFonts w:ascii="Times New Roman" w:hAnsi="Times New Roman"/>
          <w:sz w:val="24"/>
          <w:szCs w:val="24"/>
        </w:rPr>
        <w:t>fixing and testing installed sanitary appliances.</w:t>
      </w:r>
    </w:p>
    <w:p w14:paraId="5FA436AA" w14:textId="77777777" w:rsidR="00097F5C" w:rsidRPr="00813E1E" w:rsidRDefault="00097F5C" w:rsidP="00097F5C">
      <w:pPr>
        <w:spacing w:after="0"/>
        <w:ind w:left="66" w:right="1016"/>
        <w:jc w:val="both"/>
        <w:rPr>
          <w:rFonts w:ascii="Times New Roman" w:hAnsi="Times New Roman"/>
          <w:sz w:val="24"/>
          <w:szCs w:val="24"/>
        </w:rPr>
      </w:pPr>
    </w:p>
    <w:p w14:paraId="39D2030E"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tbl>
      <w:tblPr>
        <w:tblStyle w:val="TableGrid61"/>
        <w:tblW w:w="0" w:type="auto"/>
        <w:tblInd w:w="137" w:type="dxa"/>
        <w:tblLook w:val="04A0" w:firstRow="1" w:lastRow="0" w:firstColumn="1" w:lastColumn="0" w:noHBand="0" w:noVBand="1"/>
      </w:tblPr>
      <w:tblGrid>
        <w:gridCol w:w="1549"/>
        <w:gridCol w:w="5234"/>
        <w:gridCol w:w="2096"/>
      </w:tblGrid>
      <w:tr w:rsidR="00097F5C" w:rsidRPr="00813E1E" w14:paraId="2CF32096" w14:textId="77777777" w:rsidTr="00BE745A">
        <w:tc>
          <w:tcPr>
            <w:tcW w:w="1549" w:type="dxa"/>
          </w:tcPr>
          <w:p w14:paraId="48CC0E1F" w14:textId="77777777" w:rsidR="00097F5C" w:rsidRPr="00813E1E" w:rsidRDefault="00097F5C" w:rsidP="00097F5C">
            <w:pPr>
              <w:rPr>
                <w:rFonts w:ascii="Times New Roman" w:eastAsia="Times New Roman" w:hAnsi="Times New Roman"/>
                <w:sz w:val="24"/>
                <w:szCs w:val="24"/>
              </w:rPr>
            </w:pPr>
            <w:r w:rsidRPr="00813E1E">
              <w:rPr>
                <w:rFonts w:ascii="Times New Roman" w:eastAsia="Times New Roman" w:hAnsi="Times New Roman"/>
                <w:sz w:val="24"/>
                <w:szCs w:val="24"/>
              </w:rPr>
              <w:t>S.NO</w:t>
            </w:r>
          </w:p>
        </w:tc>
        <w:tc>
          <w:tcPr>
            <w:tcW w:w="5234" w:type="dxa"/>
          </w:tcPr>
          <w:p w14:paraId="57469387" w14:textId="77777777" w:rsidR="00097F5C" w:rsidRPr="00813E1E" w:rsidRDefault="00097F5C" w:rsidP="00097F5C">
            <w:pPr>
              <w:rPr>
                <w:rFonts w:ascii="Times New Roman" w:eastAsia="Times New Roman" w:hAnsi="Times New Roman"/>
                <w:sz w:val="24"/>
                <w:szCs w:val="24"/>
              </w:rPr>
            </w:pPr>
            <w:r w:rsidRPr="00813E1E">
              <w:rPr>
                <w:rFonts w:ascii="Times New Roman" w:eastAsia="Times New Roman" w:hAnsi="Times New Roman"/>
                <w:sz w:val="24"/>
                <w:szCs w:val="24"/>
              </w:rPr>
              <w:t xml:space="preserve">LEARNING OUTCOME </w:t>
            </w:r>
          </w:p>
        </w:tc>
        <w:tc>
          <w:tcPr>
            <w:tcW w:w="2096" w:type="dxa"/>
          </w:tcPr>
          <w:p w14:paraId="49967AD5" w14:textId="77777777" w:rsidR="00097F5C" w:rsidRPr="00813E1E" w:rsidRDefault="00097F5C" w:rsidP="00097F5C">
            <w:pPr>
              <w:rPr>
                <w:rFonts w:ascii="Times New Roman" w:eastAsia="Times New Roman" w:hAnsi="Times New Roman"/>
                <w:sz w:val="24"/>
                <w:szCs w:val="24"/>
              </w:rPr>
            </w:pPr>
            <w:r w:rsidRPr="00813E1E">
              <w:rPr>
                <w:rFonts w:ascii="Times New Roman" w:eastAsia="Times New Roman" w:hAnsi="Times New Roman"/>
                <w:sz w:val="24"/>
                <w:szCs w:val="24"/>
              </w:rPr>
              <w:t>DURATION(HRS)</w:t>
            </w:r>
          </w:p>
        </w:tc>
      </w:tr>
      <w:tr w:rsidR="00097F5C" w:rsidRPr="00813E1E" w14:paraId="20AAF48B" w14:textId="77777777" w:rsidTr="00BE745A">
        <w:tc>
          <w:tcPr>
            <w:tcW w:w="1549" w:type="dxa"/>
          </w:tcPr>
          <w:p w14:paraId="0635E0DB" w14:textId="77777777" w:rsidR="00097F5C" w:rsidRPr="00813E1E" w:rsidRDefault="00097F5C" w:rsidP="00097F5C">
            <w:pPr>
              <w:numPr>
                <w:ilvl w:val="0"/>
                <w:numId w:val="271"/>
              </w:numPr>
              <w:spacing w:after="160" w:line="259" w:lineRule="auto"/>
              <w:contextualSpacing/>
              <w:rPr>
                <w:rFonts w:ascii="Times New Roman" w:eastAsia="Times New Roman" w:hAnsi="Times New Roman"/>
                <w:sz w:val="24"/>
                <w:szCs w:val="24"/>
                <w:lang w:val="en-ZW"/>
              </w:rPr>
            </w:pPr>
          </w:p>
        </w:tc>
        <w:tc>
          <w:tcPr>
            <w:tcW w:w="5234" w:type="dxa"/>
          </w:tcPr>
          <w:p w14:paraId="5BFFD42D" w14:textId="77777777" w:rsidR="00097F5C" w:rsidRPr="00813E1E" w:rsidRDefault="00097F5C" w:rsidP="00097F5C">
            <w:pPr>
              <w:rPr>
                <w:rFonts w:ascii="Times New Roman" w:hAnsi="Times New Roman"/>
                <w:sz w:val="24"/>
                <w:szCs w:val="24"/>
              </w:rPr>
            </w:pPr>
            <w:r w:rsidRPr="00813E1E">
              <w:rPr>
                <w:rFonts w:ascii="Times New Roman" w:eastAsia="Times New Roman" w:hAnsi="Times New Roman"/>
                <w:sz w:val="24"/>
                <w:szCs w:val="24"/>
              </w:rPr>
              <w:t>Prepare sanitary appliances layout schematic drawing</w:t>
            </w:r>
            <w:r w:rsidRPr="00813E1E">
              <w:rPr>
                <w:rFonts w:ascii="Times New Roman" w:hAnsi="Times New Roman"/>
                <w:sz w:val="24"/>
                <w:szCs w:val="24"/>
              </w:rPr>
              <w:t xml:space="preserve"> </w:t>
            </w:r>
          </w:p>
        </w:tc>
        <w:tc>
          <w:tcPr>
            <w:tcW w:w="2096" w:type="dxa"/>
          </w:tcPr>
          <w:p w14:paraId="007B990B" w14:textId="77777777" w:rsidR="00097F5C" w:rsidRPr="00813E1E" w:rsidRDefault="00097F5C" w:rsidP="00097F5C">
            <w:pPr>
              <w:jc w:val="center"/>
              <w:rPr>
                <w:rFonts w:ascii="Times New Roman" w:eastAsia="Times New Roman" w:hAnsi="Times New Roman"/>
                <w:sz w:val="24"/>
                <w:szCs w:val="24"/>
              </w:rPr>
            </w:pPr>
            <w:r w:rsidRPr="00813E1E">
              <w:rPr>
                <w:rFonts w:ascii="Times New Roman" w:eastAsia="Times New Roman" w:hAnsi="Times New Roman"/>
                <w:sz w:val="24"/>
                <w:szCs w:val="24"/>
              </w:rPr>
              <w:t>10</w:t>
            </w:r>
          </w:p>
        </w:tc>
      </w:tr>
      <w:tr w:rsidR="00097F5C" w:rsidRPr="00813E1E" w14:paraId="2D8EE1A8" w14:textId="77777777" w:rsidTr="00BE745A">
        <w:tc>
          <w:tcPr>
            <w:tcW w:w="1549" w:type="dxa"/>
          </w:tcPr>
          <w:p w14:paraId="59743F27" w14:textId="77777777" w:rsidR="00097F5C" w:rsidRPr="00813E1E" w:rsidRDefault="00097F5C" w:rsidP="00097F5C">
            <w:pPr>
              <w:numPr>
                <w:ilvl w:val="0"/>
                <w:numId w:val="271"/>
              </w:numPr>
              <w:spacing w:after="160" w:line="259" w:lineRule="auto"/>
              <w:contextualSpacing/>
              <w:rPr>
                <w:rFonts w:ascii="Times New Roman" w:eastAsia="Times New Roman" w:hAnsi="Times New Roman"/>
                <w:sz w:val="24"/>
                <w:szCs w:val="24"/>
                <w:lang w:val="en-ZW"/>
              </w:rPr>
            </w:pPr>
          </w:p>
        </w:tc>
        <w:tc>
          <w:tcPr>
            <w:tcW w:w="5234" w:type="dxa"/>
          </w:tcPr>
          <w:p w14:paraId="5BA7AB86" w14:textId="77777777" w:rsidR="00097F5C" w:rsidRPr="00813E1E" w:rsidRDefault="00097F5C" w:rsidP="00097F5C">
            <w:pPr>
              <w:rPr>
                <w:rFonts w:ascii="Times New Roman" w:hAnsi="Times New Roman"/>
                <w:sz w:val="24"/>
                <w:szCs w:val="24"/>
              </w:rPr>
            </w:pPr>
            <w:r w:rsidRPr="00813E1E">
              <w:rPr>
                <w:rFonts w:ascii="Times New Roman" w:eastAsia="Times New Roman" w:hAnsi="Times New Roman"/>
                <w:sz w:val="24"/>
                <w:szCs w:val="24"/>
              </w:rPr>
              <w:t>Cost sanitary appliances</w:t>
            </w:r>
          </w:p>
        </w:tc>
        <w:tc>
          <w:tcPr>
            <w:tcW w:w="2096" w:type="dxa"/>
          </w:tcPr>
          <w:p w14:paraId="4A6C0880" w14:textId="77777777" w:rsidR="00097F5C" w:rsidRPr="00813E1E" w:rsidRDefault="00097F5C" w:rsidP="00097F5C">
            <w:pPr>
              <w:jc w:val="center"/>
              <w:rPr>
                <w:rFonts w:ascii="Times New Roman" w:eastAsia="Times New Roman" w:hAnsi="Times New Roman"/>
                <w:sz w:val="24"/>
                <w:szCs w:val="24"/>
              </w:rPr>
            </w:pPr>
            <w:r w:rsidRPr="00813E1E">
              <w:rPr>
                <w:rFonts w:ascii="Times New Roman" w:eastAsia="Times New Roman" w:hAnsi="Times New Roman"/>
                <w:sz w:val="24"/>
                <w:szCs w:val="24"/>
              </w:rPr>
              <w:t>10</w:t>
            </w:r>
          </w:p>
        </w:tc>
      </w:tr>
      <w:tr w:rsidR="00097F5C" w:rsidRPr="00813E1E" w14:paraId="1FF4A267" w14:textId="77777777" w:rsidTr="00BE745A">
        <w:tc>
          <w:tcPr>
            <w:tcW w:w="1549" w:type="dxa"/>
          </w:tcPr>
          <w:p w14:paraId="5D73A4A0" w14:textId="77777777" w:rsidR="00097F5C" w:rsidRPr="00813E1E" w:rsidRDefault="00097F5C" w:rsidP="00097F5C">
            <w:pPr>
              <w:numPr>
                <w:ilvl w:val="0"/>
                <w:numId w:val="271"/>
              </w:numPr>
              <w:spacing w:after="160" w:line="259" w:lineRule="auto"/>
              <w:contextualSpacing/>
              <w:rPr>
                <w:rFonts w:ascii="Times New Roman" w:eastAsia="Times New Roman" w:hAnsi="Times New Roman"/>
                <w:sz w:val="24"/>
                <w:szCs w:val="24"/>
                <w:lang w:val="en-ZW"/>
              </w:rPr>
            </w:pPr>
          </w:p>
        </w:tc>
        <w:tc>
          <w:tcPr>
            <w:tcW w:w="5234" w:type="dxa"/>
          </w:tcPr>
          <w:p w14:paraId="387F699D" w14:textId="77777777" w:rsidR="00097F5C" w:rsidRPr="00813E1E" w:rsidRDefault="00097F5C" w:rsidP="00097F5C">
            <w:pPr>
              <w:rPr>
                <w:rFonts w:ascii="Times New Roman" w:hAnsi="Times New Roman"/>
                <w:sz w:val="24"/>
                <w:szCs w:val="24"/>
              </w:rPr>
            </w:pPr>
            <w:r w:rsidRPr="00813E1E">
              <w:rPr>
                <w:rFonts w:ascii="Times New Roman" w:eastAsia="Times New Roman" w:hAnsi="Times New Roman"/>
                <w:sz w:val="24"/>
                <w:szCs w:val="24"/>
              </w:rPr>
              <w:t>Fix and test sanitary appliances.</w:t>
            </w:r>
          </w:p>
        </w:tc>
        <w:tc>
          <w:tcPr>
            <w:tcW w:w="2096" w:type="dxa"/>
          </w:tcPr>
          <w:p w14:paraId="0B037D90" w14:textId="77777777" w:rsidR="00097F5C" w:rsidRPr="00813E1E" w:rsidRDefault="00097F5C" w:rsidP="00097F5C">
            <w:pPr>
              <w:jc w:val="center"/>
              <w:rPr>
                <w:rFonts w:ascii="Times New Roman" w:eastAsia="Times New Roman" w:hAnsi="Times New Roman"/>
                <w:sz w:val="24"/>
                <w:szCs w:val="24"/>
              </w:rPr>
            </w:pPr>
            <w:r w:rsidRPr="00813E1E">
              <w:rPr>
                <w:rFonts w:ascii="Times New Roman" w:eastAsia="Times New Roman" w:hAnsi="Times New Roman"/>
                <w:sz w:val="24"/>
                <w:szCs w:val="24"/>
              </w:rPr>
              <w:t>40</w:t>
            </w:r>
          </w:p>
        </w:tc>
      </w:tr>
      <w:tr w:rsidR="00097F5C" w:rsidRPr="00813E1E" w14:paraId="5554589D" w14:textId="77777777" w:rsidTr="00BE745A">
        <w:tc>
          <w:tcPr>
            <w:tcW w:w="6783" w:type="dxa"/>
            <w:gridSpan w:val="2"/>
          </w:tcPr>
          <w:p w14:paraId="07071FE4" w14:textId="77777777" w:rsidR="00097F5C" w:rsidRPr="00813E1E" w:rsidRDefault="00097F5C" w:rsidP="00097F5C">
            <w:pPr>
              <w:rPr>
                <w:rFonts w:ascii="Times New Roman" w:eastAsia="Times New Roman" w:hAnsi="Times New Roman"/>
                <w:b/>
                <w:bCs/>
                <w:sz w:val="24"/>
                <w:szCs w:val="24"/>
              </w:rPr>
            </w:pPr>
            <w:r w:rsidRPr="00813E1E">
              <w:rPr>
                <w:rFonts w:ascii="Times New Roman" w:eastAsia="Times New Roman" w:hAnsi="Times New Roman"/>
                <w:b/>
                <w:bCs/>
                <w:sz w:val="24"/>
                <w:szCs w:val="24"/>
              </w:rPr>
              <w:t xml:space="preserve">TOTAL </w:t>
            </w:r>
          </w:p>
        </w:tc>
        <w:tc>
          <w:tcPr>
            <w:tcW w:w="2096" w:type="dxa"/>
          </w:tcPr>
          <w:p w14:paraId="375F1278" w14:textId="77777777" w:rsidR="00097F5C" w:rsidRPr="00813E1E" w:rsidRDefault="00097F5C" w:rsidP="00097F5C">
            <w:pPr>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60</w:t>
            </w:r>
          </w:p>
        </w:tc>
      </w:tr>
    </w:tbl>
    <w:p w14:paraId="1FD862C4" w14:textId="77777777" w:rsidR="00097F5C" w:rsidRPr="00813E1E" w:rsidRDefault="00097F5C" w:rsidP="00097F5C">
      <w:pPr>
        <w:rPr>
          <w:rFonts w:ascii="Times New Roman" w:hAnsi="Times New Roman"/>
          <w:sz w:val="24"/>
          <w:szCs w:val="24"/>
        </w:rPr>
      </w:pPr>
    </w:p>
    <w:p w14:paraId="4B51C9FA" w14:textId="77777777" w:rsidR="00097F5C" w:rsidRPr="00813E1E" w:rsidRDefault="00097F5C" w:rsidP="00097F5C">
      <w:pPr>
        <w:rPr>
          <w:rFonts w:ascii="Times New Roman" w:hAnsi="Times New Roman"/>
          <w:sz w:val="24"/>
          <w:szCs w:val="24"/>
        </w:rPr>
      </w:pPr>
    </w:p>
    <w:p w14:paraId="1BBE4E52" w14:textId="77777777" w:rsidR="00097F5C" w:rsidRPr="00813E1E" w:rsidRDefault="00097F5C" w:rsidP="00097F5C">
      <w:pPr>
        <w:spacing w:before="120" w:after="120"/>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p w14:paraId="6ECF52BD" w14:textId="77777777" w:rsidR="00097F5C" w:rsidRPr="00813E1E" w:rsidRDefault="00097F5C" w:rsidP="00097F5C">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4770"/>
        <w:gridCol w:w="2360"/>
      </w:tblGrid>
      <w:tr w:rsidR="00097F5C" w:rsidRPr="00813E1E" w14:paraId="2C782B86" w14:textId="77777777" w:rsidTr="00BE745A">
        <w:trPr>
          <w:trHeight w:val="620"/>
        </w:trPr>
        <w:tc>
          <w:tcPr>
            <w:tcW w:w="1187" w:type="pct"/>
            <w:tcBorders>
              <w:top w:val="single" w:sz="4" w:space="0" w:color="auto"/>
              <w:left w:val="single" w:sz="4" w:space="0" w:color="auto"/>
              <w:bottom w:val="single" w:sz="4" w:space="0" w:color="auto"/>
              <w:right w:val="single" w:sz="4" w:space="0" w:color="auto"/>
            </w:tcBorders>
          </w:tcPr>
          <w:p w14:paraId="22A60A48" w14:textId="77777777" w:rsidR="00097F5C" w:rsidRPr="00813E1E" w:rsidRDefault="00097F5C" w:rsidP="00097F5C">
            <w:pPr>
              <w:spacing w:after="0"/>
              <w:rPr>
                <w:rFonts w:ascii="Times New Roman" w:hAnsi="Times New Roman"/>
                <w:sz w:val="24"/>
                <w:szCs w:val="24"/>
              </w:rPr>
            </w:pPr>
            <w:r w:rsidRPr="00813E1E">
              <w:rPr>
                <w:rFonts w:ascii="Times New Roman" w:hAnsi="Times New Roman"/>
                <w:b/>
                <w:sz w:val="24"/>
                <w:szCs w:val="24"/>
                <w:lang w:val="en-ZA"/>
              </w:rPr>
              <w:t>Learning Outcome</w:t>
            </w:r>
          </w:p>
        </w:tc>
        <w:tc>
          <w:tcPr>
            <w:tcW w:w="2550" w:type="pct"/>
            <w:tcBorders>
              <w:top w:val="single" w:sz="4" w:space="0" w:color="auto"/>
              <w:left w:val="single" w:sz="4" w:space="0" w:color="auto"/>
              <w:bottom w:val="single" w:sz="4" w:space="0" w:color="auto"/>
              <w:right w:val="single" w:sz="4" w:space="0" w:color="auto"/>
            </w:tcBorders>
          </w:tcPr>
          <w:p w14:paraId="56E53C1B"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Content</w:t>
            </w:r>
          </w:p>
        </w:tc>
        <w:tc>
          <w:tcPr>
            <w:tcW w:w="1262" w:type="pct"/>
            <w:tcBorders>
              <w:top w:val="single" w:sz="4" w:space="0" w:color="auto"/>
              <w:left w:val="single" w:sz="4" w:space="0" w:color="auto"/>
              <w:bottom w:val="single" w:sz="4" w:space="0" w:color="auto"/>
              <w:right w:val="single" w:sz="4" w:space="0" w:color="auto"/>
            </w:tcBorders>
          </w:tcPr>
          <w:p w14:paraId="333FAA61" w14:textId="77777777" w:rsidR="00097F5C" w:rsidRPr="00813E1E" w:rsidRDefault="00097F5C" w:rsidP="00097F5C">
            <w:pPr>
              <w:spacing w:after="0"/>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097F5C" w:rsidRPr="00813E1E" w14:paraId="50C33E06" w14:textId="77777777" w:rsidTr="00BE745A">
        <w:trPr>
          <w:trHeight w:val="260"/>
        </w:trPr>
        <w:tc>
          <w:tcPr>
            <w:tcW w:w="1187" w:type="pct"/>
            <w:tcBorders>
              <w:top w:val="single" w:sz="4" w:space="0" w:color="auto"/>
              <w:left w:val="single" w:sz="4" w:space="0" w:color="auto"/>
              <w:bottom w:val="single" w:sz="4" w:space="0" w:color="auto"/>
              <w:right w:val="single" w:sz="4" w:space="0" w:color="auto"/>
            </w:tcBorders>
          </w:tcPr>
          <w:p w14:paraId="192A76D1" w14:textId="77777777" w:rsidR="00097F5C" w:rsidRPr="00813E1E" w:rsidRDefault="00097F5C" w:rsidP="00097F5C">
            <w:pPr>
              <w:numPr>
                <w:ilvl w:val="0"/>
                <w:numId w:val="272"/>
              </w:numPr>
              <w:rPr>
                <w:rFonts w:ascii="Times New Roman" w:eastAsia="Times New Roman" w:hAnsi="Times New Roman"/>
                <w:sz w:val="24"/>
                <w:szCs w:val="24"/>
              </w:rPr>
            </w:pPr>
            <w:r w:rsidRPr="00813E1E">
              <w:rPr>
                <w:rFonts w:ascii="Times New Roman" w:eastAsia="Times New Roman" w:hAnsi="Times New Roman"/>
                <w:sz w:val="24"/>
                <w:szCs w:val="24"/>
              </w:rPr>
              <w:t xml:space="preserve">Prepare sanitary appliances layout schematic drawing </w:t>
            </w:r>
          </w:p>
        </w:tc>
        <w:tc>
          <w:tcPr>
            <w:tcW w:w="2550" w:type="pct"/>
            <w:tcBorders>
              <w:top w:val="single" w:sz="4" w:space="0" w:color="auto"/>
              <w:left w:val="single" w:sz="4" w:space="0" w:color="auto"/>
              <w:bottom w:val="single" w:sz="4" w:space="0" w:color="auto"/>
              <w:right w:val="single" w:sz="4" w:space="0" w:color="auto"/>
            </w:tcBorders>
          </w:tcPr>
          <w:p w14:paraId="0D1D002D" w14:textId="77777777" w:rsidR="00097F5C" w:rsidRPr="00813E1E" w:rsidRDefault="00097F5C" w:rsidP="00097F5C">
            <w:pPr>
              <w:numPr>
                <w:ilvl w:val="1"/>
                <w:numId w:val="273"/>
              </w:numPr>
              <w:rPr>
                <w:rFonts w:ascii="Times New Roman" w:hAnsi="Times New Roman"/>
                <w:sz w:val="24"/>
                <w:szCs w:val="24"/>
              </w:rPr>
            </w:pPr>
            <w:r w:rsidRPr="00813E1E">
              <w:rPr>
                <w:rFonts w:ascii="Times New Roman" w:eastAsia="Times New Roman" w:hAnsi="Times New Roman"/>
                <w:sz w:val="24"/>
                <w:szCs w:val="24"/>
              </w:rPr>
              <w:t>Personal Protective Equipment</w:t>
            </w:r>
          </w:p>
          <w:p w14:paraId="2C9C866E"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Helmet </w:t>
            </w:r>
          </w:p>
          <w:p w14:paraId="0BDDF9C3"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Gloves </w:t>
            </w:r>
          </w:p>
          <w:p w14:paraId="5DC37279"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Dustcoat /overall </w:t>
            </w:r>
          </w:p>
          <w:p w14:paraId="2E0B747C"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Safety boots </w:t>
            </w:r>
          </w:p>
          <w:p w14:paraId="08807B70"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Face mask</w:t>
            </w:r>
          </w:p>
          <w:p w14:paraId="440C289E"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Safety googles</w:t>
            </w:r>
          </w:p>
          <w:p w14:paraId="217F0054"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Ear muffs</w:t>
            </w:r>
          </w:p>
          <w:p w14:paraId="203C6292" w14:textId="77777777" w:rsidR="00097F5C" w:rsidRPr="00813E1E" w:rsidRDefault="00097F5C" w:rsidP="00097F5C">
            <w:pPr>
              <w:numPr>
                <w:ilvl w:val="1"/>
                <w:numId w:val="273"/>
              </w:numPr>
              <w:rPr>
                <w:rFonts w:ascii="Times New Roman" w:hAnsi="Times New Roman"/>
                <w:sz w:val="24"/>
                <w:szCs w:val="24"/>
              </w:rPr>
            </w:pPr>
            <w:r w:rsidRPr="00813E1E">
              <w:rPr>
                <w:rFonts w:ascii="Times New Roman" w:eastAsia="Times New Roman" w:hAnsi="Times New Roman"/>
                <w:sz w:val="24"/>
                <w:szCs w:val="24"/>
              </w:rPr>
              <w:lastRenderedPageBreak/>
              <w:t>Sanitary appliances working drawings</w:t>
            </w:r>
          </w:p>
          <w:p w14:paraId="479E3C87"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Wash hand basin </w:t>
            </w:r>
          </w:p>
          <w:p w14:paraId="1C84D772"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Water closet </w:t>
            </w:r>
          </w:p>
          <w:p w14:paraId="2F49E012"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Bath tub </w:t>
            </w:r>
          </w:p>
          <w:p w14:paraId="4025DA19"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Urinal </w:t>
            </w:r>
          </w:p>
          <w:p w14:paraId="072CB678"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Bidet </w:t>
            </w:r>
          </w:p>
          <w:p w14:paraId="5960D4B6"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Kitchen sink </w:t>
            </w:r>
          </w:p>
          <w:p w14:paraId="72CD3004"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Jacuzzi </w:t>
            </w:r>
          </w:p>
          <w:p w14:paraId="44B80ADB"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Shower head </w:t>
            </w:r>
          </w:p>
          <w:p w14:paraId="638541B5"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Cisterns</w:t>
            </w:r>
          </w:p>
          <w:p w14:paraId="0A36A7E8"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Instant Showers </w:t>
            </w:r>
          </w:p>
          <w:p w14:paraId="6DD41904" w14:textId="77777777" w:rsidR="00097F5C" w:rsidRPr="00813E1E" w:rsidRDefault="00097F5C" w:rsidP="00097F5C">
            <w:pPr>
              <w:numPr>
                <w:ilvl w:val="2"/>
                <w:numId w:val="273"/>
              </w:numPr>
              <w:spacing w:after="0" w:line="259" w:lineRule="auto"/>
              <w:contextualSpacing/>
              <w:rPr>
                <w:rFonts w:ascii="Times New Roman" w:hAnsi="Times New Roman"/>
                <w:sz w:val="24"/>
                <w:szCs w:val="24"/>
                <w:lang w:val="en-ZW"/>
              </w:rPr>
            </w:pPr>
            <w:r w:rsidRPr="00813E1E">
              <w:rPr>
                <w:rFonts w:ascii="Times New Roman" w:hAnsi="Times New Roman"/>
                <w:sz w:val="24"/>
                <w:szCs w:val="24"/>
                <w:lang w:val="en-ZW"/>
              </w:rPr>
              <w:t xml:space="preserve">Shower tray              </w:t>
            </w:r>
          </w:p>
          <w:p w14:paraId="7CD08EF5" w14:textId="77777777" w:rsidR="00097F5C" w:rsidRPr="00813E1E" w:rsidRDefault="00097F5C" w:rsidP="00097F5C">
            <w:pPr>
              <w:numPr>
                <w:ilvl w:val="1"/>
                <w:numId w:val="273"/>
              </w:numPr>
              <w:rPr>
                <w:rFonts w:ascii="Times New Roman" w:hAnsi="Times New Roman"/>
                <w:sz w:val="24"/>
                <w:szCs w:val="24"/>
              </w:rPr>
            </w:pPr>
            <w:r w:rsidRPr="00813E1E">
              <w:rPr>
                <w:rFonts w:ascii="Times New Roman" w:hAnsi="Times New Roman"/>
                <w:sz w:val="24"/>
                <w:szCs w:val="24"/>
              </w:rPr>
              <w:t>Sanitary appliances drawing instruments</w:t>
            </w:r>
          </w:p>
          <w:p w14:paraId="68094B68" w14:textId="77777777" w:rsidR="00097F5C" w:rsidRPr="00813E1E" w:rsidRDefault="00097F5C" w:rsidP="00097F5C">
            <w:pPr>
              <w:numPr>
                <w:ilvl w:val="2"/>
                <w:numId w:val="273"/>
              </w:numPr>
              <w:spacing w:after="0" w:line="259" w:lineRule="auto"/>
              <w:contextualSpacing/>
              <w:rPr>
                <w:rFonts w:ascii="Times New Roman" w:eastAsia="DengXian" w:hAnsi="Times New Roman"/>
                <w:bCs/>
                <w:sz w:val="24"/>
                <w:szCs w:val="24"/>
                <w:lang w:val="en-ZW"/>
              </w:rPr>
            </w:pPr>
            <w:r w:rsidRPr="00813E1E">
              <w:rPr>
                <w:rFonts w:ascii="Times New Roman" w:eastAsia="DengXian" w:hAnsi="Times New Roman"/>
                <w:bCs/>
                <w:sz w:val="24"/>
                <w:szCs w:val="24"/>
                <w:lang w:val="en-ZW"/>
              </w:rPr>
              <w:t xml:space="preserve">Set squires </w:t>
            </w:r>
          </w:p>
          <w:p w14:paraId="479EBF1B" w14:textId="77777777" w:rsidR="00097F5C" w:rsidRPr="00813E1E" w:rsidRDefault="00097F5C" w:rsidP="00097F5C">
            <w:pPr>
              <w:numPr>
                <w:ilvl w:val="2"/>
                <w:numId w:val="273"/>
              </w:numPr>
              <w:spacing w:after="0" w:line="259" w:lineRule="auto"/>
              <w:contextualSpacing/>
              <w:rPr>
                <w:rFonts w:ascii="Times New Roman" w:eastAsia="DengXian" w:hAnsi="Times New Roman"/>
                <w:bCs/>
                <w:sz w:val="24"/>
                <w:szCs w:val="24"/>
                <w:lang w:val="en-ZW"/>
              </w:rPr>
            </w:pPr>
            <w:r w:rsidRPr="00813E1E">
              <w:rPr>
                <w:rFonts w:ascii="Times New Roman" w:eastAsia="DengXian" w:hAnsi="Times New Roman"/>
                <w:bCs/>
                <w:sz w:val="24"/>
                <w:szCs w:val="24"/>
                <w:lang w:val="en-ZW"/>
              </w:rPr>
              <w:t>T square</w:t>
            </w:r>
          </w:p>
          <w:p w14:paraId="30163EFC" w14:textId="77777777" w:rsidR="00097F5C" w:rsidRPr="00813E1E" w:rsidRDefault="00097F5C" w:rsidP="00097F5C">
            <w:pPr>
              <w:numPr>
                <w:ilvl w:val="2"/>
                <w:numId w:val="273"/>
              </w:numPr>
              <w:spacing w:after="0" w:line="259" w:lineRule="auto"/>
              <w:contextualSpacing/>
              <w:rPr>
                <w:rFonts w:ascii="Times New Roman" w:eastAsia="DengXian" w:hAnsi="Times New Roman"/>
                <w:bCs/>
                <w:sz w:val="24"/>
                <w:szCs w:val="24"/>
                <w:lang w:val="en-ZW"/>
              </w:rPr>
            </w:pPr>
            <w:r w:rsidRPr="00813E1E">
              <w:rPr>
                <w:rFonts w:ascii="Times New Roman" w:eastAsia="DengXian" w:hAnsi="Times New Roman"/>
                <w:bCs/>
                <w:sz w:val="24"/>
                <w:szCs w:val="24"/>
                <w:lang w:val="en-ZW"/>
              </w:rPr>
              <w:t>Protractor</w:t>
            </w:r>
          </w:p>
          <w:p w14:paraId="607B0AA8" w14:textId="77777777" w:rsidR="00097F5C" w:rsidRPr="00813E1E" w:rsidRDefault="00097F5C" w:rsidP="00097F5C">
            <w:pPr>
              <w:numPr>
                <w:ilvl w:val="2"/>
                <w:numId w:val="273"/>
              </w:numPr>
              <w:spacing w:after="0" w:line="259" w:lineRule="auto"/>
              <w:contextualSpacing/>
              <w:rPr>
                <w:rFonts w:ascii="Times New Roman" w:eastAsia="DengXian" w:hAnsi="Times New Roman"/>
                <w:bCs/>
                <w:sz w:val="24"/>
                <w:szCs w:val="24"/>
                <w:lang w:val="en-ZW"/>
              </w:rPr>
            </w:pPr>
            <w:r w:rsidRPr="00813E1E">
              <w:rPr>
                <w:rFonts w:ascii="Times New Roman" w:eastAsia="DengXian" w:hAnsi="Times New Roman"/>
                <w:bCs/>
                <w:sz w:val="24"/>
                <w:szCs w:val="24"/>
                <w:lang w:val="en-ZW"/>
              </w:rPr>
              <w:t>Dividers</w:t>
            </w:r>
          </w:p>
          <w:p w14:paraId="6B54C950" w14:textId="77777777" w:rsidR="00097F5C" w:rsidRPr="00813E1E" w:rsidRDefault="00097F5C" w:rsidP="00097F5C">
            <w:pPr>
              <w:numPr>
                <w:ilvl w:val="2"/>
                <w:numId w:val="273"/>
              </w:numPr>
              <w:spacing w:after="0" w:line="259" w:lineRule="auto"/>
              <w:contextualSpacing/>
              <w:rPr>
                <w:rFonts w:ascii="Times New Roman" w:eastAsia="DengXian" w:hAnsi="Times New Roman"/>
                <w:bCs/>
                <w:sz w:val="24"/>
                <w:szCs w:val="24"/>
                <w:lang w:val="en-ZW"/>
              </w:rPr>
            </w:pPr>
            <w:r w:rsidRPr="00813E1E">
              <w:rPr>
                <w:rFonts w:ascii="Times New Roman" w:eastAsia="DengXian" w:hAnsi="Times New Roman"/>
                <w:bCs/>
                <w:sz w:val="24"/>
                <w:szCs w:val="24"/>
                <w:lang w:val="en-ZW"/>
              </w:rPr>
              <w:t>Compass</w:t>
            </w:r>
          </w:p>
          <w:p w14:paraId="2EBBECB0" w14:textId="77777777" w:rsidR="00097F5C" w:rsidRPr="00813E1E" w:rsidRDefault="00097F5C" w:rsidP="00097F5C">
            <w:pPr>
              <w:numPr>
                <w:ilvl w:val="1"/>
                <w:numId w:val="273"/>
              </w:numPr>
              <w:rPr>
                <w:rFonts w:ascii="Times New Roman" w:hAnsi="Times New Roman"/>
                <w:sz w:val="24"/>
                <w:szCs w:val="24"/>
              </w:rPr>
            </w:pPr>
            <w:r w:rsidRPr="00813E1E">
              <w:rPr>
                <w:rFonts w:ascii="Times New Roman" w:hAnsi="Times New Roman"/>
                <w:sz w:val="24"/>
                <w:szCs w:val="24"/>
              </w:rPr>
              <w:t>Measurements conversion</w:t>
            </w:r>
          </w:p>
          <w:p w14:paraId="7A73E1B1" w14:textId="77777777" w:rsidR="00097F5C" w:rsidRPr="00813E1E" w:rsidRDefault="00097F5C" w:rsidP="00097F5C">
            <w:pPr>
              <w:numPr>
                <w:ilvl w:val="1"/>
                <w:numId w:val="273"/>
              </w:numPr>
              <w:rPr>
                <w:rFonts w:ascii="Times New Roman" w:hAnsi="Times New Roman"/>
                <w:sz w:val="24"/>
                <w:szCs w:val="24"/>
              </w:rPr>
            </w:pPr>
            <w:r w:rsidRPr="00813E1E">
              <w:rPr>
                <w:rFonts w:ascii="Times New Roman" w:hAnsi="Times New Roman"/>
                <w:sz w:val="24"/>
                <w:szCs w:val="24"/>
              </w:rPr>
              <w:t>Symbols</w:t>
            </w:r>
          </w:p>
          <w:p w14:paraId="4AA647A0" w14:textId="77777777" w:rsidR="00097F5C" w:rsidRPr="00813E1E" w:rsidRDefault="00097F5C" w:rsidP="00097F5C">
            <w:pPr>
              <w:numPr>
                <w:ilvl w:val="1"/>
                <w:numId w:val="273"/>
              </w:numPr>
              <w:rPr>
                <w:rFonts w:ascii="Times New Roman" w:hAnsi="Times New Roman"/>
                <w:sz w:val="24"/>
                <w:szCs w:val="24"/>
              </w:rPr>
            </w:pPr>
            <w:r w:rsidRPr="00813E1E">
              <w:rPr>
                <w:rFonts w:ascii="Times New Roman" w:hAnsi="Times New Roman"/>
                <w:sz w:val="24"/>
                <w:szCs w:val="24"/>
              </w:rPr>
              <w:t xml:space="preserve">Installation layout sketching </w:t>
            </w:r>
          </w:p>
          <w:p w14:paraId="68169692" w14:textId="77777777" w:rsidR="00097F5C" w:rsidRPr="00813E1E" w:rsidRDefault="00097F5C" w:rsidP="00097F5C">
            <w:pPr>
              <w:ind w:left="720"/>
              <w:rPr>
                <w:rFonts w:ascii="Times New Roman" w:hAnsi="Times New Roman"/>
                <w:sz w:val="24"/>
                <w:szCs w:val="24"/>
              </w:rPr>
            </w:pPr>
          </w:p>
        </w:tc>
        <w:tc>
          <w:tcPr>
            <w:tcW w:w="1262" w:type="pct"/>
            <w:tcBorders>
              <w:top w:val="single" w:sz="4" w:space="0" w:color="auto"/>
              <w:left w:val="single" w:sz="4" w:space="0" w:color="auto"/>
              <w:bottom w:val="single" w:sz="4" w:space="0" w:color="auto"/>
              <w:right w:val="single" w:sz="4" w:space="0" w:color="auto"/>
            </w:tcBorders>
          </w:tcPr>
          <w:p w14:paraId="459B49E3" w14:textId="77777777" w:rsidR="00097F5C" w:rsidRPr="00813E1E" w:rsidRDefault="00097F5C" w:rsidP="00097F5C">
            <w:pPr>
              <w:numPr>
                <w:ilvl w:val="0"/>
                <w:numId w:val="215"/>
              </w:numPr>
              <w:spacing w:after="0"/>
              <w:rPr>
                <w:rFonts w:ascii="Times New Roman" w:hAnsi="Times New Roman"/>
                <w:sz w:val="24"/>
                <w:szCs w:val="24"/>
              </w:rPr>
            </w:pPr>
            <w:r w:rsidRPr="00813E1E">
              <w:rPr>
                <w:rFonts w:ascii="Times New Roman" w:hAnsi="Times New Roman"/>
                <w:sz w:val="24"/>
                <w:szCs w:val="24"/>
              </w:rPr>
              <w:lastRenderedPageBreak/>
              <w:t>oral questions</w:t>
            </w:r>
          </w:p>
          <w:p w14:paraId="716E640D"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Third party reports</w:t>
            </w:r>
          </w:p>
          <w:p w14:paraId="330137B7" w14:textId="77777777" w:rsidR="00097F5C" w:rsidRPr="00813E1E" w:rsidRDefault="00097F5C" w:rsidP="00097F5C">
            <w:pPr>
              <w:numPr>
                <w:ilvl w:val="0"/>
                <w:numId w:val="215"/>
              </w:numPr>
              <w:spacing w:after="0"/>
              <w:rPr>
                <w:rFonts w:ascii="Times New Roman" w:hAnsi="Times New Roman"/>
                <w:sz w:val="24"/>
                <w:szCs w:val="24"/>
                <w:lang w:val="en-ZA"/>
              </w:rPr>
            </w:pPr>
            <w:r w:rsidRPr="00813E1E">
              <w:rPr>
                <w:rFonts w:ascii="Times New Roman" w:hAnsi="Times New Roman"/>
                <w:sz w:val="24"/>
                <w:szCs w:val="24"/>
              </w:rPr>
              <w:t xml:space="preserve">Written texts </w:t>
            </w:r>
          </w:p>
        </w:tc>
      </w:tr>
      <w:tr w:rsidR="00097F5C" w:rsidRPr="00813E1E" w14:paraId="64EA6DDF" w14:textId="77777777" w:rsidTr="00BE745A">
        <w:trPr>
          <w:trHeight w:val="1178"/>
        </w:trPr>
        <w:tc>
          <w:tcPr>
            <w:tcW w:w="1187" w:type="pct"/>
            <w:tcBorders>
              <w:top w:val="single" w:sz="4" w:space="0" w:color="auto"/>
              <w:left w:val="single" w:sz="4" w:space="0" w:color="auto"/>
              <w:bottom w:val="single" w:sz="4" w:space="0" w:color="auto"/>
              <w:right w:val="single" w:sz="4" w:space="0" w:color="auto"/>
            </w:tcBorders>
          </w:tcPr>
          <w:p w14:paraId="6D2F3E26" w14:textId="77777777" w:rsidR="00097F5C" w:rsidRPr="00813E1E" w:rsidRDefault="00097F5C" w:rsidP="00097F5C">
            <w:pPr>
              <w:numPr>
                <w:ilvl w:val="0"/>
                <w:numId w:val="272"/>
              </w:numPr>
              <w:rPr>
                <w:rFonts w:ascii="Times New Roman" w:eastAsia="Times New Roman" w:hAnsi="Times New Roman"/>
                <w:sz w:val="24"/>
                <w:szCs w:val="24"/>
              </w:rPr>
            </w:pPr>
            <w:r w:rsidRPr="00813E1E">
              <w:rPr>
                <w:rFonts w:ascii="Times New Roman" w:eastAsia="Times New Roman" w:hAnsi="Times New Roman"/>
                <w:sz w:val="24"/>
                <w:szCs w:val="24"/>
              </w:rPr>
              <w:t xml:space="preserve">Cost sanitary appliances </w:t>
            </w:r>
          </w:p>
        </w:tc>
        <w:tc>
          <w:tcPr>
            <w:tcW w:w="2550" w:type="pct"/>
            <w:tcBorders>
              <w:top w:val="single" w:sz="4" w:space="0" w:color="auto"/>
              <w:left w:val="single" w:sz="4" w:space="0" w:color="auto"/>
              <w:bottom w:val="single" w:sz="4" w:space="0" w:color="auto"/>
              <w:right w:val="single" w:sz="4" w:space="0" w:color="auto"/>
            </w:tcBorders>
          </w:tcPr>
          <w:p w14:paraId="48702D11" w14:textId="77777777" w:rsidR="00097F5C" w:rsidRPr="00813E1E" w:rsidRDefault="00097F5C" w:rsidP="00097F5C">
            <w:pPr>
              <w:numPr>
                <w:ilvl w:val="1"/>
                <w:numId w:val="274"/>
              </w:numPr>
              <w:ind w:left="445"/>
              <w:rPr>
                <w:rFonts w:ascii="Times New Roman" w:hAnsi="Times New Roman"/>
                <w:sz w:val="24"/>
                <w:szCs w:val="24"/>
              </w:rPr>
            </w:pPr>
            <w:r w:rsidRPr="00813E1E">
              <w:rPr>
                <w:rFonts w:ascii="Times New Roman" w:eastAsia="Times New Roman" w:hAnsi="Times New Roman"/>
                <w:bCs/>
                <w:iCs/>
                <w:sz w:val="24"/>
                <w:szCs w:val="24"/>
              </w:rPr>
              <w:t>Materials and supplies</w:t>
            </w:r>
          </w:p>
          <w:p w14:paraId="127DC95C" w14:textId="77777777" w:rsidR="00097F5C" w:rsidRPr="00813E1E" w:rsidRDefault="00097F5C" w:rsidP="00097F5C">
            <w:pPr>
              <w:numPr>
                <w:ilvl w:val="2"/>
                <w:numId w:val="274"/>
              </w:numPr>
              <w:ind w:left="1291"/>
              <w:rPr>
                <w:rFonts w:ascii="Times New Roman" w:eastAsia="Times New Roman" w:hAnsi="Times New Roman"/>
                <w:bCs/>
                <w:iCs/>
                <w:sz w:val="24"/>
                <w:szCs w:val="24"/>
              </w:rPr>
            </w:pPr>
            <w:r w:rsidRPr="00813E1E">
              <w:rPr>
                <w:rFonts w:ascii="Times New Roman" w:eastAsia="Times New Roman" w:hAnsi="Times New Roman"/>
                <w:bCs/>
                <w:iCs/>
                <w:sz w:val="24"/>
                <w:szCs w:val="24"/>
              </w:rPr>
              <w:t xml:space="preserve">Screws </w:t>
            </w:r>
          </w:p>
          <w:p w14:paraId="7EA27C46" w14:textId="77777777" w:rsidR="00097F5C" w:rsidRPr="00813E1E" w:rsidRDefault="00097F5C" w:rsidP="00097F5C">
            <w:pPr>
              <w:numPr>
                <w:ilvl w:val="2"/>
                <w:numId w:val="274"/>
              </w:numPr>
              <w:ind w:left="1291"/>
              <w:rPr>
                <w:rFonts w:ascii="Times New Roman" w:eastAsia="Times New Roman" w:hAnsi="Times New Roman"/>
                <w:bCs/>
                <w:iCs/>
                <w:sz w:val="24"/>
                <w:szCs w:val="24"/>
              </w:rPr>
            </w:pPr>
            <w:r w:rsidRPr="00813E1E">
              <w:rPr>
                <w:rFonts w:ascii="Times New Roman" w:eastAsia="Times New Roman" w:hAnsi="Times New Roman"/>
                <w:bCs/>
                <w:iCs/>
                <w:sz w:val="24"/>
                <w:szCs w:val="24"/>
              </w:rPr>
              <w:t>dowels</w:t>
            </w:r>
          </w:p>
          <w:p w14:paraId="3A868FED" w14:textId="77777777" w:rsidR="00097F5C" w:rsidRPr="00813E1E" w:rsidRDefault="00097F5C" w:rsidP="00097F5C">
            <w:pPr>
              <w:numPr>
                <w:ilvl w:val="2"/>
                <w:numId w:val="274"/>
              </w:numPr>
              <w:ind w:left="1291"/>
              <w:rPr>
                <w:rFonts w:ascii="Times New Roman" w:eastAsia="Times New Roman" w:hAnsi="Times New Roman"/>
                <w:bCs/>
                <w:iCs/>
                <w:sz w:val="24"/>
                <w:szCs w:val="24"/>
              </w:rPr>
            </w:pPr>
            <w:r w:rsidRPr="00813E1E">
              <w:rPr>
                <w:rFonts w:ascii="Times New Roman" w:eastAsia="Times New Roman" w:hAnsi="Times New Roman"/>
                <w:bCs/>
                <w:iCs/>
                <w:sz w:val="24"/>
                <w:szCs w:val="24"/>
              </w:rPr>
              <w:t xml:space="preserve">Cement </w:t>
            </w:r>
          </w:p>
          <w:p w14:paraId="574C52BC" w14:textId="77777777" w:rsidR="00097F5C" w:rsidRPr="00813E1E" w:rsidRDefault="00097F5C" w:rsidP="00097F5C">
            <w:pPr>
              <w:numPr>
                <w:ilvl w:val="2"/>
                <w:numId w:val="274"/>
              </w:numPr>
              <w:ind w:left="1291"/>
              <w:rPr>
                <w:rFonts w:ascii="Times New Roman" w:eastAsia="Times New Roman" w:hAnsi="Times New Roman"/>
                <w:bCs/>
                <w:iCs/>
                <w:sz w:val="24"/>
                <w:szCs w:val="24"/>
              </w:rPr>
            </w:pPr>
            <w:r w:rsidRPr="00813E1E">
              <w:rPr>
                <w:rFonts w:ascii="Times New Roman" w:eastAsia="Times New Roman" w:hAnsi="Times New Roman"/>
                <w:bCs/>
                <w:iCs/>
                <w:sz w:val="24"/>
                <w:szCs w:val="24"/>
              </w:rPr>
              <w:t xml:space="preserve">Sand </w:t>
            </w:r>
          </w:p>
          <w:p w14:paraId="260ED5C2" w14:textId="77777777" w:rsidR="00097F5C" w:rsidRPr="00813E1E" w:rsidRDefault="00097F5C" w:rsidP="00097F5C">
            <w:pPr>
              <w:numPr>
                <w:ilvl w:val="2"/>
                <w:numId w:val="274"/>
              </w:numPr>
              <w:ind w:left="1291"/>
              <w:rPr>
                <w:rFonts w:ascii="Times New Roman" w:eastAsia="Times New Roman" w:hAnsi="Times New Roman"/>
                <w:bCs/>
                <w:iCs/>
                <w:sz w:val="24"/>
                <w:szCs w:val="24"/>
              </w:rPr>
            </w:pPr>
            <w:r w:rsidRPr="00813E1E">
              <w:rPr>
                <w:rFonts w:ascii="Times New Roman" w:hAnsi="Times New Roman"/>
                <w:sz w:val="24"/>
                <w:szCs w:val="24"/>
              </w:rPr>
              <w:t xml:space="preserve">Pipes </w:t>
            </w:r>
          </w:p>
          <w:p w14:paraId="222B36B0" w14:textId="77777777" w:rsidR="00097F5C" w:rsidRPr="00813E1E" w:rsidRDefault="00097F5C" w:rsidP="00097F5C">
            <w:pPr>
              <w:numPr>
                <w:ilvl w:val="2"/>
                <w:numId w:val="274"/>
              </w:numPr>
              <w:ind w:left="1291"/>
              <w:rPr>
                <w:rFonts w:ascii="Times New Roman" w:eastAsia="Times New Roman" w:hAnsi="Times New Roman"/>
                <w:bCs/>
                <w:iCs/>
                <w:sz w:val="24"/>
                <w:szCs w:val="24"/>
              </w:rPr>
            </w:pPr>
            <w:r w:rsidRPr="00813E1E">
              <w:rPr>
                <w:rFonts w:ascii="Times New Roman" w:eastAsia="Times New Roman" w:hAnsi="Times New Roman"/>
                <w:bCs/>
                <w:iCs/>
                <w:sz w:val="24"/>
                <w:szCs w:val="24"/>
              </w:rPr>
              <w:t xml:space="preserve">Traps </w:t>
            </w:r>
          </w:p>
          <w:p w14:paraId="6EDDD527" w14:textId="77777777" w:rsidR="00097F5C" w:rsidRPr="00813E1E" w:rsidRDefault="00097F5C" w:rsidP="00097F5C">
            <w:pPr>
              <w:numPr>
                <w:ilvl w:val="2"/>
                <w:numId w:val="274"/>
              </w:numPr>
              <w:ind w:left="1291"/>
              <w:rPr>
                <w:rFonts w:ascii="Times New Roman" w:hAnsi="Times New Roman"/>
                <w:sz w:val="24"/>
                <w:szCs w:val="24"/>
              </w:rPr>
            </w:pPr>
            <w:r w:rsidRPr="00813E1E">
              <w:rPr>
                <w:rFonts w:ascii="Times New Roman" w:hAnsi="Times New Roman"/>
                <w:sz w:val="24"/>
                <w:szCs w:val="24"/>
              </w:rPr>
              <w:t>PTFE tape</w:t>
            </w:r>
          </w:p>
          <w:p w14:paraId="4F47237E" w14:textId="77777777" w:rsidR="00097F5C" w:rsidRPr="00813E1E" w:rsidRDefault="00097F5C" w:rsidP="00097F5C">
            <w:pPr>
              <w:numPr>
                <w:ilvl w:val="2"/>
                <w:numId w:val="274"/>
              </w:numPr>
              <w:ind w:left="1291"/>
              <w:rPr>
                <w:rFonts w:ascii="Times New Roman" w:hAnsi="Times New Roman"/>
                <w:sz w:val="24"/>
                <w:szCs w:val="24"/>
              </w:rPr>
            </w:pPr>
            <w:r w:rsidRPr="00813E1E">
              <w:rPr>
                <w:rFonts w:ascii="Times New Roman" w:hAnsi="Times New Roman"/>
                <w:sz w:val="24"/>
                <w:szCs w:val="24"/>
              </w:rPr>
              <w:t>Hemp</w:t>
            </w:r>
          </w:p>
          <w:p w14:paraId="77296905" w14:textId="77777777" w:rsidR="00097F5C" w:rsidRPr="00813E1E" w:rsidRDefault="00097F5C" w:rsidP="00097F5C">
            <w:pPr>
              <w:numPr>
                <w:ilvl w:val="2"/>
                <w:numId w:val="274"/>
              </w:numPr>
              <w:ind w:left="1291"/>
              <w:rPr>
                <w:rFonts w:ascii="Times New Roman" w:hAnsi="Times New Roman"/>
                <w:sz w:val="24"/>
                <w:szCs w:val="24"/>
              </w:rPr>
            </w:pPr>
            <w:r w:rsidRPr="00813E1E">
              <w:rPr>
                <w:rFonts w:ascii="Times New Roman" w:hAnsi="Times New Roman"/>
                <w:sz w:val="24"/>
                <w:szCs w:val="24"/>
              </w:rPr>
              <w:lastRenderedPageBreak/>
              <w:t>Jointing paste</w:t>
            </w:r>
          </w:p>
          <w:p w14:paraId="0AAED344" w14:textId="77777777" w:rsidR="00097F5C" w:rsidRPr="00813E1E" w:rsidRDefault="00097F5C" w:rsidP="00097F5C">
            <w:pPr>
              <w:numPr>
                <w:ilvl w:val="2"/>
                <w:numId w:val="274"/>
              </w:numPr>
              <w:ind w:left="1291"/>
              <w:rPr>
                <w:rFonts w:ascii="Times New Roman" w:eastAsia="Times New Roman" w:hAnsi="Times New Roman"/>
                <w:bCs/>
                <w:iCs/>
                <w:sz w:val="24"/>
                <w:szCs w:val="24"/>
              </w:rPr>
            </w:pPr>
            <w:r w:rsidRPr="00813E1E">
              <w:rPr>
                <w:rFonts w:ascii="Times New Roman" w:eastAsia="Times New Roman" w:hAnsi="Times New Roman"/>
                <w:bCs/>
                <w:iCs/>
                <w:sz w:val="24"/>
                <w:szCs w:val="24"/>
              </w:rPr>
              <w:t>Fittings</w:t>
            </w:r>
          </w:p>
          <w:p w14:paraId="6FEB8149" w14:textId="77777777" w:rsidR="00097F5C" w:rsidRPr="00813E1E" w:rsidRDefault="00097F5C" w:rsidP="00097F5C">
            <w:pPr>
              <w:numPr>
                <w:ilvl w:val="1"/>
                <w:numId w:val="274"/>
              </w:numPr>
              <w:ind w:left="445"/>
              <w:rPr>
                <w:rFonts w:ascii="Times New Roman" w:hAnsi="Times New Roman"/>
                <w:sz w:val="24"/>
                <w:szCs w:val="24"/>
              </w:rPr>
            </w:pPr>
            <w:r w:rsidRPr="00813E1E">
              <w:rPr>
                <w:rFonts w:ascii="Times New Roman" w:eastAsia="Times New Roman" w:hAnsi="Times New Roman"/>
                <w:sz w:val="24"/>
                <w:szCs w:val="24"/>
              </w:rPr>
              <w:t>Material schedule</w:t>
            </w:r>
          </w:p>
          <w:p w14:paraId="38CBC674" w14:textId="77777777" w:rsidR="00097F5C" w:rsidRPr="00813E1E" w:rsidRDefault="00097F5C" w:rsidP="00097F5C">
            <w:pPr>
              <w:numPr>
                <w:ilvl w:val="1"/>
                <w:numId w:val="274"/>
              </w:numPr>
              <w:ind w:left="445"/>
              <w:rPr>
                <w:rFonts w:ascii="Times New Roman" w:eastAsia="Times New Roman" w:hAnsi="Times New Roman"/>
                <w:sz w:val="24"/>
                <w:szCs w:val="24"/>
              </w:rPr>
            </w:pPr>
            <w:r w:rsidRPr="00813E1E">
              <w:rPr>
                <w:rFonts w:ascii="Times New Roman" w:eastAsia="Times New Roman" w:hAnsi="Times New Roman"/>
                <w:sz w:val="24"/>
                <w:szCs w:val="24"/>
              </w:rPr>
              <w:t>Materials quantification</w:t>
            </w:r>
          </w:p>
          <w:p w14:paraId="7C893092" w14:textId="77777777" w:rsidR="00097F5C" w:rsidRPr="00813E1E" w:rsidRDefault="00097F5C" w:rsidP="00097F5C">
            <w:pPr>
              <w:numPr>
                <w:ilvl w:val="1"/>
                <w:numId w:val="274"/>
              </w:numPr>
              <w:ind w:left="445"/>
              <w:rPr>
                <w:rFonts w:ascii="Times New Roman" w:hAnsi="Times New Roman"/>
                <w:sz w:val="24"/>
                <w:szCs w:val="24"/>
              </w:rPr>
            </w:pPr>
            <w:r w:rsidRPr="00813E1E">
              <w:rPr>
                <w:rFonts w:ascii="Times New Roman" w:eastAsia="Times New Roman" w:hAnsi="Times New Roman"/>
                <w:sz w:val="24"/>
                <w:szCs w:val="24"/>
              </w:rPr>
              <w:t>Cost estimation</w:t>
            </w:r>
          </w:p>
        </w:tc>
        <w:tc>
          <w:tcPr>
            <w:tcW w:w="1262" w:type="pct"/>
            <w:tcBorders>
              <w:top w:val="single" w:sz="4" w:space="0" w:color="auto"/>
              <w:left w:val="single" w:sz="4" w:space="0" w:color="auto"/>
              <w:bottom w:val="single" w:sz="4" w:space="0" w:color="auto"/>
              <w:right w:val="single" w:sz="4" w:space="0" w:color="auto"/>
            </w:tcBorders>
          </w:tcPr>
          <w:p w14:paraId="3619487A" w14:textId="77777777" w:rsidR="00097F5C" w:rsidRPr="00813E1E" w:rsidRDefault="00097F5C" w:rsidP="00097F5C">
            <w:pPr>
              <w:numPr>
                <w:ilvl w:val="0"/>
                <w:numId w:val="215"/>
              </w:numPr>
              <w:spacing w:after="0"/>
              <w:ind w:left="410"/>
              <w:rPr>
                <w:rFonts w:ascii="Times New Roman" w:hAnsi="Times New Roman"/>
                <w:sz w:val="24"/>
                <w:szCs w:val="24"/>
                <w:lang w:val="en-ZA"/>
              </w:rPr>
            </w:pPr>
            <w:r w:rsidRPr="00813E1E">
              <w:rPr>
                <w:rFonts w:ascii="Times New Roman" w:hAnsi="Times New Roman"/>
                <w:sz w:val="24"/>
                <w:szCs w:val="24"/>
                <w:lang w:val="en-ZA"/>
              </w:rPr>
              <w:lastRenderedPageBreak/>
              <w:t>Written</w:t>
            </w:r>
          </w:p>
          <w:p w14:paraId="02FE387B" w14:textId="77777777" w:rsidR="00097F5C" w:rsidRPr="00813E1E" w:rsidRDefault="00097F5C" w:rsidP="00097F5C">
            <w:pPr>
              <w:numPr>
                <w:ilvl w:val="0"/>
                <w:numId w:val="215"/>
              </w:numPr>
              <w:spacing w:after="0"/>
              <w:ind w:left="410"/>
              <w:rPr>
                <w:rFonts w:ascii="Times New Roman" w:hAnsi="Times New Roman"/>
                <w:sz w:val="24"/>
                <w:szCs w:val="24"/>
                <w:lang w:val="en-ZA"/>
              </w:rPr>
            </w:pPr>
            <w:r w:rsidRPr="00813E1E">
              <w:rPr>
                <w:rFonts w:ascii="Times New Roman" w:hAnsi="Times New Roman"/>
                <w:sz w:val="24"/>
                <w:szCs w:val="24"/>
              </w:rPr>
              <w:t>Observation</w:t>
            </w:r>
          </w:p>
          <w:p w14:paraId="6DC97716" w14:textId="77777777" w:rsidR="00097F5C" w:rsidRPr="00813E1E" w:rsidRDefault="00097F5C" w:rsidP="00097F5C">
            <w:pPr>
              <w:numPr>
                <w:ilvl w:val="0"/>
                <w:numId w:val="215"/>
              </w:numPr>
              <w:spacing w:after="0"/>
              <w:ind w:left="410"/>
              <w:rPr>
                <w:rFonts w:ascii="Times New Roman" w:hAnsi="Times New Roman"/>
                <w:sz w:val="24"/>
                <w:szCs w:val="24"/>
                <w:lang w:val="en-ZA"/>
              </w:rPr>
            </w:pPr>
            <w:r w:rsidRPr="00813E1E">
              <w:rPr>
                <w:rFonts w:ascii="Times New Roman" w:hAnsi="Times New Roman"/>
                <w:sz w:val="24"/>
                <w:szCs w:val="24"/>
                <w:lang w:val="en-ZA"/>
              </w:rPr>
              <w:t>Practical tests</w:t>
            </w:r>
          </w:p>
        </w:tc>
      </w:tr>
      <w:tr w:rsidR="00097F5C" w:rsidRPr="00813E1E" w14:paraId="4D266691" w14:textId="77777777" w:rsidTr="00BE745A">
        <w:trPr>
          <w:trHeight w:val="755"/>
        </w:trPr>
        <w:tc>
          <w:tcPr>
            <w:tcW w:w="1187" w:type="pct"/>
            <w:tcBorders>
              <w:top w:val="single" w:sz="4" w:space="0" w:color="auto"/>
              <w:left w:val="single" w:sz="4" w:space="0" w:color="auto"/>
              <w:bottom w:val="single" w:sz="4" w:space="0" w:color="auto"/>
              <w:right w:val="single" w:sz="4" w:space="0" w:color="auto"/>
            </w:tcBorders>
          </w:tcPr>
          <w:p w14:paraId="1085DD8E" w14:textId="77777777" w:rsidR="00097F5C" w:rsidRPr="00813E1E" w:rsidRDefault="00097F5C" w:rsidP="00097F5C">
            <w:pPr>
              <w:numPr>
                <w:ilvl w:val="0"/>
                <w:numId w:val="272"/>
              </w:numPr>
              <w:rPr>
                <w:rFonts w:ascii="Times New Roman" w:eastAsia="Times New Roman" w:hAnsi="Times New Roman"/>
                <w:sz w:val="24"/>
                <w:szCs w:val="24"/>
              </w:rPr>
            </w:pPr>
            <w:r w:rsidRPr="00813E1E">
              <w:rPr>
                <w:rFonts w:ascii="Times New Roman" w:eastAsia="Times New Roman" w:hAnsi="Times New Roman"/>
                <w:sz w:val="24"/>
                <w:szCs w:val="24"/>
              </w:rPr>
              <w:t>Fix sanitary appliances.</w:t>
            </w:r>
          </w:p>
        </w:tc>
        <w:tc>
          <w:tcPr>
            <w:tcW w:w="2550" w:type="pct"/>
            <w:tcBorders>
              <w:top w:val="single" w:sz="4" w:space="0" w:color="auto"/>
              <w:left w:val="single" w:sz="4" w:space="0" w:color="auto"/>
              <w:bottom w:val="single" w:sz="4" w:space="0" w:color="auto"/>
              <w:right w:val="single" w:sz="4" w:space="0" w:color="auto"/>
            </w:tcBorders>
          </w:tcPr>
          <w:p w14:paraId="7A914662" w14:textId="77777777" w:rsidR="00097F5C" w:rsidRPr="00813E1E" w:rsidRDefault="00097F5C" w:rsidP="00097F5C">
            <w:pPr>
              <w:numPr>
                <w:ilvl w:val="1"/>
                <w:numId w:val="275"/>
              </w:numPr>
              <w:tabs>
                <w:tab w:val="left" w:pos="445"/>
              </w:tabs>
              <w:spacing w:after="0"/>
              <w:ind w:left="161" w:hanging="77"/>
              <w:rPr>
                <w:rFonts w:ascii="Times New Roman" w:hAnsi="Times New Roman"/>
                <w:sz w:val="24"/>
                <w:szCs w:val="24"/>
              </w:rPr>
            </w:pPr>
            <w:r w:rsidRPr="00813E1E">
              <w:rPr>
                <w:rFonts w:ascii="Times New Roman" w:eastAsia="Times New Roman" w:hAnsi="Times New Roman"/>
                <w:sz w:val="24"/>
                <w:szCs w:val="24"/>
              </w:rPr>
              <w:t xml:space="preserve">Personal Protective Equipment </w:t>
            </w:r>
          </w:p>
          <w:p w14:paraId="3246077A" w14:textId="77777777" w:rsidR="00097F5C" w:rsidRPr="00813E1E" w:rsidRDefault="00097F5C" w:rsidP="00097F5C">
            <w:pPr>
              <w:numPr>
                <w:ilvl w:val="1"/>
                <w:numId w:val="275"/>
              </w:numPr>
              <w:tabs>
                <w:tab w:val="left" w:pos="445"/>
              </w:tabs>
              <w:spacing w:after="0"/>
              <w:ind w:left="161" w:hanging="77"/>
              <w:rPr>
                <w:rFonts w:ascii="Times New Roman" w:hAnsi="Times New Roman"/>
                <w:sz w:val="24"/>
                <w:szCs w:val="24"/>
              </w:rPr>
            </w:pPr>
            <w:r w:rsidRPr="00813E1E">
              <w:rPr>
                <w:rFonts w:ascii="Times New Roman" w:eastAsia="Times New Roman" w:hAnsi="Times New Roman"/>
                <w:sz w:val="24"/>
                <w:szCs w:val="24"/>
              </w:rPr>
              <w:t>Tools and equipment</w:t>
            </w:r>
          </w:p>
          <w:p w14:paraId="4399A01F"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 xml:space="preserve">Pipe wrench </w:t>
            </w:r>
          </w:p>
          <w:p w14:paraId="77A0A611"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 xml:space="preserve">Hacksaw </w:t>
            </w:r>
          </w:p>
          <w:p w14:paraId="690FCE16"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Bench Vice</w:t>
            </w:r>
          </w:p>
          <w:p w14:paraId="1E622232"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 xml:space="preserve">Files </w:t>
            </w:r>
          </w:p>
          <w:p w14:paraId="35C6A9D6"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 xml:space="preserve">Screwdrivers </w:t>
            </w:r>
          </w:p>
          <w:p w14:paraId="216E5022"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Portable drilling machine</w:t>
            </w:r>
          </w:p>
          <w:p w14:paraId="2004F694"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 xml:space="preserve">hammer </w:t>
            </w:r>
          </w:p>
          <w:p w14:paraId="79745784"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 xml:space="preserve">Mason chisel </w:t>
            </w:r>
          </w:p>
          <w:p w14:paraId="7F4E554A"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Basin spanner</w:t>
            </w:r>
          </w:p>
          <w:p w14:paraId="7B2AFF46"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Adjustable spanner</w:t>
            </w:r>
          </w:p>
          <w:p w14:paraId="3B902953"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Spirit level</w:t>
            </w:r>
          </w:p>
          <w:p w14:paraId="248E2999"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Tape measure</w:t>
            </w:r>
          </w:p>
          <w:p w14:paraId="7CDEA141"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Silicon gun</w:t>
            </w:r>
          </w:p>
          <w:p w14:paraId="03DD302E"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Heat gun</w:t>
            </w:r>
          </w:p>
          <w:p w14:paraId="578E0809" w14:textId="77777777" w:rsidR="00097F5C" w:rsidRPr="00813E1E" w:rsidRDefault="00097F5C" w:rsidP="00097F5C">
            <w:pPr>
              <w:numPr>
                <w:ilvl w:val="2"/>
                <w:numId w:val="275"/>
              </w:numPr>
              <w:spacing w:after="0"/>
              <w:ind w:left="1295"/>
              <w:rPr>
                <w:rFonts w:ascii="Times New Roman" w:eastAsia="Times New Roman" w:hAnsi="Times New Roman"/>
                <w:sz w:val="24"/>
                <w:szCs w:val="24"/>
              </w:rPr>
            </w:pPr>
            <w:r w:rsidRPr="00813E1E">
              <w:rPr>
                <w:rFonts w:ascii="Times New Roman" w:eastAsia="Times New Roman" w:hAnsi="Times New Roman"/>
                <w:sz w:val="24"/>
                <w:szCs w:val="24"/>
              </w:rPr>
              <w:t xml:space="preserve">Trowel </w:t>
            </w:r>
          </w:p>
          <w:p w14:paraId="7ED72B5D" w14:textId="77777777" w:rsidR="00097F5C" w:rsidRPr="00813E1E" w:rsidRDefault="00097F5C" w:rsidP="00097F5C">
            <w:pPr>
              <w:numPr>
                <w:ilvl w:val="1"/>
                <w:numId w:val="275"/>
              </w:numPr>
              <w:tabs>
                <w:tab w:val="left" w:pos="445"/>
              </w:tabs>
              <w:spacing w:after="0"/>
              <w:ind w:left="161" w:hanging="77"/>
              <w:rPr>
                <w:rFonts w:ascii="Times New Roman" w:eastAsia="Times New Roman" w:hAnsi="Times New Roman"/>
                <w:sz w:val="24"/>
                <w:szCs w:val="24"/>
              </w:rPr>
            </w:pPr>
            <w:r w:rsidRPr="00813E1E">
              <w:rPr>
                <w:rFonts w:ascii="Times New Roman" w:eastAsia="Times New Roman" w:hAnsi="Times New Roman"/>
                <w:sz w:val="24"/>
                <w:szCs w:val="24"/>
              </w:rPr>
              <w:t>Materials and supplies</w:t>
            </w:r>
          </w:p>
          <w:p w14:paraId="1FA796C8" w14:textId="77777777" w:rsidR="00097F5C" w:rsidRPr="00813E1E" w:rsidRDefault="00097F5C" w:rsidP="00097F5C">
            <w:pPr>
              <w:numPr>
                <w:ilvl w:val="1"/>
                <w:numId w:val="275"/>
              </w:numPr>
              <w:tabs>
                <w:tab w:val="left" w:pos="445"/>
              </w:tabs>
              <w:spacing w:after="0"/>
              <w:ind w:left="161" w:hanging="77"/>
              <w:rPr>
                <w:rFonts w:ascii="Times New Roman" w:eastAsia="Times New Roman" w:hAnsi="Times New Roman"/>
                <w:sz w:val="24"/>
                <w:szCs w:val="24"/>
              </w:rPr>
            </w:pPr>
            <w:r w:rsidRPr="00813E1E">
              <w:rPr>
                <w:rFonts w:ascii="Times New Roman" w:eastAsia="Times New Roman" w:hAnsi="Times New Roman"/>
                <w:sz w:val="24"/>
                <w:szCs w:val="24"/>
              </w:rPr>
              <w:t xml:space="preserve">Handling Sanitary appliances </w:t>
            </w:r>
          </w:p>
          <w:p w14:paraId="7B504434" w14:textId="77777777" w:rsidR="00097F5C" w:rsidRPr="00813E1E" w:rsidRDefault="00097F5C" w:rsidP="00097F5C">
            <w:pPr>
              <w:numPr>
                <w:ilvl w:val="1"/>
                <w:numId w:val="275"/>
              </w:numPr>
              <w:tabs>
                <w:tab w:val="left" w:pos="445"/>
              </w:tabs>
              <w:spacing w:after="0"/>
              <w:ind w:left="161" w:hanging="77"/>
              <w:rPr>
                <w:rFonts w:ascii="Times New Roman" w:eastAsia="Times New Roman" w:hAnsi="Times New Roman"/>
                <w:sz w:val="24"/>
                <w:szCs w:val="24"/>
              </w:rPr>
            </w:pPr>
            <w:r w:rsidRPr="00813E1E">
              <w:rPr>
                <w:rFonts w:ascii="Times New Roman" w:eastAsia="Times New Roman" w:hAnsi="Times New Roman"/>
                <w:sz w:val="24"/>
                <w:szCs w:val="24"/>
              </w:rPr>
              <w:t>Fixing sanitary appliances</w:t>
            </w:r>
          </w:p>
          <w:p w14:paraId="51557F04" w14:textId="77777777" w:rsidR="00097F5C" w:rsidRPr="00813E1E" w:rsidRDefault="00097F5C" w:rsidP="00097F5C">
            <w:pPr>
              <w:numPr>
                <w:ilvl w:val="1"/>
                <w:numId w:val="275"/>
              </w:numPr>
              <w:tabs>
                <w:tab w:val="left" w:pos="445"/>
              </w:tabs>
              <w:spacing w:after="0"/>
              <w:ind w:left="161" w:hanging="77"/>
              <w:rPr>
                <w:rFonts w:ascii="Times New Roman" w:eastAsia="Times New Roman" w:hAnsi="Times New Roman"/>
                <w:sz w:val="24"/>
                <w:szCs w:val="24"/>
              </w:rPr>
            </w:pPr>
            <w:r w:rsidRPr="00813E1E">
              <w:rPr>
                <w:rFonts w:ascii="Times New Roman" w:eastAsia="Times New Roman" w:hAnsi="Times New Roman"/>
                <w:sz w:val="24"/>
                <w:szCs w:val="24"/>
              </w:rPr>
              <w:t>Faults</w:t>
            </w:r>
          </w:p>
          <w:p w14:paraId="57F6ADAB" w14:textId="77777777" w:rsidR="00097F5C" w:rsidRPr="00813E1E" w:rsidRDefault="00097F5C" w:rsidP="00097F5C">
            <w:pPr>
              <w:numPr>
                <w:ilvl w:val="2"/>
                <w:numId w:val="275"/>
              </w:numPr>
              <w:ind w:left="1295" w:hanging="709"/>
              <w:rPr>
                <w:rFonts w:ascii="Times New Roman" w:eastAsia="Times New Roman" w:hAnsi="Times New Roman"/>
                <w:bCs/>
                <w:iCs/>
                <w:sz w:val="24"/>
                <w:szCs w:val="24"/>
              </w:rPr>
            </w:pPr>
            <w:r w:rsidRPr="00813E1E">
              <w:rPr>
                <w:rFonts w:ascii="Times New Roman" w:eastAsia="Times New Roman" w:hAnsi="Times New Roman"/>
                <w:bCs/>
                <w:iCs/>
                <w:sz w:val="24"/>
                <w:szCs w:val="24"/>
              </w:rPr>
              <w:t>Leakages</w:t>
            </w:r>
          </w:p>
          <w:p w14:paraId="2D716492" w14:textId="77777777" w:rsidR="00097F5C" w:rsidRPr="00813E1E" w:rsidRDefault="00097F5C" w:rsidP="00097F5C">
            <w:pPr>
              <w:numPr>
                <w:ilvl w:val="2"/>
                <w:numId w:val="275"/>
              </w:numPr>
              <w:ind w:left="1295" w:hanging="709"/>
              <w:rPr>
                <w:rFonts w:ascii="Times New Roman" w:eastAsia="Times New Roman" w:hAnsi="Times New Roman"/>
                <w:bCs/>
                <w:iCs/>
                <w:sz w:val="24"/>
                <w:szCs w:val="24"/>
              </w:rPr>
            </w:pPr>
            <w:r w:rsidRPr="00813E1E">
              <w:rPr>
                <w:rFonts w:ascii="Times New Roman" w:eastAsia="Times New Roman" w:hAnsi="Times New Roman"/>
                <w:bCs/>
                <w:iCs/>
                <w:sz w:val="24"/>
                <w:szCs w:val="24"/>
              </w:rPr>
              <w:t>Blockages</w:t>
            </w:r>
          </w:p>
          <w:p w14:paraId="722BFAA5" w14:textId="77777777" w:rsidR="00097F5C" w:rsidRPr="00813E1E" w:rsidRDefault="00097F5C" w:rsidP="00097F5C">
            <w:pPr>
              <w:numPr>
                <w:ilvl w:val="1"/>
                <w:numId w:val="275"/>
              </w:numPr>
              <w:tabs>
                <w:tab w:val="left" w:pos="445"/>
              </w:tabs>
              <w:spacing w:after="0"/>
              <w:ind w:left="161" w:hanging="77"/>
              <w:rPr>
                <w:rFonts w:ascii="Times New Roman" w:eastAsia="Times New Roman" w:hAnsi="Times New Roman"/>
                <w:sz w:val="24"/>
                <w:szCs w:val="24"/>
              </w:rPr>
            </w:pPr>
            <w:r w:rsidRPr="00813E1E">
              <w:rPr>
                <w:rFonts w:ascii="Times New Roman" w:eastAsia="Times New Roman" w:hAnsi="Times New Roman"/>
                <w:sz w:val="24"/>
                <w:szCs w:val="24"/>
              </w:rPr>
              <w:t>Sanitary appliances commissioning</w:t>
            </w:r>
          </w:p>
          <w:p w14:paraId="1C3B8255" w14:textId="77777777" w:rsidR="00097F5C" w:rsidRPr="00813E1E" w:rsidRDefault="00097F5C" w:rsidP="00097F5C">
            <w:pPr>
              <w:numPr>
                <w:ilvl w:val="1"/>
                <w:numId w:val="275"/>
              </w:numPr>
              <w:tabs>
                <w:tab w:val="left" w:pos="445"/>
              </w:tabs>
              <w:spacing w:after="0"/>
              <w:ind w:left="161" w:hanging="77"/>
              <w:rPr>
                <w:rFonts w:ascii="Times New Roman" w:eastAsia="Times New Roman" w:hAnsi="Times New Roman"/>
                <w:sz w:val="24"/>
                <w:szCs w:val="24"/>
              </w:rPr>
            </w:pPr>
            <w:r w:rsidRPr="00813E1E">
              <w:rPr>
                <w:rFonts w:ascii="Times New Roman" w:eastAsia="Times New Roman" w:hAnsi="Times New Roman"/>
                <w:sz w:val="24"/>
                <w:szCs w:val="24"/>
              </w:rPr>
              <w:t>Housekeeping</w:t>
            </w:r>
          </w:p>
        </w:tc>
        <w:tc>
          <w:tcPr>
            <w:tcW w:w="1262" w:type="pct"/>
            <w:tcBorders>
              <w:top w:val="single" w:sz="4" w:space="0" w:color="auto"/>
              <w:left w:val="single" w:sz="4" w:space="0" w:color="auto"/>
              <w:bottom w:val="single" w:sz="4" w:space="0" w:color="auto"/>
              <w:right w:val="single" w:sz="4" w:space="0" w:color="auto"/>
            </w:tcBorders>
          </w:tcPr>
          <w:p w14:paraId="3203AA0E"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Written</w:t>
            </w:r>
          </w:p>
          <w:p w14:paraId="519FB73F"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rPr>
              <w:t>Observation</w:t>
            </w:r>
          </w:p>
          <w:p w14:paraId="7745D5C2" w14:textId="77777777" w:rsidR="00097F5C" w:rsidRPr="00813E1E" w:rsidRDefault="00097F5C" w:rsidP="00097F5C">
            <w:pPr>
              <w:numPr>
                <w:ilvl w:val="0"/>
                <w:numId w:val="215"/>
              </w:numPr>
              <w:spacing w:after="0"/>
              <w:ind w:left="410"/>
              <w:rPr>
                <w:rFonts w:ascii="Times New Roman" w:hAnsi="Times New Roman"/>
                <w:sz w:val="24"/>
                <w:szCs w:val="24"/>
              </w:rPr>
            </w:pPr>
            <w:r w:rsidRPr="00813E1E">
              <w:rPr>
                <w:rFonts w:ascii="Times New Roman" w:hAnsi="Times New Roman"/>
                <w:sz w:val="24"/>
                <w:szCs w:val="24"/>
                <w:lang w:val="en-ZA"/>
              </w:rPr>
              <w:t>Practical tests</w:t>
            </w:r>
          </w:p>
        </w:tc>
      </w:tr>
    </w:tbl>
    <w:p w14:paraId="5539A284" w14:textId="77777777" w:rsidR="00097F5C" w:rsidRPr="00813E1E" w:rsidRDefault="00097F5C" w:rsidP="00097F5C">
      <w:pPr>
        <w:spacing w:after="0"/>
        <w:jc w:val="both"/>
        <w:rPr>
          <w:rFonts w:ascii="Times New Roman" w:hAnsi="Times New Roman"/>
          <w:b/>
          <w:sz w:val="24"/>
          <w:szCs w:val="24"/>
          <w:lang w:val="en-ZA"/>
        </w:rPr>
      </w:pPr>
    </w:p>
    <w:p w14:paraId="1F1C73A1" w14:textId="77777777" w:rsidR="00097F5C" w:rsidRPr="00813E1E" w:rsidRDefault="00097F5C" w:rsidP="00097F5C">
      <w:pPr>
        <w:spacing w:after="0"/>
        <w:jc w:val="both"/>
        <w:rPr>
          <w:rFonts w:ascii="Times New Roman" w:hAnsi="Times New Roman"/>
          <w:b/>
          <w:sz w:val="24"/>
          <w:szCs w:val="24"/>
          <w:lang w:val="en-ZA"/>
        </w:rPr>
      </w:pPr>
      <w:r w:rsidRPr="00813E1E">
        <w:rPr>
          <w:rFonts w:ascii="Times New Roman" w:hAnsi="Times New Roman"/>
          <w:b/>
          <w:sz w:val="24"/>
          <w:szCs w:val="24"/>
          <w:lang w:val="en-ZA"/>
        </w:rPr>
        <w:t>Suggested Methods of Instruction</w:t>
      </w:r>
    </w:p>
    <w:p w14:paraId="218C9A84"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Practical’s</w:t>
      </w:r>
    </w:p>
    <w:p w14:paraId="2A10882E" w14:textId="77777777" w:rsidR="00097F5C" w:rsidRPr="00813E1E" w:rsidRDefault="00097F5C" w:rsidP="00097F5C">
      <w:pPr>
        <w:numPr>
          <w:ilvl w:val="0"/>
          <w:numId w:val="155"/>
        </w:numPr>
        <w:spacing w:after="0"/>
        <w:ind w:left="450"/>
        <w:rPr>
          <w:rFonts w:ascii="Times New Roman" w:hAnsi="Times New Roman"/>
          <w:sz w:val="24"/>
          <w:szCs w:val="24"/>
        </w:rPr>
      </w:pPr>
      <w:r w:rsidRPr="00813E1E">
        <w:rPr>
          <w:rFonts w:ascii="Times New Roman" w:hAnsi="Times New Roman"/>
          <w:sz w:val="24"/>
          <w:szCs w:val="24"/>
        </w:rPr>
        <w:t>demonstration</w:t>
      </w:r>
    </w:p>
    <w:p w14:paraId="57451876"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10C85936"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t>Direct Instruction</w:t>
      </w:r>
    </w:p>
    <w:p w14:paraId="71132722" w14:textId="77777777" w:rsidR="00097F5C" w:rsidRPr="00813E1E" w:rsidRDefault="00097F5C" w:rsidP="00097F5C">
      <w:pPr>
        <w:numPr>
          <w:ilvl w:val="0"/>
          <w:numId w:val="155"/>
        </w:numPr>
        <w:spacing w:after="0"/>
        <w:ind w:left="450"/>
        <w:rPr>
          <w:rFonts w:ascii="Times New Roman" w:eastAsia="Times New Roman" w:hAnsi="Times New Roman"/>
          <w:sz w:val="24"/>
          <w:szCs w:val="24"/>
        </w:rPr>
      </w:pPr>
      <w:r w:rsidRPr="00813E1E">
        <w:rPr>
          <w:rFonts w:ascii="Times New Roman" w:eastAsia="Times New Roman" w:hAnsi="Times New Roman"/>
          <w:sz w:val="24"/>
          <w:szCs w:val="24"/>
        </w:rPr>
        <w:lastRenderedPageBreak/>
        <w:t>Project</w:t>
      </w:r>
    </w:p>
    <w:p w14:paraId="06D13E3D" w14:textId="77777777" w:rsidR="00097F5C" w:rsidRPr="00813E1E" w:rsidRDefault="00097F5C" w:rsidP="00097F5C">
      <w:pPr>
        <w:spacing w:after="0"/>
        <w:rPr>
          <w:rFonts w:ascii="Times New Roman" w:eastAsia="Times New Roman" w:hAnsi="Times New Roman"/>
          <w:sz w:val="24"/>
          <w:szCs w:val="24"/>
        </w:rPr>
      </w:pPr>
    </w:p>
    <w:p w14:paraId="244D5971" w14:textId="77777777" w:rsidR="00097F5C" w:rsidRPr="00813E1E" w:rsidRDefault="00097F5C" w:rsidP="00097F5C">
      <w:pPr>
        <w:spacing w:after="0"/>
        <w:rPr>
          <w:rFonts w:ascii="Times New Roman" w:eastAsia="Times New Roman" w:hAnsi="Times New Roman"/>
          <w:sz w:val="24"/>
          <w:szCs w:val="24"/>
        </w:rPr>
      </w:pPr>
    </w:p>
    <w:p w14:paraId="466D0F21" w14:textId="77777777" w:rsidR="00097F5C" w:rsidRPr="00813E1E" w:rsidRDefault="00097F5C" w:rsidP="00097F5C">
      <w:pPr>
        <w:spacing w:after="0"/>
        <w:rPr>
          <w:rFonts w:ascii="Times New Roman" w:eastAsia="Times New Roman" w:hAnsi="Times New Roman"/>
          <w:sz w:val="24"/>
          <w:szCs w:val="24"/>
        </w:rPr>
      </w:pPr>
    </w:p>
    <w:p w14:paraId="60EA3EFA" w14:textId="77777777" w:rsidR="00097F5C" w:rsidRPr="00813E1E" w:rsidRDefault="00097F5C" w:rsidP="00097F5C">
      <w:pPr>
        <w:spacing w:after="0"/>
        <w:rPr>
          <w:rFonts w:ascii="Times New Roman" w:eastAsia="Times New Roman" w:hAnsi="Times New Roman"/>
          <w:sz w:val="24"/>
          <w:szCs w:val="24"/>
        </w:rPr>
      </w:pPr>
    </w:p>
    <w:p w14:paraId="157EDC6F" w14:textId="77777777" w:rsidR="00097F5C" w:rsidRPr="00813E1E" w:rsidRDefault="00097F5C" w:rsidP="00097F5C">
      <w:pPr>
        <w:spacing w:after="0"/>
        <w:rPr>
          <w:rFonts w:ascii="Times New Roman" w:eastAsia="Times New Roman" w:hAnsi="Times New Roman"/>
          <w:sz w:val="24"/>
          <w:szCs w:val="24"/>
        </w:rPr>
      </w:pPr>
    </w:p>
    <w:p w14:paraId="3EDB391C" w14:textId="77777777" w:rsidR="00097F5C" w:rsidRPr="00813E1E" w:rsidRDefault="00097F5C" w:rsidP="00097F5C">
      <w:pPr>
        <w:spacing w:after="0"/>
        <w:rPr>
          <w:rFonts w:ascii="Times New Roman" w:eastAsia="Times New Roman" w:hAnsi="Times New Roman"/>
          <w:sz w:val="24"/>
          <w:szCs w:val="24"/>
        </w:rPr>
      </w:pPr>
    </w:p>
    <w:p w14:paraId="7B2AB625" w14:textId="77777777" w:rsidR="00097F5C" w:rsidRPr="00813E1E" w:rsidRDefault="00097F5C" w:rsidP="00097F5C">
      <w:pPr>
        <w:spacing w:after="0"/>
        <w:ind w:left="720"/>
        <w:rPr>
          <w:rFonts w:ascii="Times New Roman" w:eastAsia="Times New Roman" w:hAnsi="Times New Roman"/>
          <w:sz w:val="24"/>
          <w:szCs w:val="24"/>
        </w:rPr>
      </w:pPr>
    </w:p>
    <w:p w14:paraId="309A9484" w14:textId="77777777" w:rsidR="00097F5C" w:rsidRPr="00813E1E" w:rsidRDefault="00097F5C" w:rsidP="00097F5C">
      <w:pPr>
        <w:rPr>
          <w:rFonts w:ascii="Times New Roman" w:hAnsi="Times New Roman"/>
          <w:b/>
          <w:sz w:val="24"/>
          <w:szCs w:val="24"/>
        </w:rPr>
      </w:pPr>
      <w:r w:rsidRPr="00813E1E">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097F5C" w:rsidRPr="00813E1E" w14:paraId="691828E9" w14:textId="77777777" w:rsidTr="00BE745A">
        <w:tc>
          <w:tcPr>
            <w:tcW w:w="770" w:type="dxa"/>
          </w:tcPr>
          <w:p w14:paraId="35405529"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2192" w:type="dxa"/>
          </w:tcPr>
          <w:p w14:paraId="000FCB22"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3535" w:type="dxa"/>
          </w:tcPr>
          <w:p w14:paraId="78F08488"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1183" w:type="dxa"/>
          </w:tcPr>
          <w:p w14:paraId="3E19438D" w14:textId="77777777" w:rsidR="00097F5C" w:rsidRPr="00813E1E" w:rsidRDefault="00097F5C" w:rsidP="00097F5C">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634" w:type="dxa"/>
          </w:tcPr>
          <w:p w14:paraId="6A41604C" w14:textId="77777777" w:rsidR="00097F5C" w:rsidRPr="00813E1E" w:rsidRDefault="00097F5C" w:rsidP="00097F5C">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w:t>
            </w:r>
            <w:proofErr w:type="gramStart"/>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:Trainee</w:t>
            </w:r>
            <w:proofErr w:type="gramEnd"/>
            <w:r w:rsidRPr="00813E1E">
              <w:rPr>
                <w:rFonts w:ascii="Times New Roman" w:eastAsia="Times New Roman" w:hAnsi="Times New Roman"/>
                <w:b/>
                <w:bCs/>
                <w:sz w:val="24"/>
                <w:szCs w:val="24"/>
              </w:rPr>
              <w:t>)</w:t>
            </w:r>
          </w:p>
        </w:tc>
      </w:tr>
      <w:tr w:rsidR="00097F5C" w:rsidRPr="00813E1E" w14:paraId="6ADF6E12" w14:textId="77777777" w:rsidTr="00BE745A">
        <w:trPr>
          <w:trHeight w:val="755"/>
        </w:trPr>
        <w:tc>
          <w:tcPr>
            <w:tcW w:w="770" w:type="dxa"/>
          </w:tcPr>
          <w:p w14:paraId="5EE662A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2192" w:type="dxa"/>
          </w:tcPr>
          <w:p w14:paraId="4763DC70"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Tools and Equipment </w:t>
            </w:r>
          </w:p>
          <w:p w14:paraId="5D0C95DE"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6DE560A"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5A97A927"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0741301D"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14E6D7AF" w14:textId="77777777" w:rsidTr="00BE745A">
        <w:trPr>
          <w:trHeight w:val="452"/>
        </w:trPr>
        <w:tc>
          <w:tcPr>
            <w:tcW w:w="770" w:type="dxa"/>
          </w:tcPr>
          <w:p w14:paraId="188EA8D2"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3EF329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A73B9F1"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wrench </w:t>
            </w:r>
          </w:p>
        </w:tc>
        <w:tc>
          <w:tcPr>
            <w:tcW w:w="1183" w:type="dxa"/>
          </w:tcPr>
          <w:p w14:paraId="44B1478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60115B4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5CFBB959" w14:textId="77777777" w:rsidTr="00BE745A">
        <w:tc>
          <w:tcPr>
            <w:tcW w:w="770" w:type="dxa"/>
          </w:tcPr>
          <w:p w14:paraId="76ED0CD8"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F12A41D"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92EF13D"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cutter </w:t>
            </w:r>
          </w:p>
        </w:tc>
        <w:tc>
          <w:tcPr>
            <w:tcW w:w="1183" w:type="dxa"/>
          </w:tcPr>
          <w:p w14:paraId="68E958A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5AFAA79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555AD727" w14:textId="77777777" w:rsidTr="00BE745A">
        <w:tc>
          <w:tcPr>
            <w:tcW w:w="770" w:type="dxa"/>
          </w:tcPr>
          <w:p w14:paraId="40026A5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7B671B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D3602E0"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Hacksaw </w:t>
            </w:r>
          </w:p>
        </w:tc>
        <w:tc>
          <w:tcPr>
            <w:tcW w:w="1183" w:type="dxa"/>
          </w:tcPr>
          <w:p w14:paraId="4C19337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7DD7A82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7A62CE85" w14:textId="77777777" w:rsidTr="00BE745A">
        <w:tc>
          <w:tcPr>
            <w:tcW w:w="770" w:type="dxa"/>
          </w:tcPr>
          <w:p w14:paraId="18FCDE18"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7E0F9EA"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CE04C84"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Threading Equipment </w:t>
            </w:r>
          </w:p>
        </w:tc>
        <w:tc>
          <w:tcPr>
            <w:tcW w:w="1183" w:type="dxa"/>
          </w:tcPr>
          <w:p w14:paraId="53E43AD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75B34B7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36924429" w14:textId="77777777" w:rsidTr="00BE745A">
        <w:tc>
          <w:tcPr>
            <w:tcW w:w="770" w:type="dxa"/>
          </w:tcPr>
          <w:p w14:paraId="3B99D0CF"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6EC5EDB"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4FFC03E"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Vices</w:t>
            </w:r>
          </w:p>
        </w:tc>
        <w:tc>
          <w:tcPr>
            <w:tcW w:w="1183" w:type="dxa"/>
          </w:tcPr>
          <w:p w14:paraId="627EC55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34658B0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31A31A7C" w14:textId="77777777" w:rsidTr="00BE745A">
        <w:tc>
          <w:tcPr>
            <w:tcW w:w="770" w:type="dxa"/>
          </w:tcPr>
          <w:p w14:paraId="244DA57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1D1DED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B5F77D5"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Taps </w:t>
            </w:r>
          </w:p>
        </w:tc>
        <w:tc>
          <w:tcPr>
            <w:tcW w:w="1183" w:type="dxa"/>
          </w:tcPr>
          <w:p w14:paraId="1885256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46F7F5F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C641049" w14:textId="77777777" w:rsidTr="00BE745A">
        <w:tc>
          <w:tcPr>
            <w:tcW w:w="770" w:type="dxa"/>
          </w:tcPr>
          <w:p w14:paraId="593BCB28"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5ED9BA4"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778C1CF"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Punch </w:t>
            </w:r>
          </w:p>
        </w:tc>
        <w:tc>
          <w:tcPr>
            <w:tcW w:w="1183" w:type="dxa"/>
          </w:tcPr>
          <w:p w14:paraId="1EB01D3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655E440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18CA0A74" w14:textId="77777777" w:rsidTr="00BE745A">
        <w:tc>
          <w:tcPr>
            <w:tcW w:w="770" w:type="dxa"/>
          </w:tcPr>
          <w:p w14:paraId="55D1C19F"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AFDC96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52449B0"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Files </w:t>
            </w:r>
          </w:p>
        </w:tc>
        <w:tc>
          <w:tcPr>
            <w:tcW w:w="1183" w:type="dxa"/>
          </w:tcPr>
          <w:p w14:paraId="7C2BB3A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33993D1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3B294DF5" w14:textId="77777777" w:rsidTr="00BE745A">
        <w:tc>
          <w:tcPr>
            <w:tcW w:w="770" w:type="dxa"/>
          </w:tcPr>
          <w:p w14:paraId="19FFCF3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5BD715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FB1A97D"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Screwdrivers </w:t>
            </w:r>
          </w:p>
        </w:tc>
        <w:tc>
          <w:tcPr>
            <w:tcW w:w="1183" w:type="dxa"/>
          </w:tcPr>
          <w:p w14:paraId="6DBFF18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77A2C9E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3A4C957" w14:textId="77777777" w:rsidTr="00BE745A">
        <w:tc>
          <w:tcPr>
            <w:tcW w:w="770" w:type="dxa"/>
          </w:tcPr>
          <w:p w14:paraId="3AA08725"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B6D79C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1E65B67"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Drill with various sizes of bits </w:t>
            </w:r>
          </w:p>
        </w:tc>
        <w:tc>
          <w:tcPr>
            <w:tcW w:w="1183" w:type="dxa"/>
          </w:tcPr>
          <w:p w14:paraId="2D4D658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0D3C76C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3353D839" w14:textId="77777777" w:rsidTr="00BE745A">
        <w:tc>
          <w:tcPr>
            <w:tcW w:w="770" w:type="dxa"/>
          </w:tcPr>
          <w:p w14:paraId="43CCF8C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970D2E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857648B"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Portable drill</w:t>
            </w:r>
          </w:p>
        </w:tc>
        <w:tc>
          <w:tcPr>
            <w:tcW w:w="1183" w:type="dxa"/>
          </w:tcPr>
          <w:p w14:paraId="7BB9220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085B5837"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2A6514EE" w14:textId="77777777" w:rsidTr="00BE745A">
        <w:tc>
          <w:tcPr>
            <w:tcW w:w="770" w:type="dxa"/>
          </w:tcPr>
          <w:p w14:paraId="329ADCEC"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A1A17E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613243F"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eastAsia="zh-CN"/>
              </w:rPr>
              <w:t xml:space="preserve">Plumb bob </w:t>
            </w:r>
          </w:p>
        </w:tc>
        <w:tc>
          <w:tcPr>
            <w:tcW w:w="1183" w:type="dxa"/>
          </w:tcPr>
          <w:p w14:paraId="37627B80"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5828A594"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78AB816C" w14:textId="77777777" w:rsidTr="00BE745A">
        <w:tc>
          <w:tcPr>
            <w:tcW w:w="770" w:type="dxa"/>
          </w:tcPr>
          <w:p w14:paraId="02E0B31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143883F"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6CE9B47"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GB"/>
              </w:rPr>
              <w:t>Measuring Tape</w:t>
            </w:r>
          </w:p>
        </w:tc>
        <w:tc>
          <w:tcPr>
            <w:tcW w:w="1183" w:type="dxa"/>
          </w:tcPr>
          <w:p w14:paraId="0F27BAB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0232F9F3"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6C22157F" w14:textId="77777777" w:rsidTr="00BE745A">
        <w:tc>
          <w:tcPr>
            <w:tcW w:w="770" w:type="dxa"/>
          </w:tcPr>
          <w:p w14:paraId="66910DB1"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5C7333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6049EBF"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Mallet </w:t>
            </w:r>
          </w:p>
        </w:tc>
        <w:tc>
          <w:tcPr>
            <w:tcW w:w="1183" w:type="dxa"/>
          </w:tcPr>
          <w:p w14:paraId="1A4AD018"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431DDFD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0A2B2D94" w14:textId="77777777" w:rsidTr="00BE745A">
        <w:tc>
          <w:tcPr>
            <w:tcW w:w="770" w:type="dxa"/>
          </w:tcPr>
          <w:p w14:paraId="729F9EC5"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09AF2A9"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035C2A6B"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Ball </w:t>
            </w:r>
            <w:r w:rsidRPr="00813E1E">
              <w:rPr>
                <w:rFonts w:ascii="Times New Roman" w:eastAsia="Times New Roman" w:hAnsi="Times New Roman"/>
                <w:sz w:val="24"/>
                <w:szCs w:val="24"/>
                <w:lang w:val="en-GB"/>
              </w:rPr>
              <w:t>pen</w:t>
            </w:r>
            <w:r w:rsidRPr="00813E1E">
              <w:rPr>
                <w:rFonts w:ascii="Times New Roman" w:eastAsia="Times New Roman" w:hAnsi="Times New Roman"/>
                <w:sz w:val="24"/>
                <w:szCs w:val="24"/>
                <w:lang w:val="en-ZW"/>
              </w:rPr>
              <w:t xml:space="preserve"> hammer </w:t>
            </w:r>
          </w:p>
        </w:tc>
        <w:tc>
          <w:tcPr>
            <w:tcW w:w="1183" w:type="dxa"/>
          </w:tcPr>
          <w:p w14:paraId="01D4097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3E7ADADD"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0F40E8C2" w14:textId="77777777" w:rsidTr="00BE745A">
        <w:tc>
          <w:tcPr>
            <w:tcW w:w="770" w:type="dxa"/>
          </w:tcPr>
          <w:p w14:paraId="3580305A"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1CBBF4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07573FC"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Mason chisel </w:t>
            </w:r>
          </w:p>
        </w:tc>
        <w:tc>
          <w:tcPr>
            <w:tcW w:w="1183" w:type="dxa"/>
          </w:tcPr>
          <w:p w14:paraId="44EF740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3143C09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0C94CA40" w14:textId="77777777" w:rsidTr="00BE745A">
        <w:tc>
          <w:tcPr>
            <w:tcW w:w="770" w:type="dxa"/>
          </w:tcPr>
          <w:p w14:paraId="482E03E9"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2858ECA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67B381A"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PPR machine / Heat Fusion equipment </w:t>
            </w:r>
          </w:p>
        </w:tc>
        <w:tc>
          <w:tcPr>
            <w:tcW w:w="1183" w:type="dxa"/>
          </w:tcPr>
          <w:p w14:paraId="7024263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tcPr>
          <w:p w14:paraId="35DA239B"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097F5C" w:rsidRPr="00813E1E" w14:paraId="592EBD40" w14:textId="77777777" w:rsidTr="00BE745A">
        <w:tc>
          <w:tcPr>
            <w:tcW w:w="770" w:type="dxa"/>
          </w:tcPr>
          <w:p w14:paraId="431FC40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4B0250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648920E8"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 bender </w:t>
            </w:r>
          </w:p>
        </w:tc>
        <w:tc>
          <w:tcPr>
            <w:tcW w:w="1183" w:type="dxa"/>
          </w:tcPr>
          <w:p w14:paraId="7BC05A4A"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tcPr>
          <w:p w14:paraId="1D54CC4F"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097F5C" w:rsidRPr="00813E1E" w14:paraId="120A526B" w14:textId="77777777" w:rsidTr="00BE745A">
        <w:tc>
          <w:tcPr>
            <w:tcW w:w="770" w:type="dxa"/>
          </w:tcPr>
          <w:p w14:paraId="711F362F"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56EA58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10D12102"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Trowel </w:t>
            </w:r>
          </w:p>
        </w:tc>
        <w:tc>
          <w:tcPr>
            <w:tcW w:w="1183" w:type="dxa"/>
          </w:tcPr>
          <w:p w14:paraId="41EC11F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tcPr>
          <w:p w14:paraId="1879C1BE"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30B18821" w14:textId="77777777" w:rsidTr="00BE745A">
        <w:tc>
          <w:tcPr>
            <w:tcW w:w="770" w:type="dxa"/>
          </w:tcPr>
          <w:p w14:paraId="310895C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w:t>
            </w:r>
          </w:p>
        </w:tc>
        <w:tc>
          <w:tcPr>
            <w:tcW w:w="2192" w:type="dxa"/>
          </w:tcPr>
          <w:p w14:paraId="3166FB5D"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Supplies and Materials</w:t>
            </w:r>
          </w:p>
        </w:tc>
        <w:tc>
          <w:tcPr>
            <w:tcW w:w="3535" w:type="dxa"/>
          </w:tcPr>
          <w:p w14:paraId="56C5F33A" w14:textId="77777777" w:rsidR="00097F5C" w:rsidRPr="00813E1E" w:rsidRDefault="00097F5C" w:rsidP="00097F5C">
            <w:pPr>
              <w:spacing w:after="0" w:line="240" w:lineRule="auto"/>
              <w:rPr>
                <w:rFonts w:ascii="Times New Roman" w:eastAsia="Times New Roman" w:hAnsi="Times New Roman"/>
                <w:sz w:val="24"/>
                <w:szCs w:val="24"/>
              </w:rPr>
            </w:pPr>
          </w:p>
        </w:tc>
        <w:tc>
          <w:tcPr>
            <w:tcW w:w="1183" w:type="dxa"/>
          </w:tcPr>
          <w:p w14:paraId="0310ED1D" w14:textId="77777777" w:rsidR="00097F5C" w:rsidRPr="00813E1E" w:rsidRDefault="00097F5C" w:rsidP="00097F5C">
            <w:pPr>
              <w:spacing w:after="0" w:line="240" w:lineRule="auto"/>
              <w:rPr>
                <w:rFonts w:ascii="Times New Roman" w:eastAsia="Times New Roman" w:hAnsi="Times New Roman"/>
                <w:sz w:val="24"/>
                <w:szCs w:val="24"/>
              </w:rPr>
            </w:pPr>
          </w:p>
        </w:tc>
        <w:tc>
          <w:tcPr>
            <w:tcW w:w="2634" w:type="dxa"/>
          </w:tcPr>
          <w:p w14:paraId="3B651A5F" w14:textId="77777777" w:rsidR="00097F5C" w:rsidRPr="00813E1E" w:rsidRDefault="00097F5C" w:rsidP="00097F5C">
            <w:pPr>
              <w:spacing w:after="0" w:line="240" w:lineRule="auto"/>
              <w:rPr>
                <w:rFonts w:ascii="Times New Roman" w:eastAsia="Times New Roman" w:hAnsi="Times New Roman"/>
                <w:sz w:val="24"/>
                <w:szCs w:val="24"/>
              </w:rPr>
            </w:pPr>
          </w:p>
        </w:tc>
      </w:tr>
      <w:tr w:rsidR="00097F5C" w:rsidRPr="00813E1E" w14:paraId="1C1874DA" w14:textId="77777777" w:rsidTr="00BE745A">
        <w:tc>
          <w:tcPr>
            <w:tcW w:w="770" w:type="dxa"/>
          </w:tcPr>
          <w:p w14:paraId="25C02DC3"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8A84829"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AE5412F"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bCs/>
                <w:sz w:val="24"/>
                <w:szCs w:val="24"/>
                <w:lang w:val="en-ZW"/>
              </w:rPr>
              <w:t xml:space="preserve">Screws </w:t>
            </w:r>
          </w:p>
        </w:tc>
        <w:tc>
          <w:tcPr>
            <w:tcW w:w="1183" w:type="dxa"/>
          </w:tcPr>
          <w:p w14:paraId="58027E51"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72B4C5E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1C911534" w14:textId="77777777" w:rsidTr="00BE745A">
        <w:tc>
          <w:tcPr>
            <w:tcW w:w="770" w:type="dxa"/>
          </w:tcPr>
          <w:p w14:paraId="71478B83"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0C002E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13BF105"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Adhesives </w:t>
            </w:r>
          </w:p>
        </w:tc>
        <w:tc>
          <w:tcPr>
            <w:tcW w:w="1183" w:type="dxa"/>
          </w:tcPr>
          <w:p w14:paraId="339A20E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3AEC76A9"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6711B5A5" w14:textId="77777777" w:rsidTr="00BE745A">
        <w:tc>
          <w:tcPr>
            <w:tcW w:w="770" w:type="dxa"/>
          </w:tcPr>
          <w:p w14:paraId="04E71D4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15AAE7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EE2FEBD"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Cement </w:t>
            </w:r>
          </w:p>
        </w:tc>
        <w:tc>
          <w:tcPr>
            <w:tcW w:w="1183" w:type="dxa"/>
          </w:tcPr>
          <w:p w14:paraId="655382C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4FCC2E1C"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0560910F" w14:textId="77777777" w:rsidTr="00BE745A">
        <w:tc>
          <w:tcPr>
            <w:tcW w:w="770" w:type="dxa"/>
          </w:tcPr>
          <w:p w14:paraId="2D72741A"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ADCD846"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561AC34"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Sand </w:t>
            </w:r>
          </w:p>
        </w:tc>
        <w:tc>
          <w:tcPr>
            <w:tcW w:w="1183" w:type="dxa"/>
          </w:tcPr>
          <w:p w14:paraId="2F18184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4A67A638"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2CD6B2E0" w14:textId="77777777" w:rsidTr="00BE745A">
        <w:tc>
          <w:tcPr>
            <w:tcW w:w="770" w:type="dxa"/>
          </w:tcPr>
          <w:p w14:paraId="64A99057"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581333AB"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3B20DB2"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Pipes </w:t>
            </w:r>
          </w:p>
        </w:tc>
        <w:tc>
          <w:tcPr>
            <w:tcW w:w="1183" w:type="dxa"/>
          </w:tcPr>
          <w:p w14:paraId="10C4590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57993D6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35A2A5B0" w14:textId="77777777" w:rsidTr="00BE745A">
        <w:tc>
          <w:tcPr>
            <w:tcW w:w="770" w:type="dxa"/>
          </w:tcPr>
          <w:p w14:paraId="43991643"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62F7EED7"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C929A86"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Traps </w:t>
            </w:r>
          </w:p>
        </w:tc>
        <w:tc>
          <w:tcPr>
            <w:tcW w:w="1183" w:type="dxa"/>
          </w:tcPr>
          <w:p w14:paraId="7F3F008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2F0388C4"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494E1BC4" w14:textId="77777777" w:rsidTr="00BE745A">
        <w:tc>
          <w:tcPr>
            <w:tcW w:w="770" w:type="dxa"/>
          </w:tcPr>
          <w:p w14:paraId="3BBB2CA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6ACC2BC"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7CB76562"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 xml:space="preserve">Electric cables </w:t>
            </w:r>
          </w:p>
        </w:tc>
        <w:tc>
          <w:tcPr>
            <w:tcW w:w="1183" w:type="dxa"/>
          </w:tcPr>
          <w:p w14:paraId="22B95E8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3C6D5477"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3819350B" w14:textId="77777777" w:rsidTr="00BE745A">
        <w:trPr>
          <w:trHeight w:val="90"/>
        </w:trPr>
        <w:tc>
          <w:tcPr>
            <w:tcW w:w="770" w:type="dxa"/>
          </w:tcPr>
          <w:p w14:paraId="548C136E"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1CD24C03"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ABADBE4" w14:textId="77777777" w:rsidR="00097F5C" w:rsidRPr="00813E1E" w:rsidRDefault="00097F5C" w:rsidP="00097F5C">
            <w:pPr>
              <w:numPr>
                <w:ilvl w:val="0"/>
                <w:numId w:val="167"/>
              </w:numPr>
              <w:spacing w:after="24" w:line="360" w:lineRule="auto"/>
              <w:contextualSpacing/>
              <w:rPr>
                <w:rFonts w:ascii="Times New Roman" w:eastAsia="Times New Roman" w:hAnsi="Times New Roman"/>
                <w:sz w:val="24"/>
                <w:szCs w:val="24"/>
                <w:lang w:val="en-ZW"/>
              </w:rPr>
            </w:pPr>
            <w:r w:rsidRPr="00813E1E">
              <w:rPr>
                <w:rFonts w:ascii="Times New Roman" w:eastAsia="Times New Roman" w:hAnsi="Times New Roman"/>
                <w:sz w:val="24"/>
                <w:szCs w:val="24"/>
                <w:lang w:val="en-ZW"/>
              </w:rPr>
              <w:t>Caulking material</w:t>
            </w:r>
          </w:p>
        </w:tc>
        <w:tc>
          <w:tcPr>
            <w:tcW w:w="1183" w:type="dxa"/>
          </w:tcPr>
          <w:p w14:paraId="7D929AA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7C432CC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3C7F693A" w14:textId="77777777" w:rsidTr="00BE745A">
        <w:tc>
          <w:tcPr>
            <w:tcW w:w="770" w:type="dxa"/>
          </w:tcPr>
          <w:p w14:paraId="3A14B8BE"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48003162"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4A7346B5" w14:textId="77777777" w:rsidR="00097F5C" w:rsidRPr="00813E1E" w:rsidRDefault="00097F5C" w:rsidP="00097F5C">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Nuts</w:t>
            </w:r>
          </w:p>
        </w:tc>
        <w:tc>
          <w:tcPr>
            <w:tcW w:w="1183" w:type="dxa"/>
          </w:tcPr>
          <w:p w14:paraId="436C59E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2EC0FB8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4E0FE604" w14:textId="77777777" w:rsidTr="00BE745A">
        <w:tc>
          <w:tcPr>
            <w:tcW w:w="770" w:type="dxa"/>
          </w:tcPr>
          <w:p w14:paraId="7EF4AC7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B891545"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501A8D9" w14:textId="77777777" w:rsidR="00097F5C" w:rsidRPr="00813E1E" w:rsidRDefault="00097F5C" w:rsidP="00097F5C">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Cisterns</w:t>
            </w:r>
          </w:p>
        </w:tc>
        <w:tc>
          <w:tcPr>
            <w:tcW w:w="1183" w:type="dxa"/>
          </w:tcPr>
          <w:p w14:paraId="4BB749D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5197F7F2"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2D19DE6F" w14:textId="77777777" w:rsidTr="00BE745A">
        <w:trPr>
          <w:trHeight w:val="90"/>
        </w:trPr>
        <w:tc>
          <w:tcPr>
            <w:tcW w:w="770" w:type="dxa"/>
          </w:tcPr>
          <w:p w14:paraId="52F7FEE5"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0EFA700F"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38A9B343" w14:textId="77777777" w:rsidR="00097F5C" w:rsidRPr="00813E1E" w:rsidRDefault="00097F5C" w:rsidP="00097F5C">
            <w:pPr>
              <w:spacing w:after="24" w:line="360" w:lineRule="auto"/>
              <w:ind w:firstLineChars="150" w:firstLine="36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Valves</w:t>
            </w:r>
          </w:p>
        </w:tc>
        <w:tc>
          <w:tcPr>
            <w:tcW w:w="1183" w:type="dxa"/>
          </w:tcPr>
          <w:p w14:paraId="614ED393"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tcPr>
          <w:p w14:paraId="28179E1F" w14:textId="77777777" w:rsidR="00097F5C" w:rsidRPr="00813E1E" w:rsidRDefault="00097F5C" w:rsidP="00097F5C">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097F5C" w:rsidRPr="00813E1E" w14:paraId="001123EF" w14:textId="77777777" w:rsidTr="00BE745A">
        <w:tc>
          <w:tcPr>
            <w:tcW w:w="770" w:type="dxa"/>
          </w:tcPr>
          <w:p w14:paraId="547713A0"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738D004"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991230F" w14:textId="77777777" w:rsidR="00097F5C" w:rsidRPr="00813E1E" w:rsidRDefault="00097F5C" w:rsidP="00097F5C">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Sealant</w:t>
            </w:r>
          </w:p>
        </w:tc>
        <w:tc>
          <w:tcPr>
            <w:tcW w:w="1183" w:type="dxa"/>
          </w:tcPr>
          <w:p w14:paraId="2FFAEF29"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48B5C346"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28030C93" w14:textId="77777777" w:rsidTr="00BE745A">
        <w:tc>
          <w:tcPr>
            <w:tcW w:w="770" w:type="dxa"/>
          </w:tcPr>
          <w:p w14:paraId="2C9C309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7F00BD23"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5A64DC9A" w14:textId="77777777" w:rsidR="00097F5C" w:rsidRPr="00813E1E" w:rsidRDefault="00097F5C" w:rsidP="00097F5C">
            <w:pPr>
              <w:spacing w:after="17" w:line="360" w:lineRule="auto"/>
              <w:ind w:firstLineChars="100" w:firstLine="240"/>
              <w:contextualSpacing/>
              <w:rPr>
                <w:rFonts w:ascii="Times New Roman" w:eastAsia="Times New Roman" w:hAnsi="Times New Roman"/>
                <w:sz w:val="24"/>
                <w:szCs w:val="24"/>
                <w:lang w:val="en-GB"/>
              </w:rPr>
            </w:pPr>
            <w:r w:rsidRPr="00813E1E">
              <w:rPr>
                <w:rFonts w:ascii="Times New Roman" w:eastAsia="Times New Roman" w:hAnsi="Times New Roman"/>
                <w:sz w:val="24"/>
                <w:szCs w:val="24"/>
                <w:lang w:val="en-GB" w:eastAsia="zh-CN"/>
              </w:rPr>
              <w:t xml:space="preserve">- </w:t>
            </w:r>
            <w:r w:rsidRPr="00813E1E">
              <w:rPr>
                <w:rFonts w:ascii="Times New Roman" w:eastAsia="Times New Roman" w:hAnsi="Times New Roman"/>
                <w:sz w:val="24"/>
                <w:szCs w:val="24"/>
                <w:lang w:eastAsia="zh-CN"/>
              </w:rPr>
              <w:t>Sanitary appliances</w:t>
            </w:r>
          </w:p>
        </w:tc>
        <w:tc>
          <w:tcPr>
            <w:tcW w:w="1183" w:type="dxa"/>
          </w:tcPr>
          <w:p w14:paraId="6A6FE792"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6213ADE5"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097F5C" w:rsidRPr="00813E1E" w14:paraId="4ECA7EA2" w14:textId="77777777" w:rsidTr="00BE745A">
        <w:tc>
          <w:tcPr>
            <w:tcW w:w="770" w:type="dxa"/>
          </w:tcPr>
          <w:p w14:paraId="180629D6" w14:textId="77777777" w:rsidR="00097F5C" w:rsidRPr="00813E1E" w:rsidRDefault="00097F5C" w:rsidP="00097F5C">
            <w:pPr>
              <w:spacing w:after="0" w:line="240" w:lineRule="auto"/>
              <w:rPr>
                <w:rFonts w:ascii="Times New Roman" w:eastAsia="Times New Roman" w:hAnsi="Times New Roman"/>
                <w:sz w:val="24"/>
                <w:szCs w:val="24"/>
              </w:rPr>
            </w:pPr>
          </w:p>
        </w:tc>
        <w:tc>
          <w:tcPr>
            <w:tcW w:w="2192" w:type="dxa"/>
          </w:tcPr>
          <w:p w14:paraId="3F7FC6B1" w14:textId="77777777" w:rsidR="00097F5C" w:rsidRPr="00813E1E" w:rsidRDefault="00097F5C" w:rsidP="00097F5C">
            <w:pPr>
              <w:spacing w:after="0" w:line="240" w:lineRule="auto"/>
              <w:rPr>
                <w:rFonts w:ascii="Times New Roman" w:eastAsia="Times New Roman" w:hAnsi="Times New Roman"/>
                <w:sz w:val="24"/>
                <w:szCs w:val="24"/>
              </w:rPr>
            </w:pPr>
          </w:p>
        </w:tc>
        <w:tc>
          <w:tcPr>
            <w:tcW w:w="3535" w:type="dxa"/>
          </w:tcPr>
          <w:p w14:paraId="23F646E0" w14:textId="77777777" w:rsidR="00097F5C" w:rsidRPr="00813E1E" w:rsidRDefault="00097F5C" w:rsidP="00097F5C">
            <w:pPr>
              <w:spacing w:after="24" w:line="360" w:lineRule="auto"/>
              <w:ind w:firstLineChars="100" w:firstLine="240"/>
              <w:rPr>
                <w:rFonts w:ascii="Times New Roman" w:eastAsia="Times New Roman" w:hAnsi="Times New Roman"/>
                <w:sz w:val="24"/>
                <w:szCs w:val="24"/>
                <w:lang w:val="en-GB"/>
              </w:rPr>
            </w:pPr>
            <w:r w:rsidRPr="00813E1E">
              <w:rPr>
                <w:rFonts w:ascii="Times New Roman" w:eastAsia="Times New Roman" w:hAnsi="Times New Roman"/>
                <w:sz w:val="24"/>
                <w:szCs w:val="24"/>
                <w:lang w:val="en-GB" w:eastAsia="zh-CN"/>
              </w:rPr>
              <w:t xml:space="preserve">- </w:t>
            </w:r>
            <w:r w:rsidRPr="00813E1E">
              <w:rPr>
                <w:rFonts w:ascii="Times New Roman" w:eastAsia="Times New Roman" w:hAnsi="Times New Roman"/>
                <w:sz w:val="24"/>
                <w:szCs w:val="24"/>
                <w:lang w:eastAsia="zh-CN"/>
              </w:rPr>
              <w:t>Fasteners</w:t>
            </w:r>
          </w:p>
        </w:tc>
        <w:tc>
          <w:tcPr>
            <w:tcW w:w="1183" w:type="dxa"/>
          </w:tcPr>
          <w:p w14:paraId="3A09B94C" w14:textId="77777777" w:rsidR="00097F5C" w:rsidRPr="00813E1E" w:rsidRDefault="00097F5C" w:rsidP="00097F5C">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tcPr>
          <w:p w14:paraId="22165BBF" w14:textId="77777777" w:rsidR="00097F5C" w:rsidRPr="00813E1E" w:rsidRDefault="00097F5C" w:rsidP="00097F5C">
            <w:pPr>
              <w:spacing w:after="0" w:line="240" w:lineRule="auto"/>
              <w:rPr>
                <w:rFonts w:ascii="Times New Roman" w:eastAsia="Times New Roman" w:hAnsi="Times New Roman"/>
                <w:b/>
                <w:bCs/>
                <w:sz w:val="24"/>
                <w:szCs w:val="24"/>
                <w:lang w:val="en-GB"/>
              </w:rPr>
            </w:pPr>
            <w:r w:rsidRPr="00813E1E">
              <w:rPr>
                <w:rFonts w:ascii="Times New Roman" w:eastAsia="Times New Roman" w:hAnsi="Times New Roman"/>
                <w:sz w:val="24"/>
                <w:szCs w:val="24"/>
                <w:lang w:val="en-GB"/>
              </w:rPr>
              <w:t>1:1</w:t>
            </w:r>
          </w:p>
        </w:tc>
      </w:tr>
    </w:tbl>
    <w:p w14:paraId="4968FB4C" w14:textId="77777777" w:rsidR="00097F5C" w:rsidRPr="00813E1E" w:rsidRDefault="00097F5C" w:rsidP="00097F5C">
      <w:pPr>
        <w:rPr>
          <w:rFonts w:ascii="Times New Roman" w:hAnsi="Times New Roman"/>
          <w:sz w:val="24"/>
          <w:szCs w:val="24"/>
        </w:rPr>
      </w:pPr>
    </w:p>
    <w:p w14:paraId="5AEA991A" w14:textId="77777777" w:rsidR="00455FF9" w:rsidRPr="00813E1E" w:rsidRDefault="00000000">
      <w:pPr>
        <w:spacing w:before="100" w:beforeAutospacing="1" w:line="273" w:lineRule="auto"/>
        <w:rPr>
          <w:rFonts w:ascii="Times New Roman" w:hAnsi="Times New Roman"/>
          <w:sz w:val="24"/>
          <w:szCs w:val="24"/>
        </w:rPr>
      </w:pPr>
      <w:r w:rsidRPr="00813E1E">
        <w:rPr>
          <w:rFonts w:ascii="Times New Roman" w:hAnsi="Times New Roman"/>
          <w:sz w:val="24"/>
          <w:szCs w:val="24"/>
        </w:rPr>
        <w:t xml:space="preserve"> </w:t>
      </w:r>
    </w:p>
    <w:p w14:paraId="75006E6E" w14:textId="77777777" w:rsidR="00455FF9" w:rsidRPr="00813E1E" w:rsidRDefault="00455FF9">
      <w:pPr>
        <w:rPr>
          <w:rFonts w:ascii="Times New Roman" w:hAnsi="Times New Roman"/>
          <w:b/>
          <w:bCs/>
          <w:sz w:val="24"/>
          <w:szCs w:val="24"/>
          <w:lang w:val="en-GB"/>
        </w:rPr>
      </w:pPr>
    </w:p>
    <w:p w14:paraId="2C99790F" w14:textId="77777777" w:rsidR="00455FF9" w:rsidRPr="00813E1E" w:rsidRDefault="00455FF9">
      <w:pPr>
        <w:rPr>
          <w:rFonts w:ascii="Times New Roman" w:hAnsi="Times New Roman"/>
          <w:b/>
          <w:bCs/>
          <w:sz w:val="24"/>
          <w:szCs w:val="24"/>
          <w:lang w:val="en-GB"/>
        </w:rPr>
      </w:pPr>
    </w:p>
    <w:p w14:paraId="16C5FB1C" w14:textId="77777777" w:rsidR="00455FF9" w:rsidRPr="00813E1E" w:rsidRDefault="00455FF9">
      <w:pPr>
        <w:rPr>
          <w:rFonts w:ascii="Times New Roman" w:hAnsi="Times New Roman"/>
          <w:b/>
          <w:bCs/>
          <w:sz w:val="24"/>
          <w:szCs w:val="24"/>
          <w:lang w:val="en-GB"/>
        </w:rPr>
      </w:pPr>
    </w:p>
    <w:p w14:paraId="443F1FAA" w14:textId="77777777" w:rsidR="00455FF9" w:rsidRPr="00813E1E" w:rsidRDefault="00455FF9">
      <w:pPr>
        <w:rPr>
          <w:rFonts w:ascii="Times New Roman" w:hAnsi="Times New Roman"/>
          <w:b/>
          <w:bCs/>
          <w:sz w:val="24"/>
          <w:szCs w:val="24"/>
          <w:lang w:val="en-GB"/>
        </w:rPr>
      </w:pPr>
    </w:p>
    <w:p w14:paraId="44AE82F7" w14:textId="77777777" w:rsidR="00455FF9" w:rsidRPr="00813E1E" w:rsidRDefault="00455FF9">
      <w:pPr>
        <w:rPr>
          <w:rFonts w:ascii="Times New Roman" w:hAnsi="Times New Roman"/>
          <w:b/>
          <w:bCs/>
          <w:sz w:val="24"/>
          <w:szCs w:val="24"/>
          <w:lang w:val="en-GB"/>
        </w:rPr>
      </w:pPr>
    </w:p>
    <w:p w14:paraId="75E31F22" w14:textId="77777777" w:rsidR="00455FF9" w:rsidRPr="00813E1E" w:rsidRDefault="00455FF9">
      <w:pPr>
        <w:rPr>
          <w:rFonts w:ascii="Times New Roman" w:hAnsi="Times New Roman"/>
          <w:b/>
          <w:bCs/>
          <w:sz w:val="24"/>
          <w:szCs w:val="24"/>
          <w:lang w:val="en-GB"/>
        </w:rPr>
      </w:pPr>
    </w:p>
    <w:p w14:paraId="252E60A7" w14:textId="77777777" w:rsidR="00455FF9" w:rsidRPr="00813E1E" w:rsidRDefault="00455FF9">
      <w:pPr>
        <w:rPr>
          <w:rFonts w:ascii="Times New Roman" w:hAnsi="Times New Roman"/>
          <w:b/>
          <w:bCs/>
          <w:sz w:val="24"/>
          <w:szCs w:val="24"/>
          <w:lang w:val="en-GB"/>
        </w:rPr>
      </w:pPr>
    </w:p>
    <w:p w14:paraId="7F3E9F89" w14:textId="77777777" w:rsidR="00455FF9" w:rsidRPr="00813E1E" w:rsidRDefault="00455FF9">
      <w:pPr>
        <w:rPr>
          <w:rFonts w:ascii="Times New Roman" w:hAnsi="Times New Roman"/>
          <w:b/>
          <w:bCs/>
          <w:sz w:val="24"/>
          <w:szCs w:val="24"/>
          <w:lang w:val="en-GB"/>
        </w:rPr>
      </w:pPr>
    </w:p>
    <w:p w14:paraId="207B45CE" w14:textId="77777777" w:rsidR="00455FF9" w:rsidRPr="00813E1E" w:rsidRDefault="00455FF9">
      <w:pPr>
        <w:rPr>
          <w:rFonts w:ascii="Times New Roman" w:hAnsi="Times New Roman"/>
          <w:b/>
          <w:bCs/>
          <w:sz w:val="24"/>
          <w:szCs w:val="24"/>
          <w:lang w:val="en-GB"/>
        </w:rPr>
      </w:pPr>
    </w:p>
    <w:p w14:paraId="3431AD34" w14:textId="77777777" w:rsidR="00455FF9" w:rsidRPr="00813E1E" w:rsidRDefault="00455FF9">
      <w:pPr>
        <w:rPr>
          <w:rFonts w:ascii="Times New Roman" w:hAnsi="Times New Roman"/>
          <w:b/>
          <w:bCs/>
          <w:sz w:val="24"/>
          <w:szCs w:val="24"/>
          <w:lang w:val="en-GB"/>
        </w:rPr>
      </w:pPr>
    </w:p>
    <w:p w14:paraId="70CE74A9" w14:textId="77777777" w:rsidR="00455FF9" w:rsidRPr="00813E1E" w:rsidRDefault="00455FF9">
      <w:pPr>
        <w:rPr>
          <w:rFonts w:ascii="Times New Roman" w:hAnsi="Times New Roman"/>
          <w:b/>
          <w:bCs/>
          <w:sz w:val="24"/>
          <w:szCs w:val="24"/>
          <w:lang w:val="en-GB"/>
        </w:rPr>
      </w:pPr>
    </w:p>
    <w:p w14:paraId="3B5E7041" w14:textId="77777777" w:rsidR="00455FF9" w:rsidRPr="00813E1E" w:rsidRDefault="00455FF9">
      <w:pPr>
        <w:rPr>
          <w:rFonts w:ascii="Times New Roman" w:hAnsi="Times New Roman"/>
          <w:b/>
          <w:bCs/>
          <w:sz w:val="24"/>
          <w:szCs w:val="24"/>
          <w:lang w:val="en-GB"/>
        </w:rPr>
      </w:pPr>
    </w:p>
    <w:p w14:paraId="31054701" w14:textId="77777777" w:rsidR="00455FF9" w:rsidRPr="00813E1E" w:rsidRDefault="00455FF9">
      <w:pPr>
        <w:rPr>
          <w:rFonts w:ascii="Times New Roman" w:hAnsi="Times New Roman"/>
          <w:b/>
          <w:bCs/>
          <w:sz w:val="24"/>
          <w:szCs w:val="24"/>
          <w:lang w:val="en-GB"/>
        </w:rPr>
      </w:pPr>
    </w:p>
    <w:p w14:paraId="3281BF97" w14:textId="77777777" w:rsidR="00455FF9" w:rsidRPr="00813E1E" w:rsidRDefault="00455FF9">
      <w:pPr>
        <w:rPr>
          <w:rFonts w:ascii="Times New Roman" w:hAnsi="Times New Roman"/>
          <w:b/>
          <w:bCs/>
          <w:sz w:val="24"/>
          <w:szCs w:val="24"/>
          <w:lang w:val="en-GB"/>
        </w:rPr>
      </w:pPr>
    </w:p>
    <w:p w14:paraId="369FCF9C" w14:textId="77777777" w:rsidR="00455FF9" w:rsidRPr="00813E1E" w:rsidRDefault="00455FF9">
      <w:pPr>
        <w:rPr>
          <w:rFonts w:ascii="Times New Roman" w:hAnsi="Times New Roman"/>
          <w:b/>
          <w:bCs/>
          <w:sz w:val="24"/>
          <w:szCs w:val="24"/>
          <w:lang w:val="en-GB"/>
        </w:rPr>
      </w:pPr>
    </w:p>
    <w:p w14:paraId="07D0118A" w14:textId="77777777" w:rsidR="00455FF9" w:rsidRPr="00813E1E" w:rsidRDefault="00000000">
      <w:pPr>
        <w:pStyle w:val="Heading1"/>
        <w:numPr>
          <w:ilvl w:val="0"/>
          <w:numId w:val="0"/>
        </w:numPr>
        <w:jc w:val="center"/>
        <w:rPr>
          <w:rFonts w:ascii="Times New Roman" w:hAnsi="Times New Roman"/>
          <w:color w:val="auto"/>
          <w:sz w:val="24"/>
          <w:szCs w:val="24"/>
          <w:lang w:val="en-GB"/>
        </w:rPr>
      </w:pPr>
      <w:bookmarkStart w:id="80" w:name="_Toc197009168"/>
      <w:bookmarkStart w:id="81" w:name="_Toc197033978"/>
      <w:r w:rsidRPr="00813E1E">
        <w:rPr>
          <w:rFonts w:ascii="Times New Roman" w:hAnsi="Times New Roman"/>
          <w:color w:val="auto"/>
          <w:sz w:val="24"/>
          <w:szCs w:val="24"/>
          <w:lang w:val="en-GB"/>
        </w:rPr>
        <w:t>MODULE III</w:t>
      </w:r>
      <w:bookmarkEnd w:id="80"/>
      <w:bookmarkEnd w:id="81"/>
    </w:p>
    <w:p w14:paraId="543D9739" w14:textId="77777777" w:rsidR="00455FF9" w:rsidRPr="00813E1E" w:rsidRDefault="00455FF9">
      <w:pPr>
        <w:jc w:val="center"/>
        <w:rPr>
          <w:rFonts w:ascii="Times New Roman" w:hAnsi="Times New Roman"/>
          <w:b/>
          <w:bCs/>
          <w:sz w:val="24"/>
          <w:szCs w:val="24"/>
          <w:lang w:val="en-GB"/>
        </w:rPr>
      </w:pPr>
    </w:p>
    <w:p w14:paraId="59DF5978" w14:textId="77777777" w:rsidR="00455FF9" w:rsidRPr="00813E1E" w:rsidRDefault="00455FF9">
      <w:pPr>
        <w:jc w:val="center"/>
        <w:rPr>
          <w:rFonts w:ascii="Times New Roman" w:hAnsi="Times New Roman"/>
          <w:b/>
          <w:bCs/>
          <w:sz w:val="24"/>
          <w:szCs w:val="24"/>
          <w:lang w:val="en-GB"/>
        </w:rPr>
      </w:pPr>
    </w:p>
    <w:p w14:paraId="154C0E5D" w14:textId="77777777" w:rsidR="00455FF9" w:rsidRPr="00813E1E" w:rsidRDefault="00455FF9">
      <w:pPr>
        <w:pStyle w:val="Heading2"/>
        <w:numPr>
          <w:ilvl w:val="0"/>
          <w:numId w:val="0"/>
        </w:numPr>
        <w:rPr>
          <w:rFonts w:ascii="Times New Roman" w:hAnsi="Times New Roman" w:cs="Times New Roman"/>
          <w:sz w:val="24"/>
          <w:szCs w:val="24"/>
        </w:rPr>
      </w:pPr>
    </w:p>
    <w:p w14:paraId="21CFBEA8" w14:textId="77777777" w:rsidR="00455FF9" w:rsidRPr="00813E1E" w:rsidRDefault="00455FF9">
      <w:pPr>
        <w:pStyle w:val="Heading2"/>
        <w:numPr>
          <w:ilvl w:val="0"/>
          <w:numId w:val="0"/>
        </w:numPr>
        <w:rPr>
          <w:rFonts w:ascii="Times New Roman" w:hAnsi="Times New Roman" w:cs="Times New Roman"/>
          <w:sz w:val="24"/>
          <w:szCs w:val="24"/>
        </w:rPr>
      </w:pPr>
    </w:p>
    <w:p w14:paraId="6BA80CFB" w14:textId="77777777" w:rsidR="009E3490" w:rsidRPr="00813E1E" w:rsidRDefault="009E3490">
      <w:pPr>
        <w:spacing w:after="0" w:line="240" w:lineRule="auto"/>
        <w:rPr>
          <w:rFonts w:ascii="Times New Roman" w:eastAsiaTheme="majorEastAsia" w:hAnsi="Times New Roman"/>
          <w:b/>
          <w:bCs/>
          <w:sz w:val="24"/>
          <w:szCs w:val="24"/>
        </w:rPr>
      </w:pPr>
      <w:r w:rsidRPr="00813E1E">
        <w:rPr>
          <w:rFonts w:ascii="Times New Roman" w:hAnsi="Times New Roman"/>
          <w:b/>
          <w:bCs/>
          <w:sz w:val="24"/>
          <w:szCs w:val="24"/>
        </w:rPr>
        <w:br w:type="page"/>
      </w:r>
    </w:p>
    <w:p w14:paraId="39D207B3" w14:textId="59CB69D6" w:rsidR="00455FF9" w:rsidRPr="00813E1E" w:rsidRDefault="00000000">
      <w:pPr>
        <w:pStyle w:val="Heading2"/>
        <w:numPr>
          <w:ilvl w:val="1"/>
          <w:numId w:val="0"/>
        </w:numPr>
        <w:ind w:left="720"/>
        <w:jc w:val="center"/>
        <w:rPr>
          <w:rFonts w:ascii="Times New Roman" w:hAnsi="Times New Roman" w:cs="Times New Roman"/>
          <w:b/>
          <w:bCs/>
          <w:color w:val="auto"/>
          <w:sz w:val="24"/>
          <w:szCs w:val="24"/>
        </w:rPr>
      </w:pPr>
      <w:bookmarkStart w:id="82" w:name="_Toc197033979"/>
      <w:r w:rsidRPr="00813E1E">
        <w:rPr>
          <w:rFonts w:ascii="Times New Roman" w:hAnsi="Times New Roman" w:cs="Times New Roman"/>
          <w:b/>
          <w:bCs/>
          <w:color w:val="auto"/>
          <w:sz w:val="24"/>
          <w:szCs w:val="24"/>
        </w:rPr>
        <w:lastRenderedPageBreak/>
        <w:t>DIGITAL LITERACY</w:t>
      </w:r>
      <w:bookmarkEnd w:id="82"/>
    </w:p>
    <w:p w14:paraId="497E419B" w14:textId="77777777" w:rsidR="00455FF9" w:rsidRPr="00813E1E" w:rsidRDefault="00000000">
      <w:pPr>
        <w:spacing w:line="360" w:lineRule="auto"/>
        <w:rPr>
          <w:rFonts w:ascii="Times New Roman" w:hAnsi="Times New Roman"/>
          <w:sz w:val="24"/>
          <w:szCs w:val="24"/>
        </w:rPr>
      </w:pPr>
      <w:r w:rsidRPr="00813E1E">
        <w:rPr>
          <w:rFonts w:ascii="Times New Roman" w:hAnsi="Times New Roman"/>
          <w:b/>
          <w:sz w:val="24"/>
          <w:szCs w:val="24"/>
          <w:lang w:eastAsia="zh-CN" w:bidi="ar"/>
        </w:rPr>
        <w:t xml:space="preserve">UNIT CODE: </w:t>
      </w:r>
      <w:r w:rsidRPr="00813E1E">
        <w:rPr>
          <w:rFonts w:ascii="Times New Roman" w:hAnsi="Times New Roman"/>
          <w:b/>
          <w:bCs/>
          <w:sz w:val="24"/>
          <w:szCs w:val="24"/>
          <w:lang w:eastAsia="zh-CN" w:bidi="ar"/>
        </w:rPr>
        <w:t>0611 441 09A</w:t>
      </w:r>
    </w:p>
    <w:p w14:paraId="0BA7C083"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Relationship to Occupational Standards</w:t>
      </w:r>
    </w:p>
    <w:p w14:paraId="3D9115F7" w14:textId="77777777" w:rsidR="00455FF9" w:rsidRPr="00813E1E" w:rsidRDefault="00000000">
      <w:pPr>
        <w:spacing w:line="360" w:lineRule="auto"/>
        <w:rPr>
          <w:rFonts w:ascii="Times New Roman" w:hAnsi="Times New Roman"/>
          <w:sz w:val="24"/>
          <w:szCs w:val="24"/>
        </w:rPr>
      </w:pPr>
      <w:r w:rsidRPr="00813E1E">
        <w:rPr>
          <w:rFonts w:ascii="Times New Roman" w:hAnsi="Times New Roman"/>
          <w:sz w:val="24"/>
          <w:szCs w:val="24"/>
          <w:lang w:eastAsia="zh-CN" w:bidi="ar"/>
        </w:rPr>
        <w:t>This unit addresses the Unit of Competency: Apply Digital Literacy</w:t>
      </w:r>
    </w:p>
    <w:p w14:paraId="02047D4D" w14:textId="77777777" w:rsidR="00455FF9" w:rsidRPr="00813E1E" w:rsidRDefault="00000000">
      <w:pPr>
        <w:spacing w:line="360" w:lineRule="auto"/>
        <w:rPr>
          <w:rFonts w:ascii="Times New Roman" w:hAnsi="Times New Roman"/>
          <w:sz w:val="24"/>
          <w:szCs w:val="24"/>
        </w:rPr>
      </w:pPr>
      <w:r w:rsidRPr="00813E1E">
        <w:rPr>
          <w:rFonts w:ascii="Times New Roman" w:hAnsi="Times New Roman"/>
          <w:b/>
          <w:sz w:val="24"/>
          <w:szCs w:val="24"/>
          <w:lang w:eastAsia="zh-CN" w:bidi="ar"/>
        </w:rPr>
        <w:t xml:space="preserve">Duration of Unit: </w:t>
      </w:r>
      <w:r w:rsidRPr="00813E1E">
        <w:rPr>
          <w:rFonts w:ascii="Times New Roman" w:hAnsi="Times New Roman"/>
          <w:sz w:val="24"/>
          <w:szCs w:val="24"/>
          <w:lang w:eastAsia="zh-CN" w:bidi="ar"/>
        </w:rPr>
        <w:t>60 Hours</w:t>
      </w:r>
    </w:p>
    <w:p w14:paraId="01479AEA"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Unit Description</w:t>
      </w:r>
    </w:p>
    <w:p w14:paraId="330EAF5E" w14:textId="73210CE1" w:rsidR="00455FF9" w:rsidRPr="00813E1E" w:rsidRDefault="00000000">
      <w:pPr>
        <w:spacing w:after="240" w:line="360" w:lineRule="auto"/>
        <w:rPr>
          <w:rFonts w:ascii="Times New Roman" w:hAnsi="Times New Roman"/>
          <w:sz w:val="24"/>
          <w:szCs w:val="24"/>
        </w:rPr>
      </w:pPr>
      <w:r w:rsidRPr="00813E1E">
        <w:rPr>
          <w:rFonts w:ascii="Times New Roman" w:hAnsi="Times New Roman"/>
          <w:sz w:val="24"/>
          <w:szCs w:val="24"/>
          <w:lang w:eastAsia="zh-CN" w:bidi="ar"/>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p>
    <w:p w14:paraId="556A8800"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Summary of Learning Outcomes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572"/>
        <w:gridCol w:w="3068"/>
      </w:tblGrid>
      <w:tr w:rsidR="00455FF9" w:rsidRPr="00813E1E" w14:paraId="2ECD7F25"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72F05368" w14:textId="77777777" w:rsidR="00455FF9" w:rsidRPr="00813E1E" w:rsidRDefault="00000000">
            <w:pPr>
              <w:spacing w:line="360" w:lineRule="auto"/>
              <w:rPr>
                <w:b/>
                <w:sz w:val="24"/>
                <w:szCs w:val="24"/>
              </w:rPr>
            </w:pPr>
            <w:r w:rsidRPr="00813E1E">
              <w:rPr>
                <w:b/>
                <w:sz w:val="24"/>
                <w:szCs w:val="24"/>
                <w:lang w:eastAsia="zh-CN" w:bidi="ar"/>
              </w:rPr>
              <w:t>SNO</w:t>
            </w: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08BCB86B" w14:textId="77777777" w:rsidR="00455FF9" w:rsidRPr="00813E1E" w:rsidRDefault="00000000">
            <w:pPr>
              <w:spacing w:line="360" w:lineRule="auto"/>
              <w:rPr>
                <w:b/>
                <w:sz w:val="24"/>
                <w:szCs w:val="24"/>
              </w:rPr>
            </w:pPr>
            <w:r w:rsidRPr="00813E1E">
              <w:rPr>
                <w:b/>
                <w:sz w:val="24"/>
                <w:szCs w:val="24"/>
                <w:lang w:eastAsia="zh-CN" w:bidi="ar"/>
              </w:rPr>
              <w:t xml:space="preserve">LEARNING OUTCOMES </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4AFB8942" w14:textId="77777777" w:rsidR="00455FF9" w:rsidRPr="00813E1E" w:rsidRDefault="00000000">
            <w:pPr>
              <w:spacing w:line="360" w:lineRule="auto"/>
              <w:rPr>
                <w:b/>
                <w:sz w:val="24"/>
                <w:szCs w:val="24"/>
              </w:rPr>
            </w:pPr>
            <w:r w:rsidRPr="00813E1E">
              <w:rPr>
                <w:b/>
                <w:sz w:val="24"/>
                <w:szCs w:val="24"/>
                <w:lang w:eastAsia="zh-CN" w:bidi="ar"/>
              </w:rPr>
              <w:t>DURATION (hours)</w:t>
            </w:r>
          </w:p>
        </w:tc>
      </w:tr>
      <w:tr w:rsidR="00455FF9" w:rsidRPr="00813E1E" w14:paraId="1B94F940"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1C9383F0" w14:textId="77777777" w:rsidR="00455FF9" w:rsidRPr="00813E1E" w:rsidRDefault="00455FF9">
            <w:pPr>
              <w:pStyle w:val="NormalWeb"/>
              <w:numPr>
                <w:ilvl w:val="0"/>
                <w:numId w:val="91"/>
              </w:numPr>
              <w:spacing w:before="0" w:beforeAutospacing="0" w:after="160" w:afterAutospacing="0" w:line="360" w:lineRule="auto"/>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62394B54" w14:textId="77777777" w:rsidR="00455FF9" w:rsidRPr="00813E1E" w:rsidRDefault="00000000">
            <w:pPr>
              <w:autoSpaceDE w:val="0"/>
              <w:autoSpaceDN w:val="0"/>
              <w:spacing w:after="0" w:line="360" w:lineRule="auto"/>
              <w:ind w:left="555"/>
              <w:rPr>
                <w:sz w:val="24"/>
                <w:szCs w:val="24"/>
              </w:rPr>
            </w:pPr>
            <w:r w:rsidRPr="00813E1E">
              <w:rPr>
                <w:sz w:val="24"/>
                <w:szCs w:val="24"/>
                <w:lang w:eastAsia="zh-CN" w:bidi="ar"/>
              </w:rPr>
              <w:t>Operate Computer Devices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4B0BB7BF" w14:textId="55292538" w:rsidR="00455FF9" w:rsidRPr="00813E1E" w:rsidRDefault="00CA233C">
            <w:pPr>
              <w:spacing w:line="360" w:lineRule="auto"/>
              <w:jc w:val="center"/>
              <w:rPr>
                <w:b/>
                <w:sz w:val="24"/>
                <w:szCs w:val="24"/>
              </w:rPr>
            </w:pPr>
            <w:r w:rsidRPr="00813E1E">
              <w:rPr>
                <w:b/>
                <w:sz w:val="24"/>
                <w:szCs w:val="24"/>
              </w:rPr>
              <w:t>6</w:t>
            </w:r>
          </w:p>
        </w:tc>
      </w:tr>
      <w:tr w:rsidR="00455FF9" w:rsidRPr="00813E1E" w14:paraId="638B65C5"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3D2ABE14" w14:textId="77777777" w:rsidR="00455FF9" w:rsidRPr="00813E1E" w:rsidRDefault="00455FF9">
            <w:pPr>
              <w:pStyle w:val="NormalWeb"/>
              <w:numPr>
                <w:ilvl w:val="0"/>
                <w:numId w:val="91"/>
              </w:numPr>
              <w:spacing w:before="0" w:beforeAutospacing="0" w:after="160" w:afterAutospacing="0" w:line="360" w:lineRule="auto"/>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2BCAD717" w14:textId="77777777" w:rsidR="00455FF9" w:rsidRPr="00813E1E" w:rsidRDefault="00000000">
            <w:pPr>
              <w:autoSpaceDE w:val="0"/>
              <w:autoSpaceDN w:val="0"/>
              <w:spacing w:after="0" w:line="360" w:lineRule="auto"/>
              <w:ind w:left="555"/>
              <w:rPr>
                <w:sz w:val="24"/>
                <w:szCs w:val="24"/>
              </w:rPr>
            </w:pPr>
            <w:r w:rsidRPr="00813E1E">
              <w:rPr>
                <w:sz w:val="24"/>
                <w:szCs w:val="24"/>
                <w:lang w:eastAsia="zh-CN" w:bidi="ar"/>
              </w:rPr>
              <w:t>Solve Tasks Using Office Suite</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1FAA4E52" w14:textId="1B506F7D" w:rsidR="00455FF9" w:rsidRPr="00813E1E" w:rsidRDefault="00CA233C">
            <w:pPr>
              <w:spacing w:line="360" w:lineRule="auto"/>
              <w:jc w:val="center"/>
              <w:rPr>
                <w:b/>
                <w:sz w:val="24"/>
                <w:szCs w:val="24"/>
              </w:rPr>
            </w:pPr>
            <w:r w:rsidRPr="00813E1E">
              <w:rPr>
                <w:b/>
                <w:sz w:val="24"/>
                <w:szCs w:val="24"/>
                <w:lang w:eastAsia="zh-CN" w:bidi="ar"/>
              </w:rPr>
              <w:t>14</w:t>
            </w:r>
          </w:p>
        </w:tc>
      </w:tr>
      <w:tr w:rsidR="00455FF9" w:rsidRPr="00813E1E" w14:paraId="4343715B"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75CC296E" w14:textId="77777777" w:rsidR="00455FF9" w:rsidRPr="00813E1E" w:rsidRDefault="00455FF9">
            <w:pPr>
              <w:pStyle w:val="NormalWeb"/>
              <w:numPr>
                <w:ilvl w:val="0"/>
                <w:numId w:val="91"/>
              </w:numPr>
              <w:spacing w:before="0" w:beforeAutospacing="0" w:after="160" w:afterAutospacing="0" w:line="360" w:lineRule="auto"/>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345E4C42" w14:textId="77777777" w:rsidR="00455FF9" w:rsidRPr="00813E1E" w:rsidRDefault="00000000">
            <w:pPr>
              <w:widowControl w:val="0"/>
              <w:autoSpaceDE w:val="0"/>
              <w:autoSpaceDN w:val="0"/>
              <w:spacing w:after="0" w:line="360" w:lineRule="auto"/>
              <w:ind w:left="555"/>
              <w:rPr>
                <w:sz w:val="24"/>
                <w:szCs w:val="24"/>
              </w:rPr>
            </w:pPr>
            <w:r w:rsidRPr="00813E1E">
              <w:rPr>
                <w:sz w:val="24"/>
                <w:szCs w:val="24"/>
                <w:lang w:eastAsia="zh-CN" w:bidi="ar"/>
              </w:rPr>
              <w:t>Manage Data and Information</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20A05E04" w14:textId="77777777" w:rsidR="00455FF9" w:rsidRPr="00813E1E" w:rsidRDefault="00000000">
            <w:pPr>
              <w:spacing w:line="360" w:lineRule="auto"/>
              <w:jc w:val="center"/>
              <w:rPr>
                <w:b/>
                <w:sz w:val="24"/>
                <w:szCs w:val="24"/>
              </w:rPr>
            </w:pPr>
            <w:r w:rsidRPr="00813E1E">
              <w:rPr>
                <w:b/>
                <w:sz w:val="24"/>
                <w:szCs w:val="24"/>
                <w:lang w:eastAsia="zh-CN" w:bidi="ar"/>
              </w:rPr>
              <w:t>6</w:t>
            </w:r>
          </w:p>
        </w:tc>
      </w:tr>
      <w:tr w:rsidR="00455FF9" w:rsidRPr="00813E1E" w14:paraId="47313A41"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0D6088DA" w14:textId="77777777" w:rsidR="00455FF9" w:rsidRPr="00813E1E" w:rsidRDefault="00455FF9">
            <w:pPr>
              <w:pStyle w:val="NormalWeb"/>
              <w:numPr>
                <w:ilvl w:val="0"/>
                <w:numId w:val="91"/>
              </w:numPr>
              <w:spacing w:before="0" w:beforeAutospacing="0" w:after="160" w:afterAutospacing="0" w:line="360" w:lineRule="auto"/>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4B6ED009" w14:textId="77777777" w:rsidR="00455FF9" w:rsidRPr="00813E1E" w:rsidRDefault="00000000">
            <w:pPr>
              <w:widowControl w:val="0"/>
              <w:autoSpaceDE w:val="0"/>
              <w:autoSpaceDN w:val="0"/>
              <w:spacing w:after="0" w:line="360" w:lineRule="auto"/>
              <w:ind w:left="555"/>
              <w:rPr>
                <w:sz w:val="24"/>
                <w:szCs w:val="24"/>
              </w:rPr>
            </w:pPr>
            <w:r w:rsidRPr="00813E1E">
              <w:rPr>
                <w:sz w:val="24"/>
                <w:szCs w:val="24"/>
                <w:lang w:eastAsia="zh-CN" w:bidi="ar"/>
              </w:rPr>
              <w:t>Perform Online Communication and Collaboration</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752FD5FD" w14:textId="77777777" w:rsidR="00455FF9" w:rsidRPr="00813E1E" w:rsidRDefault="00000000">
            <w:pPr>
              <w:spacing w:line="360" w:lineRule="auto"/>
              <w:jc w:val="center"/>
              <w:rPr>
                <w:b/>
                <w:sz w:val="24"/>
                <w:szCs w:val="24"/>
              </w:rPr>
            </w:pPr>
            <w:r w:rsidRPr="00813E1E">
              <w:rPr>
                <w:b/>
                <w:sz w:val="24"/>
                <w:szCs w:val="24"/>
                <w:lang w:eastAsia="zh-CN" w:bidi="ar"/>
              </w:rPr>
              <w:t>4</w:t>
            </w:r>
          </w:p>
        </w:tc>
      </w:tr>
      <w:tr w:rsidR="00455FF9" w:rsidRPr="00813E1E" w14:paraId="7226A2C1"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4694A675" w14:textId="77777777" w:rsidR="00455FF9" w:rsidRPr="00813E1E" w:rsidRDefault="00455FF9">
            <w:pPr>
              <w:pStyle w:val="NormalWeb"/>
              <w:numPr>
                <w:ilvl w:val="0"/>
                <w:numId w:val="91"/>
              </w:numPr>
              <w:spacing w:before="0" w:beforeAutospacing="0" w:after="160" w:afterAutospacing="0" w:line="360" w:lineRule="auto"/>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4FC29DFC" w14:textId="77777777" w:rsidR="00455FF9" w:rsidRPr="00813E1E" w:rsidRDefault="00000000">
            <w:pPr>
              <w:widowControl w:val="0"/>
              <w:autoSpaceDE w:val="0"/>
              <w:autoSpaceDN w:val="0"/>
              <w:spacing w:after="0" w:line="360" w:lineRule="auto"/>
              <w:ind w:left="555"/>
              <w:rPr>
                <w:sz w:val="24"/>
                <w:szCs w:val="24"/>
              </w:rPr>
            </w:pPr>
            <w:r w:rsidRPr="00813E1E">
              <w:rPr>
                <w:sz w:val="24"/>
                <w:szCs w:val="24"/>
                <w:lang w:eastAsia="zh-CN" w:bidi="ar"/>
              </w:rPr>
              <w:t>Apply Cyber security Skills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7833B153" w14:textId="4786166D" w:rsidR="00455FF9" w:rsidRPr="00813E1E" w:rsidRDefault="00000000">
            <w:pPr>
              <w:spacing w:line="360" w:lineRule="auto"/>
              <w:rPr>
                <w:b/>
                <w:sz w:val="24"/>
                <w:szCs w:val="24"/>
              </w:rPr>
            </w:pPr>
            <w:r w:rsidRPr="00813E1E">
              <w:rPr>
                <w:b/>
                <w:sz w:val="24"/>
                <w:szCs w:val="24"/>
                <w:lang w:eastAsia="zh-CN" w:bidi="ar"/>
              </w:rPr>
              <w:tab/>
            </w:r>
            <w:r w:rsidRPr="00813E1E">
              <w:rPr>
                <w:b/>
                <w:sz w:val="24"/>
                <w:szCs w:val="24"/>
                <w:lang w:eastAsia="zh-CN" w:bidi="ar"/>
              </w:rPr>
              <w:tab/>
            </w:r>
            <w:r w:rsidR="00CA233C" w:rsidRPr="00813E1E">
              <w:rPr>
                <w:b/>
                <w:sz w:val="24"/>
                <w:szCs w:val="24"/>
                <w:lang w:eastAsia="zh-CN" w:bidi="ar"/>
              </w:rPr>
              <w:t>4</w:t>
            </w:r>
          </w:p>
        </w:tc>
      </w:tr>
      <w:tr w:rsidR="00455FF9" w:rsidRPr="00813E1E" w14:paraId="064044E4"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4F3EABA4" w14:textId="77777777" w:rsidR="00455FF9" w:rsidRPr="00813E1E" w:rsidRDefault="00455FF9">
            <w:pPr>
              <w:pStyle w:val="NormalWeb"/>
              <w:numPr>
                <w:ilvl w:val="0"/>
                <w:numId w:val="91"/>
              </w:numPr>
              <w:spacing w:before="0" w:beforeAutospacing="0" w:after="160" w:afterAutospacing="0" w:line="360" w:lineRule="auto"/>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324B9137" w14:textId="77777777" w:rsidR="00455FF9" w:rsidRPr="00813E1E" w:rsidRDefault="00000000">
            <w:pPr>
              <w:widowControl w:val="0"/>
              <w:autoSpaceDE w:val="0"/>
              <w:autoSpaceDN w:val="0"/>
              <w:spacing w:after="0" w:line="360" w:lineRule="auto"/>
              <w:ind w:left="555"/>
              <w:rPr>
                <w:sz w:val="24"/>
                <w:szCs w:val="24"/>
              </w:rPr>
            </w:pPr>
            <w:r w:rsidRPr="00813E1E">
              <w:rPr>
                <w:sz w:val="24"/>
                <w:szCs w:val="24"/>
                <w:lang w:eastAsia="zh-CN" w:bidi="ar"/>
              </w:rPr>
              <w:t>Perform Online Jobs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180EAE45" w14:textId="0CF0B218" w:rsidR="00455FF9" w:rsidRPr="00813E1E" w:rsidRDefault="00CA233C">
            <w:pPr>
              <w:spacing w:line="360" w:lineRule="auto"/>
              <w:jc w:val="center"/>
              <w:rPr>
                <w:b/>
                <w:sz w:val="24"/>
                <w:szCs w:val="24"/>
              </w:rPr>
            </w:pPr>
            <w:r w:rsidRPr="00813E1E">
              <w:rPr>
                <w:b/>
                <w:sz w:val="24"/>
                <w:szCs w:val="24"/>
              </w:rPr>
              <w:t>4</w:t>
            </w:r>
          </w:p>
        </w:tc>
      </w:tr>
      <w:tr w:rsidR="004424C2" w:rsidRPr="00813E1E" w14:paraId="6180A9A7"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5B1616F0" w14:textId="77777777" w:rsidR="004424C2" w:rsidRPr="00813E1E" w:rsidRDefault="004424C2">
            <w:pPr>
              <w:pStyle w:val="NormalWeb"/>
              <w:numPr>
                <w:ilvl w:val="0"/>
                <w:numId w:val="91"/>
              </w:numPr>
              <w:spacing w:before="0" w:beforeAutospacing="0" w:after="160" w:afterAutospacing="0" w:line="360" w:lineRule="auto"/>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797AD7CA" w14:textId="1FF94669" w:rsidR="004424C2" w:rsidRPr="00813E1E" w:rsidRDefault="004424C2">
            <w:pPr>
              <w:widowControl w:val="0"/>
              <w:autoSpaceDE w:val="0"/>
              <w:autoSpaceDN w:val="0"/>
              <w:spacing w:after="0" w:line="360" w:lineRule="auto"/>
              <w:ind w:left="555"/>
              <w:rPr>
                <w:sz w:val="24"/>
                <w:szCs w:val="24"/>
                <w:lang w:eastAsia="zh-CN" w:bidi="ar"/>
              </w:rPr>
            </w:pPr>
            <w:r w:rsidRPr="00813E1E">
              <w:rPr>
                <w:rFonts w:eastAsia="Tahoma"/>
                <w:sz w:val="24"/>
                <w:szCs w:val="24"/>
              </w:rPr>
              <w:t>Apply job entry techniques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78B56215" w14:textId="390EDC59" w:rsidR="004424C2" w:rsidRPr="00813E1E" w:rsidRDefault="004424C2">
            <w:pPr>
              <w:spacing w:line="360" w:lineRule="auto"/>
              <w:jc w:val="center"/>
              <w:rPr>
                <w:b/>
                <w:sz w:val="24"/>
                <w:szCs w:val="24"/>
              </w:rPr>
            </w:pPr>
            <w:r w:rsidRPr="00813E1E">
              <w:rPr>
                <w:b/>
                <w:sz w:val="24"/>
                <w:szCs w:val="24"/>
              </w:rPr>
              <w:t>2</w:t>
            </w:r>
          </w:p>
        </w:tc>
      </w:tr>
      <w:tr w:rsidR="00455FF9" w:rsidRPr="00813E1E" w14:paraId="7411B894"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6A9F9EAA" w14:textId="77777777" w:rsidR="00455FF9" w:rsidRPr="00813E1E" w:rsidRDefault="00455FF9">
            <w:pPr>
              <w:spacing w:line="360" w:lineRule="auto"/>
              <w:ind w:left="360"/>
              <w:rPr>
                <w:b/>
                <w:sz w:val="24"/>
                <w:szCs w:val="24"/>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0896D6AC" w14:textId="77777777" w:rsidR="00455FF9" w:rsidRPr="00813E1E" w:rsidRDefault="00000000">
            <w:pPr>
              <w:widowControl w:val="0"/>
              <w:autoSpaceDE w:val="0"/>
              <w:autoSpaceDN w:val="0"/>
              <w:spacing w:after="0" w:line="360" w:lineRule="auto"/>
              <w:ind w:left="555"/>
              <w:rPr>
                <w:b/>
                <w:sz w:val="24"/>
                <w:szCs w:val="24"/>
              </w:rPr>
            </w:pPr>
            <w:r w:rsidRPr="00813E1E">
              <w:rPr>
                <w:b/>
                <w:sz w:val="24"/>
                <w:szCs w:val="24"/>
                <w:lang w:eastAsia="zh-CN" w:bidi="ar"/>
              </w:rPr>
              <w:t>Total</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1DB64214" w14:textId="77777777" w:rsidR="00455FF9" w:rsidRPr="00813E1E" w:rsidRDefault="00000000">
            <w:pPr>
              <w:spacing w:line="360" w:lineRule="auto"/>
              <w:jc w:val="center"/>
              <w:rPr>
                <w:b/>
                <w:sz w:val="24"/>
                <w:szCs w:val="24"/>
              </w:rPr>
            </w:pPr>
            <w:r w:rsidRPr="00813E1E">
              <w:rPr>
                <w:b/>
                <w:sz w:val="24"/>
                <w:szCs w:val="24"/>
                <w:lang w:eastAsia="zh-CN" w:bidi="ar"/>
              </w:rPr>
              <w:fldChar w:fldCharType="begin"/>
            </w:r>
            <w:r w:rsidRPr="00813E1E">
              <w:rPr>
                <w:b/>
                <w:sz w:val="24"/>
                <w:szCs w:val="24"/>
                <w:lang w:eastAsia="zh-CN" w:bidi="ar"/>
              </w:rPr>
              <w:instrText xml:space="preserve"> =SUM(ABOVE) </w:instrText>
            </w:r>
            <w:r w:rsidRPr="00813E1E">
              <w:rPr>
                <w:b/>
                <w:sz w:val="24"/>
                <w:szCs w:val="24"/>
                <w:lang w:eastAsia="zh-CN" w:bidi="ar"/>
              </w:rPr>
              <w:fldChar w:fldCharType="separate"/>
            </w:r>
            <w:r w:rsidRPr="00813E1E">
              <w:rPr>
                <w:b/>
                <w:sz w:val="24"/>
                <w:szCs w:val="24"/>
                <w:lang w:eastAsia="zh-CN" w:bidi="ar"/>
              </w:rPr>
              <w:t>60</w:t>
            </w:r>
            <w:r w:rsidRPr="00813E1E">
              <w:rPr>
                <w:b/>
                <w:sz w:val="24"/>
                <w:szCs w:val="24"/>
                <w:lang w:eastAsia="zh-CN" w:bidi="ar"/>
              </w:rPr>
              <w:fldChar w:fldCharType="end"/>
            </w:r>
          </w:p>
        </w:tc>
      </w:tr>
    </w:tbl>
    <w:p w14:paraId="269B1379" w14:textId="77777777" w:rsidR="00F86DE8" w:rsidRPr="00813E1E" w:rsidRDefault="00F86DE8">
      <w:pPr>
        <w:spacing w:after="42" w:line="360" w:lineRule="auto"/>
        <w:rPr>
          <w:rFonts w:ascii="Times New Roman" w:hAnsi="Times New Roman"/>
          <w:b/>
          <w:sz w:val="24"/>
          <w:szCs w:val="24"/>
          <w:lang w:eastAsia="zh-CN" w:bidi="ar"/>
        </w:rPr>
      </w:pPr>
    </w:p>
    <w:p w14:paraId="05B73D78" w14:textId="77777777" w:rsidR="00F86DE8" w:rsidRPr="00813E1E" w:rsidRDefault="00F86DE8">
      <w:pPr>
        <w:spacing w:after="42" w:line="360" w:lineRule="auto"/>
        <w:rPr>
          <w:rFonts w:ascii="Times New Roman" w:hAnsi="Times New Roman"/>
          <w:b/>
          <w:sz w:val="24"/>
          <w:szCs w:val="24"/>
          <w:lang w:eastAsia="zh-CN" w:bidi="ar"/>
        </w:rPr>
      </w:pPr>
    </w:p>
    <w:p w14:paraId="4CDA47E8" w14:textId="77777777" w:rsidR="00F86DE8" w:rsidRPr="00813E1E" w:rsidRDefault="00F86DE8">
      <w:pPr>
        <w:spacing w:after="42" w:line="360" w:lineRule="auto"/>
        <w:rPr>
          <w:rFonts w:ascii="Times New Roman" w:hAnsi="Times New Roman"/>
          <w:b/>
          <w:sz w:val="24"/>
          <w:szCs w:val="24"/>
          <w:lang w:eastAsia="zh-CN" w:bidi="ar"/>
        </w:rPr>
      </w:pPr>
    </w:p>
    <w:p w14:paraId="3E99EED4" w14:textId="77777777" w:rsidR="00F86DE8" w:rsidRPr="00813E1E" w:rsidRDefault="00F86DE8">
      <w:pPr>
        <w:spacing w:after="42" w:line="360" w:lineRule="auto"/>
        <w:rPr>
          <w:rFonts w:ascii="Times New Roman" w:hAnsi="Times New Roman"/>
          <w:b/>
          <w:sz w:val="24"/>
          <w:szCs w:val="24"/>
          <w:lang w:eastAsia="zh-CN" w:bidi="ar"/>
        </w:rPr>
      </w:pPr>
    </w:p>
    <w:p w14:paraId="66E2F242" w14:textId="589A9D85" w:rsidR="00455FF9" w:rsidRPr="00813E1E" w:rsidRDefault="00000000">
      <w:pPr>
        <w:spacing w:after="42" w:line="360" w:lineRule="auto"/>
        <w:rPr>
          <w:rFonts w:ascii="Times New Roman" w:hAnsi="Times New Roman"/>
          <w:b/>
          <w:sz w:val="24"/>
          <w:szCs w:val="24"/>
        </w:rPr>
      </w:pPr>
      <w:r w:rsidRPr="00813E1E">
        <w:rPr>
          <w:rFonts w:ascii="Times New Roman" w:hAnsi="Times New Roman"/>
          <w:b/>
          <w:sz w:val="24"/>
          <w:szCs w:val="24"/>
          <w:lang w:eastAsia="zh-CN" w:bidi="ar"/>
        </w:rPr>
        <w:t>Learning Outcomes, Content, and Suggested Assessment Methods</w:t>
      </w:r>
    </w:p>
    <w:tbl>
      <w:tblPr>
        <w:tblW w:w="516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4406"/>
        <w:gridCol w:w="2607"/>
      </w:tblGrid>
      <w:tr w:rsidR="00455FF9" w:rsidRPr="00813E1E" w14:paraId="7B6BDF33" w14:textId="77777777">
        <w:trPr>
          <w:trHeight w:val="636"/>
          <w:tblHeader/>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2B74CEC8" w14:textId="77777777" w:rsidR="00455FF9" w:rsidRPr="00813E1E" w:rsidRDefault="00000000">
            <w:pPr>
              <w:spacing w:line="360" w:lineRule="auto"/>
              <w:ind w:left="107"/>
              <w:rPr>
                <w:rFonts w:ascii="Times New Roman" w:hAnsi="Times New Roman"/>
                <w:b/>
                <w:sz w:val="24"/>
                <w:szCs w:val="24"/>
              </w:rPr>
            </w:pPr>
            <w:r w:rsidRPr="00813E1E">
              <w:rPr>
                <w:rFonts w:ascii="Times New Roman" w:hAnsi="Times New Roman"/>
                <w:b/>
                <w:sz w:val="24"/>
                <w:szCs w:val="24"/>
                <w:lang w:eastAsia="zh-CN" w:bidi="ar"/>
              </w:rPr>
              <w:t>Learning Outcome</w:t>
            </w: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3B2D8B59" w14:textId="77777777" w:rsidR="00455FF9" w:rsidRPr="00813E1E" w:rsidRDefault="00000000">
            <w:pPr>
              <w:spacing w:line="360" w:lineRule="auto"/>
              <w:ind w:left="107"/>
              <w:rPr>
                <w:rFonts w:ascii="Times New Roman" w:hAnsi="Times New Roman"/>
                <w:b/>
                <w:sz w:val="24"/>
                <w:szCs w:val="24"/>
              </w:rPr>
            </w:pPr>
            <w:r w:rsidRPr="00813E1E">
              <w:rPr>
                <w:rFonts w:ascii="Times New Roman" w:hAnsi="Times New Roman"/>
                <w:b/>
                <w:sz w:val="24"/>
                <w:szCs w:val="24"/>
                <w:lang w:eastAsia="zh-CN" w:bidi="ar"/>
              </w:rPr>
              <w:t>Content</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5D47B41D" w14:textId="77777777" w:rsidR="00455FF9" w:rsidRPr="00813E1E" w:rsidRDefault="00000000">
            <w:pPr>
              <w:spacing w:line="360" w:lineRule="auto"/>
              <w:ind w:left="108"/>
              <w:rPr>
                <w:rFonts w:ascii="Times New Roman" w:hAnsi="Times New Roman"/>
                <w:b/>
                <w:sz w:val="24"/>
                <w:szCs w:val="24"/>
              </w:rPr>
            </w:pPr>
            <w:r w:rsidRPr="00813E1E">
              <w:rPr>
                <w:rFonts w:ascii="Times New Roman" w:hAnsi="Times New Roman"/>
                <w:b/>
                <w:sz w:val="24"/>
                <w:szCs w:val="24"/>
                <w:lang w:eastAsia="zh-CN" w:bidi="ar"/>
              </w:rPr>
              <w:t>Suggested</w:t>
            </w:r>
          </w:p>
          <w:p w14:paraId="22D5B41F" w14:textId="77777777" w:rsidR="00455FF9" w:rsidRPr="00813E1E" w:rsidRDefault="00000000">
            <w:pPr>
              <w:spacing w:line="360" w:lineRule="auto"/>
              <w:ind w:left="108"/>
              <w:rPr>
                <w:rFonts w:ascii="Times New Roman" w:hAnsi="Times New Roman"/>
                <w:b/>
                <w:sz w:val="24"/>
                <w:szCs w:val="24"/>
              </w:rPr>
            </w:pPr>
            <w:r w:rsidRPr="00813E1E">
              <w:rPr>
                <w:rFonts w:ascii="Times New Roman" w:hAnsi="Times New Roman"/>
                <w:b/>
                <w:sz w:val="24"/>
                <w:szCs w:val="24"/>
                <w:lang w:eastAsia="zh-CN" w:bidi="ar"/>
              </w:rPr>
              <w:t>Assessment Methods</w:t>
            </w:r>
          </w:p>
        </w:tc>
      </w:tr>
      <w:tr w:rsidR="00455FF9" w:rsidRPr="00813E1E" w14:paraId="07D4FC87" w14:textId="77777777" w:rsidTr="00F76511">
        <w:trPr>
          <w:trHeight w:val="2007"/>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745EB4D7" w14:textId="75C819FB" w:rsidR="00455FF9" w:rsidRPr="00813E1E" w:rsidRDefault="00000000">
            <w:pPr>
              <w:widowControl w:val="0"/>
              <w:numPr>
                <w:ilvl w:val="0"/>
                <w:numId w:val="92"/>
              </w:numPr>
              <w:tabs>
                <w:tab w:val="left" w:pos="720"/>
              </w:tabs>
              <w:autoSpaceDE w:val="0"/>
              <w:autoSpaceDN w:val="0"/>
              <w:spacing w:after="0" w:line="360" w:lineRule="auto"/>
              <w:ind w:right="499"/>
              <w:rPr>
                <w:rFonts w:ascii="Times New Roman" w:hAnsi="Times New Roman"/>
                <w:sz w:val="24"/>
                <w:szCs w:val="24"/>
              </w:rPr>
            </w:pPr>
            <w:r w:rsidRPr="00813E1E">
              <w:rPr>
                <w:rFonts w:ascii="Times New Roman" w:hAnsi="Times New Roman"/>
                <w:sz w:val="24"/>
                <w:szCs w:val="24"/>
              </w:rPr>
              <w:t xml:space="preserve"> </w:t>
            </w:r>
            <w:r w:rsidR="00F86DE8" w:rsidRPr="00813E1E">
              <w:rPr>
                <w:rFonts w:ascii="Times New Roman" w:hAnsi="Times New Roman"/>
                <w:sz w:val="24"/>
                <w:szCs w:val="24"/>
              </w:rPr>
              <w:t>O</w:t>
            </w:r>
            <w:r w:rsidRPr="00813E1E">
              <w:rPr>
                <w:rFonts w:ascii="Times New Roman" w:hAnsi="Times New Roman"/>
                <w:sz w:val="24"/>
                <w:szCs w:val="24"/>
              </w:rPr>
              <w:t xml:space="preserve">perate computer devices </w:t>
            </w: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704C8C1F"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Meaning and importance of digital literacy</w:t>
            </w:r>
          </w:p>
          <w:p w14:paraId="43A87061"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Functions and Uses of Computers</w:t>
            </w:r>
          </w:p>
          <w:p w14:paraId="2FEC2177"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Classification of computers</w:t>
            </w:r>
          </w:p>
          <w:p w14:paraId="10CC9F1C"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Components of a computer system</w:t>
            </w:r>
          </w:p>
          <w:p w14:paraId="1500B696"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Computer Hardware</w:t>
            </w:r>
          </w:p>
          <w:p w14:paraId="576961EC" w14:textId="77777777" w:rsidR="00455FF9" w:rsidRPr="00813E1E" w:rsidRDefault="00000000">
            <w:pPr>
              <w:pStyle w:val="NormalWeb"/>
              <w:numPr>
                <w:ilvl w:val="2"/>
                <w:numId w:val="94"/>
              </w:numPr>
              <w:spacing w:line="360" w:lineRule="auto"/>
            </w:pPr>
            <w:r w:rsidRPr="00813E1E">
              <w:t>The System Unit E.g. Motherboard, CPU, casing</w:t>
            </w:r>
          </w:p>
          <w:p w14:paraId="00DE74E1" w14:textId="77777777" w:rsidR="00455FF9" w:rsidRPr="00813E1E" w:rsidRDefault="00000000">
            <w:pPr>
              <w:pStyle w:val="NormalWeb"/>
              <w:numPr>
                <w:ilvl w:val="2"/>
                <w:numId w:val="94"/>
              </w:numPr>
              <w:spacing w:line="360" w:lineRule="auto"/>
            </w:pPr>
            <w:r w:rsidRPr="00813E1E">
              <w:t>Input Devices e.g. pointing, keying, scanning, voice/speech recognition, direct data capture devices.</w:t>
            </w:r>
          </w:p>
          <w:p w14:paraId="71367C8E" w14:textId="77777777" w:rsidR="00455FF9" w:rsidRPr="00813E1E" w:rsidRDefault="00000000">
            <w:pPr>
              <w:pStyle w:val="NormalWeb"/>
              <w:numPr>
                <w:ilvl w:val="2"/>
                <w:numId w:val="94"/>
              </w:numPr>
              <w:spacing w:line="360" w:lineRule="auto"/>
            </w:pPr>
            <w:r w:rsidRPr="00813E1E">
              <w:t>Output Devices e.g. hardcopy output and softcopy output</w:t>
            </w:r>
          </w:p>
          <w:p w14:paraId="525542DB" w14:textId="77777777" w:rsidR="00455FF9" w:rsidRPr="00813E1E" w:rsidRDefault="00000000">
            <w:pPr>
              <w:pStyle w:val="NormalWeb"/>
              <w:numPr>
                <w:ilvl w:val="2"/>
                <w:numId w:val="94"/>
              </w:numPr>
              <w:spacing w:line="360" w:lineRule="auto"/>
            </w:pPr>
            <w:r w:rsidRPr="00813E1E">
              <w:t>Storage Devices e.g. main memory e.g. RAM, secondary storage (Solid state devices, Hard Drives, CDs &amp; DVDs, Memory cards, Flash drives</w:t>
            </w:r>
          </w:p>
          <w:p w14:paraId="2BF2A6E6" w14:textId="77777777" w:rsidR="00455FF9" w:rsidRPr="00813E1E" w:rsidRDefault="00000000">
            <w:pPr>
              <w:pStyle w:val="NormalWeb"/>
              <w:numPr>
                <w:ilvl w:val="2"/>
                <w:numId w:val="94"/>
              </w:numPr>
              <w:spacing w:line="360" w:lineRule="auto"/>
              <w:rPr>
                <w:lang w:val="fr"/>
              </w:rPr>
            </w:pPr>
            <w:r w:rsidRPr="00813E1E">
              <w:rPr>
                <w:lang w:val="fr"/>
              </w:rPr>
              <w:lastRenderedPageBreak/>
              <w:t>Computer Ports e.g. HDMI, DVI, VGA, USB type C etc.</w:t>
            </w:r>
          </w:p>
          <w:p w14:paraId="16F98925"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Classification of computer software</w:t>
            </w:r>
          </w:p>
          <w:p w14:paraId="7E0EFDC5"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Operating system functions</w:t>
            </w:r>
          </w:p>
          <w:p w14:paraId="202A6AA6"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Procedure for turning/off a computer</w:t>
            </w:r>
          </w:p>
          <w:p w14:paraId="164A345B" w14:textId="77777777" w:rsidR="00455FF9" w:rsidRPr="00813E1E" w:rsidRDefault="00000000">
            <w:pPr>
              <w:numPr>
                <w:ilvl w:val="1"/>
                <w:numId w:val="93"/>
              </w:numPr>
              <w:spacing w:line="360" w:lineRule="auto"/>
              <w:rPr>
                <w:rFonts w:ascii="Times New Roman" w:hAnsi="Times New Roman"/>
                <w:sz w:val="24"/>
                <w:szCs w:val="24"/>
              </w:rPr>
            </w:pPr>
            <w:r w:rsidRPr="00813E1E">
              <w:rPr>
                <w:rFonts w:ascii="Times New Roman" w:hAnsi="Times New Roman"/>
                <w:sz w:val="24"/>
                <w:szCs w:val="24"/>
                <w:lang w:eastAsia="zh-CN" w:bidi="ar"/>
              </w:rPr>
              <w:t>Mouse use techniques</w:t>
            </w:r>
          </w:p>
          <w:p w14:paraId="37C73690" w14:textId="77777777" w:rsidR="00455FF9" w:rsidRPr="00813E1E" w:rsidRDefault="00000000" w:rsidP="00F76511">
            <w:pPr>
              <w:numPr>
                <w:ilvl w:val="1"/>
                <w:numId w:val="93"/>
              </w:numPr>
              <w:tabs>
                <w:tab w:val="left" w:pos="927"/>
              </w:tabs>
              <w:spacing w:line="360" w:lineRule="auto"/>
              <w:rPr>
                <w:rFonts w:ascii="Times New Roman" w:hAnsi="Times New Roman"/>
                <w:sz w:val="24"/>
                <w:szCs w:val="24"/>
              </w:rPr>
            </w:pPr>
            <w:r w:rsidRPr="00813E1E">
              <w:rPr>
                <w:rFonts w:ascii="Times New Roman" w:hAnsi="Times New Roman"/>
                <w:sz w:val="24"/>
                <w:szCs w:val="24"/>
                <w:lang w:eastAsia="zh-CN" w:bidi="ar"/>
              </w:rPr>
              <w:t>Keyboard Parts and Use Techniques</w:t>
            </w:r>
          </w:p>
          <w:p w14:paraId="7085124B" w14:textId="77777777" w:rsidR="00455FF9" w:rsidRPr="00813E1E" w:rsidRDefault="00000000" w:rsidP="00F76511">
            <w:pPr>
              <w:numPr>
                <w:ilvl w:val="1"/>
                <w:numId w:val="93"/>
              </w:numPr>
              <w:tabs>
                <w:tab w:val="left" w:pos="927"/>
              </w:tabs>
              <w:spacing w:line="360" w:lineRule="auto"/>
              <w:rPr>
                <w:rFonts w:ascii="Times New Roman" w:hAnsi="Times New Roman"/>
                <w:sz w:val="24"/>
                <w:szCs w:val="24"/>
              </w:rPr>
            </w:pPr>
            <w:r w:rsidRPr="00813E1E">
              <w:rPr>
                <w:rFonts w:ascii="Times New Roman" w:hAnsi="Times New Roman"/>
                <w:sz w:val="24"/>
                <w:szCs w:val="24"/>
                <w:lang w:eastAsia="zh-CN" w:bidi="ar"/>
              </w:rPr>
              <w:t>Desktop Customization</w:t>
            </w:r>
          </w:p>
          <w:p w14:paraId="3C1BBB3C" w14:textId="77777777" w:rsidR="00455FF9" w:rsidRPr="00813E1E" w:rsidRDefault="00000000" w:rsidP="00F76511">
            <w:pPr>
              <w:numPr>
                <w:ilvl w:val="1"/>
                <w:numId w:val="93"/>
              </w:numPr>
              <w:tabs>
                <w:tab w:val="left" w:pos="927"/>
              </w:tabs>
              <w:spacing w:line="360" w:lineRule="auto"/>
              <w:rPr>
                <w:rFonts w:ascii="Times New Roman" w:hAnsi="Times New Roman"/>
                <w:sz w:val="24"/>
                <w:szCs w:val="24"/>
              </w:rPr>
            </w:pPr>
            <w:r w:rsidRPr="00813E1E">
              <w:rPr>
                <w:rFonts w:ascii="Times New Roman" w:hAnsi="Times New Roman"/>
                <w:sz w:val="24"/>
                <w:szCs w:val="24"/>
                <w:lang w:eastAsia="zh-CN" w:bidi="ar"/>
              </w:rPr>
              <w:t>File and Files Management using an operating system</w:t>
            </w:r>
          </w:p>
          <w:p w14:paraId="0EEACD88" w14:textId="77777777" w:rsidR="00455FF9" w:rsidRPr="00813E1E" w:rsidRDefault="00000000" w:rsidP="00F76511">
            <w:pPr>
              <w:numPr>
                <w:ilvl w:val="1"/>
                <w:numId w:val="93"/>
              </w:numPr>
              <w:tabs>
                <w:tab w:val="left" w:pos="927"/>
              </w:tabs>
              <w:spacing w:line="360" w:lineRule="auto"/>
              <w:rPr>
                <w:rFonts w:ascii="Times New Roman" w:hAnsi="Times New Roman"/>
                <w:sz w:val="24"/>
                <w:szCs w:val="24"/>
              </w:rPr>
            </w:pPr>
            <w:r w:rsidRPr="00813E1E">
              <w:rPr>
                <w:rFonts w:ascii="Times New Roman" w:hAnsi="Times New Roman"/>
                <w:sz w:val="24"/>
                <w:szCs w:val="24"/>
                <w:lang w:eastAsia="zh-CN" w:bidi="ar"/>
              </w:rPr>
              <w:t>Computer Internet Connection Options</w:t>
            </w:r>
          </w:p>
          <w:p w14:paraId="60DBA0FD" w14:textId="77777777" w:rsidR="00455FF9" w:rsidRPr="00813E1E" w:rsidRDefault="00000000">
            <w:pPr>
              <w:pStyle w:val="NormalWeb"/>
              <w:numPr>
                <w:ilvl w:val="2"/>
                <w:numId w:val="95"/>
              </w:numPr>
              <w:spacing w:line="360" w:lineRule="auto"/>
            </w:pPr>
            <w:r w:rsidRPr="00813E1E">
              <w:t>Mobile Networks/Data Plans</w:t>
            </w:r>
          </w:p>
          <w:p w14:paraId="64BBE7CB" w14:textId="77777777" w:rsidR="00455FF9" w:rsidRPr="00813E1E" w:rsidRDefault="00000000">
            <w:pPr>
              <w:pStyle w:val="NormalWeb"/>
              <w:widowControl w:val="0"/>
              <w:numPr>
                <w:ilvl w:val="2"/>
                <w:numId w:val="95"/>
              </w:numPr>
              <w:tabs>
                <w:tab w:val="left" w:pos="377"/>
              </w:tabs>
              <w:autoSpaceDE w:val="0"/>
              <w:autoSpaceDN w:val="0"/>
              <w:spacing w:before="0" w:beforeAutospacing="0" w:after="0" w:afterAutospacing="0" w:line="360" w:lineRule="auto"/>
            </w:pPr>
            <w:r w:rsidRPr="00813E1E">
              <w:t xml:space="preserve"> Wireless Hotspots</w:t>
            </w:r>
          </w:p>
          <w:p w14:paraId="17B84771" w14:textId="77777777" w:rsidR="00455FF9" w:rsidRPr="00813E1E" w:rsidRDefault="00000000">
            <w:pPr>
              <w:pStyle w:val="NormalWeb"/>
              <w:widowControl w:val="0"/>
              <w:numPr>
                <w:ilvl w:val="2"/>
                <w:numId w:val="95"/>
              </w:numPr>
              <w:tabs>
                <w:tab w:val="left" w:pos="377"/>
              </w:tabs>
              <w:autoSpaceDE w:val="0"/>
              <w:autoSpaceDN w:val="0"/>
              <w:spacing w:before="0" w:beforeAutospacing="0" w:after="0" w:afterAutospacing="0" w:line="360" w:lineRule="auto"/>
            </w:pPr>
            <w:r w:rsidRPr="00813E1E">
              <w:t xml:space="preserve"> Cabled (Ethernet/Fiber)</w:t>
            </w:r>
          </w:p>
          <w:p w14:paraId="139974B9" w14:textId="77777777" w:rsidR="00455FF9" w:rsidRPr="00813E1E" w:rsidRDefault="00000000">
            <w:pPr>
              <w:widowControl w:val="0"/>
              <w:numPr>
                <w:ilvl w:val="2"/>
                <w:numId w:val="95"/>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Dial-Up</w:t>
            </w:r>
          </w:p>
          <w:p w14:paraId="011F994E" w14:textId="77777777" w:rsidR="00455FF9" w:rsidRPr="00813E1E" w:rsidRDefault="00000000">
            <w:pPr>
              <w:widowControl w:val="0"/>
              <w:numPr>
                <w:ilvl w:val="2"/>
                <w:numId w:val="95"/>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Satellite</w:t>
            </w:r>
          </w:p>
          <w:p w14:paraId="3448EC60" w14:textId="77777777" w:rsidR="00455FF9" w:rsidRPr="00813E1E" w:rsidRDefault="00000000" w:rsidP="00F76511">
            <w:pPr>
              <w:numPr>
                <w:ilvl w:val="1"/>
                <w:numId w:val="93"/>
              </w:numPr>
              <w:tabs>
                <w:tab w:val="left" w:pos="927"/>
              </w:tabs>
              <w:spacing w:line="360" w:lineRule="auto"/>
              <w:rPr>
                <w:rFonts w:ascii="Times New Roman" w:hAnsi="Times New Roman"/>
                <w:sz w:val="24"/>
                <w:szCs w:val="24"/>
              </w:rPr>
            </w:pPr>
            <w:r w:rsidRPr="00813E1E">
              <w:rPr>
                <w:rFonts w:ascii="Times New Roman" w:hAnsi="Times New Roman"/>
                <w:sz w:val="24"/>
                <w:szCs w:val="24"/>
                <w:lang w:eastAsia="zh-CN" w:bidi="ar"/>
              </w:rPr>
              <w:t>Computer external devices management</w:t>
            </w:r>
          </w:p>
          <w:p w14:paraId="6CA0EAB4" w14:textId="77777777" w:rsidR="00455FF9" w:rsidRPr="00813E1E" w:rsidRDefault="00000000">
            <w:pPr>
              <w:pStyle w:val="NormalWeb"/>
              <w:numPr>
                <w:ilvl w:val="2"/>
                <w:numId w:val="96"/>
              </w:numPr>
              <w:spacing w:line="360" w:lineRule="auto"/>
            </w:pPr>
            <w:r w:rsidRPr="00813E1E">
              <w:lastRenderedPageBreak/>
              <w:t>Device connections</w:t>
            </w:r>
          </w:p>
          <w:p w14:paraId="7458D9D6" w14:textId="77777777" w:rsidR="00455FF9" w:rsidRPr="00813E1E" w:rsidRDefault="00000000">
            <w:pPr>
              <w:pStyle w:val="NormalWeb"/>
              <w:numPr>
                <w:ilvl w:val="2"/>
                <w:numId w:val="96"/>
              </w:numPr>
              <w:spacing w:line="360" w:lineRule="auto"/>
            </w:pPr>
            <w:r w:rsidRPr="00813E1E">
              <w:t>Device controls (volume controls and display properties)</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0FA9D244" w14:textId="77777777" w:rsidR="00455FF9" w:rsidRPr="00813E1E" w:rsidRDefault="00000000">
            <w:pPr>
              <w:widowControl w:val="0"/>
              <w:numPr>
                <w:ilvl w:val="0"/>
                <w:numId w:val="97"/>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lastRenderedPageBreak/>
              <w:t>Observation</w:t>
            </w:r>
          </w:p>
          <w:p w14:paraId="00F4475C" w14:textId="77777777" w:rsidR="00455FF9" w:rsidRPr="00813E1E" w:rsidRDefault="00000000">
            <w:pPr>
              <w:widowControl w:val="0"/>
              <w:numPr>
                <w:ilvl w:val="0"/>
                <w:numId w:val="97"/>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Written assessment </w:t>
            </w:r>
          </w:p>
          <w:p w14:paraId="366240EE" w14:textId="77777777" w:rsidR="00455FF9" w:rsidRPr="00813E1E" w:rsidRDefault="00000000">
            <w:pPr>
              <w:widowControl w:val="0"/>
              <w:numPr>
                <w:ilvl w:val="0"/>
                <w:numId w:val="97"/>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Oral assessment </w:t>
            </w:r>
          </w:p>
          <w:p w14:paraId="7261C041" w14:textId="77777777" w:rsidR="00455FF9" w:rsidRPr="00813E1E" w:rsidRDefault="00000000">
            <w:pPr>
              <w:widowControl w:val="0"/>
              <w:numPr>
                <w:ilvl w:val="0"/>
                <w:numId w:val="97"/>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Practical assessment </w:t>
            </w:r>
          </w:p>
          <w:p w14:paraId="2B196218" w14:textId="77777777" w:rsidR="00455FF9" w:rsidRPr="00813E1E" w:rsidRDefault="00455FF9">
            <w:pPr>
              <w:tabs>
                <w:tab w:val="left" w:pos="377"/>
              </w:tabs>
              <w:spacing w:line="360" w:lineRule="auto"/>
              <w:ind w:left="376"/>
              <w:rPr>
                <w:rFonts w:ascii="Times New Roman" w:hAnsi="Times New Roman"/>
                <w:sz w:val="24"/>
                <w:szCs w:val="24"/>
              </w:rPr>
            </w:pPr>
          </w:p>
        </w:tc>
      </w:tr>
      <w:tr w:rsidR="00455FF9" w:rsidRPr="00813E1E" w14:paraId="2045CFA4" w14:textId="77777777">
        <w:trPr>
          <w:trHeight w:val="2730"/>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10E8774D" w14:textId="77777777" w:rsidR="00455FF9" w:rsidRPr="00813E1E" w:rsidRDefault="00000000">
            <w:pPr>
              <w:widowControl w:val="0"/>
              <w:numPr>
                <w:ilvl w:val="0"/>
                <w:numId w:val="92"/>
              </w:numPr>
              <w:tabs>
                <w:tab w:val="left" w:pos="720"/>
              </w:tabs>
              <w:autoSpaceDE w:val="0"/>
              <w:autoSpaceDN w:val="0"/>
              <w:spacing w:after="0" w:line="360" w:lineRule="auto"/>
              <w:ind w:right="499"/>
              <w:rPr>
                <w:rFonts w:ascii="Times New Roman" w:hAnsi="Times New Roman"/>
                <w:sz w:val="24"/>
                <w:szCs w:val="24"/>
              </w:rPr>
            </w:pPr>
            <w:r w:rsidRPr="00813E1E">
              <w:rPr>
                <w:rFonts w:ascii="Times New Roman" w:hAnsi="Times New Roman"/>
                <w:sz w:val="24"/>
                <w:szCs w:val="24"/>
              </w:rPr>
              <w:lastRenderedPageBreak/>
              <w:t>Solve tasks using Office suite</w:t>
            </w:r>
          </w:p>
          <w:p w14:paraId="4135778D" w14:textId="77777777" w:rsidR="00455FF9" w:rsidRPr="00813E1E" w:rsidRDefault="00455FF9">
            <w:pPr>
              <w:spacing w:line="360" w:lineRule="auto"/>
              <w:rPr>
                <w:rFonts w:ascii="Times New Roman" w:hAnsi="Times New Roman"/>
                <w:sz w:val="24"/>
                <w:szCs w:val="24"/>
              </w:rPr>
            </w:pPr>
          </w:p>
          <w:p w14:paraId="3B382700" w14:textId="77777777" w:rsidR="00455FF9" w:rsidRPr="00813E1E" w:rsidRDefault="00455FF9">
            <w:pPr>
              <w:spacing w:line="360" w:lineRule="auto"/>
              <w:rPr>
                <w:rFonts w:ascii="Times New Roman" w:hAnsi="Times New Roman"/>
                <w:sz w:val="24"/>
                <w:szCs w:val="24"/>
              </w:rPr>
            </w:pPr>
          </w:p>
          <w:p w14:paraId="743D0F7A" w14:textId="77777777" w:rsidR="00455FF9" w:rsidRPr="00813E1E" w:rsidRDefault="00455FF9">
            <w:pPr>
              <w:spacing w:line="360" w:lineRule="auto"/>
              <w:rPr>
                <w:rFonts w:ascii="Times New Roman" w:hAnsi="Times New Roman"/>
                <w:sz w:val="24"/>
                <w:szCs w:val="24"/>
              </w:rPr>
            </w:pPr>
          </w:p>
          <w:p w14:paraId="6587AB69" w14:textId="77777777" w:rsidR="00455FF9" w:rsidRPr="00813E1E" w:rsidRDefault="00455FF9">
            <w:pPr>
              <w:spacing w:line="360" w:lineRule="auto"/>
              <w:rPr>
                <w:rFonts w:ascii="Times New Roman" w:hAnsi="Times New Roman"/>
                <w:sz w:val="24"/>
                <w:szCs w:val="24"/>
              </w:rPr>
            </w:pPr>
          </w:p>
          <w:p w14:paraId="20C7D129" w14:textId="77777777" w:rsidR="00455FF9" w:rsidRPr="00813E1E" w:rsidRDefault="00455FF9">
            <w:pPr>
              <w:spacing w:line="360" w:lineRule="auto"/>
              <w:rPr>
                <w:rFonts w:ascii="Times New Roman" w:hAnsi="Times New Roman"/>
                <w:sz w:val="24"/>
                <w:szCs w:val="24"/>
              </w:rPr>
            </w:pPr>
          </w:p>
          <w:p w14:paraId="2CAFC898" w14:textId="77777777" w:rsidR="00455FF9" w:rsidRPr="00813E1E" w:rsidRDefault="00455FF9">
            <w:pPr>
              <w:spacing w:line="360" w:lineRule="auto"/>
              <w:rPr>
                <w:rFonts w:ascii="Times New Roman" w:hAnsi="Times New Roman"/>
                <w:sz w:val="24"/>
                <w:szCs w:val="24"/>
              </w:rPr>
            </w:pPr>
          </w:p>
          <w:p w14:paraId="6EAF399F" w14:textId="77777777" w:rsidR="00455FF9" w:rsidRPr="00813E1E" w:rsidRDefault="00455FF9">
            <w:pPr>
              <w:spacing w:line="360" w:lineRule="auto"/>
              <w:rPr>
                <w:rFonts w:ascii="Times New Roman" w:hAnsi="Times New Roman"/>
                <w:sz w:val="24"/>
                <w:szCs w:val="24"/>
              </w:rPr>
            </w:pPr>
          </w:p>
          <w:p w14:paraId="534270C3" w14:textId="77777777" w:rsidR="00455FF9" w:rsidRPr="00813E1E" w:rsidRDefault="00455FF9">
            <w:pPr>
              <w:spacing w:line="360" w:lineRule="auto"/>
              <w:rPr>
                <w:rFonts w:ascii="Times New Roman" w:hAnsi="Times New Roman"/>
                <w:sz w:val="24"/>
                <w:szCs w:val="24"/>
              </w:rPr>
            </w:pPr>
          </w:p>
          <w:p w14:paraId="36ECC72D" w14:textId="77777777" w:rsidR="00455FF9" w:rsidRPr="00813E1E" w:rsidRDefault="00455FF9">
            <w:pPr>
              <w:spacing w:line="360" w:lineRule="auto"/>
              <w:rPr>
                <w:rFonts w:ascii="Times New Roman" w:hAnsi="Times New Roman"/>
                <w:sz w:val="24"/>
                <w:szCs w:val="24"/>
              </w:rPr>
            </w:pPr>
          </w:p>
          <w:p w14:paraId="34A1D720" w14:textId="77777777" w:rsidR="00455FF9" w:rsidRPr="00813E1E" w:rsidRDefault="00455FF9">
            <w:pPr>
              <w:spacing w:line="360" w:lineRule="auto"/>
              <w:rPr>
                <w:rFonts w:ascii="Times New Roman" w:hAnsi="Times New Roman"/>
                <w:sz w:val="24"/>
                <w:szCs w:val="24"/>
              </w:rPr>
            </w:pPr>
          </w:p>
          <w:p w14:paraId="3FC6AEEE" w14:textId="77777777" w:rsidR="00455FF9" w:rsidRPr="00813E1E" w:rsidRDefault="00455FF9">
            <w:pPr>
              <w:spacing w:line="360" w:lineRule="auto"/>
              <w:rPr>
                <w:rFonts w:ascii="Times New Roman" w:hAnsi="Times New Roman"/>
                <w:sz w:val="24"/>
                <w:szCs w:val="24"/>
              </w:rPr>
            </w:pPr>
          </w:p>
          <w:p w14:paraId="4431C52A" w14:textId="77777777" w:rsidR="00455FF9" w:rsidRPr="00813E1E" w:rsidRDefault="00455FF9">
            <w:pPr>
              <w:spacing w:line="360" w:lineRule="auto"/>
              <w:rPr>
                <w:rFonts w:ascii="Times New Roman" w:hAnsi="Times New Roman"/>
                <w:sz w:val="24"/>
                <w:szCs w:val="24"/>
              </w:rPr>
            </w:pPr>
          </w:p>
          <w:p w14:paraId="4465BAE4" w14:textId="77777777" w:rsidR="00455FF9" w:rsidRPr="00813E1E" w:rsidRDefault="00455FF9">
            <w:pPr>
              <w:spacing w:line="360" w:lineRule="auto"/>
              <w:rPr>
                <w:rFonts w:ascii="Times New Roman" w:hAnsi="Times New Roman"/>
                <w:sz w:val="24"/>
                <w:szCs w:val="24"/>
              </w:rPr>
            </w:pPr>
          </w:p>
          <w:p w14:paraId="0DBFA67B" w14:textId="77777777" w:rsidR="00455FF9" w:rsidRPr="00813E1E" w:rsidRDefault="00455FF9">
            <w:pPr>
              <w:spacing w:line="360" w:lineRule="auto"/>
              <w:rPr>
                <w:rFonts w:ascii="Times New Roman" w:hAnsi="Times New Roman"/>
                <w:sz w:val="24"/>
                <w:szCs w:val="24"/>
              </w:rPr>
            </w:pPr>
          </w:p>
          <w:p w14:paraId="0C627482" w14:textId="77777777" w:rsidR="00455FF9" w:rsidRPr="00813E1E" w:rsidRDefault="00455FF9">
            <w:pPr>
              <w:spacing w:line="360" w:lineRule="auto"/>
              <w:rPr>
                <w:rFonts w:ascii="Times New Roman" w:hAnsi="Times New Roman"/>
                <w:sz w:val="24"/>
                <w:szCs w:val="24"/>
              </w:rPr>
            </w:pPr>
          </w:p>
          <w:p w14:paraId="381C5F11" w14:textId="77777777" w:rsidR="00455FF9" w:rsidRPr="00813E1E" w:rsidRDefault="00455FF9">
            <w:pPr>
              <w:spacing w:line="360" w:lineRule="auto"/>
              <w:rPr>
                <w:rFonts w:ascii="Times New Roman" w:hAnsi="Times New Roman"/>
                <w:sz w:val="24"/>
                <w:szCs w:val="24"/>
              </w:rPr>
            </w:pPr>
          </w:p>
          <w:p w14:paraId="3377DFBA" w14:textId="77777777" w:rsidR="00455FF9" w:rsidRPr="00813E1E" w:rsidRDefault="00455FF9">
            <w:pPr>
              <w:spacing w:line="360" w:lineRule="auto"/>
              <w:rPr>
                <w:rFonts w:ascii="Times New Roman" w:hAnsi="Times New Roman"/>
                <w:sz w:val="24"/>
                <w:szCs w:val="24"/>
              </w:rPr>
            </w:pPr>
          </w:p>
          <w:p w14:paraId="18CEA02A" w14:textId="77777777" w:rsidR="00455FF9" w:rsidRPr="00813E1E" w:rsidRDefault="00455FF9">
            <w:pPr>
              <w:spacing w:line="360" w:lineRule="auto"/>
              <w:rPr>
                <w:rFonts w:ascii="Times New Roman" w:hAnsi="Times New Roman"/>
                <w:sz w:val="24"/>
                <w:szCs w:val="24"/>
              </w:rPr>
            </w:pPr>
          </w:p>
          <w:p w14:paraId="49E32A92" w14:textId="77777777" w:rsidR="00455FF9" w:rsidRPr="00813E1E" w:rsidRDefault="00455FF9">
            <w:pPr>
              <w:spacing w:line="360" w:lineRule="auto"/>
              <w:rPr>
                <w:rFonts w:ascii="Times New Roman" w:hAnsi="Times New Roman"/>
                <w:sz w:val="24"/>
                <w:szCs w:val="24"/>
              </w:rPr>
            </w:pPr>
          </w:p>
          <w:p w14:paraId="2AE50F89" w14:textId="77777777" w:rsidR="00455FF9" w:rsidRPr="00813E1E" w:rsidRDefault="00455FF9">
            <w:pPr>
              <w:spacing w:line="360" w:lineRule="auto"/>
              <w:rPr>
                <w:rFonts w:ascii="Times New Roman" w:hAnsi="Times New Roman"/>
                <w:sz w:val="24"/>
                <w:szCs w:val="24"/>
              </w:rPr>
            </w:pPr>
          </w:p>
          <w:p w14:paraId="3091D536" w14:textId="77777777" w:rsidR="00455FF9" w:rsidRPr="00813E1E" w:rsidRDefault="00455FF9">
            <w:pPr>
              <w:spacing w:line="360" w:lineRule="auto"/>
              <w:rPr>
                <w:rFonts w:ascii="Times New Roman" w:hAnsi="Times New Roman"/>
                <w:sz w:val="24"/>
                <w:szCs w:val="24"/>
              </w:rPr>
            </w:pPr>
          </w:p>
          <w:p w14:paraId="65AD354F" w14:textId="77777777" w:rsidR="00455FF9" w:rsidRPr="00813E1E" w:rsidRDefault="00455FF9">
            <w:pPr>
              <w:spacing w:line="360" w:lineRule="auto"/>
              <w:rPr>
                <w:rFonts w:ascii="Times New Roman" w:hAnsi="Times New Roman"/>
                <w:sz w:val="24"/>
                <w:szCs w:val="24"/>
              </w:rPr>
            </w:pPr>
          </w:p>
          <w:p w14:paraId="40E2F67C" w14:textId="77777777" w:rsidR="00455FF9" w:rsidRPr="00813E1E" w:rsidRDefault="00455FF9">
            <w:pPr>
              <w:spacing w:line="360" w:lineRule="auto"/>
              <w:rPr>
                <w:rFonts w:ascii="Times New Roman" w:hAnsi="Times New Roman"/>
                <w:sz w:val="24"/>
                <w:szCs w:val="24"/>
              </w:rPr>
            </w:pPr>
          </w:p>
          <w:p w14:paraId="5E16C445" w14:textId="77777777" w:rsidR="00455FF9" w:rsidRPr="00813E1E" w:rsidRDefault="00455FF9">
            <w:pPr>
              <w:spacing w:line="360" w:lineRule="auto"/>
              <w:rPr>
                <w:rFonts w:ascii="Times New Roman" w:hAnsi="Times New Roman"/>
                <w:sz w:val="24"/>
                <w:szCs w:val="24"/>
              </w:rPr>
            </w:pPr>
          </w:p>
          <w:p w14:paraId="2A746103" w14:textId="77777777" w:rsidR="00455FF9" w:rsidRPr="00813E1E" w:rsidRDefault="00455FF9">
            <w:pPr>
              <w:spacing w:line="360" w:lineRule="auto"/>
              <w:rPr>
                <w:rFonts w:ascii="Times New Roman" w:hAnsi="Times New Roman"/>
                <w:sz w:val="24"/>
                <w:szCs w:val="24"/>
              </w:rPr>
            </w:pPr>
          </w:p>
          <w:p w14:paraId="4DBA70AD" w14:textId="77777777" w:rsidR="00455FF9" w:rsidRPr="00813E1E" w:rsidRDefault="00455FF9">
            <w:pPr>
              <w:spacing w:line="360" w:lineRule="auto"/>
              <w:rPr>
                <w:rFonts w:ascii="Times New Roman" w:hAnsi="Times New Roman"/>
                <w:sz w:val="24"/>
                <w:szCs w:val="24"/>
              </w:rPr>
            </w:pPr>
          </w:p>
          <w:p w14:paraId="04818CB8" w14:textId="77777777" w:rsidR="00455FF9" w:rsidRPr="00813E1E" w:rsidRDefault="00455FF9">
            <w:pPr>
              <w:spacing w:line="360" w:lineRule="auto"/>
              <w:rPr>
                <w:rFonts w:ascii="Times New Roman" w:hAnsi="Times New Roman"/>
                <w:sz w:val="24"/>
                <w:szCs w:val="24"/>
              </w:rPr>
            </w:pPr>
          </w:p>
          <w:p w14:paraId="79002996" w14:textId="77777777" w:rsidR="00455FF9" w:rsidRPr="00813E1E" w:rsidRDefault="00455FF9">
            <w:pPr>
              <w:spacing w:line="360" w:lineRule="auto"/>
              <w:rPr>
                <w:rFonts w:ascii="Times New Roman" w:hAnsi="Times New Roman"/>
                <w:sz w:val="24"/>
                <w:szCs w:val="24"/>
              </w:rPr>
            </w:pPr>
          </w:p>
          <w:p w14:paraId="164848EB" w14:textId="77777777" w:rsidR="00455FF9" w:rsidRPr="00813E1E" w:rsidRDefault="00455FF9">
            <w:pPr>
              <w:spacing w:line="360" w:lineRule="auto"/>
              <w:rPr>
                <w:rFonts w:ascii="Times New Roman" w:hAnsi="Times New Roman"/>
                <w:sz w:val="24"/>
                <w:szCs w:val="24"/>
              </w:rPr>
            </w:pPr>
          </w:p>
          <w:p w14:paraId="6E2228B9" w14:textId="77777777" w:rsidR="00455FF9" w:rsidRPr="00813E1E" w:rsidRDefault="00455FF9">
            <w:pPr>
              <w:spacing w:line="360" w:lineRule="auto"/>
              <w:rPr>
                <w:rFonts w:ascii="Times New Roman" w:hAnsi="Times New Roman"/>
                <w:sz w:val="24"/>
                <w:szCs w:val="24"/>
              </w:rPr>
            </w:pPr>
          </w:p>
          <w:p w14:paraId="2F813ABE" w14:textId="77777777" w:rsidR="00455FF9" w:rsidRPr="00813E1E" w:rsidRDefault="00455FF9">
            <w:pPr>
              <w:spacing w:line="360" w:lineRule="auto"/>
              <w:rPr>
                <w:rFonts w:ascii="Times New Roman" w:hAnsi="Times New Roman"/>
                <w:sz w:val="24"/>
                <w:szCs w:val="24"/>
              </w:rPr>
            </w:pPr>
          </w:p>
          <w:p w14:paraId="0BB7567B" w14:textId="77777777" w:rsidR="00455FF9" w:rsidRPr="00813E1E" w:rsidRDefault="00455FF9">
            <w:pPr>
              <w:spacing w:line="360" w:lineRule="auto"/>
              <w:rPr>
                <w:rFonts w:ascii="Times New Roman" w:hAnsi="Times New Roman"/>
                <w:sz w:val="24"/>
                <w:szCs w:val="24"/>
              </w:rPr>
            </w:pPr>
          </w:p>
          <w:p w14:paraId="137D5CCA" w14:textId="77777777" w:rsidR="00455FF9" w:rsidRPr="00813E1E" w:rsidRDefault="00455FF9">
            <w:pPr>
              <w:spacing w:line="360" w:lineRule="auto"/>
              <w:rPr>
                <w:rFonts w:ascii="Times New Roman" w:hAnsi="Times New Roman"/>
                <w:sz w:val="24"/>
                <w:szCs w:val="24"/>
              </w:rPr>
            </w:pPr>
          </w:p>
          <w:p w14:paraId="4B5D7C63" w14:textId="77777777" w:rsidR="00455FF9" w:rsidRPr="00813E1E" w:rsidRDefault="00455FF9">
            <w:pPr>
              <w:spacing w:line="360" w:lineRule="auto"/>
              <w:rPr>
                <w:rFonts w:ascii="Times New Roman" w:hAnsi="Times New Roman"/>
                <w:sz w:val="24"/>
                <w:szCs w:val="24"/>
              </w:rPr>
            </w:pPr>
          </w:p>
          <w:p w14:paraId="5C79B4FC" w14:textId="77777777" w:rsidR="00455FF9" w:rsidRPr="00813E1E" w:rsidRDefault="00455FF9">
            <w:pPr>
              <w:spacing w:line="360" w:lineRule="auto"/>
              <w:rPr>
                <w:rFonts w:ascii="Times New Roman" w:hAnsi="Times New Roman"/>
                <w:sz w:val="24"/>
                <w:szCs w:val="24"/>
              </w:rPr>
            </w:pPr>
          </w:p>
          <w:p w14:paraId="44210B47" w14:textId="77777777" w:rsidR="00455FF9" w:rsidRPr="00813E1E" w:rsidRDefault="00455FF9">
            <w:pPr>
              <w:spacing w:line="360" w:lineRule="auto"/>
              <w:rPr>
                <w:rFonts w:ascii="Times New Roman" w:hAnsi="Times New Roman"/>
                <w:sz w:val="24"/>
                <w:szCs w:val="24"/>
              </w:rPr>
            </w:pPr>
          </w:p>
          <w:p w14:paraId="42BA7391" w14:textId="77777777" w:rsidR="00455FF9" w:rsidRPr="00813E1E" w:rsidRDefault="00455FF9">
            <w:pPr>
              <w:spacing w:line="360" w:lineRule="auto"/>
              <w:rPr>
                <w:rFonts w:ascii="Times New Roman" w:hAnsi="Times New Roman"/>
                <w:sz w:val="24"/>
                <w:szCs w:val="24"/>
              </w:rPr>
            </w:pPr>
          </w:p>
          <w:p w14:paraId="05F0542D" w14:textId="77777777" w:rsidR="00455FF9" w:rsidRPr="00813E1E" w:rsidRDefault="00455FF9">
            <w:pPr>
              <w:spacing w:line="360" w:lineRule="auto"/>
              <w:rPr>
                <w:rFonts w:ascii="Times New Roman" w:hAnsi="Times New Roman"/>
                <w:sz w:val="24"/>
                <w:szCs w:val="24"/>
              </w:rPr>
            </w:pPr>
          </w:p>
          <w:p w14:paraId="6FD9F54C" w14:textId="77777777" w:rsidR="00455FF9" w:rsidRPr="00813E1E" w:rsidRDefault="00455FF9">
            <w:pPr>
              <w:spacing w:line="360" w:lineRule="auto"/>
              <w:rPr>
                <w:rFonts w:ascii="Times New Roman" w:hAnsi="Times New Roman"/>
                <w:sz w:val="24"/>
                <w:szCs w:val="24"/>
              </w:rPr>
            </w:pPr>
          </w:p>
          <w:p w14:paraId="17A4523B" w14:textId="77777777" w:rsidR="00455FF9" w:rsidRPr="00813E1E" w:rsidRDefault="00455FF9">
            <w:pPr>
              <w:spacing w:line="360" w:lineRule="auto"/>
              <w:rPr>
                <w:rFonts w:ascii="Times New Roman" w:hAnsi="Times New Roman"/>
                <w:sz w:val="24"/>
                <w:szCs w:val="24"/>
              </w:rPr>
            </w:pPr>
          </w:p>
          <w:p w14:paraId="15F37163" w14:textId="77777777" w:rsidR="00455FF9" w:rsidRPr="00813E1E" w:rsidRDefault="00455FF9">
            <w:pPr>
              <w:spacing w:line="360" w:lineRule="auto"/>
              <w:rPr>
                <w:rFonts w:ascii="Times New Roman" w:hAnsi="Times New Roman"/>
                <w:sz w:val="24"/>
                <w:szCs w:val="24"/>
              </w:rPr>
            </w:pPr>
          </w:p>
          <w:p w14:paraId="37518F2C" w14:textId="77777777" w:rsidR="00455FF9" w:rsidRPr="00813E1E" w:rsidRDefault="00455FF9">
            <w:pPr>
              <w:spacing w:line="360" w:lineRule="auto"/>
              <w:rPr>
                <w:rFonts w:ascii="Times New Roman" w:hAnsi="Times New Roman"/>
                <w:sz w:val="24"/>
                <w:szCs w:val="24"/>
              </w:rPr>
            </w:pPr>
          </w:p>
          <w:p w14:paraId="4EEE6B44" w14:textId="77777777" w:rsidR="00455FF9" w:rsidRPr="00813E1E" w:rsidRDefault="00455FF9">
            <w:pPr>
              <w:spacing w:line="360" w:lineRule="auto"/>
              <w:ind w:firstLine="720"/>
              <w:rPr>
                <w:rFonts w:ascii="Times New Roman" w:hAnsi="Times New Roman"/>
                <w:sz w:val="24"/>
                <w:szCs w:val="24"/>
              </w:rPr>
            </w:pPr>
          </w:p>
          <w:p w14:paraId="2B95F934" w14:textId="77777777" w:rsidR="00455FF9" w:rsidRPr="00813E1E" w:rsidRDefault="00455FF9">
            <w:pPr>
              <w:spacing w:line="360" w:lineRule="auto"/>
              <w:rPr>
                <w:rFonts w:ascii="Times New Roman" w:hAnsi="Times New Roman"/>
                <w:sz w:val="24"/>
                <w:szCs w:val="24"/>
              </w:rPr>
            </w:pP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33861024"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rPr>
              <w:lastRenderedPageBreak/>
              <w:t>Meaning and Importance of Word Processing</w:t>
            </w:r>
          </w:p>
          <w:p w14:paraId="3925FD29"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rPr>
              <w:t>Examples of Word Processors</w:t>
            </w:r>
          </w:p>
          <w:p w14:paraId="016DDDB3"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rPr>
              <w:t>Working with word documents</w:t>
            </w:r>
          </w:p>
          <w:p w14:paraId="6EDEBA4C" w14:textId="77777777" w:rsidR="00455FF9" w:rsidRPr="00813E1E" w:rsidRDefault="00000000">
            <w:pPr>
              <w:pStyle w:val="NormalWeb"/>
              <w:widowControl w:val="0"/>
              <w:numPr>
                <w:ilvl w:val="2"/>
                <w:numId w:val="98"/>
              </w:numPr>
              <w:tabs>
                <w:tab w:val="left" w:pos="377"/>
              </w:tabs>
              <w:autoSpaceDE w:val="0"/>
              <w:autoSpaceDN w:val="0"/>
              <w:spacing w:before="0" w:beforeAutospacing="0" w:after="0" w:afterAutospacing="0" w:line="360" w:lineRule="auto"/>
            </w:pPr>
            <w:r w:rsidRPr="00813E1E">
              <w:t>Open and close word processor</w:t>
            </w:r>
          </w:p>
          <w:p w14:paraId="719DDE22" w14:textId="77777777" w:rsidR="00455FF9" w:rsidRPr="00813E1E" w:rsidRDefault="00000000">
            <w:pPr>
              <w:pStyle w:val="NormalWeb"/>
              <w:widowControl w:val="0"/>
              <w:numPr>
                <w:ilvl w:val="2"/>
                <w:numId w:val="98"/>
              </w:numPr>
              <w:tabs>
                <w:tab w:val="left" w:pos="377"/>
              </w:tabs>
              <w:autoSpaceDE w:val="0"/>
              <w:autoSpaceDN w:val="0"/>
              <w:spacing w:before="0" w:beforeAutospacing="0" w:after="0" w:afterAutospacing="0" w:line="360" w:lineRule="auto"/>
            </w:pPr>
            <w:r w:rsidRPr="00813E1E">
              <w:t>Create a new document</w:t>
            </w:r>
          </w:p>
          <w:p w14:paraId="505FB2B7" w14:textId="77777777" w:rsidR="00455FF9" w:rsidRPr="00813E1E" w:rsidRDefault="00000000">
            <w:pPr>
              <w:pStyle w:val="NormalWeb"/>
              <w:widowControl w:val="0"/>
              <w:numPr>
                <w:ilvl w:val="2"/>
                <w:numId w:val="98"/>
              </w:numPr>
              <w:tabs>
                <w:tab w:val="left" w:pos="377"/>
              </w:tabs>
              <w:autoSpaceDE w:val="0"/>
              <w:autoSpaceDN w:val="0"/>
              <w:spacing w:before="0" w:beforeAutospacing="0" w:after="0" w:afterAutospacing="0" w:line="360" w:lineRule="auto"/>
            </w:pPr>
            <w:r w:rsidRPr="00813E1E">
              <w:t>Save a document</w:t>
            </w:r>
          </w:p>
          <w:p w14:paraId="0257F3C5" w14:textId="77777777" w:rsidR="00455FF9" w:rsidRPr="00813E1E" w:rsidRDefault="00000000">
            <w:pPr>
              <w:pStyle w:val="NormalWeb"/>
              <w:widowControl w:val="0"/>
              <w:numPr>
                <w:ilvl w:val="2"/>
                <w:numId w:val="98"/>
              </w:numPr>
              <w:tabs>
                <w:tab w:val="left" w:pos="377"/>
              </w:tabs>
              <w:autoSpaceDE w:val="0"/>
              <w:autoSpaceDN w:val="0"/>
              <w:spacing w:before="0" w:beforeAutospacing="0" w:after="0" w:afterAutospacing="0" w:line="360" w:lineRule="auto"/>
            </w:pPr>
            <w:r w:rsidRPr="00813E1E">
              <w:t>Switch between open documents</w:t>
            </w:r>
          </w:p>
          <w:p w14:paraId="032F8584"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rPr>
              <w:t>Enhancing productivity</w:t>
            </w:r>
          </w:p>
          <w:p w14:paraId="5121CE3B"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Set basic options/preferences</w:t>
            </w:r>
          </w:p>
          <w:p w14:paraId="18F17D88"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Help resources</w:t>
            </w:r>
          </w:p>
          <w:p w14:paraId="03697CE9"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Use magnification/zoom tools</w:t>
            </w:r>
          </w:p>
          <w:p w14:paraId="00E9BA75"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Display, hide built-in tool bar</w:t>
            </w:r>
          </w:p>
          <w:p w14:paraId="21A2DCBE" w14:textId="77777777" w:rsidR="00455FF9" w:rsidRPr="00813E1E" w:rsidRDefault="00000000">
            <w:pPr>
              <w:widowControl w:val="0"/>
              <w:numPr>
                <w:ilvl w:val="1"/>
                <w:numId w:val="98"/>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Using navigation tools</w:t>
            </w:r>
          </w:p>
          <w:p w14:paraId="7FFB2E60" w14:textId="77777777" w:rsidR="00455FF9" w:rsidRPr="00813E1E" w:rsidRDefault="00000000">
            <w:pPr>
              <w:pStyle w:val="NormalWeb"/>
              <w:widowControl w:val="0"/>
              <w:numPr>
                <w:ilvl w:val="2"/>
                <w:numId w:val="98"/>
              </w:numPr>
              <w:tabs>
                <w:tab w:val="left" w:pos="377"/>
              </w:tabs>
              <w:autoSpaceDE w:val="0"/>
              <w:autoSpaceDN w:val="0"/>
              <w:spacing w:before="0" w:beforeAutospacing="0" w:after="0" w:afterAutospacing="0" w:line="360" w:lineRule="auto"/>
            </w:pPr>
            <w:r w:rsidRPr="00813E1E">
              <w:t xml:space="preserve">Typing Text </w:t>
            </w:r>
          </w:p>
          <w:p w14:paraId="622F1DE9" w14:textId="77777777" w:rsidR="00455FF9" w:rsidRPr="00813E1E" w:rsidRDefault="00000000">
            <w:pPr>
              <w:pStyle w:val="NormalWeb"/>
              <w:widowControl w:val="0"/>
              <w:numPr>
                <w:ilvl w:val="2"/>
                <w:numId w:val="98"/>
              </w:numPr>
              <w:tabs>
                <w:tab w:val="left" w:pos="377"/>
              </w:tabs>
              <w:autoSpaceDE w:val="0"/>
              <w:autoSpaceDN w:val="0"/>
              <w:spacing w:before="0" w:beforeAutospacing="0" w:after="0" w:afterAutospacing="0" w:line="360" w:lineRule="auto"/>
            </w:pPr>
            <w:r w:rsidRPr="00813E1E">
              <w:t>Document editing (copy, cut, paste commands, spelling and Grammar check)</w:t>
            </w:r>
          </w:p>
          <w:p w14:paraId="449B4DA2" w14:textId="77777777" w:rsidR="00455FF9" w:rsidRPr="00813E1E" w:rsidRDefault="00000000">
            <w:pPr>
              <w:pStyle w:val="NormalWeb"/>
              <w:widowControl w:val="0"/>
              <w:numPr>
                <w:ilvl w:val="1"/>
                <w:numId w:val="99"/>
              </w:numPr>
              <w:tabs>
                <w:tab w:val="left" w:pos="377"/>
              </w:tabs>
              <w:autoSpaceDE w:val="0"/>
              <w:autoSpaceDN w:val="0"/>
              <w:spacing w:before="0" w:beforeAutospacing="0" w:after="0" w:afterAutospacing="0" w:line="360" w:lineRule="auto"/>
            </w:pPr>
            <w:r w:rsidRPr="00813E1E">
              <w:t>Document formatting</w:t>
            </w:r>
          </w:p>
          <w:p w14:paraId="14FE1F77" w14:textId="77777777" w:rsidR="00455FF9" w:rsidRPr="00813E1E" w:rsidRDefault="00000000">
            <w:pPr>
              <w:pStyle w:val="NormalWeb"/>
              <w:widowControl w:val="0"/>
              <w:numPr>
                <w:ilvl w:val="2"/>
                <w:numId w:val="99"/>
              </w:numPr>
              <w:tabs>
                <w:tab w:val="left" w:pos="377"/>
              </w:tabs>
              <w:autoSpaceDE w:val="0"/>
              <w:autoSpaceDN w:val="0"/>
              <w:spacing w:before="0" w:beforeAutospacing="0" w:after="0" w:afterAutospacing="0" w:line="360" w:lineRule="auto"/>
            </w:pPr>
            <w:r w:rsidRPr="00813E1E">
              <w:t>Formatting text</w:t>
            </w:r>
          </w:p>
          <w:p w14:paraId="7409C303" w14:textId="77777777" w:rsidR="00455FF9" w:rsidRPr="00813E1E" w:rsidRDefault="00000000">
            <w:pPr>
              <w:pStyle w:val="NormalWeb"/>
              <w:widowControl w:val="0"/>
              <w:numPr>
                <w:ilvl w:val="2"/>
                <w:numId w:val="99"/>
              </w:numPr>
              <w:tabs>
                <w:tab w:val="left" w:pos="377"/>
              </w:tabs>
              <w:autoSpaceDE w:val="0"/>
              <w:autoSpaceDN w:val="0"/>
              <w:spacing w:before="0" w:beforeAutospacing="0" w:after="0" w:afterAutospacing="0" w:line="360" w:lineRule="auto"/>
            </w:pPr>
            <w:r w:rsidRPr="00813E1E">
              <w:t>Formatting paragraph</w:t>
            </w:r>
          </w:p>
          <w:p w14:paraId="358B3F6E" w14:textId="77777777" w:rsidR="00455FF9" w:rsidRPr="00813E1E" w:rsidRDefault="00000000">
            <w:pPr>
              <w:pStyle w:val="NormalWeb"/>
              <w:widowControl w:val="0"/>
              <w:numPr>
                <w:ilvl w:val="2"/>
                <w:numId w:val="99"/>
              </w:numPr>
              <w:tabs>
                <w:tab w:val="left" w:pos="377"/>
              </w:tabs>
              <w:autoSpaceDE w:val="0"/>
              <w:autoSpaceDN w:val="0"/>
              <w:spacing w:before="0" w:beforeAutospacing="0" w:after="0" w:afterAutospacing="0" w:line="360" w:lineRule="auto"/>
            </w:pPr>
            <w:r w:rsidRPr="00813E1E">
              <w:lastRenderedPageBreak/>
              <w:t>Formatting styles</w:t>
            </w:r>
          </w:p>
          <w:p w14:paraId="3A0D23D2" w14:textId="77777777" w:rsidR="00455FF9" w:rsidRPr="00813E1E" w:rsidRDefault="00000000">
            <w:pPr>
              <w:pStyle w:val="NormalWeb"/>
              <w:widowControl w:val="0"/>
              <w:numPr>
                <w:ilvl w:val="2"/>
                <w:numId w:val="99"/>
              </w:numPr>
              <w:tabs>
                <w:tab w:val="left" w:pos="377"/>
              </w:tabs>
              <w:autoSpaceDE w:val="0"/>
              <w:autoSpaceDN w:val="0"/>
              <w:spacing w:before="0" w:beforeAutospacing="0" w:after="0" w:afterAutospacing="0" w:line="360" w:lineRule="auto"/>
            </w:pPr>
            <w:r w:rsidRPr="00813E1E">
              <w:t>Alignment</w:t>
            </w:r>
          </w:p>
          <w:p w14:paraId="2524065C" w14:textId="77777777" w:rsidR="00455FF9" w:rsidRPr="00813E1E" w:rsidRDefault="00000000">
            <w:pPr>
              <w:pStyle w:val="NormalWeb"/>
              <w:widowControl w:val="0"/>
              <w:numPr>
                <w:ilvl w:val="2"/>
                <w:numId w:val="99"/>
              </w:numPr>
              <w:tabs>
                <w:tab w:val="left" w:pos="377"/>
              </w:tabs>
              <w:autoSpaceDE w:val="0"/>
              <w:autoSpaceDN w:val="0"/>
              <w:spacing w:before="0" w:beforeAutospacing="0" w:after="0" w:afterAutospacing="0" w:line="360" w:lineRule="auto"/>
            </w:pPr>
            <w:r w:rsidRPr="00813E1E">
              <w:t>Creating tables</w:t>
            </w:r>
          </w:p>
          <w:p w14:paraId="7214AD71" w14:textId="77777777" w:rsidR="00455FF9" w:rsidRPr="00813E1E" w:rsidRDefault="00000000">
            <w:pPr>
              <w:pStyle w:val="NormalWeb"/>
              <w:widowControl w:val="0"/>
              <w:numPr>
                <w:ilvl w:val="2"/>
                <w:numId w:val="99"/>
              </w:numPr>
              <w:tabs>
                <w:tab w:val="left" w:pos="377"/>
              </w:tabs>
              <w:autoSpaceDE w:val="0"/>
              <w:autoSpaceDN w:val="0"/>
              <w:spacing w:before="0" w:beforeAutospacing="0" w:after="0" w:afterAutospacing="0" w:line="360" w:lineRule="auto"/>
            </w:pPr>
            <w:r w:rsidRPr="00813E1E">
              <w:t>Formatting tables</w:t>
            </w:r>
          </w:p>
          <w:p w14:paraId="1E4EC6D5"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Graphical objects</w:t>
            </w:r>
          </w:p>
          <w:p w14:paraId="4F2E99BE"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Insert object (picture, drawn object)</w:t>
            </w:r>
          </w:p>
          <w:p w14:paraId="49CCE8FC"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Select an object</w:t>
            </w:r>
          </w:p>
          <w:p w14:paraId="5512F904"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Edit an object</w:t>
            </w:r>
          </w:p>
          <w:p w14:paraId="53E7F6C1"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Format an object</w:t>
            </w:r>
          </w:p>
          <w:p w14:paraId="04F21DF6"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Document Print setup</w:t>
            </w:r>
          </w:p>
          <w:p w14:paraId="577423A8"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 xml:space="preserve">Page layout, </w:t>
            </w:r>
          </w:p>
          <w:p w14:paraId="1D88D434"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Margins set up</w:t>
            </w:r>
          </w:p>
          <w:p w14:paraId="25417F25"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Orientation.</w:t>
            </w:r>
          </w:p>
          <w:p w14:paraId="5CB78761"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Word Document Printing</w:t>
            </w:r>
          </w:p>
          <w:p w14:paraId="07D18562"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Meaning &amp; Importance of electronic spreadsheets</w:t>
            </w:r>
          </w:p>
          <w:p w14:paraId="0BF6BEB8"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Components of Spreadsheets</w:t>
            </w:r>
          </w:p>
          <w:p w14:paraId="13FF6294"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Application areas of spreadsheets</w:t>
            </w:r>
          </w:p>
          <w:p w14:paraId="4775710D"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Using spreadsheet application</w:t>
            </w:r>
          </w:p>
          <w:p w14:paraId="7F7EDCC8"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Parts of Excel screen: ribbon, formula bar, active cell, name box, column letter, row number, Quick Access Toolbar.</w:t>
            </w:r>
          </w:p>
          <w:p w14:paraId="40E8D56C"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Cell Data Types</w:t>
            </w:r>
          </w:p>
          <w:p w14:paraId="3F50784F"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Block operations</w:t>
            </w:r>
          </w:p>
          <w:p w14:paraId="0D245401"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 xml:space="preserve">Arithmetic operators </w:t>
            </w:r>
            <w:r w:rsidRPr="00813E1E">
              <w:lastRenderedPageBreak/>
              <w:t>(formula bar (-, +, *, /).</w:t>
            </w:r>
          </w:p>
          <w:p w14:paraId="45B77405"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Cell Referencing</w:t>
            </w:r>
          </w:p>
          <w:p w14:paraId="29EAAC80"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Data Manipulation</w:t>
            </w:r>
          </w:p>
          <w:p w14:paraId="2AE86552" w14:textId="77777777" w:rsidR="00455FF9" w:rsidRPr="00813E1E" w:rsidRDefault="00000000">
            <w:pPr>
              <w:widowControl w:val="0"/>
              <w:numPr>
                <w:ilvl w:val="1"/>
                <w:numId w:val="100"/>
              </w:numPr>
              <w:tabs>
                <w:tab w:val="left" w:pos="377"/>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Using Functions (Sum, Average, </w:t>
            </w:r>
            <w:proofErr w:type="spellStart"/>
            <w:r w:rsidRPr="00813E1E">
              <w:rPr>
                <w:rFonts w:ascii="Times New Roman" w:hAnsi="Times New Roman"/>
                <w:sz w:val="24"/>
                <w:szCs w:val="24"/>
                <w:lang w:eastAsia="zh-CN" w:bidi="ar"/>
              </w:rPr>
              <w:t>SumIF</w:t>
            </w:r>
            <w:proofErr w:type="spellEnd"/>
            <w:r w:rsidRPr="00813E1E">
              <w:rPr>
                <w:rFonts w:ascii="Times New Roman" w:hAnsi="Times New Roman"/>
                <w:sz w:val="24"/>
                <w:szCs w:val="24"/>
                <w:lang w:eastAsia="zh-CN" w:bidi="ar"/>
              </w:rPr>
              <w:t>, Count, Max, Max, IF, Rank, Product, mode etc.)</w:t>
            </w:r>
          </w:p>
          <w:p w14:paraId="3083C4D2"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Using Formulae</w:t>
            </w:r>
          </w:p>
          <w:p w14:paraId="4A227173"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Sorting data</w:t>
            </w:r>
          </w:p>
          <w:p w14:paraId="2667155B"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Filtering data</w:t>
            </w:r>
          </w:p>
          <w:p w14:paraId="5BAB0FF6"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Visual representation using charts</w:t>
            </w:r>
          </w:p>
          <w:p w14:paraId="4C902A48"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Worksheet printing</w:t>
            </w:r>
          </w:p>
          <w:p w14:paraId="51B2E4CC"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Electronic Presentations</w:t>
            </w:r>
          </w:p>
          <w:p w14:paraId="57003B60"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Meaning and Importance of electronic presentations</w:t>
            </w:r>
          </w:p>
          <w:p w14:paraId="3EF2C6D7"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Examples of Presentation Software</w:t>
            </w:r>
          </w:p>
          <w:p w14:paraId="02C2EE57" w14:textId="77777777" w:rsidR="00455FF9" w:rsidRPr="00813E1E" w:rsidRDefault="00000000">
            <w:pPr>
              <w:pStyle w:val="NormalWeb"/>
              <w:widowControl w:val="0"/>
              <w:numPr>
                <w:ilvl w:val="1"/>
                <w:numId w:val="100"/>
              </w:numPr>
              <w:tabs>
                <w:tab w:val="left" w:pos="377"/>
              </w:tabs>
              <w:autoSpaceDE w:val="0"/>
              <w:autoSpaceDN w:val="0"/>
              <w:spacing w:before="0" w:beforeAutospacing="0" w:after="0" w:afterAutospacing="0" w:line="360" w:lineRule="auto"/>
            </w:pPr>
            <w:r w:rsidRPr="00813E1E">
              <w:t>Using the electronic presentation application</w:t>
            </w:r>
          </w:p>
          <w:p w14:paraId="0B3E36FB"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Parts of the PowerPoint screen (slide navigation pane, slide pane, notes, the ribbon, quick access toolbar, and scroll bars).</w:t>
            </w:r>
          </w:p>
          <w:p w14:paraId="6CCFF793"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Open and close presentations</w:t>
            </w:r>
          </w:p>
          <w:p w14:paraId="0159C2AD"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 xml:space="preserve">Creating Slides (Insert new slides, duplicate, or reuse </w:t>
            </w:r>
            <w:r w:rsidRPr="00813E1E">
              <w:lastRenderedPageBreak/>
              <w:t>slides.)</w:t>
            </w:r>
          </w:p>
          <w:p w14:paraId="6B8E09FD"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Text Management (insert, delete, copy, cut and paste, drag and drop, format, and use spell check).</w:t>
            </w:r>
          </w:p>
          <w:p w14:paraId="43221005"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Use magnification/zoom tools</w:t>
            </w:r>
          </w:p>
          <w:p w14:paraId="0CCD5E6B"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Apply or change a theme.</w:t>
            </w:r>
          </w:p>
          <w:p w14:paraId="3DABF71A"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Save a presentation</w:t>
            </w:r>
          </w:p>
          <w:p w14:paraId="09337E2F" w14:textId="77777777" w:rsidR="00455FF9" w:rsidRPr="00813E1E" w:rsidRDefault="00000000">
            <w:pPr>
              <w:pStyle w:val="NormalWeb"/>
              <w:widowControl w:val="0"/>
              <w:numPr>
                <w:ilvl w:val="2"/>
                <w:numId w:val="100"/>
              </w:numPr>
              <w:tabs>
                <w:tab w:val="left" w:pos="377"/>
              </w:tabs>
              <w:autoSpaceDE w:val="0"/>
              <w:autoSpaceDN w:val="0"/>
              <w:spacing w:before="0" w:beforeAutospacing="0" w:after="0" w:afterAutospacing="0" w:line="360" w:lineRule="auto"/>
            </w:pPr>
            <w:r w:rsidRPr="00813E1E">
              <w:t>Switch between open presentations</w:t>
            </w:r>
          </w:p>
          <w:p w14:paraId="177C8D78" w14:textId="77777777" w:rsidR="00455FF9" w:rsidRPr="00813E1E" w:rsidRDefault="00000000">
            <w:pPr>
              <w:pStyle w:val="NormalWeb"/>
              <w:widowControl w:val="0"/>
              <w:numPr>
                <w:ilvl w:val="1"/>
                <w:numId w:val="100"/>
              </w:numPr>
              <w:tabs>
                <w:tab w:val="left" w:pos="360"/>
              </w:tabs>
              <w:autoSpaceDE w:val="0"/>
              <w:autoSpaceDN w:val="0"/>
              <w:spacing w:before="0" w:beforeAutospacing="0" w:after="0" w:afterAutospacing="0" w:line="360" w:lineRule="auto"/>
            </w:pPr>
            <w:r w:rsidRPr="00813E1E">
              <w:t>Developing a presentation</w:t>
            </w:r>
          </w:p>
          <w:p w14:paraId="204BF782" w14:textId="77777777" w:rsidR="00455FF9" w:rsidRPr="00813E1E" w:rsidRDefault="00000000">
            <w:pPr>
              <w:pStyle w:val="NormalWeb"/>
              <w:widowControl w:val="0"/>
              <w:numPr>
                <w:ilvl w:val="2"/>
                <w:numId w:val="101"/>
              </w:numPr>
              <w:tabs>
                <w:tab w:val="left" w:pos="360"/>
              </w:tabs>
              <w:autoSpaceDE w:val="0"/>
              <w:autoSpaceDN w:val="0"/>
              <w:spacing w:before="0" w:beforeAutospacing="0" w:after="0" w:afterAutospacing="0" w:line="360" w:lineRule="auto"/>
            </w:pPr>
            <w:r w:rsidRPr="00813E1E">
              <w:t>Presentation views</w:t>
            </w:r>
          </w:p>
          <w:p w14:paraId="1D62F192" w14:textId="77777777" w:rsidR="00455FF9" w:rsidRPr="00813E1E" w:rsidRDefault="00000000">
            <w:pPr>
              <w:pStyle w:val="NormalWeb"/>
              <w:widowControl w:val="0"/>
              <w:numPr>
                <w:ilvl w:val="2"/>
                <w:numId w:val="101"/>
              </w:numPr>
              <w:tabs>
                <w:tab w:val="left" w:pos="360"/>
              </w:tabs>
              <w:autoSpaceDE w:val="0"/>
              <w:autoSpaceDN w:val="0"/>
              <w:spacing w:before="0" w:beforeAutospacing="0" w:after="0" w:afterAutospacing="0" w:line="360" w:lineRule="auto"/>
            </w:pPr>
            <w:r w:rsidRPr="00813E1E">
              <w:t>Slides</w:t>
            </w:r>
          </w:p>
          <w:p w14:paraId="77DA427B" w14:textId="77777777" w:rsidR="00455FF9" w:rsidRPr="00813E1E" w:rsidRDefault="00000000">
            <w:pPr>
              <w:pStyle w:val="NormalWeb"/>
              <w:widowControl w:val="0"/>
              <w:numPr>
                <w:ilvl w:val="2"/>
                <w:numId w:val="101"/>
              </w:numPr>
              <w:tabs>
                <w:tab w:val="left" w:pos="360"/>
              </w:tabs>
              <w:autoSpaceDE w:val="0"/>
              <w:autoSpaceDN w:val="0"/>
              <w:spacing w:before="0" w:beforeAutospacing="0" w:after="0" w:afterAutospacing="0" w:line="360" w:lineRule="auto"/>
            </w:pPr>
            <w:r w:rsidRPr="00813E1E">
              <w:t>Master slide</w:t>
            </w:r>
          </w:p>
          <w:p w14:paraId="0B355DBA" w14:textId="77777777" w:rsidR="00455FF9" w:rsidRPr="00813E1E" w:rsidRDefault="00000000">
            <w:pPr>
              <w:pStyle w:val="NormalWeb"/>
              <w:widowControl w:val="0"/>
              <w:numPr>
                <w:ilvl w:val="1"/>
                <w:numId w:val="100"/>
              </w:numPr>
              <w:tabs>
                <w:tab w:val="left" w:pos="360"/>
              </w:tabs>
              <w:autoSpaceDE w:val="0"/>
              <w:autoSpaceDN w:val="0"/>
              <w:spacing w:before="0" w:beforeAutospacing="0" w:after="0" w:afterAutospacing="0" w:line="360" w:lineRule="auto"/>
            </w:pPr>
            <w:r w:rsidRPr="00813E1E">
              <w:t>Text</w:t>
            </w:r>
          </w:p>
          <w:p w14:paraId="1959518F" w14:textId="77777777" w:rsidR="00455FF9" w:rsidRPr="00813E1E" w:rsidRDefault="00000000">
            <w:pPr>
              <w:pStyle w:val="NormalWeb"/>
              <w:widowControl w:val="0"/>
              <w:numPr>
                <w:ilvl w:val="2"/>
                <w:numId w:val="100"/>
              </w:numPr>
              <w:tabs>
                <w:tab w:val="left" w:pos="360"/>
              </w:tabs>
              <w:autoSpaceDE w:val="0"/>
              <w:autoSpaceDN w:val="0"/>
              <w:spacing w:before="0" w:beforeAutospacing="0" w:after="0" w:afterAutospacing="0" w:line="360" w:lineRule="auto"/>
            </w:pPr>
            <w:r w:rsidRPr="00813E1E">
              <w:t>Editing text</w:t>
            </w:r>
          </w:p>
          <w:p w14:paraId="129A9C24" w14:textId="77777777" w:rsidR="00455FF9" w:rsidRPr="00813E1E" w:rsidRDefault="00000000">
            <w:pPr>
              <w:pStyle w:val="NormalWeb"/>
              <w:widowControl w:val="0"/>
              <w:numPr>
                <w:ilvl w:val="2"/>
                <w:numId w:val="100"/>
              </w:numPr>
              <w:tabs>
                <w:tab w:val="left" w:pos="360"/>
              </w:tabs>
              <w:autoSpaceDE w:val="0"/>
              <w:autoSpaceDN w:val="0"/>
              <w:spacing w:before="0" w:beforeAutospacing="0" w:after="0" w:afterAutospacing="0" w:line="360" w:lineRule="auto"/>
            </w:pPr>
            <w:r w:rsidRPr="00813E1E">
              <w:t>Formatting</w:t>
            </w:r>
          </w:p>
          <w:p w14:paraId="5064C59A" w14:textId="77777777" w:rsidR="00455FF9" w:rsidRPr="00813E1E" w:rsidRDefault="00000000">
            <w:pPr>
              <w:pStyle w:val="NormalWeb"/>
              <w:widowControl w:val="0"/>
              <w:numPr>
                <w:ilvl w:val="2"/>
                <w:numId w:val="100"/>
              </w:numPr>
              <w:tabs>
                <w:tab w:val="left" w:pos="360"/>
              </w:tabs>
              <w:autoSpaceDE w:val="0"/>
              <w:autoSpaceDN w:val="0"/>
              <w:spacing w:before="0" w:beforeAutospacing="0" w:after="0" w:afterAutospacing="0" w:line="360" w:lineRule="auto"/>
            </w:pPr>
            <w:r w:rsidRPr="00813E1E">
              <w:t>Tables</w:t>
            </w:r>
          </w:p>
          <w:p w14:paraId="44FD8B72" w14:textId="77777777" w:rsidR="00455FF9" w:rsidRPr="00813E1E" w:rsidRDefault="00000000">
            <w:pPr>
              <w:pStyle w:val="NormalWeb"/>
              <w:widowControl w:val="0"/>
              <w:numPr>
                <w:ilvl w:val="1"/>
                <w:numId w:val="100"/>
              </w:numPr>
              <w:tabs>
                <w:tab w:val="left" w:pos="558"/>
                <w:tab w:val="left" w:pos="559"/>
              </w:tabs>
              <w:autoSpaceDE w:val="0"/>
              <w:autoSpaceDN w:val="0"/>
              <w:spacing w:before="0" w:beforeAutospacing="0" w:after="0" w:afterAutospacing="0" w:line="360" w:lineRule="auto"/>
            </w:pPr>
            <w:r w:rsidRPr="00813E1E">
              <w:t>Charts</w:t>
            </w:r>
          </w:p>
          <w:p w14:paraId="4DDB80D6" w14:textId="77777777" w:rsidR="00455FF9" w:rsidRPr="00813E1E" w:rsidRDefault="00000000">
            <w:pPr>
              <w:pStyle w:val="NormalWeb"/>
              <w:widowControl w:val="0"/>
              <w:numPr>
                <w:ilvl w:val="2"/>
                <w:numId w:val="100"/>
              </w:numPr>
              <w:tabs>
                <w:tab w:val="left" w:pos="360"/>
              </w:tabs>
              <w:autoSpaceDE w:val="0"/>
              <w:autoSpaceDN w:val="0"/>
              <w:spacing w:before="0" w:beforeAutospacing="0" w:after="0" w:afterAutospacing="0" w:line="360" w:lineRule="auto"/>
            </w:pPr>
            <w:r w:rsidRPr="00813E1E">
              <w:t>Using charts</w:t>
            </w:r>
          </w:p>
          <w:p w14:paraId="78EA6536" w14:textId="77777777" w:rsidR="00455FF9" w:rsidRPr="00813E1E" w:rsidRDefault="00000000">
            <w:pPr>
              <w:pStyle w:val="NormalWeb"/>
              <w:widowControl w:val="0"/>
              <w:numPr>
                <w:ilvl w:val="2"/>
                <w:numId w:val="100"/>
              </w:numPr>
              <w:tabs>
                <w:tab w:val="left" w:pos="360"/>
              </w:tabs>
              <w:autoSpaceDE w:val="0"/>
              <w:autoSpaceDN w:val="0"/>
              <w:spacing w:before="0" w:beforeAutospacing="0" w:after="0" w:afterAutospacing="0" w:line="360" w:lineRule="auto"/>
            </w:pPr>
            <w:r w:rsidRPr="00813E1E">
              <w:t>Organization charts</w:t>
            </w:r>
          </w:p>
          <w:p w14:paraId="5339AFCB" w14:textId="77777777" w:rsidR="00455FF9" w:rsidRPr="00813E1E" w:rsidRDefault="00000000">
            <w:pPr>
              <w:pStyle w:val="NormalWeb"/>
              <w:widowControl w:val="0"/>
              <w:numPr>
                <w:ilvl w:val="1"/>
                <w:numId w:val="100"/>
              </w:numPr>
              <w:tabs>
                <w:tab w:val="left" w:pos="558"/>
                <w:tab w:val="left" w:pos="559"/>
              </w:tabs>
              <w:autoSpaceDE w:val="0"/>
              <w:autoSpaceDN w:val="0"/>
              <w:spacing w:before="0" w:beforeAutospacing="0" w:after="0" w:afterAutospacing="0" w:line="360" w:lineRule="auto"/>
            </w:pPr>
            <w:r w:rsidRPr="00813E1E">
              <w:t>Graphical objects</w:t>
            </w:r>
          </w:p>
          <w:p w14:paraId="6719DD3B" w14:textId="77777777" w:rsidR="00455FF9" w:rsidRPr="00813E1E" w:rsidRDefault="00000000">
            <w:pPr>
              <w:pStyle w:val="NormalWeb"/>
              <w:widowControl w:val="0"/>
              <w:numPr>
                <w:ilvl w:val="2"/>
                <w:numId w:val="100"/>
              </w:numPr>
              <w:tabs>
                <w:tab w:val="left" w:pos="360"/>
              </w:tabs>
              <w:autoSpaceDE w:val="0"/>
              <w:autoSpaceDN w:val="0"/>
              <w:spacing w:before="0" w:beforeAutospacing="0" w:after="0" w:afterAutospacing="0" w:line="360" w:lineRule="auto"/>
            </w:pPr>
            <w:r w:rsidRPr="00813E1E">
              <w:t>Insert, manipulate</w:t>
            </w:r>
          </w:p>
          <w:p w14:paraId="6648FC25" w14:textId="77777777" w:rsidR="00455FF9" w:rsidRPr="00813E1E" w:rsidRDefault="00000000">
            <w:pPr>
              <w:pStyle w:val="NormalWeb"/>
              <w:widowControl w:val="0"/>
              <w:numPr>
                <w:ilvl w:val="2"/>
                <w:numId w:val="100"/>
              </w:numPr>
              <w:tabs>
                <w:tab w:val="left" w:pos="360"/>
              </w:tabs>
              <w:autoSpaceDE w:val="0"/>
              <w:autoSpaceDN w:val="0"/>
              <w:spacing w:before="0" w:beforeAutospacing="0" w:after="0" w:afterAutospacing="0" w:line="360" w:lineRule="auto"/>
            </w:pPr>
            <w:r w:rsidRPr="00813E1E">
              <w:t>Drawings</w:t>
            </w:r>
          </w:p>
          <w:p w14:paraId="18FDFDDF" w14:textId="77777777" w:rsidR="00455FF9" w:rsidRPr="00813E1E" w:rsidRDefault="00000000">
            <w:pPr>
              <w:pStyle w:val="NormalWeb"/>
              <w:widowControl w:val="0"/>
              <w:numPr>
                <w:ilvl w:val="1"/>
                <w:numId w:val="100"/>
              </w:numPr>
              <w:tabs>
                <w:tab w:val="left" w:pos="558"/>
                <w:tab w:val="left" w:pos="559"/>
              </w:tabs>
              <w:autoSpaceDE w:val="0"/>
              <w:autoSpaceDN w:val="0"/>
              <w:spacing w:before="0" w:beforeAutospacing="0" w:after="0" w:afterAutospacing="0" w:line="360" w:lineRule="auto"/>
            </w:pPr>
            <w:r w:rsidRPr="00813E1E">
              <w:t>Prepare outputs</w:t>
            </w:r>
          </w:p>
          <w:p w14:paraId="63011319" w14:textId="77777777" w:rsidR="00455FF9" w:rsidRPr="00813E1E" w:rsidRDefault="00000000">
            <w:pPr>
              <w:pStyle w:val="NormalWeb"/>
              <w:widowControl w:val="0"/>
              <w:numPr>
                <w:ilvl w:val="2"/>
                <w:numId w:val="100"/>
              </w:numPr>
              <w:tabs>
                <w:tab w:val="left" w:pos="558"/>
                <w:tab w:val="left" w:pos="559"/>
              </w:tabs>
              <w:autoSpaceDE w:val="0"/>
              <w:autoSpaceDN w:val="0"/>
              <w:spacing w:before="0" w:beforeAutospacing="0" w:after="0" w:afterAutospacing="0" w:line="360" w:lineRule="auto"/>
            </w:pPr>
            <w:r w:rsidRPr="00813E1E">
              <w:t>Applying slide effects and transitions</w:t>
            </w:r>
          </w:p>
          <w:p w14:paraId="3B46A409" w14:textId="77777777" w:rsidR="00455FF9" w:rsidRPr="00813E1E" w:rsidRDefault="00000000">
            <w:pPr>
              <w:widowControl w:val="0"/>
              <w:numPr>
                <w:ilvl w:val="1"/>
                <w:numId w:val="100"/>
              </w:numPr>
              <w:tabs>
                <w:tab w:val="left" w:pos="360"/>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lastRenderedPageBreak/>
              <w:t>Check and deliver</w:t>
            </w:r>
          </w:p>
          <w:p w14:paraId="200FD413" w14:textId="77777777" w:rsidR="00455FF9" w:rsidRPr="00813E1E" w:rsidRDefault="00000000">
            <w:pPr>
              <w:pStyle w:val="NormalWeb"/>
              <w:widowControl w:val="0"/>
              <w:numPr>
                <w:ilvl w:val="2"/>
                <w:numId w:val="102"/>
              </w:numPr>
              <w:tabs>
                <w:tab w:val="left" w:pos="360"/>
              </w:tabs>
              <w:autoSpaceDE w:val="0"/>
              <w:autoSpaceDN w:val="0"/>
              <w:spacing w:before="0" w:beforeAutospacing="0" w:after="0" w:afterAutospacing="0" w:line="360" w:lineRule="auto"/>
            </w:pPr>
            <w:r w:rsidRPr="00813E1E">
              <w:t>Spell check a presentation</w:t>
            </w:r>
          </w:p>
          <w:p w14:paraId="1A479879" w14:textId="77777777" w:rsidR="00455FF9" w:rsidRPr="00813E1E" w:rsidRDefault="00000000">
            <w:pPr>
              <w:pStyle w:val="NormalWeb"/>
              <w:widowControl w:val="0"/>
              <w:numPr>
                <w:ilvl w:val="2"/>
                <w:numId w:val="102"/>
              </w:numPr>
              <w:tabs>
                <w:tab w:val="left" w:pos="360"/>
              </w:tabs>
              <w:autoSpaceDE w:val="0"/>
              <w:autoSpaceDN w:val="0"/>
              <w:spacing w:before="0" w:beforeAutospacing="0" w:after="0" w:afterAutospacing="0" w:line="360" w:lineRule="auto"/>
            </w:pPr>
            <w:r w:rsidRPr="00813E1E">
              <w:t>Slide orientation</w:t>
            </w:r>
          </w:p>
          <w:p w14:paraId="47B11CF1" w14:textId="77777777" w:rsidR="00455FF9" w:rsidRPr="00813E1E" w:rsidRDefault="00000000">
            <w:pPr>
              <w:pStyle w:val="NormalWeb"/>
              <w:widowControl w:val="0"/>
              <w:numPr>
                <w:ilvl w:val="2"/>
                <w:numId w:val="102"/>
              </w:numPr>
              <w:tabs>
                <w:tab w:val="left" w:pos="360"/>
              </w:tabs>
              <w:autoSpaceDE w:val="0"/>
              <w:autoSpaceDN w:val="0"/>
              <w:spacing w:before="0" w:beforeAutospacing="0" w:after="0" w:afterAutospacing="0" w:line="360" w:lineRule="auto"/>
            </w:pPr>
            <w:r w:rsidRPr="00813E1E">
              <w:t>Slide shows, navigation</w:t>
            </w:r>
          </w:p>
          <w:p w14:paraId="70B03239" w14:textId="77777777" w:rsidR="00455FF9" w:rsidRPr="00813E1E" w:rsidRDefault="00000000">
            <w:pPr>
              <w:pStyle w:val="NormalWeb"/>
              <w:widowControl w:val="0"/>
              <w:numPr>
                <w:ilvl w:val="2"/>
                <w:numId w:val="102"/>
              </w:numPr>
              <w:tabs>
                <w:tab w:val="left" w:pos="360"/>
              </w:tabs>
              <w:autoSpaceDE w:val="0"/>
              <w:autoSpaceDN w:val="0"/>
              <w:spacing w:before="0" w:beforeAutospacing="0" w:after="0" w:afterAutospacing="0" w:line="360" w:lineRule="auto"/>
            </w:pPr>
            <w:r w:rsidRPr="00813E1E">
              <w:t>Print presentations (slides and handouts)</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3283AB65" w14:textId="77777777" w:rsidR="00455FF9" w:rsidRPr="00813E1E" w:rsidRDefault="00000000" w:rsidP="00142BD2">
            <w:pPr>
              <w:numPr>
                <w:ilvl w:val="1"/>
                <w:numId w:val="113"/>
              </w:numPr>
              <w:spacing w:after="0" w:line="360" w:lineRule="auto"/>
              <w:ind w:left="602"/>
              <w:rPr>
                <w:rFonts w:ascii="Times New Roman" w:hAnsi="Times New Roman"/>
                <w:sz w:val="24"/>
                <w:szCs w:val="24"/>
              </w:rPr>
            </w:pPr>
            <w:r w:rsidRPr="00813E1E">
              <w:rPr>
                <w:rFonts w:ascii="Times New Roman" w:eastAsia="Tahoma" w:hAnsi="Times New Roman"/>
                <w:sz w:val="24"/>
                <w:szCs w:val="24"/>
                <w:lang w:eastAsia="zh-CN" w:bidi="ar"/>
              </w:rPr>
              <w:lastRenderedPageBreak/>
              <w:t>Observation</w:t>
            </w:r>
          </w:p>
          <w:p w14:paraId="005310BF"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Portfolio of Evidence</w:t>
            </w:r>
          </w:p>
          <w:p w14:paraId="0DB614B4"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Project</w:t>
            </w:r>
          </w:p>
          <w:p w14:paraId="1D450267"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 xml:space="preserve">Written assessment </w:t>
            </w:r>
          </w:p>
          <w:p w14:paraId="7B79F66C"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Practical assessment</w:t>
            </w:r>
          </w:p>
          <w:p w14:paraId="10EF8AD1"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Oral assessment</w:t>
            </w:r>
          </w:p>
          <w:p w14:paraId="50AD37E3" w14:textId="77777777" w:rsidR="00455FF9" w:rsidRPr="00813E1E" w:rsidRDefault="00455FF9">
            <w:pPr>
              <w:tabs>
                <w:tab w:val="left" w:pos="377"/>
              </w:tabs>
              <w:spacing w:line="360" w:lineRule="auto"/>
              <w:ind w:left="107"/>
              <w:rPr>
                <w:rFonts w:ascii="Times New Roman" w:hAnsi="Times New Roman"/>
                <w:sz w:val="24"/>
                <w:szCs w:val="24"/>
              </w:rPr>
            </w:pPr>
          </w:p>
        </w:tc>
      </w:tr>
      <w:tr w:rsidR="00455FF9" w:rsidRPr="00813E1E" w14:paraId="7B568AC6" w14:textId="77777777">
        <w:trPr>
          <w:trHeight w:val="699"/>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313B87B1" w14:textId="77777777" w:rsidR="00455FF9" w:rsidRPr="00813E1E" w:rsidRDefault="00000000">
            <w:pPr>
              <w:widowControl w:val="0"/>
              <w:numPr>
                <w:ilvl w:val="0"/>
                <w:numId w:val="92"/>
              </w:numPr>
              <w:tabs>
                <w:tab w:val="left" w:pos="720"/>
              </w:tabs>
              <w:autoSpaceDE w:val="0"/>
              <w:autoSpaceDN w:val="0"/>
              <w:spacing w:after="0" w:line="360" w:lineRule="auto"/>
              <w:ind w:right="499"/>
              <w:rPr>
                <w:rFonts w:ascii="Times New Roman" w:hAnsi="Times New Roman"/>
                <w:sz w:val="24"/>
                <w:szCs w:val="24"/>
              </w:rPr>
            </w:pPr>
            <w:r w:rsidRPr="00813E1E">
              <w:rPr>
                <w:rFonts w:ascii="Times New Roman" w:hAnsi="Times New Roman"/>
                <w:sz w:val="24"/>
                <w:szCs w:val="24"/>
              </w:rPr>
              <w:lastRenderedPageBreak/>
              <w:t>Manage Data and Information </w:t>
            </w: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53D16538"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Meaning of Data and information</w:t>
            </w:r>
          </w:p>
          <w:p w14:paraId="2324FFF8"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Importance and Uses of data and information</w:t>
            </w:r>
          </w:p>
          <w:p w14:paraId="5D7C92C7"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Types of internet services</w:t>
            </w:r>
          </w:p>
          <w:p w14:paraId="0F17B34A" w14:textId="77777777" w:rsidR="00455FF9" w:rsidRPr="00813E1E" w:rsidRDefault="00000000">
            <w:pPr>
              <w:widowControl w:val="0"/>
              <w:tabs>
                <w:tab w:val="left" w:pos="360"/>
              </w:tabs>
              <w:autoSpaceDE w:val="0"/>
              <w:autoSpaceDN w:val="0"/>
              <w:spacing w:after="0" w:line="360" w:lineRule="auto"/>
              <w:ind w:left="918"/>
              <w:rPr>
                <w:rFonts w:ascii="Times New Roman" w:hAnsi="Times New Roman"/>
                <w:sz w:val="24"/>
                <w:szCs w:val="24"/>
              </w:rPr>
            </w:pPr>
            <w:r w:rsidRPr="00813E1E">
              <w:rPr>
                <w:rFonts w:ascii="Times New Roman" w:hAnsi="Times New Roman"/>
                <w:sz w:val="24"/>
                <w:szCs w:val="24"/>
                <w:lang w:eastAsia="zh-CN" w:bidi="ar"/>
              </w:rPr>
              <w:t>Communication Services</w:t>
            </w:r>
          </w:p>
          <w:p w14:paraId="1B45CCF1"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Information Retrieval Services</w:t>
            </w:r>
          </w:p>
          <w:p w14:paraId="5FD3EFB9"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File Transfer</w:t>
            </w:r>
          </w:p>
          <w:p w14:paraId="60A0728F"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World Wide Web Services</w:t>
            </w:r>
          </w:p>
          <w:p w14:paraId="0657B670"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Web Services</w:t>
            </w:r>
          </w:p>
          <w:p w14:paraId="6DFE9C09"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Automatic Network Address Configuration</w:t>
            </w:r>
          </w:p>
          <w:p w14:paraId="5BB4EBB2"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Newsgroup</w:t>
            </w:r>
          </w:p>
          <w:p w14:paraId="46C2F131"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Ecommerce</w:t>
            </w:r>
          </w:p>
          <w:p w14:paraId="3FABC35C"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Types of Internet Access Applications</w:t>
            </w:r>
          </w:p>
          <w:p w14:paraId="3B72831A"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Web browsing concepts</w:t>
            </w:r>
          </w:p>
          <w:p w14:paraId="331C5EC1"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Key concepts</w:t>
            </w:r>
          </w:p>
          <w:p w14:paraId="626BD193"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Security and safety</w:t>
            </w:r>
          </w:p>
          <w:p w14:paraId="5D53EED5"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Web browsing</w:t>
            </w:r>
          </w:p>
          <w:p w14:paraId="77FE59EF"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lastRenderedPageBreak/>
              <w:t>Using the web browser</w:t>
            </w:r>
          </w:p>
          <w:p w14:paraId="73CD2FFD"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Tools and settings</w:t>
            </w:r>
          </w:p>
          <w:p w14:paraId="21B6FB04"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Clearing Cache and cookies</w:t>
            </w:r>
          </w:p>
          <w:p w14:paraId="03C896E8"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URIs</w:t>
            </w:r>
          </w:p>
          <w:p w14:paraId="4151FC93"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Bookmarks</w:t>
            </w:r>
          </w:p>
          <w:p w14:paraId="01537962"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Web outputs</w:t>
            </w:r>
          </w:p>
          <w:p w14:paraId="7A64603E"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Web based information</w:t>
            </w:r>
          </w:p>
          <w:p w14:paraId="77CD1AD7" w14:textId="77777777" w:rsidR="00455FF9" w:rsidRPr="00813E1E" w:rsidRDefault="00000000">
            <w:pPr>
              <w:widowControl w:val="0"/>
              <w:tabs>
                <w:tab w:val="left" w:pos="360"/>
              </w:tabs>
              <w:autoSpaceDE w:val="0"/>
              <w:autoSpaceDN w:val="0"/>
              <w:spacing w:after="0" w:line="360" w:lineRule="auto"/>
              <w:ind w:left="918"/>
              <w:rPr>
                <w:rFonts w:ascii="Times New Roman" w:hAnsi="Times New Roman"/>
                <w:sz w:val="24"/>
                <w:szCs w:val="24"/>
              </w:rPr>
            </w:pPr>
            <w:r w:rsidRPr="00813E1E">
              <w:rPr>
                <w:rFonts w:ascii="Times New Roman" w:hAnsi="Times New Roman"/>
                <w:sz w:val="24"/>
                <w:szCs w:val="24"/>
                <w:lang w:eastAsia="zh-CN" w:bidi="ar"/>
              </w:rPr>
              <w:t>Search</w:t>
            </w:r>
          </w:p>
          <w:p w14:paraId="128B9A47"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Critical evaluation of information</w:t>
            </w:r>
          </w:p>
          <w:p w14:paraId="10AA4620" w14:textId="77777777" w:rsidR="00455FF9" w:rsidRPr="00813E1E" w:rsidRDefault="00000000">
            <w:pPr>
              <w:pStyle w:val="NormalWeb"/>
              <w:widowControl w:val="0"/>
              <w:numPr>
                <w:ilvl w:val="2"/>
                <w:numId w:val="103"/>
              </w:numPr>
              <w:tabs>
                <w:tab w:val="left" w:pos="360"/>
              </w:tabs>
              <w:autoSpaceDE w:val="0"/>
              <w:autoSpaceDN w:val="0"/>
              <w:spacing w:before="0" w:beforeAutospacing="0" w:after="0" w:afterAutospacing="0" w:line="360" w:lineRule="auto"/>
            </w:pPr>
            <w:r w:rsidRPr="00813E1E">
              <w:t>Copyright, data protection</w:t>
            </w:r>
          </w:p>
          <w:p w14:paraId="6F50F32B"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Downloads Management</w:t>
            </w:r>
          </w:p>
          <w:p w14:paraId="0F8DA5A5"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Performing Digital Data Backup (Online and Offline)</w:t>
            </w:r>
          </w:p>
          <w:p w14:paraId="48186982" w14:textId="77777777" w:rsidR="00455FF9" w:rsidRPr="00813E1E" w:rsidRDefault="00000000">
            <w:pPr>
              <w:pStyle w:val="NormalWeb"/>
              <w:widowControl w:val="0"/>
              <w:numPr>
                <w:ilvl w:val="1"/>
                <w:numId w:val="103"/>
              </w:numPr>
              <w:tabs>
                <w:tab w:val="left" w:pos="558"/>
                <w:tab w:val="left" w:pos="559"/>
              </w:tabs>
              <w:autoSpaceDE w:val="0"/>
              <w:autoSpaceDN w:val="0"/>
              <w:spacing w:before="0" w:beforeAutospacing="0" w:after="0" w:afterAutospacing="0" w:line="360" w:lineRule="auto"/>
            </w:pPr>
            <w:r w:rsidRPr="00813E1E">
              <w:t>Emerging issues in internet</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6B946D66"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lastRenderedPageBreak/>
              <w:t>Observation</w:t>
            </w:r>
          </w:p>
          <w:p w14:paraId="3835E5B4"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Portfolio of Evidence</w:t>
            </w:r>
          </w:p>
          <w:p w14:paraId="06BA09C7"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Project</w:t>
            </w:r>
          </w:p>
          <w:p w14:paraId="2A15D389"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Written assessment</w:t>
            </w:r>
          </w:p>
          <w:p w14:paraId="22610A1C"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Practical assessment</w:t>
            </w:r>
          </w:p>
          <w:p w14:paraId="7FCD97C1" w14:textId="77777777" w:rsidR="00455FF9" w:rsidRPr="00813E1E" w:rsidRDefault="00000000">
            <w:pPr>
              <w:widowControl w:val="0"/>
              <w:numPr>
                <w:ilvl w:val="0"/>
                <w:numId w:val="103"/>
              </w:numPr>
              <w:tabs>
                <w:tab w:val="left" w:pos="558"/>
                <w:tab w:val="left" w:pos="559"/>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Oral assessment</w:t>
            </w:r>
          </w:p>
          <w:p w14:paraId="0D43C12D" w14:textId="77777777" w:rsidR="00455FF9" w:rsidRPr="00813E1E" w:rsidRDefault="00455FF9">
            <w:pPr>
              <w:tabs>
                <w:tab w:val="left" w:pos="558"/>
                <w:tab w:val="left" w:pos="559"/>
              </w:tabs>
              <w:spacing w:line="360" w:lineRule="auto"/>
              <w:ind w:left="558"/>
              <w:rPr>
                <w:rFonts w:ascii="Times New Roman" w:hAnsi="Times New Roman"/>
                <w:sz w:val="24"/>
                <w:szCs w:val="24"/>
              </w:rPr>
            </w:pPr>
          </w:p>
        </w:tc>
      </w:tr>
      <w:tr w:rsidR="00455FF9" w:rsidRPr="00813E1E" w14:paraId="6BF5BFCC" w14:textId="77777777">
        <w:trPr>
          <w:trHeight w:val="699"/>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4216CD4F" w14:textId="77777777" w:rsidR="00455FF9" w:rsidRPr="00813E1E" w:rsidRDefault="00000000">
            <w:pPr>
              <w:widowControl w:val="0"/>
              <w:numPr>
                <w:ilvl w:val="0"/>
                <w:numId w:val="92"/>
              </w:numPr>
              <w:tabs>
                <w:tab w:val="left" w:pos="720"/>
              </w:tabs>
              <w:autoSpaceDE w:val="0"/>
              <w:autoSpaceDN w:val="0"/>
              <w:spacing w:after="0" w:line="360" w:lineRule="auto"/>
              <w:rPr>
                <w:rFonts w:ascii="Times New Roman" w:hAnsi="Times New Roman"/>
                <w:sz w:val="24"/>
                <w:szCs w:val="24"/>
              </w:rPr>
            </w:pPr>
            <w:r w:rsidRPr="00813E1E">
              <w:rPr>
                <w:rFonts w:ascii="Times New Roman" w:hAnsi="Times New Roman"/>
                <w:sz w:val="24"/>
                <w:szCs w:val="24"/>
              </w:rPr>
              <w:t>Perform online communication and collaboration</w:t>
            </w:r>
          </w:p>
          <w:p w14:paraId="7FCF2171" w14:textId="77777777" w:rsidR="00455FF9" w:rsidRPr="00813E1E" w:rsidRDefault="00455FF9">
            <w:pPr>
              <w:spacing w:line="360" w:lineRule="auto"/>
              <w:rPr>
                <w:rFonts w:ascii="Times New Roman" w:hAnsi="Times New Roman"/>
                <w:sz w:val="24"/>
                <w:szCs w:val="24"/>
              </w:rPr>
            </w:pP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4842F2C6" w14:textId="77777777" w:rsidR="00455FF9" w:rsidRPr="00813E1E" w:rsidRDefault="00000000">
            <w:pPr>
              <w:pStyle w:val="NormalWeb"/>
              <w:numPr>
                <w:ilvl w:val="0"/>
                <w:numId w:val="104"/>
              </w:numPr>
              <w:tabs>
                <w:tab w:val="left" w:pos="558"/>
                <w:tab w:val="left" w:pos="559"/>
              </w:tabs>
              <w:autoSpaceDE w:val="0"/>
              <w:autoSpaceDN w:val="0"/>
              <w:spacing w:after="0" w:afterAutospacing="0" w:line="360" w:lineRule="auto"/>
              <w:ind w:left="0"/>
            </w:pPr>
            <w:r w:rsidRPr="00813E1E">
              <w:t>Netiquette principles</w:t>
            </w:r>
          </w:p>
          <w:p w14:paraId="4B68602F" w14:textId="77777777" w:rsidR="00455FF9" w:rsidRPr="00813E1E" w:rsidRDefault="00000000">
            <w:pPr>
              <w:pStyle w:val="NormalWeb"/>
              <w:numPr>
                <w:ilvl w:val="0"/>
                <w:numId w:val="104"/>
              </w:numPr>
              <w:tabs>
                <w:tab w:val="left" w:pos="558"/>
                <w:tab w:val="left" w:pos="559"/>
              </w:tabs>
              <w:autoSpaceDE w:val="0"/>
              <w:autoSpaceDN w:val="0"/>
              <w:spacing w:after="0" w:afterAutospacing="0" w:line="360" w:lineRule="auto"/>
              <w:ind w:left="0"/>
            </w:pPr>
            <w:r w:rsidRPr="00813E1E">
              <w:t>Communication concepts</w:t>
            </w:r>
          </w:p>
          <w:p w14:paraId="7E3EC522" w14:textId="77777777" w:rsidR="00455FF9" w:rsidRPr="00813E1E" w:rsidRDefault="00000000">
            <w:pPr>
              <w:widowControl w:val="0"/>
              <w:tabs>
                <w:tab w:val="left" w:pos="360"/>
              </w:tabs>
              <w:autoSpaceDE w:val="0"/>
              <w:autoSpaceDN w:val="0"/>
              <w:spacing w:after="0" w:line="360" w:lineRule="auto"/>
              <w:ind w:left="918"/>
              <w:rPr>
                <w:rFonts w:ascii="Times New Roman" w:hAnsi="Times New Roman"/>
                <w:sz w:val="24"/>
                <w:szCs w:val="24"/>
              </w:rPr>
            </w:pPr>
            <w:r w:rsidRPr="00813E1E">
              <w:rPr>
                <w:rFonts w:ascii="Times New Roman" w:hAnsi="Times New Roman"/>
                <w:sz w:val="24"/>
                <w:szCs w:val="24"/>
                <w:lang w:eastAsia="zh-CN" w:bidi="ar"/>
              </w:rPr>
              <w:t>4.2.1 Online communities</w:t>
            </w:r>
          </w:p>
          <w:p w14:paraId="491DB64B" w14:textId="77777777" w:rsidR="00455FF9" w:rsidRPr="00813E1E" w:rsidRDefault="00000000">
            <w:pPr>
              <w:widowControl w:val="0"/>
              <w:tabs>
                <w:tab w:val="left" w:pos="360"/>
              </w:tabs>
              <w:autoSpaceDE w:val="0"/>
              <w:autoSpaceDN w:val="0"/>
              <w:spacing w:after="0" w:line="360" w:lineRule="auto"/>
              <w:ind w:left="918"/>
              <w:rPr>
                <w:rFonts w:ascii="Times New Roman" w:hAnsi="Times New Roman"/>
                <w:sz w:val="24"/>
                <w:szCs w:val="24"/>
              </w:rPr>
            </w:pPr>
            <w:r w:rsidRPr="00813E1E">
              <w:rPr>
                <w:rFonts w:ascii="Times New Roman" w:hAnsi="Times New Roman"/>
                <w:sz w:val="24"/>
                <w:szCs w:val="24"/>
                <w:lang w:eastAsia="zh-CN" w:bidi="ar"/>
              </w:rPr>
              <w:t>4.2.2 Communication tools</w:t>
            </w:r>
          </w:p>
          <w:p w14:paraId="13E7285A" w14:textId="77777777" w:rsidR="00455FF9" w:rsidRPr="00813E1E" w:rsidRDefault="00000000">
            <w:pPr>
              <w:pStyle w:val="NormalWeb"/>
              <w:widowControl w:val="0"/>
              <w:numPr>
                <w:ilvl w:val="2"/>
                <w:numId w:val="105"/>
              </w:numPr>
              <w:tabs>
                <w:tab w:val="left" w:pos="360"/>
              </w:tabs>
              <w:autoSpaceDE w:val="0"/>
              <w:autoSpaceDN w:val="0"/>
              <w:spacing w:before="0" w:beforeAutospacing="0" w:after="0" w:afterAutospacing="0" w:line="360" w:lineRule="auto"/>
            </w:pPr>
            <w:r w:rsidRPr="00813E1E">
              <w:t>Email concepts</w:t>
            </w:r>
          </w:p>
          <w:p w14:paraId="2603B4A7" w14:textId="77777777" w:rsidR="00455FF9" w:rsidRPr="00813E1E" w:rsidRDefault="00000000">
            <w:pPr>
              <w:pStyle w:val="NormalWeb"/>
              <w:widowControl w:val="0"/>
              <w:numPr>
                <w:ilvl w:val="1"/>
                <w:numId w:val="105"/>
              </w:numPr>
              <w:tabs>
                <w:tab w:val="left" w:pos="360"/>
              </w:tabs>
              <w:autoSpaceDE w:val="0"/>
              <w:autoSpaceDN w:val="0"/>
              <w:spacing w:before="0" w:beforeAutospacing="0" w:after="0" w:afterAutospacing="0" w:line="360" w:lineRule="auto"/>
            </w:pPr>
            <w:r w:rsidRPr="00813E1E">
              <w:t xml:space="preserve"> Using email</w:t>
            </w:r>
          </w:p>
          <w:p w14:paraId="773627BB" w14:textId="77777777" w:rsidR="00455FF9" w:rsidRPr="00813E1E" w:rsidRDefault="00000000">
            <w:pPr>
              <w:widowControl w:val="0"/>
              <w:tabs>
                <w:tab w:val="left" w:pos="360"/>
              </w:tabs>
              <w:autoSpaceDE w:val="0"/>
              <w:autoSpaceDN w:val="0"/>
              <w:spacing w:after="0" w:line="360" w:lineRule="auto"/>
              <w:ind w:left="918"/>
              <w:rPr>
                <w:rFonts w:ascii="Times New Roman" w:hAnsi="Times New Roman"/>
                <w:sz w:val="24"/>
                <w:szCs w:val="24"/>
              </w:rPr>
            </w:pPr>
            <w:r w:rsidRPr="00813E1E">
              <w:rPr>
                <w:rFonts w:ascii="Times New Roman" w:hAnsi="Times New Roman"/>
                <w:sz w:val="24"/>
                <w:szCs w:val="24"/>
                <w:lang w:eastAsia="zh-CN" w:bidi="ar"/>
              </w:rPr>
              <w:t>4.3.1. Sending email</w:t>
            </w:r>
          </w:p>
          <w:p w14:paraId="739F328F" w14:textId="77777777" w:rsidR="00455FF9" w:rsidRPr="00813E1E" w:rsidRDefault="00000000">
            <w:pPr>
              <w:widowControl w:val="0"/>
              <w:tabs>
                <w:tab w:val="left" w:pos="360"/>
              </w:tabs>
              <w:autoSpaceDE w:val="0"/>
              <w:autoSpaceDN w:val="0"/>
              <w:spacing w:after="0" w:line="360" w:lineRule="auto"/>
              <w:ind w:left="918"/>
              <w:rPr>
                <w:rFonts w:ascii="Times New Roman" w:hAnsi="Times New Roman"/>
                <w:sz w:val="24"/>
                <w:szCs w:val="24"/>
              </w:rPr>
            </w:pPr>
            <w:r w:rsidRPr="00813E1E">
              <w:rPr>
                <w:rFonts w:ascii="Times New Roman" w:hAnsi="Times New Roman"/>
                <w:sz w:val="24"/>
                <w:szCs w:val="24"/>
                <w:lang w:eastAsia="zh-CN" w:bidi="ar"/>
              </w:rPr>
              <w:t>4.3.2 Receiving email</w:t>
            </w:r>
          </w:p>
          <w:p w14:paraId="3D637B14" w14:textId="77777777" w:rsidR="00455FF9" w:rsidRPr="00813E1E" w:rsidRDefault="00000000">
            <w:pPr>
              <w:widowControl w:val="0"/>
              <w:tabs>
                <w:tab w:val="left" w:pos="360"/>
              </w:tabs>
              <w:autoSpaceDE w:val="0"/>
              <w:autoSpaceDN w:val="0"/>
              <w:spacing w:after="0" w:line="360" w:lineRule="auto"/>
              <w:ind w:left="918"/>
              <w:rPr>
                <w:rFonts w:ascii="Times New Roman" w:hAnsi="Times New Roman"/>
                <w:sz w:val="24"/>
                <w:szCs w:val="24"/>
              </w:rPr>
            </w:pPr>
            <w:r w:rsidRPr="00813E1E">
              <w:rPr>
                <w:rFonts w:ascii="Times New Roman" w:hAnsi="Times New Roman"/>
                <w:sz w:val="24"/>
                <w:szCs w:val="24"/>
                <w:lang w:eastAsia="zh-CN" w:bidi="ar"/>
              </w:rPr>
              <w:t>4.3.3 Tools and settings</w:t>
            </w:r>
          </w:p>
          <w:p w14:paraId="2C759418" w14:textId="77777777" w:rsidR="00455FF9" w:rsidRPr="00813E1E" w:rsidRDefault="00000000">
            <w:pPr>
              <w:pStyle w:val="NormalWeb"/>
              <w:widowControl w:val="0"/>
              <w:numPr>
                <w:ilvl w:val="2"/>
                <w:numId w:val="106"/>
              </w:numPr>
              <w:tabs>
                <w:tab w:val="left" w:pos="360"/>
              </w:tabs>
              <w:autoSpaceDE w:val="0"/>
              <w:autoSpaceDN w:val="0"/>
              <w:spacing w:before="0" w:beforeAutospacing="0" w:after="0" w:afterAutospacing="0" w:line="360" w:lineRule="auto"/>
            </w:pPr>
            <w:r w:rsidRPr="00813E1E">
              <w:t>Organizing email</w:t>
            </w:r>
          </w:p>
          <w:p w14:paraId="35BF30CA" w14:textId="77777777" w:rsidR="00455FF9" w:rsidRPr="00813E1E" w:rsidRDefault="00000000">
            <w:pPr>
              <w:pStyle w:val="NormalWeb"/>
              <w:widowControl w:val="0"/>
              <w:numPr>
                <w:ilvl w:val="1"/>
                <w:numId w:val="105"/>
              </w:numPr>
              <w:tabs>
                <w:tab w:val="left" w:pos="360"/>
              </w:tabs>
              <w:autoSpaceDE w:val="0"/>
              <w:autoSpaceDN w:val="0"/>
              <w:spacing w:before="0" w:beforeAutospacing="0" w:after="0" w:afterAutospacing="0" w:line="360" w:lineRule="auto"/>
            </w:pPr>
            <w:r w:rsidRPr="00813E1E">
              <w:t xml:space="preserve">Digital content copyright and </w:t>
            </w:r>
            <w:r w:rsidRPr="00813E1E">
              <w:lastRenderedPageBreak/>
              <w:t xml:space="preserve">licenses </w:t>
            </w:r>
          </w:p>
          <w:p w14:paraId="02BF8795" w14:textId="77777777" w:rsidR="00455FF9" w:rsidRPr="00813E1E" w:rsidRDefault="00000000">
            <w:pPr>
              <w:pStyle w:val="NormalWeb"/>
              <w:numPr>
                <w:ilvl w:val="1"/>
                <w:numId w:val="105"/>
              </w:numPr>
              <w:tabs>
                <w:tab w:val="left" w:pos="558"/>
                <w:tab w:val="left" w:pos="559"/>
              </w:tabs>
              <w:autoSpaceDE w:val="0"/>
              <w:autoSpaceDN w:val="0"/>
              <w:spacing w:before="0" w:beforeAutospacing="0" w:after="0" w:afterAutospacing="0" w:line="360" w:lineRule="auto"/>
            </w:pPr>
            <w:r w:rsidRPr="00813E1E">
              <w:t xml:space="preserve">Online collaboration tools </w:t>
            </w:r>
          </w:p>
          <w:p w14:paraId="08C11C93" w14:textId="77777777" w:rsidR="00455FF9" w:rsidRPr="00813E1E" w:rsidRDefault="00000000">
            <w:pPr>
              <w:pStyle w:val="NormalWeb"/>
              <w:widowControl w:val="0"/>
              <w:numPr>
                <w:ilvl w:val="2"/>
                <w:numId w:val="107"/>
              </w:numPr>
              <w:tabs>
                <w:tab w:val="left" w:pos="360"/>
              </w:tabs>
              <w:autoSpaceDE w:val="0"/>
              <w:autoSpaceDN w:val="0"/>
              <w:spacing w:before="0" w:beforeAutospacing="0" w:after="0" w:afterAutospacing="0" w:line="360" w:lineRule="auto"/>
            </w:pPr>
            <w:r w:rsidRPr="00813E1E">
              <w:t xml:space="preserve"> Online Storage (Google Drive)</w:t>
            </w:r>
          </w:p>
          <w:p w14:paraId="7371E4C8" w14:textId="77777777" w:rsidR="00455FF9" w:rsidRPr="00813E1E" w:rsidRDefault="00000000">
            <w:pPr>
              <w:pStyle w:val="NormalWeb"/>
              <w:widowControl w:val="0"/>
              <w:numPr>
                <w:ilvl w:val="2"/>
                <w:numId w:val="107"/>
              </w:numPr>
              <w:tabs>
                <w:tab w:val="left" w:pos="360"/>
              </w:tabs>
              <w:autoSpaceDE w:val="0"/>
              <w:autoSpaceDN w:val="0"/>
              <w:spacing w:before="0" w:beforeAutospacing="0" w:after="0" w:afterAutospacing="0" w:line="360" w:lineRule="auto"/>
            </w:pPr>
            <w:r w:rsidRPr="00813E1E">
              <w:t>Online productivity applications (Google Docs &amp; Forms)</w:t>
            </w:r>
          </w:p>
          <w:p w14:paraId="7362B206" w14:textId="77777777" w:rsidR="00455FF9" w:rsidRPr="00813E1E" w:rsidRDefault="00000000">
            <w:pPr>
              <w:pStyle w:val="NormalWeb"/>
              <w:widowControl w:val="0"/>
              <w:numPr>
                <w:ilvl w:val="2"/>
                <w:numId w:val="107"/>
              </w:numPr>
              <w:tabs>
                <w:tab w:val="left" w:pos="360"/>
              </w:tabs>
              <w:autoSpaceDE w:val="0"/>
              <w:autoSpaceDN w:val="0"/>
              <w:spacing w:before="0" w:beforeAutospacing="0" w:after="0" w:afterAutospacing="0" w:line="360" w:lineRule="auto"/>
            </w:pPr>
            <w:r w:rsidRPr="00813E1E">
              <w:t xml:space="preserve">Online meetings (Google Meet/Zoom)  </w:t>
            </w:r>
          </w:p>
          <w:p w14:paraId="2C5477F5" w14:textId="77777777" w:rsidR="00455FF9" w:rsidRPr="00813E1E" w:rsidRDefault="00000000">
            <w:pPr>
              <w:pStyle w:val="NormalWeb"/>
              <w:widowControl w:val="0"/>
              <w:numPr>
                <w:ilvl w:val="2"/>
                <w:numId w:val="107"/>
              </w:numPr>
              <w:tabs>
                <w:tab w:val="left" w:pos="360"/>
              </w:tabs>
              <w:autoSpaceDE w:val="0"/>
              <w:autoSpaceDN w:val="0"/>
              <w:spacing w:before="0" w:beforeAutospacing="0" w:after="0" w:afterAutospacing="0" w:line="360" w:lineRule="auto"/>
            </w:pPr>
            <w:r w:rsidRPr="00813E1E">
              <w:t>Online learning environments</w:t>
            </w:r>
          </w:p>
          <w:p w14:paraId="3F8ABB82" w14:textId="77777777" w:rsidR="00455FF9" w:rsidRPr="00813E1E" w:rsidRDefault="00000000">
            <w:pPr>
              <w:pStyle w:val="NormalWeb"/>
              <w:widowControl w:val="0"/>
              <w:numPr>
                <w:ilvl w:val="2"/>
                <w:numId w:val="107"/>
              </w:numPr>
              <w:tabs>
                <w:tab w:val="left" w:pos="360"/>
              </w:tabs>
              <w:autoSpaceDE w:val="0"/>
              <w:autoSpaceDN w:val="0"/>
              <w:spacing w:before="0" w:beforeAutospacing="0" w:after="0" w:afterAutospacing="0" w:line="360" w:lineRule="auto"/>
            </w:pPr>
            <w:r w:rsidRPr="00813E1E">
              <w:t>Online calendars (Google Calendars)</w:t>
            </w:r>
          </w:p>
          <w:p w14:paraId="48484B55" w14:textId="77777777" w:rsidR="00455FF9" w:rsidRPr="00813E1E" w:rsidRDefault="00000000">
            <w:pPr>
              <w:pStyle w:val="NormalWeb"/>
              <w:widowControl w:val="0"/>
              <w:numPr>
                <w:ilvl w:val="2"/>
                <w:numId w:val="107"/>
              </w:numPr>
              <w:tabs>
                <w:tab w:val="left" w:pos="360"/>
              </w:tabs>
              <w:autoSpaceDE w:val="0"/>
              <w:autoSpaceDN w:val="0"/>
              <w:spacing w:before="0" w:beforeAutospacing="0" w:after="0" w:afterAutospacing="0" w:line="360" w:lineRule="auto"/>
            </w:pPr>
            <w:r w:rsidRPr="00813E1E">
              <w:t>Social networks (Facebook/Twitter - Settings &amp; Privacy)</w:t>
            </w:r>
          </w:p>
          <w:p w14:paraId="187EE54E" w14:textId="77777777" w:rsidR="00455FF9" w:rsidRPr="00813E1E" w:rsidRDefault="00000000">
            <w:pPr>
              <w:pStyle w:val="NormalWeb"/>
              <w:widowControl w:val="0"/>
              <w:numPr>
                <w:ilvl w:val="1"/>
                <w:numId w:val="105"/>
              </w:numPr>
              <w:tabs>
                <w:tab w:val="left" w:pos="360"/>
              </w:tabs>
              <w:autoSpaceDE w:val="0"/>
              <w:autoSpaceDN w:val="0"/>
              <w:spacing w:before="0" w:beforeAutospacing="0" w:after="0" w:afterAutospacing="0" w:line="360" w:lineRule="auto"/>
            </w:pPr>
            <w:r w:rsidRPr="00813E1E">
              <w:t>Preparation for online collaboration</w:t>
            </w:r>
          </w:p>
          <w:p w14:paraId="572FAA9D" w14:textId="77777777" w:rsidR="00455FF9" w:rsidRPr="00813E1E" w:rsidRDefault="00000000">
            <w:pPr>
              <w:pStyle w:val="NormalWeb"/>
              <w:widowControl w:val="0"/>
              <w:numPr>
                <w:ilvl w:val="2"/>
                <w:numId w:val="108"/>
              </w:numPr>
              <w:tabs>
                <w:tab w:val="left" w:pos="360"/>
              </w:tabs>
              <w:autoSpaceDE w:val="0"/>
              <w:autoSpaceDN w:val="0"/>
              <w:spacing w:before="0" w:beforeAutospacing="0" w:after="0" w:afterAutospacing="0" w:line="360" w:lineRule="auto"/>
            </w:pPr>
            <w:r w:rsidRPr="00813E1E">
              <w:t>Common setup features</w:t>
            </w:r>
          </w:p>
          <w:p w14:paraId="5AB13B99" w14:textId="77777777" w:rsidR="00455FF9" w:rsidRPr="00813E1E" w:rsidRDefault="00000000">
            <w:pPr>
              <w:widowControl w:val="0"/>
              <w:tabs>
                <w:tab w:val="left" w:pos="360"/>
              </w:tabs>
              <w:autoSpaceDE w:val="0"/>
              <w:autoSpaceDN w:val="0"/>
              <w:spacing w:after="0" w:line="360" w:lineRule="auto"/>
              <w:ind w:left="435"/>
              <w:rPr>
                <w:rFonts w:ascii="Times New Roman" w:hAnsi="Times New Roman"/>
                <w:sz w:val="24"/>
                <w:szCs w:val="24"/>
              </w:rPr>
            </w:pPr>
            <w:r w:rsidRPr="00813E1E">
              <w:rPr>
                <w:rFonts w:ascii="Times New Roman" w:hAnsi="Times New Roman"/>
                <w:sz w:val="24"/>
                <w:szCs w:val="24"/>
                <w:lang w:eastAsia="zh-CN" w:bidi="ar"/>
              </w:rPr>
              <w:t>Setup</w:t>
            </w:r>
          </w:p>
          <w:p w14:paraId="5C48525E" w14:textId="77777777" w:rsidR="00455FF9" w:rsidRPr="00813E1E" w:rsidRDefault="00000000">
            <w:pPr>
              <w:pStyle w:val="NormalWeb"/>
              <w:widowControl w:val="0"/>
              <w:numPr>
                <w:ilvl w:val="1"/>
                <w:numId w:val="105"/>
              </w:numPr>
              <w:tabs>
                <w:tab w:val="left" w:pos="360"/>
              </w:tabs>
              <w:autoSpaceDE w:val="0"/>
              <w:autoSpaceDN w:val="0"/>
              <w:spacing w:before="0" w:beforeAutospacing="0" w:after="0" w:afterAutospacing="0" w:line="360" w:lineRule="auto"/>
            </w:pPr>
            <w:r w:rsidRPr="00813E1E">
              <w:t>Mobile collaboration</w:t>
            </w:r>
          </w:p>
          <w:p w14:paraId="5D8CCEAB" w14:textId="77777777" w:rsidR="00455FF9" w:rsidRPr="00813E1E" w:rsidRDefault="00000000">
            <w:pPr>
              <w:pStyle w:val="NormalWeb"/>
              <w:widowControl w:val="0"/>
              <w:numPr>
                <w:ilvl w:val="2"/>
                <w:numId w:val="109"/>
              </w:numPr>
              <w:tabs>
                <w:tab w:val="left" w:pos="360"/>
              </w:tabs>
              <w:autoSpaceDE w:val="0"/>
              <w:autoSpaceDN w:val="0"/>
              <w:spacing w:before="0" w:beforeAutospacing="0" w:after="0" w:afterAutospacing="0" w:line="360" w:lineRule="auto"/>
            </w:pPr>
            <w:r w:rsidRPr="00813E1E">
              <w:t>Key concepts</w:t>
            </w:r>
          </w:p>
          <w:p w14:paraId="7DE14CE2" w14:textId="77777777" w:rsidR="00455FF9" w:rsidRPr="00813E1E" w:rsidRDefault="00000000">
            <w:pPr>
              <w:pStyle w:val="NormalWeb"/>
              <w:widowControl w:val="0"/>
              <w:numPr>
                <w:ilvl w:val="2"/>
                <w:numId w:val="109"/>
              </w:numPr>
              <w:tabs>
                <w:tab w:val="left" w:pos="360"/>
              </w:tabs>
              <w:autoSpaceDE w:val="0"/>
              <w:autoSpaceDN w:val="0"/>
              <w:spacing w:before="0" w:beforeAutospacing="0" w:after="0" w:afterAutospacing="0" w:line="360" w:lineRule="auto"/>
            </w:pPr>
            <w:r w:rsidRPr="00813E1E">
              <w:t>Using mobile devices</w:t>
            </w:r>
          </w:p>
          <w:p w14:paraId="474F8757" w14:textId="77777777" w:rsidR="00455FF9" w:rsidRPr="00813E1E" w:rsidRDefault="00000000">
            <w:pPr>
              <w:pStyle w:val="NormalWeb"/>
              <w:widowControl w:val="0"/>
              <w:numPr>
                <w:ilvl w:val="2"/>
                <w:numId w:val="109"/>
              </w:numPr>
              <w:tabs>
                <w:tab w:val="left" w:pos="360"/>
              </w:tabs>
              <w:autoSpaceDE w:val="0"/>
              <w:autoSpaceDN w:val="0"/>
              <w:spacing w:before="0" w:beforeAutospacing="0" w:after="0" w:afterAutospacing="0" w:line="360" w:lineRule="auto"/>
            </w:pPr>
            <w:r w:rsidRPr="00813E1E">
              <w:t>Applications</w:t>
            </w:r>
          </w:p>
          <w:p w14:paraId="5107FD94" w14:textId="77777777" w:rsidR="00455FF9" w:rsidRPr="00813E1E" w:rsidRDefault="00000000">
            <w:pPr>
              <w:pStyle w:val="NormalWeb"/>
              <w:widowControl w:val="0"/>
              <w:numPr>
                <w:ilvl w:val="2"/>
                <w:numId w:val="109"/>
              </w:numPr>
              <w:tabs>
                <w:tab w:val="left" w:pos="360"/>
              </w:tabs>
              <w:autoSpaceDE w:val="0"/>
              <w:autoSpaceDN w:val="0"/>
              <w:spacing w:before="0" w:beforeAutospacing="0" w:after="0" w:afterAutospacing="0" w:line="360" w:lineRule="auto"/>
            </w:pPr>
            <w:r w:rsidRPr="00813E1E">
              <w:t>Synchronization</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3A9802F6"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lastRenderedPageBreak/>
              <w:t>Observation</w:t>
            </w:r>
          </w:p>
          <w:p w14:paraId="74B67C4B"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Portfolio of Evidence</w:t>
            </w:r>
          </w:p>
          <w:p w14:paraId="17CB3CCA"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Project</w:t>
            </w:r>
          </w:p>
          <w:p w14:paraId="6AE7C874"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 xml:space="preserve">Written assessment </w:t>
            </w:r>
          </w:p>
          <w:p w14:paraId="5901F763"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Practical assessment</w:t>
            </w:r>
          </w:p>
          <w:p w14:paraId="3B7C6483"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Oral assessment</w:t>
            </w:r>
          </w:p>
          <w:p w14:paraId="2E28BD5F" w14:textId="77777777" w:rsidR="00455FF9" w:rsidRPr="00813E1E" w:rsidRDefault="00455FF9">
            <w:pPr>
              <w:tabs>
                <w:tab w:val="left" w:pos="558"/>
                <w:tab w:val="left" w:pos="559"/>
              </w:tabs>
              <w:spacing w:line="360" w:lineRule="auto"/>
              <w:ind w:left="107"/>
              <w:rPr>
                <w:rFonts w:ascii="Times New Roman" w:hAnsi="Times New Roman"/>
                <w:sz w:val="24"/>
                <w:szCs w:val="24"/>
              </w:rPr>
            </w:pPr>
          </w:p>
        </w:tc>
      </w:tr>
      <w:tr w:rsidR="00455FF9" w:rsidRPr="00813E1E" w14:paraId="75328CEA" w14:textId="77777777">
        <w:trPr>
          <w:trHeight w:val="699"/>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4DCBF097" w14:textId="77777777" w:rsidR="00455FF9" w:rsidRPr="00813E1E" w:rsidRDefault="00000000">
            <w:pPr>
              <w:widowControl w:val="0"/>
              <w:numPr>
                <w:ilvl w:val="0"/>
                <w:numId w:val="92"/>
              </w:numPr>
              <w:tabs>
                <w:tab w:val="left" w:pos="720"/>
              </w:tabs>
              <w:autoSpaceDE w:val="0"/>
              <w:autoSpaceDN w:val="0"/>
              <w:spacing w:after="0" w:line="360" w:lineRule="auto"/>
              <w:rPr>
                <w:rFonts w:ascii="Times New Roman" w:hAnsi="Times New Roman"/>
                <w:sz w:val="24"/>
                <w:szCs w:val="24"/>
              </w:rPr>
            </w:pPr>
            <w:r w:rsidRPr="00813E1E">
              <w:rPr>
                <w:rFonts w:ascii="Times New Roman" w:hAnsi="Times New Roman"/>
                <w:sz w:val="24"/>
                <w:szCs w:val="24"/>
              </w:rPr>
              <w:t xml:space="preserve">Apply cyber security skills </w:t>
            </w: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23D9B7E2" w14:textId="77777777" w:rsidR="00455FF9" w:rsidRPr="00813E1E" w:rsidRDefault="00000000">
            <w:pPr>
              <w:pStyle w:val="NormalWeb"/>
              <w:numPr>
                <w:ilvl w:val="1"/>
                <w:numId w:val="110"/>
              </w:numPr>
              <w:tabs>
                <w:tab w:val="left" w:pos="558"/>
                <w:tab w:val="left" w:pos="559"/>
              </w:tabs>
              <w:autoSpaceDE w:val="0"/>
              <w:autoSpaceDN w:val="0"/>
              <w:spacing w:before="0" w:beforeAutospacing="0" w:after="0" w:afterAutospacing="0" w:line="360" w:lineRule="auto"/>
            </w:pPr>
            <w:r w:rsidRPr="00813E1E">
              <w:t>Data protection and privacy</w:t>
            </w:r>
          </w:p>
          <w:p w14:paraId="72702992"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lastRenderedPageBreak/>
              <w:t>Confidentiality of data/information</w:t>
            </w:r>
          </w:p>
          <w:p w14:paraId="53F7C963"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integrity of data/information</w:t>
            </w:r>
          </w:p>
          <w:p w14:paraId="63F5C4D6"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Availability of data/information</w:t>
            </w:r>
          </w:p>
          <w:p w14:paraId="668D38D4"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 xml:space="preserve">Internet security threats </w:t>
            </w:r>
          </w:p>
          <w:p w14:paraId="52CA1D38" w14:textId="77777777" w:rsidR="00455FF9" w:rsidRPr="00813E1E" w:rsidRDefault="00000000">
            <w:pPr>
              <w:numPr>
                <w:ilvl w:val="1"/>
                <w:numId w:val="110"/>
              </w:numPr>
              <w:tabs>
                <w:tab w:val="left" w:pos="360"/>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Malware attacks</w:t>
            </w:r>
          </w:p>
          <w:p w14:paraId="2ECFBF04"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Social engineering attacks</w:t>
            </w:r>
          </w:p>
          <w:p w14:paraId="72DFD5D7"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Distributed denial of service (DDoS)</w:t>
            </w:r>
          </w:p>
          <w:p w14:paraId="101B8DB2"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Man-in-the-middle attack (MitM)</w:t>
            </w:r>
          </w:p>
          <w:p w14:paraId="0C17B16C"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Password attacks</w:t>
            </w:r>
          </w:p>
          <w:p w14:paraId="03FE21DA"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IoT Attacks</w:t>
            </w:r>
          </w:p>
          <w:p w14:paraId="476562B7" w14:textId="77777777" w:rsidR="00455FF9" w:rsidRPr="00813E1E" w:rsidRDefault="00455FF9">
            <w:pPr>
              <w:pStyle w:val="NormalWeb"/>
              <w:numPr>
                <w:ilvl w:val="2"/>
                <w:numId w:val="110"/>
              </w:numPr>
              <w:tabs>
                <w:tab w:val="left" w:pos="360"/>
              </w:tabs>
              <w:autoSpaceDE w:val="0"/>
              <w:autoSpaceDN w:val="0"/>
              <w:spacing w:before="0" w:beforeAutospacing="0" w:after="0" w:afterAutospacing="0" w:line="360" w:lineRule="auto"/>
            </w:pPr>
            <w:hyperlink r:id="rId13" w:anchor="phishing-attacks" w:history="1">
              <w:r w:rsidRPr="00813E1E">
                <w:rPr>
                  <w:rStyle w:val="Hyperlink"/>
                  <w:color w:val="auto"/>
                  <w:u w:val="none"/>
                </w:rPr>
                <w:t>Phishing Attacks</w:t>
              </w:r>
            </w:hyperlink>
          </w:p>
          <w:p w14:paraId="1788DB01" w14:textId="77777777" w:rsidR="00455FF9" w:rsidRPr="00813E1E" w:rsidRDefault="00455FF9">
            <w:pPr>
              <w:pStyle w:val="NormalWeb"/>
              <w:numPr>
                <w:ilvl w:val="2"/>
                <w:numId w:val="110"/>
              </w:numPr>
              <w:tabs>
                <w:tab w:val="left" w:pos="360"/>
              </w:tabs>
              <w:autoSpaceDE w:val="0"/>
              <w:autoSpaceDN w:val="0"/>
              <w:spacing w:before="0" w:beforeAutospacing="0" w:after="0" w:afterAutospacing="0" w:line="360" w:lineRule="auto"/>
            </w:pPr>
            <w:hyperlink r:id="rId14" w:anchor="ransomware" w:history="1">
              <w:r w:rsidRPr="00813E1E">
                <w:rPr>
                  <w:rStyle w:val="Hyperlink"/>
                  <w:color w:val="auto"/>
                  <w:u w:val="none"/>
                </w:rPr>
                <w:t>Ransomware</w:t>
              </w:r>
            </w:hyperlink>
          </w:p>
          <w:p w14:paraId="784664A4"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 xml:space="preserve">Computer threats and crimes </w:t>
            </w:r>
          </w:p>
          <w:p w14:paraId="3F8FD905" w14:textId="77777777" w:rsidR="00455FF9" w:rsidRPr="00813E1E" w:rsidRDefault="00000000">
            <w:pPr>
              <w:pStyle w:val="NormalWeb"/>
              <w:numPr>
                <w:ilvl w:val="2"/>
                <w:numId w:val="110"/>
              </w:numPr>
              <w:tabs>
                <w:tab w:val="left" w:pos="360"/>
              </w:tabs>
              <w:autoSpaceDE w:val="0"/>
              <w:autoSpaceDN w:val="0"/>
              <w:spacing w:before="0" w:beforeAutospacing="0" w:after="0" w:afterAutospacing="0" w:line="360" w:lineRule="auto"/>
            </w:pPr>
            <w:r w:rsidRPr="00813E1E">
              <w:t>Cyber security control measures</w:t>
            </w:r>
          </w:p>
          <w:p w14:paraId="0C856EF5" w14:textId="77777777" w:rsidR="00455FF9" w:rsidRPr="00813E1E" w:rsidRDefault="00000000">
            <w:pPr>
              <w:numPr>
                <w:ilvl w:val="1"/>
                <w:numId w:val="110"/>
              </w:numPr>
              <w:tabs>
                <w:tab w:val="left" w:pos="360"/>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Physical Controls</w:t>
            </w:r>
          </w:p>
          <w:p w14:paraId="75FE742F" w14:textId="77777777" w:rsidR="00455FF9" w:rsidRPr="00813E1E" w:rsidRDefault="00000000">
            <w:pPr>
              <w:numPr>
                <w:ilvl w:val="1"/>
                <w:numId w:val="110"/>
              </w:numPr>
              <w:tabs>
                <w:tab w:val="left" w:pos="360"/>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Technical/Logical Controls (Passwords, Pins, Biometrics) </w:t>
            </w:r>
          </w:p>
          <w:p w14:paraId="3DBC1E58" w14:textId="77777777" w:rsidR="00455FF9" w:rsidRPr="00813E1E" w:rsidRDefault="00000000">
            <w:pPr>
              <w:numPr>
                <w:ilvl w:val="1"/>
                <w:numId w:val="110"/>
              </w:numPr>
              <w:tabs>
                <w:tab w:val="left" w:pos="360"/>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Operational Controls</w:t>
            </w:r>
          </w:p>
          <w:p w14:paraId="74E4E5C4" w14:textId="77777777" w:rsidR="00455FF9" w:rsidRPr="00813E1E" w:rsidRDefault="00000000">
            <w:pPr>
              <w:pStyle w:val="NormalWeb"/>
              <w:numPr>
                <w:ilvl w:val="2"/>
                <w:numId w:val="110"/>
              </w:numPr>
              <w:tabs>
                <w:tab w:val="left" w:pos="558"/>
                <w:tab w:val="left" w:pos="559"/>
              </w:tabs>
              <w:autoSpaceDE w:val="0"/>
              <w:autoSpaceDN w:val="0"/>
              <w:spacing w:before="0" w:beforeAutospacing="0" w:after="0" w:afterAutospacing="0" w:line="360" w:lineRule="auto"/>
            </w:pPr>
            <w:r w:rsidRPr="00813E1E">
              <w:rPr>
                <w:lang w:eastAsia="zh-CN" w:bidi="ar"/>
              </w:rPr>
              <w:t xml:space="preserve">Laws governing protection of ICT in Kenya </w:t>
            </w:r>
          </w:p>
          <w:p w14:paraId="0C4F7B34" w14:textId="77777777" w:rsidR="00455FF9" w:rsidRPr="00813E1E" w:rsidRDefault="00000000">
            <w:pPr>
              <w:numPr>
                <w:ilvl w:val="1"/>
                <w:numId w:val="110"/>
              </w:numPr>
              <w:tabs>
                <w:tab w:val="left" w:pos="360"/>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lastRenderedPageBreak/>
              <w:t>The Computer Misuse and Cybercrimes Act No. 5 of 2018</w:t>
            </w:r>
          </w:p>
          <w:p w14:paraId="60363C0D" w14:textId="77777777" w:rsidR="00455FF9" w:rsidRPr="00813E1E" w:rsidRDefault="00000000">
            <w:pPr>
              <w:numPr>
                <w:ilvl w:val="1"/>
                <w:numId w:val="110"/>
              </w:numPr>
              <w:tabs>
                <w:tab w:val="left" w:pos="360"/>
              </w:tabs>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The Data Protection Act No. 24 Of 2019</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1BAAA77A"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lastRenderedPageBreak/>
              <w:t>Observation</w:t>
            </w:r>
          </w:p>
          <w:p w14:paraId="7CE7A43F"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lastRenderedPageBreak/>
              <w:t>Portfolio of Evidence</w:t>
            </w:r>
          </w:p>
          <w:p w14:paraId="5D94F62D"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Project</w:t>
            </w:r>
          </w:p>
          <w:p w14:paraId="36B50EC4"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 xml:space="preserve">Written assessment </w:t>
            </w:r>
          </w:p>
          <w:p w14:paraId="5B0436B0"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Practical assessment</w:t>
            </w:r>
          </w:p>
          <w:p w14:paraId="4BB2F4B3"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Oral assessment</w:t>
            </w:r>
          </w:p>
          <w:p w14:paraId="2B624D0C" w14:textId="77777777" w:rsidR="00455FF9" w:rsidRPr="00813E1E" w:rsidRDefault="00455FF9">
            <w:pPr>
              <w:tabs>
                <w:tab w:val="left" w:pos="558"/>
                <w:tab w:val="left" w:pos="559"/>
              </w:tabs>
              <w:spacing w:line="360" w:lineRule="auto"/>
              <w:ind w:left="376"/>
              <w:rPr>
                <w:rFonts w:ascii="Times New Roman" w:hAnsi="Times New Roman"/>
                <w:sz w:val="24"/>
                <w:szCs w:val="24"/>
              </w:rPr>
            </w:pPr>
          </w:p>
        </w:tc>
      </w:tr>
      <w:tr w:rsidR="00455FF9" w:rsidRPr="00813E1E" w14:paraId="1FC0F850" w14:textId="77777777">
        <w:trPr>
          <w:trHeight w:val="699"/>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2F54D8C2" w14:textId="77777777" w:rsidR="00455FF9" w:rsidRPr="00813E1E" w:rsidRDefault="00000000">
            <w:pPr>
              <w:widowControl w:val="0"/>
              <w:numPr>
                <w:ilvl w:val="0"/>
                <w:numId w:val="92"/>
              </w:numPr>
              <w:tabs>
                <w:tab w:val="left" w:pos="720"/>
              </w:tabs>
              <w:autoSpaceDE w:val="0"/>
              <w:autoSpaceDN w:val="0"/>
              <w:spacing w:after="0" w:line="360" w:lineRule="auto"/>
              <w:rPr>
                <w:rFonts w:ascii="Times New Roman" w:hAnsi="Times New Roman"/>
                <w:sz w:val="24"/>
                <w:szCs w:val="24"/>
              </w:rPr>
            </w:pPr>
            <w:r w:rsidRPr="00813E1E">
              <w:rPr>
                <w:rFonts w:ascii="Times New Roman" w:hAnsi="Times New Roman"/>
                <w:sz w:val="24"/>
                <w:szCs w:val="24"/>
              </w:rPr>
              <w:lastRenderedPageBreak/>
              <w:t xml:space="preserve">Perform Online Jobs </w:t>
            </w: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650C45BE" w14:textId="77777777" w:rsidR="00455FF9" w:rsidRPr="00813E1E" w:rsidRDefault="00000000" w:rsidP="00F76511">
            <w:pPr>
              <w:pStyle w:val="NormalWeb"/>
              <w:numPr>
                <w:ilvl w:val="1"/>
                <w:numId w:val="111"/>
              </w:numPr>
              <w:tabs>
                <w:tab w:val="left" w:pos="558"/>
                <w:tab w:val="left" w:pos="559"/>
              </w:tabs>
              <w:autoSpaceDE w:val="0"/>
              <w:autoSpaceDN w:val="0"/>
              <w:spacing w:after="0" w:afterAutospacing="0" w:line="360" w:lineRule="auto"/>
              <w:ind w:left="0" w:firstLine="76"/>
            </w:pPr>
            <w:r w:rsidRPr="00813E1E">
              <w:t>Introduction to online working</w:t>
            </w:r>
          </w:p>
          <w:p w14:paraId="22DC7DDD" w14:textId="77777777" w:rsidR="00455FF9" w:rsidRPr="00813E1E" w:rsidRDefault="00000000" w:rsidP="00F76511">
            <w:pPr>
              <w:pStyle w:val="NormalWeb"/>
              <w:numPr>
                <w:ilvl w:val="1"/>
                <w:numId w:val="111"/>
              </w:numPr>
              <w:tabs>
                <w:tab w:val="left" w:pos="558"/>
                <w:tab w:val="left" w:pos="559"/>
              </w:tabs>
              <w:autoSpaceDE w:val="0"/>
              <w:autoSpaceDN w:val="0"/>
              <w:spacing w:after="0" w:afterAutospacing="0" w:line="360" w:lineRule="auto"/>
              <w:ind w:left="0" w:firstLine="76"/>
            </w:pPr>
            <w:r w:rsidRPr="00813E1E">
              <w:t>Types of online Jobs</w:t>
            </w:r>
          </w:p>
          <w:p w14:paraId="7FD55A14" w14:textId="77777777" w:rsidR="00455FF9" w:rsidRPr="00813E1E" w:rsidRDefault="00000000" w:rsidP="00F76511">
            <w:pPr>
              <w:pStyle w:val="NormalWeb"/>
              <w:numPr>
                <w:ilvl w:val="1"/>
                <w:numId w:val="111"/>
              </w:numPr>
              <w:tabs>
                <w:tab w:val="left" w:pos="558"/>
                <w:tab w:val="left" w:pos="559"/>
              </w:tabs>
              <w:autoSpaceDE w:val="0"/>
              <w:autoSpaceDN w:val="0"/>
              <w:spacing w:after="0" w:afterAutospacing="0" w:line="360" w:lineRule="auto"/>
              <w:ind w:left="0" w:firstLine="76"/>
            </w:pPr>
            <w:r w:rsidRPr="00813E1E">
              <w:t xml:space="preserve">Online job platforms </w:t>
            </w:r>
          </w:p>
          <w:p w14:paraId="36EDA674"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Remo task</w:t>
            </w:r>
          </w:p>
          <w:p w14:paraId="56178D47"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Data annotation tech</w:t>
            </w:r>
          </w:p>
          <w:p w14:paraId="6093AE2A"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Cloud worker</w:t>
            </w:r>
          </w:p>
          <w:p w14:paraId="1C8D6524"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Up work</w:t>
            </w:r>
          </w:p>
          <w:p w14:paraId="776DCE6C"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Uniform</w:t>
            </w:r>
          </w:p>
          <w:p w14:paraId="4A94F5DA"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Append</w:t>
            </w:r>
          </w:p>
          <w:p w14:paraId="4FA88655" w14:textId="77777777" w:rsidR="00455FF9" w:rsidRPr="00813E1E" w:rsidRDefault="00000000" w:rsidP="00F76511">
            <w:pPr>
              <w:pStyle w:val="NormalWeb"/>
              <w:numPr>
                <w:ilvl w:val="1"/>
                <w:numId w:val="111"/>
              </w:numPr>
              <w:tabs>
                <w:tab w:val="left" w:pos="558"/>
                <w:tab w:val="left" w:pos="559"/>
              </w:tabs>
              <w:autoSpaceDE w:val="0"/>
              <w:autoSpaceDN w:val="0"/>
              <w:spacing w:after="0" w:afterAutospacing="0" w:line="360" w:lineRule="auto"/>
              <w:ind w:left="0" w:firstLine="76"/>
            </w:pPr>
            <w:r w:rsidRPr="00813E1E">
              <w:t xml:space="preserve">Online account and profile management </w:t>
            </w:r>
          </w:p>
          <w:p w14:paraId="0F36586D"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Identifying online jobs/job bidding</w:t>
            </w:r>
          </w:p>
          <w:p w14:paraId="32EB1681"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 xml:space="preserve">Online digital identity   </w:t>
            </w:r>
          </w:p>
          <w:p w14:paraId="7FCB2295"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Executing online tasks</w:t>
            </w:r>
          </w:p>
          <w:p w14:paraId="2EFAB886" w14:textId="77777777" w:rsidR="00455FF9" w:rsidRPr="00813E1E" w:rsidRDefault="00000000">
            <w:pPr>
              <w:pStyle w:val="NormalWeb"/>
              <w:numPr>
                <w:ilvl w:val="2"/>
                <w:numId w:val="111"/>
              </w:numPr>
              <w:tabs>
                <w:tab w:val="left" w:pos="360"/>
              </w:tabs>
              <w:autoSpaceDE w:val="0"/>
              <w:autoSpaceDN w:val="0"/>
              <w:spacing w:before="0" w:beforeAutospacing="0" w:after="0" w:afterAutospacing="0" w:line="360" w:lineRule="auto"/>
            </w:pPr>
            <w:r w:rsidRPr="00813E1E">
              <w:t>Management of online payment accounts.</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6385B309"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Observation</w:t>
            </w:r>
          </w:p>
          <w:p w14:paraId="1B324F9E"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Portfolio of Evidence</w:t>
            </w:r>
          </w:p>
          <w:p w14:paraId="742510B9"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Project</w:t>
            </w:r>
          </w:p>
          <w:p w14:paraId="4CFF8F7A"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 xml:space="preserve">Written assessment </w:t>
            </w:r>
          </w:p>
          <w:p w14:paraId="03302858" w14:textId="77777777" w:rsidR="00455FF9" w:rsidRPr="00813E1E" w:rsidRDefault="00000000" w:rsidP="00142BD2">
            <w:pPr>
              <w:numPr>
                <w:ilvl w:val="1"/>
                <w:numId w:val="113"/>
              </w:numPr>
              <w:spacing w:after="0" w:line="360" w:lineRule="auto"/>
              <w:ind w:left="602"/>
              <w:rPr>
                <w:rFonts w:ascii="Times New Roman" w:eastAsia="Tahoma" w:hAnsi="Times New Roman"/>
                <w:sz w:val="24"/>
                <w:szCs w:val="24"/>
                <w:lang w:eastAsia="zh-CN" w:bidi="ar"/>
              </w:rPr>
            </w:pPr>
            <w:r w:rsidRPr="00813E1E">
              <w:rPr>
                <w:rFonts w:ascii="Times New Roman" w:eastAsia="Tahoma" w:hAnsi="Times New Roman"/>
                <w:sz w:val="24"/>
                <w:szCs w:val="24"/>
                <w:lang w:eastAsia="zh-CN" w:bidi="ar"/>
              </w:rPr>
              <w:t>Practical assessment</w:t>
            </w:r>
          </w:p>
          <w:p w14:paraId="69887675" w14:textId="77777777" w:rsidR="00455FF9" w:rsidRPr="00813E1E" w:rsidRDefault="00000000" w:rsidP="00142BD2">
            <w:pPr>
              <w:numPr>
                <w:ilvl w:val="1"/>
                <w:numId w:val="113"/>
              </w:numPr>
              <w:spacing w:after="0" w:line="360" w:lineRule="auto"/>
              <w:ind w:left="602"/>
              <w:rPr>
                <w:rFonts w:ascii="Times New Roman" w:hAnsi="Times New Roman"/>
                <w:sz w:val="24"/>
                <w:szCs w:val="24"/>
              </w:rPr>
            </w:pPr>
            <w:r w:rsidRPr="00813E1E">
              <w:rPr>
                <w:rFonts w:ascii="Times New Roman" w:eastAsia="Tahoma" w:hAnsi="Times New Roman"/>
                <w:sz w:val="24"/>
                <w:szCs w:val="24"/>
                <w:lang w:eastAsia="zh-CN" w:bidi="ar"/>
              </w:rPr>
              <w:t>Oral assessment</w:t>
            </w:r>
          </w:p>
          <w:p w14:paraId="33355314" w14:textId="77777777" w:rsidR="00455FF9" w:rsidRPr="00813E1E" w:rsidRDefault="00455FF9">
            <w:pPr>
              <w:tabs>
                <w:tab w:val="left" w:pos="558"/>
                <w:tab w:val="left" w:pos="559"/>
              </w:tabs>
              <w:spacing w:line="360" w:lineRule="auto"/>
              <w:ind w:left="558"/>
              <w:rPr>
                <w:rFonts w:ascii="Times New Roman" w:hAnsi="Times New Roman"/>
                <w:sz w:val="24"/>
                <w:szCs w:val="24"/>
              </w:rPr>
            </w:pPr>
          </w:p>
        </w:tc>
      </w:tr>
      <w:tr w:rsidR="00455FF9" w:rsidRPr="00813E1E" w14:paraId="072ADC70" w14:textId="77777777">
        <w:trPr>
          <w:trHeight w:val="699"/>
        </w:trPr>
        <w:tc>
          <w:tcPr>
            <w:tcW w:w="1368" w:type="pct"/>
            <w:tcBorders>
              <w:top w:val="single" w:sz="4" w:space="0" w:color="000000"/>
              <w:left w:val="single" w:sz="4" w:space="0" w:color="000000"/>
              <w:bottom w:val="single" w:sz="4" w:space="0" w:color="000000"/>
              <w:right w:val="single" w:sz="4" w:space="0" w:color="000000"/>
            </w:tcBorders>
            <w:shd w:val="clear" w:color="auto" w:fill="auto"/>
          </w:tcPr>
          <w:p w14:paraId="4902EAEE" w14:textId="77777777" w:rsidR="00455FF9" w:rsidRPr="00813E1E" w:rsidRDefault="00000000">
            <w:pPr>
              <w:widowControl w:val="0"/>
              <w:numPr>
                <w:ilvl w:val="0"/>
                <w:numId w:val="92"/>
              </w:numPr>
              <w:tabs>
                <w:tab w:val="left" w:pos="720"/>
              </w:tabs>
              <w:autoSpaceDE w:val="0"/>
              <w:autoSpaceDN w:val="0"/>
              <w:spacing w:after="0" w:line="360" w:lineRule="auto"/>
              <w:rPr>
                <w:rFonts w:ascii="Times New Roman" w:hAnsi="Times New Roman"/>
                <w:sz w:val="24"/>
                <w:szCs w:val="24"/>
              </w:rPr>
            </w:pPr>
            <w:r w:rsidRPr="00813E1E">
              <w:rPr>
                <w:rFonts w:ascii="Times New Roman" w:eastAsia="Tahoma" w:hAnsi="Times New Roman"/>
                <w:sz w:val="24"/>
                <w:szCs w:val="24"/>
              </w:rPr>
              <w:t>Apply job entry techniques</w:t>
            </w:r>
          </w:p>
        </w:tc>
        <w:tc>
          <w:tcPr>
            <w:tcW w:w="2282" w:type="pct"/>
            <w:tcBorders>
              <w:top w:val="single" w:sz="4" w:space="0" w:color="000000"/>
              <w:left w:val="single" w:sz="4" w:space="0" w:color="000000"/>
              <w:bottom w:val="single" w:sz="4" w:space="0" w:color="000000"/>
              <w:right w:val="single" w:sz="4" w:space="0" w:color="000000"/>
            </w:tcBorders>
            <w:shd w:val="clear" w:color="auto" w:fill="auto"/>
          </w:tcPr>
          <w:p w14:paraId="0FFB8C73" w14:textId="77777777" w:rsidR="00455FF9" w:rsidRPr="00813E1E" w:rsidRDefault="00000000" w:rsidP="00F76511">
            <w:pPr>
              <w:pStyle w:val="NormalWeb"/>
              <w:numPr>
                <w:ilvl w:val="1"/>
                <w:numId w:val="112"/>
              </w:numPr>
              <w:tabs>
                <w:tab w:val="left" w:pos="377"/>
              </w:tabs>
              <w:spacing w:before="0" w:beforeAutospacing="0" w:after="120" w:afterAutospacing="0" w:line="360" w:lineRule="auto"/>
              <w:ind w:left="502" w:hanging="426"/>
              <w:rPr>
                <w:kern w:val="28"/>
              </w:rPr>
            </w:pPr>
            <w:r w:rsidRPr="00813E1E">
              <w:rPr>
                <w:kern w:val="28"/>
              </w:rPr>
              <w:t>Types of job opportunities</w:t>
            </w:r>
          </w:p>
          <w:p w14:paraId="4047BF0A" w14:textId="77777777" w:rsidR="00455FF9" w:rsidRPr="00813E1E" w:rsidRDefault="00000000">
            <w:pPr>
              <w:pStyle w:val="NormalWeb"/>
              <w:numPr>
                <w:ilvl w:val="2"/>
                <w:numId w:val="112"/>
              </w:numPr>
              <w:tabs>
                <w:tab w:val="left" w:pos="360"/>
              </w:tabs>
              <w:autoSpaceDE w:val="0"/>
              <w:autoSpaceDN w:val="0"/>
              <w:spacing w:before="0" w:beforeAutospacing="0" w:after="0" w:afterAutospacing="0" w:line="360" w:lineRule="auto"/>
            </w:pPr>
            <w:r w:rsidRPr="00813E1E">
              <w:t xml:space="preserve">Self-employment </w:t>
            </w:r>
          </w:p>
          <w:p w14:paraId="1B78C35E" w14:textId="77777777" w:rsidR="00455FF9" w:rsidRPr="00813E1E" w:rsidRDefault="00000000">
            <w:pPr>
              <w:pStyle w:val="NormalWeb"/>
              <w:numPr>
                <w:ilvl w:val="2"/>
                <w:numId w:val="112"/>
              </w:numPr>
              <w:tabs>
                <w:tab w:val="left" w:pos="360"/>
              </w:tabs>
              <w:autoSpaceDE w:val="0"/>
              <w:autoSpaceDN w:val="0"/>
              <w:spacing w:before="0" w:beforeAutospacing="0" w:after="0" w:afterAutospacing="0" w:line="360" w:lineRule="auto"/>
            </w:pPr>
            <w:r w:rsidRPr="00813E1E">
              <w:t xml:space="preserve">Service provision </w:t>
            </w:r>
          </w:p>
          <w:p w14:paraId="02EBB3BC" w14:textId="77777777" w:rsidR="00455FF9" w:rsidRPr="00813E1E" w:rsidRDefault="00000000">
            <w:pPr>
              <w:pStyle w:val="NormalWeb"/>
              <w:numPr>
                <w:ilvl w:val="2"/>
                <w:numId w:val="112"/>
              </w:numPr>
              <w:tabs>
                <w:tab w:val="left" w:pos="360"/>
              </w:tabs>
              <w:autoSpaceDE w:val="0"/>
              <w:autoSpaceDN w:val="0"/>
              <w:spacing w:before="0" w:beforeAutospacing="0" w:after="0" w:afterAutospacing="0" w:line="360" w:lineRule="auto"/>
            </w:pPr>
            <w:r w:rsidRPr="00813E1E">
              <w:t>product development</w:t>
            </w:r>
          </w:p>
          <w:p w14:paraId="275AEAD2" w14:textId="77777777" w:rsidR="00455FF9" w:rsidRPr="00813E1E" w:rsidRDefault="00000000">
            <w:pPr>
              <w:pStyle w:val="NormalWeb"/>
              <w:numPr>
                <w:ilvl w:val="2"/>
                <w:numId w:val="112"/>
              </w:numPr>
              <w:tabs>
                <w:tab w:val="left" w:pos="360"/>
              </w:tabs>
              <w:autoSpaceDE w:val="0"/>
              <w:autoSpaceDN w:val="0"/>
              <w:spacing w:before="0" w:beforeAutospacing="0" w:after="0" w:afterAutospacing="0" w:line="360" w:lineRule="auto"/>
            </w:pPr>
            <w:r w:rsidRPr="00813E1E">
              <w:t>salaried employment</w:t>
            </w:r>
          </w:p>
          <w:p w14:paraId="65EF449E" w14:textId="77777777" w:rsidR="00455FF9" w:rsidRPr="00813E1E" w:rsidRDefault="00000000" w:rsidP="00F76511">
            <w:pPr>
              <w:pStyle w:val="NormalWeb"/>
              <w:numPr>
                <w:ilvl w:val="1"/>
                <w:numId w:val="112"/>
              </w:numPr>
              <w:tabs>
                <w:tab w:val="left" w:pos="377"/>
              </w:tabs>
              <w:spacing w:before="0" w:beforeAutospacing="0" w:after="120" w:afterAutospacing="0" w:line="360" w:lineRule="auto"/>
              <w:ind w:left="502" w:hanging="426"/>
              <w:rPr>
                <w:kern w:val="28"/>
              </w:rPr>
            </w:pPr>
            <w:r w:rsidRPr="00813E1E">
              <w:rPr>
                <w:kern w:val="28"/>
              </w:rPr>
              <w:t xml:space="preserve">Sources of job opportunities </w:t>
            </w:r>
          </w:p>
          <w:p w14:paraId="2728596F" w14:textId="77777777" w:rsidR="00455FF9" w:rsidRPr="00813E1E" w:rsidRDefault="00000000" w:rsidP="00F76511">
            <w:pPr>
              <w:pStyle w:val="NormalWeb"/>
              <w:numPr>
                <w:ilvl w:val="1"/>
                <w:numId w:val="112"/>
              </w:numPr>
              <w:tabs>
                <w:tab w:val="left" w:pos="377"/>
              </w:tabs>
              <w:spacing w:before="0" w:beforeAutospacing="0" w:after="120" w:afterAutospacing="0" w:line="360" w:lineRule="auto"/>
              <w:ind w:left="502" w:hanging="426"/>
              <w:rPr>
                <w:kern w:val="28"/>
              </w:rPr>
            </w:pPr>
            <w:r w:rsidRPr="00813E1E">
              <w:rPr>
                <w:kern w:val="28"/>
              </w:rPr>
              <w:lastRenderedPageBreak/>
              <w:t xml:space="preserve">Resume/ </w:t>
            </w:r>
            <w:r w:rsidRPr="00813E1E">
              <w:t>curriculum vitae</w:t>
            </w:r>
          </w:p>
          <w:p w14:paraId="51FBD0B7"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What is a CV</w:t>
            </w:r>
          </w:p>
          <w:p w14:paraId="4482CAB5"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How long should a CV be</w:t>
            </w:r>
          </w:p>
          <w:p w14:paraId="68A74D81"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 xml:space="preserve">What to include in </w:t>
            </w:r>
            <w:proofErr w:type="gramStart"/>
            <w:r w:rsidRPr="00813E1E">
              <w:t>a</w:t>
            </w:r>
            <w:proofErr w:type="gramEnd"/>
            <w:r w:rsidRPr="00813E1E">
              <w:t xml:space="preserve"> AC</w:t>
            </w:r>
          </w:p>
          <w:p w14:paraId="75554033"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Format of CV</w:t>
            </w:r>
          </w:p>
          <w:p w14:paraId="628CEBC5"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How to write a good CV</w:t>
            </w:r>
          </w:p>
          <w:p w14:paraId="533DDF86"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Don’ts of writing a CV</w:t>
            </w:r>
          </w:p>
          <w:p w14:paraId="07B4F44B" w14:textId="77777777" w:rsidR="00455FF9" w:rsidRPr="00813E1E" w:rsidRDefault="00000000" w:rsidP="00F76511">
            <w:pPr>
              <w:pStyle w:val="NormalWeb"/>
              <w:numPr>
                <w:ilvl w:val="1"/>
                <w:numId w:val="112"/>
              </w:numPr>
              <w:tabs>
                <w:tab w:val="left" w:pos="377"/>
              </w:tabs>
              <w:spacing w:before="0" w:beforeAutospacing="0" w:after="120" w:afterAutospacing="0" w:line="360" w:lineRule="auto"/>
              <w:ind w:left="502" w:hanging="426"/>
              <w:rPr>
                <w:kern w:val="28"/>
              </w:rPr>
            </w:pPr>
            <w:r w:rsidRPr="00813E1E">
              <w:rPr>
                <w:kern w:val="28"/>
                <w:lang w:bidi="ar"/>
              </w:rPr>
              <w:t>Job application letter</w:t>
            </w:r>
          </w:p>
          <w:p w14:paraId="440CA834"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What to include</w:t>
            </w:r>
          </w:p>
          <w:p w14:paraId="349DAD41"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Addressing a cover letter</w:t>
            </w:r>
          </w:p>
          <w:p w14:paraId="200C72B4"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Signing off a cover letter</w:t>
            </w:r>
          </w:p>
          <w:p w14:paraId="18991FEF" w14:textId="77777777" w:rsidR="00455FF9" w:rsidRPr="00813E1E" w:rsidRDefault="00000000" w:rsidP="00F76511">
            <w:pPr>
              <w:pStyle w:val="NormalWeb"/>
              <w:numPr>
                <w:ilvl w:val="1"/>
                <w:numId w:val="112"/>
              </w:numPr>
              <w:tabs>
                <w:tab w:val="left" w:pos="377"/>
              </w:tabs>
              <w:spacing w:before="0" w:beforeAutospacing="0" w:after="120" w:afterAutospacing="0" w:line="360" w:lineRule="auto"/>
              <w:ind w:left="502" w:hanging="426"/>
              <w:rPr>
                <w:kern w:val="28"/>
              </w:rPr>
            </w:pPr>
            <w:r w:rsidRPr="00813E1E">
              <w:rPr>
                <w:kern w:val="28"/>
                <w:lang w:bidi="ar"/>
              </w:rPr>
              <w:t>Portfolio of Evidence</w:t>
            </w:r>
          </w:p>
          <w:p w14:paraId="456AE4AC"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Academic credentials</w:t>
            </w:r>
          </w:p>
          <w:p w14:paraId="30D373F3"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Letters of commendations</w:t>
            </w:r>
          </w:p>
          <w:p w14:paraId="3B140679"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Certification of participations</w:t>
            </w:r>
          </w:p>
          <w:p w14:paraId="0A491798" w14:textId="77777777" w:rsidR="00455FF9" w:rsidRPr="00813E1E" w:rsidRDefault="00000000" w:rsidP="00F76511">
            <w:pPr>
              <w:pStyle w:val="NormalWeb"/>
              <w:numPr>
                <w:ilvl w:val="1"/>
                <w:numId w:val="112"/>
              </w:numPr>
              <w:tabs>
                <w:tab w:val="left" w:pos="377"/>
              </w:tabs>
              <w:spacing w:before="0" w:beforeAutospacing="0" w:after="120" w:afterAutospacing="0" w:line="360" w:lineRule="auto"/>
              <w:ind w:left="502" w:hanging="426"/>
              <w:rPr>
                <w:rFonts w:eastAsia="Tahoma"/>
              </w:rPr>
            </w:pPr>
            <w:r w:rsidRPr="00813E1E">
              <w:rPr>
                <w:rFonts w:eastAsia="Tahoma"/>
              </w:rPr>
              <w:t>Awards and decorations</w:t>
            </w:r>
          </w:p>
          <w:p w14:paraId="311AC835" w14:textId="77777777" w:rsidR="00455FF9" w:rsidRPr="00813E1E" w:rsidRDefault="00000000">
            <w:pPr>
              <w:spacing w:line="360" w:lineRule="auto"/>
              <w:rPr>
                <w:rFonts w:ascii="Times New Roman" w:eastAsia="Tahoma" w:hAnsi="Times New Roman"/>
                <w:sz w:val="24"/>
                <w:szCs w:val="24"/>
              </w:rPr>
            </w:pPr>
            <w:r w:rsidRPr="00813E1E">
              <w:rPr>
                <w:rFonts w:ascii="Times New Roman" w:eastAsia="Tahoma" w:hAnsi="Times New Roman"/>
                <w:sz w:val="24"/>
                <w:szCs w:val="24"/>
                <w:lang w:eastAsia="zh-CN" w:bidi="ar"/>
              </w:rPr>
              <w:t>Interview skills</w:t>
            </w:r>
          </w:p>
          <w:p w14:paraId="6B7F769D"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Listening skills</w:t>
            </w:r>
          </w:p>
          <w:p w14:paraId="13F64B51"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Grooming</w:t>
            </w:r>
          </w:p>
          <w:p w14:paraId="6AB413A7"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Language command</w:t>
            </w:r>
          </w:p>
          <w:p w14:paraId="1962D479"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 xml:space="preserve">Articulation of issues </w:t>
            </w:r>
          </w:p>
          <w:p w14:paraId="7F7DE185"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 xml:space="preserve">Body language </w:t>
            </w:r>
          </w:p>
          <w:p w14:paraId="1B41BB08"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Time management</w:t>
            </w:r>
          </w:p>
          <w:p w14:paraId="43B0E45E" w14:textId="77777777" w:rsidR="00455FF9" w:rsidRPr="00813E1E" w:rsidRDefault="00000000">
            <w:pPr>
              <w:pStyle w:val="NormalWeb"/>
              <w:numPr>
                <w:ilvl w:val="2"/>
                <w:numId w:val="112"/>
              </w:numPr>
              <w:tabs>
                <w:tab w:val="left" w:pos="377"/>
              </w:tabs>
              <w:autoSpaceDE w:val="0"/>
              <w:autoSpaceDN w:val="0"/>
              <w:spacing w:before="0" w:beforeAutospacing="0" w:after="0" w:afterAutospacing="0" w:line="360" w:lineRule="auto"/>
            </w:pPr>
            <w:r w:rsidRPr="00813E1E">
              <w:t xml:space="preserve">Honesty </w:t>
            </w:r>
          </w:p>
          <w:p w14:paraId="7435C868" w14:textId="77777777" w:rsidR="00455FF9" w:rsidRPr="00813E1E" w:rsidRDefault="00000000" w:rsidP="00F76511">
            <w:pPr>
              <w:pStyle w:val="NormalWeb"/>
              <w:numPr>
                <w:ilvl w:val="1"/>
                <w:numId w:val="112"/>
              </w:numPr>
              <w:tabs>
                <w:tab w:val="left" w:pos="377"/>
              </w:tabs>
              <w:spacing w:before="0" w:beforeAutospacing="0" w:after="120" w:afterAutospacing="0" w:line="360" w:lineRule="auto"/>
              <w:ind w:left="502" w:hanging="426"/>
            </w:pPr>
            <w:r w:rsidRPr="00813E1E">
              <w:rPr>
                <w:rFonts w:eastAsia="Tahoma"/>
              </w:rPr>
              <w:lastRenderedPageBreak/>
              <w:t>Generally knowledgeable in current affairs and technical area</w:t>
            </w:r>
          </w:p>
        </w:tc>
        <w:tc>
          <w:tcPr>
            <w:tcW w:w="1350" w:type="pct"/>
            <w:tcBorders>
              <w:top w:val="single" w:sz="4" w:space="0" w:color="000000"/>
              <w:left w:val="single" w:sz="4" w:space="0" w:color="000000"/>
              <w:bottom w:val="single" w:sz="4" w:space="0" w:color="000000"/>
              <w:right w:val="single" w:sz="4" w:space="0" w:color="000000"/>
            </w:tcBorders>
            <w:shd w:val="clear" w:color="auto" w:fill="auto"/>
          </w:tcPr>
          <w:p w14:paraId="4E562AF4" w14:textId="77777777" w:rsidR="00455FF9" w:rsidRPr="00813E1E" w:rsidRDefault="00000000">
            <w:pPr>
              <w:numPr>
                <w:ilvl w:val="1"/>
                <w:numId w:val="113"/>
              </w:numPr>
              <w:spacing w:after="0" w:line="360" w:lineRule="auto"/>
              <w:ind w:left="602"/>
              <w:rPr>
                <w:rFonts w:ascii="Times New Roman" w:eastAsia="Tahoma" w:hAnsi="Times New Roman"/>
                <w:sz w:val="24"/>
                <w:szCs w:val="24"/>
              </w:rPr>
            </w:pPr>
            <w:r w:rsidRPr="00813E1E">
              <w:rPr>
                <w:rFonts w:ascii="Times New Roman" w:eastAsia="Tahoma" w:hAnsi="Times New Roman"/>
                <w:sz w:val="24"/>
                <w:szCs w:val="24"/>
                <w:lang w:eastAsia="zh-CN" w:bidi="ar"/>
              </w:rPr>
              <w:lastRenderedPageBreak/>
              <w:t xml:space="preserve">Observation </w:t>
            </w:r>
          </w:p>
          <w:p w14:paraId="5ABA9F24" w14:textId="77777777" w:rsidR="00455FF9" w:rsidRPr="00813E1E" w:rsidRDefault="00000000">
            <w:pPr>
              <w:numPr>
                <w:ilvl w:val="1"/>
                <w:numId w:val="113"/>
              </w:numPr>
              <w:spacing w:after="0" w:line="360" w:lineRule="auto"/>
              <w:ind w:left="602"/>
              <w:rPr>
                <w:rFonts w:ascii="Times New Roman" w:eastAsia="Tahoma" w:hAnsi="Times New Roman"/>
                <w:sz w:val="24"/>
                <w:szCs w:val="24"/>
              </w:rPr>
            </w:pPr>
            <w:r w:rsidRPr="00813E1E">
              <w:rPr>
                <w:rFonts w:ascii="Times New Roman" w:eastAsia="Tahoma" w:hAnsi="Times New Roman"/>
                <w:sz w:val="24"/>
                <w:szCs w:val="24"/>
                <w:lang w:eastAsia="zh-CN" w:bidi="ar"/>
              </w:rPr>
              <w:t>Oral assessment</w:t>
            </w:r>
          </w:p>
          <w:p w14:paraId="44781360" w14:textId="77777777" w:rsidR="00455FF9" w:rsidRPr="00813E1E" w:rsidRDefault="00000000">
            <w:pPr>
              <w:numPr>
                <w:ilvl w:val="1"/>
                <w:numId w:val="113"/>
              </w:numPr>
              <w:spacing w:after="0" w:line="360" w:lineRule="auto"/>
              <w:ind w:left="602"/>
              <w:rPr>
                <w:rFonts w:ascii="Times New Roman" w:eastAsia="Tahoma" w:hAnsi="Times New Roman"/>
                <w:sz w:val="24"/>
                <w:szCs w:val="24"/>
              </w:rPr>
            </w:pPr>
            <w:r w:rsidRPr="00813E1E">
              <w:rPr>
                <w:rFonts w:ascii="Times New Roman" w:eastAsia="Tahoma" w:hAnsi="Times New Roman"/>
                <w:sz w:val="24"/>
                <w:szCs w:val="24"/>
                <w:lang w:eastAsia="zh-CN" w:bidi="ar"/>
              </w:rPr>
              <w:t>Portfolio of evidence</w:t>
            </w:r>
          </w:p>
          <w:p w14:paraId="4D8C27E9" w14:textId="77777777" w:rsidR="00455FF9" w:rsidRPr="00813E1E" w:rsidRDefault="00000000">
            <w:pPr>
              <w:numPr>
                <w:ilvl w:val="1"/>
                <w:numId w:val="113"/>
              </w:numPr>
              <w:spacing w:after="0" w:line="360" w:lineRule="auto"/>
              <w:ind w:left="602"/>
              <w:rPr>
                <w:rFonts w:ascii="Times New Roman" w:eastAsia="Tahoma" w:hAnsi="Times New Roman"/>
                <w:sz w:val="24"/>
                <w:szCs w:val="24"/>
              </w:rPr>
            </w:pPr>
            <w:r w:rsidRPr="00813E1E">
              <w:rPr>
                <w:rFonts w:ascii="Times New Roman" w:eastAsia="Tahoma" w:hAnsi="Times New Roman"/>
                <w:sz w:val="24"/>
                <w:szCs w:val="24"/>
                <w:lang w:eastAsia="zh-CN" w:bidi="ar"/>
              </w:rPr>
              <w:t>Third party report</w:t>
            </w:r>
          </w:p>
          <w:p w14:paraId="14E3EDEA" w14:textId="77777777" w:rsidR="00455FF9" w:rsidRPr="00813E1E" w:rsidRDefault="00000000" w:rsidP="00142BD2">
            <w:pPr>
              <w:numPr>
                <w:ilvl w:val="1"/>
                <w:numId w:val="113"/>
              </w:numPr>
              <w:spacing w:after="0" w:line="360" w:lineRule="auto"/>
              <w:ind w:left="602"/>
              <w:rPr>
                <w:rFonts w:ascii="Times New Roman" w:hAnsi="Times New Roman"/>
                <w:sz w:val="24"/>
                <w:szCs w:val="24"/>
              </w:rPr>
            </w:pPr>
            <w:r w:rsidRPr="00813E1E">
              <w:rPr>
                <w:rFonts w:ascii="Times New Roman" w:eastAsia="Tahoma" w:hAnsi="Times New Roman"/>
                <w:sz w:val="24"/>
                <w:szCs w:val="24"/>
                <w:lang w:eastAsia="zh-CN" w:bidi="ar"/>
              </w:rPr>
              <w:t>Written assessment</w:t>
            </w:r>
          </w:p>
        </w:tc>
      </w:tr>
    </w:tbl>
    <w:p w14:paraId="12577188" w14:textId="77777777" w:rsidR="00455FF9" w:rsidRPr="00813E1E" w:rsidRDefault="00455FF9">
      <w:pPr>
        <w:spacing w:line="360" w:lineRule="auto"/>
        <w:rPr>
          <w:rFonts w:ascii="Times New Roman" w:hAnsi="Times New Roman"/>
          <w:b/>
          <w:sz w:val="24"/>
          <w:szCs w:val="24"/>
        </w:rPr>
      </w:pPr>
    </w:p>
    <w:p w14:paraId="3FAB34C4"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Suggested Methods Instruction</w:t>
      </w:r>
    </w:p>
    <w:p w14:paraId="26140C2F"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Instructor-led facilitation using active learning strategies</w:t>
      </w:r>
    </w:p>
    <w:p w14:paraId="6A243DC4"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Demonstration by trainer</w:t>
      </w:r>
    </w:p>
    <w:p w14:paraId="0B62681D"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Practical work by trainees</w:t>
      </w:r>
    </w:p>
    <w:p w14:paraId="5940E731"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Viewing of related videos</w:t>
      </w:r>
    </w:p>
    <w:p w14:paraId="29F227A8"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Group discussions</w:t>
      </w:r>
    </w:p>
    <w:p w14:paraId="49E81E3D"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Project</w:t>
      </w:r>
    </w:p>
    <w:p w14:paraId="68DCEB91"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Role play</w:t>
      </w:r>
    </w:p>
    <w:p w14:paraId="7E45F89B" w14:textId="77777777" w:rsidR="00455FF9" w:rsidRPr="00813E1E" w:rsidRDefault="00000000">
      <w:pPr>
        <w:widowControl w:val="0"/>
        <w:numPr>
          <w:ilvl w:val="1"/>
          <w:numId w:val="114"/>
        </w:numPr>
        <w:tabs>
          <w:tab w:val="left" w:pos="920"/>
          <w:tab w:val="left" w:pos="921"/>
        </w:tabs>
        <w:autoSpaceDE w:val="0"/>
        <w:autoSpaceDN w:val="0"/>
        <w:spacing w:after="0" w:line="360" w:lineRule="auto"/>
        <w:ind w:hanging="361"/>
        <w:rPr>
          <w:rFonts w:ascii="Times New Roman" w:hAnsi="Times New Roman"/>
          <w:sz w:val="24"/>
          <w:szCs w:val="24"/>
        </w:rPr>
      </w:pPr>
      <w:r w:rsidRPr="00813E1E">
        <w:rPr>
          <w:rFonts w:ascii="Times New Roman" w:hAnsi="Times New Roman"/>
          <w:sz w:val="24"/>
          <w:szCs w:val="24"/>
          <w:lang w:eastAsia="zh-CN" w:bidi="ar"/>
        </w:rPr>
        <w:t>Case study</w:t>
      </w:r>
    </w:p>
    <w:p w14:paraId="5D5F57D4" w14:textId="77777777" w:rsidR="00455FF9" w:rsidRPr="00813E1E" w:rsidRDefault="00455FF9">
      <w:pPr>
        <w:tabs>
          <w:tab w:val="left" w:pos="920"/>
          <w:tab w:val="left" w:pos="921"/>
        </w:tabs>
        <w:spacing w:line="360" w:lineRule="auto"/>
        <w:ind w:left="720"/>
        <w:rPr>
          <w:rFonts w:ascii="Times New Roman" w:hAnsi="Times New Roman"/>
          <w:sz w:val="24"/>
          <w:szCs w:val="24"/>
        </w:rPr>
      </w:pPr>
    </w:p>
    <w:p w14:paraId="2DB9543B"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455FF9" w:rsidRPr="00813E1E" w14:paraId="6750B031"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39E12AB5" w14:textId="77777777"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t>S/No.</w:t>
            </w: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0E304257" w14:textId="77777777"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C6DBC40" w14:textId="77777777"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8DBC961" w14:textId="77777777"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C957E5" w14:textId="77777777"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t>Recommended Ratio</w:t>
            </w:r>
          </w:p>
          <w:p w14:paraId="713DB4DF" w14:textId="77777777" w:rsidR="00455FF9" w:rsidRPr="00813E1E" w:rsidRDefault="00000000">
            <w:pPr>
              <w:spacing w:after="0" w:line="360" w:lineRule="auto"/>
              <w:rPr>
                <w:rFonts w:ascii="Times New Roman" w:hAnsi="Times New Roman"/>
                <w:bCs/>
                <w:sz w:val="24"/>
                <w:szCs w:val="24"/>
              </w:rPr>
            </w:pPr>
            <w:r w:rsidRPr="00813E1E">
              <w:rPr>
                <w:rFonts w:ascii="Times New Roman" w:hAnsi="Times New Roman"/>
                <w:bCs/>
                <w:sz w:val="24"/>
                <w:szCs w:val="24"/>
                <w:lang w:eastAsia="zh-CN" w:bidi="ar"/>
              </w:rPr>
              <w:t>(Item: Trainee)</w:t>
            </w:r>
          </w:p>
        </w:tc>
      </w:tr>
      <w:tr w:rsidR="00455FF9" w:rsidRPr="00813E1E" w14:paraId="11C7C16B" w14:textId="77777777">
        <w:trPr>
          <w:trHeight w:val="503"/>
        </w:trPr>
        <w:tc>
          <w:tcPr>
            <w:tcW w:w="1314" w:type="dxa"/>
            <w:tcBorders>
              <w:top w:val="single" w:sz="4" w:space="0" w:color="auto"/>
              <w:left w:val="single" w:sz="4" w:space="0" w:color="auto"/>
              <w:bottom w:val="single" w:sz="4" w:space="0" w:color="auto"/>
              <w:right w:val="single" w:sz="4" w:space="0" w:color="auto"/>
            </w:tcBorders>
            <w:shd w:val="clear" w:color="auto" w:fill="auto"/>
          </w:tcPr>
          <w:p w14:paraId="1D843845"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A</w:t>
            </w: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746F7B31"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 xml:space="preserve">Learning Materials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3D5F59E" w14:textId="77777777" w:rsidR="00455FF9" w:rsidRPr="00813E1E" w:rsidRDefault="00455FF9">
            <w:pPr>
              <w:spacing w:line="360" w:lineRule="auto"/>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23CA11C" w14:textId="77777777" w:rsidR="00455FF9" w:rsidRPr="00813E1E" w:rsidRDefault="00455FF9">
            <w:pPr>
              <w:spacing w:line="360" w:lineRule="auto"/>
              <w:rPr>
                <w:rFonts w:ascii="Times New Roman" w:hAnsi="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FDB2F9" w14:textId="77777777" w:rsidR="00455FF9" w:rsidRPr="00813E1E" w:rsidRDefault="00455FF9">
            <w:pPr>
              <w:spacing w:line="360" w:lineRule="auto"/>
              <w:rPr>
                <w:rFonts w:ascii="Times New Roman" w:hAnsi="Times New Roman"/>
                <w:b/>
                <w:sz w:val="24"/>
                <w:szCs w:val="24"/>
              </w:rPr>
            </w:pPr>
          </w:p>
        </w:tc>
      </w:tr>
      <w:tr w:rsidR="00455FF9" w:rsidRPr="00813E1E" w14:paraId="77E35CBE"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3753D9DF" w14:textId="77777777" w:rsidR="00455FF9" w:rsidRPr="00813E1E" w:rsidRDefault="00455FF9">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26DA1C1A"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Textbooks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74CDFD"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Recommended publisher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40F33C2"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8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64172F0"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1:3</w:t>
            </w:r>
          </w:p>
        </w:tc>
      </w:tr>
      <w:tr w:rsidR="00455FF9" w:rsidRPr="00813E1E" w14:paraId="1A19214F"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6869D304" w14:textId="77777777" w:rsidR="00455FF9" w:rsidRPr="00813E1E" w:rsidRDefault="00455FF9">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3ED1332B"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Samples of CVs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AA4D5FA"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Various formats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B1E477"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965A75"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1:5</w:t>
            </w:r>
          </w:p>
        </w:tc>
      </w:tr>
      <w:tr w:rsidR="00455FF9" w:rsidRPr="00813E1E" w14:paraId="778B5FA2"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511F8F44" w14:textId="77777777" w:rsidR="00455FF9" w:rsidRPr="00813E1E" w:rsidRDefault="00455FF9">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42C80D0D"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Internet connection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A99467"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Reliable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7AEDD60"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6FA14B"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w:t>
            </w:r>
          </w:p>
        </w:tc>
      </w:tr>
      <w:tr w:rsidR="00455FF9" w:rsidRPr="00813E1E" w14:paraId="38B8A103"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38E0BC31"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20A084D6"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Flashcards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14C1D6"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For trainer’s &amp; trainee’s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5CFC25"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 xml:space="preserve">2 pcs each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641E345"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2:1</w:t>
            </w:r>
          </w:p>
        </w:tc>
      </w:tr>
      <w:tr w:rsidR="00455FF9" w:rsidRPr="00813E1E" w14:paraId="1E5ADFB2"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1E05CCDA"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5F909C16"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 xml:space="preserve">White board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C0F07A"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For trainer’s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9D65529"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8DBB64"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w:t>
            </w:r>
          </w:p>
        </w:tc>
      </w:tr>
      <w:tr w:rsidR="00455FF9" w:rsidRPr="00813E1E" w14:paraId="11523308" w14:textId="77777777">
        <w:trPr>
          <w:trHeight w:val="746"/>
        </w:trPr>
        <w:tc>
          <w:tcPr>
            <w:tcW w:w="1314" w:type="dxa"/>
            <w:tcBorders>
              <w:top w:val="single" w:sz="4" w:space="0" w:color="auto"/>
              <w:left w:val="single" w:sz="4" w:space="0" w:color="auto"/>
              <w:bottom w:val="single" w:sz="4" w:space="0" w:color="auto"/>
              <w:right w:val="single" w:sz="4" w:space="0" w:color="auto"/>
            </w:tcBorders>
            <w:shd w:val="clear" w:color="auto" w:fill="auto"/>
          </w:tcPr>
          <w:p w14:paraId="1F446697"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B</w:t>
            </w: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1E2067CE"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Learning Facilities &amp; infrastructure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C3AFF1C" w14:textId="77777777" w:rsidR="00455FF9" w:rsidRPr="00813E1E" w:rsidRDefault="00455FF9">
            <w:pPr>
              <w:spacing w:line="360" w:lineRule="auto"/>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E59B4A1" w14:textId="77777777" w:rsidR="00455FF9" w:rsidRPr="00813E1E" w:rsidRDefault="00455FF9">
            <w:pPr>
              <w:spacing w:line="360" w:lineRule="auto"/>
              <w:rPr>
                <w:rFonts w:ascii="Times New Roman" w:hAnsi="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736E10" w14:textId="77777777" w:rsidR="00455FF9" w:rsidRPr="00813E1E" w:rsidRDefault="00455FF9">
            <w:pPr>
              <w:spacing w:line="360" w:lineRule="auto"/>
              <w:rPr>
                <w:rFonts w:ascii="Times New Roman" w:hAnsi="Times New Roman"/>
                <w:b/>
                <w:sz w:val="24"/>
                <w:szCs w:val="24"/>
              </w:rPr>
            </w:pPr>
          </w:p>
        </w:tc>
      </w:tr>
      <w:tr w:rsidR="00455FF9" w:rsidRPr="00813E1E" w14:paraId="485EB026"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197C7DDE"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57F57DD2"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FFFFFF"/>
          </w:tcPr>
          <w:p w14:paraId="7FE8C8C3"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 xml:space="preserve">72 Square Meter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6ADB20"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651EE3"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1:25</w:t>
            </w:r>
          </w:p>
        </w:tc>
      </w:tr>
      <w:tr w:rsidR="00455FF9" w:rsidRPr="00813E1E" w14:paraId="0C4BAA51"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739878CB"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3B5EFF87"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Computer Lab</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7DBA94" w14:textId="77777777" w:rsidR="00455FF9" w:rsidRPr="00813E1E" w:rsidRDefault="00000000">
            <w:pPr>
              <w:spacing w:line="360" w:lineRule="auto"/>
              <w:rPr>
                <w:rFonts w:ascii="Times New Roman" w:hAnsi="Times New Roman"/>
                <w:bCs/>
                <w:sz w:val="24"/>
                <w:szCs w:val="24"/>
                <w:highlight w:val="yellow"/>
              </w:rPr>
            </w:pPr>
            <w:r w:rsidRPr="00813E1E">
              <w:rPr>
                <w:rFonts w:ascii="Times New Roman" w:hAnsi="Times New Roman"/>
                <w:bCs/>
                <w:sz w:val="24"/>
                <w:szCs w:val="24"/>
                <w:lang w:eastAsia="zh-CN" w:bidi="ar"/>
              </w:rPr>
              <w:t>96 Square Meter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6BA61E"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CD0AB63"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1:25</w:t>
            </w:r>
          </w:p>
        </w:tc>
      </w:tr>
      <w:tr w:rsidR="00455FF9" w:rsidRPr="00813E1E" w14:paraId="5A147908"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4DD1A57D"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C</w:t>
            </w: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7EC691DC"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Consumable materials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2D6A2E1" w14:textId="77777777" w:rsidR="00455FF9" w:rsidRPr="00813E1E" w:rsidRDefault="00455FF9">
            <w:pPr>
              <w:spacing w:line="360" w:lineRule="auto"/>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F335241" w14:textId="77777777" w:rsidR="00455FF9" w:rsidRPr="00813E1E" w:rsidRDefault="00455FF9">
            <w:pPr>
              <w:spacing w:line="360" w:lineRule="auto"/>
              <w:rPr>
                <w:rFonts w:ascii="Times New Roman" w:hAnsi="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EE74A27" w14:textId="77777777" w:rsidR="00455FF9" w:rsidRPr="00813E1E" w:rsidRDefault="00455FF9">
            <w:pPr>
              <w:spacing w:line="360" w:lineRule="auto"/>
              <w:rPr>
                <w:rFonts w:ascii="Times New Roman" w:hAnsi="Times New Roman"/>
                <w:b/>
                <w:sz w:val="24"/>
                <w:szCs w:val="24"/>
              </w:rPr>
            </w:pPr>
          </w:p>
        </w:tc>
      </w:tr>
      <w:tr w:rsidR="00455FF9" w:rsidRPr="00813E1E" w14:paraId="17F2E4D7"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5E7410F4"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25BB53CF"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Ink</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8AE6A5"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 xml:space="preserve">Assorted </w:t>
            </w:r>
            <w:proofErr w:type="spellStart"/>
            <w:r w:rsidRPr="00813E1E">
              <w:rPr>
                <w:rFonts w:ascii="Times New Roman" w:hAnsi="Times New Roman"/>
                <w:bCs/>
                <w:sz w:val="24"/>
                <w:szCs w:val="24"/>
                <w:lang w:eastAsia="zh-CN" w:bidi="ar"/>
              </w:rPr>
              <w:t>Colours</w:t>
            </w:r>
            <w:proofErr w:type="spellEnd"/>
            <w:r w:rsidRPr="00813E1E">
              <w:rPr>
                <w:rFonts w:ascii="Times New Roman" w:hAnsi="Times New Roman"/>
                <w:bCs/>
                <w:sz w:val="24"/>
                <w:szCs w:val="24"/>
                <w:lang w:eastAsia="zh-CN" w:bidi="ar"/>
              </w:rPr>
              <w:t xml:space="preserve"> for trainer’s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1BF157E"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500ml per term</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A85C8A"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w:t>
            </w:r>
          </w:p>
        </w:tc>
      </w:tr>
      <w:tr w:rsidR="00455FF9" w:rsidRPr="00813E1E" w14:paraId="76C48C5C" w14:textId="77777777">
        <w:trPr>
          <w:trHeight w:val="728"/>
        </w:trPr>
        <w:tc>
          <w:tcPr>
            <w:tcW w:w="1314" w:type="dxa"/>
            <w:tcBorders>
              <w:top w:val="single" w:sz="4" w:space="0" w:color="auto"/>
              <w:left w:val="single" w:sz="4" w:space="0" w:color="auto"/>
              <w:bottom w:val="single" w:sz="4" w:space="0" w:color="auto"/>
              <w:right w:val="single" w:sz="4" w:space="0" w:color="auto"/>
            </w:tcBorders>
            <w:shd w:val="clear" w:color="auto" w:fill="auto"/>
          </w:tcPr>
          <w:p w14:paraId="5C41C340"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61EC6276"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 xml:space="preserve">White board Marker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8A3E81"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 xml:space="preserve">Refillable type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68CBB73"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10 pcs per term</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FFFE36C"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w:t>
            </w:r>
          </w:p>
        </w:tc>
      </w:tr>
      <w:tr w:rsidR="00455FF9" w:rsidRPr="00813E1E" w14:paraId="04CB1260"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6D49955D"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3AF3F903"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Printing papers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CA4B50B"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sufficient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5C22F61"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A0618C"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w:t>
            </w:r>
          </w:p>
        </w:tc>
      </w:tr>
      <w:tr w:rsidR="00455FF9" w:rsidRPr="00813E1E" w14:paraId="525B9485"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7D8CB088"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D</w:t>
            </w: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195D526F"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lang w:eastAsia="zh-CN" w:bidi="ar"/>
              </w:rPr>
              <w:t>Tools and Equipment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303E13" w14:textId="77777777" w:rsidR="00455FF9" w:rsidRPr="00813E1E" w:rsidRDefault="00455FF9">
            <w:pPr>
              <w:spacing w:line="360" w:lineRule="auto"/>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1CA18E5" w14:textId="77777777" w:rsidR="00455FF9" w:rsidRPr="00813E1E" w:rsidRDefault="00455FF9">
            <w:pPr>
              <w:spacing w:line="360" w:lineRule="auto"/>
              <w:rPr>
                <w:rFonts w:ascii="Times New Roman" w:hAnsi="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129F9A8" w14:textId="77777777" w:rsidR="00455FF9" w:rsidRPr="00813E1E" w:rsidRDefault="00455FF9">
            <w:pPr>
              <w:spacing w:line="360" w:lineRule="auto"/>
              <w:rPr>
                <w:rFonts w:ascii="Times New Roman" w:hAnsi="Times New Roman"/>
                <w:b/>
                <w:sz w:val="24"/>
                <w:szCs w:val="24"/>
              </w:rPr>
            </w:pPr>
          </w:p>
        </w:tc>
      </w:tr>
      <w:tr w:rsidR="00455FF9" w:rsidRPr="00813E1E" w14:paraId="4B022728" w14:textId="77777777">
        <w:trPr>
          <w:trHeight w:val="340"/>
        </w:trPr>
        <w:tc>
          <w:tcPr>
            <w:tcW w:w="1314" w:type="dxa"/>
            <w:tcBorders>
              <w:top w:val="single" w:sz="4" w:space="0" w:color="auto"/>
              <w:left w:val="single" w:sz="4" w:space="0" w:color="auto"/>
              <w:bottom w:val="single" w:sz="4" w:space="0" w:color="auto"/>
              <w:right w:val="single" w:sz="4" w:space="0" w:color="auto"/>
            </w:tcBorders>
            <w:shd w:val="clear" w:color="auto" w:fill="auto"/>
          </w:tcPr>
          <w:p w14:paraId="1E5DA123"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08FB87FF" w14:textId="77777777" w:rsidR="00455FF9" w:rsidRPr="00813E1E" w:rsidRDefault="00000000">
            <w:pPr>
              <w:spacing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Computers</w:t>
            </w:r>
          </w:p>
          <w:p w14:paraId="349CF1AB" w14:textId="77777777" w:rsidR="00455FF9" w:rsidRPr="00813E1E" w:rsidRDefault="00455FF9">
            <w:pPr>
              <w:spacing w:line="360" w:lineRule="auto"/>
              <w:rPr>
                <w:rFonts w:ascii="Times New Roman" w:hAnsi="Times New Roman"/>
                <w:b/>
                <w:sz w:val="24"/>
                <w:szCs w:val="24"/>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EFF129" w14:textId="77777777" w:rsidR="00455FF9" w:rsidRPr="00813E1E" w:rsidRDefault="00000000">
            <w:pPr>
              <w:widowControl w:val="0"/>
              <w:tabs>
                <w:tab w:val="left" w:pos="360"/>
              </w:tabs>
              <w:autoSpaceDE w:val="0"/>
              <w:autoSpaceDN w:val="0"/>
              <w:spacing w:before="39" w:after="0" w:line="360" w:lineRule="auto"/>
              <w:rPr>
                <w:rFonts w:ascii="Times New Roman" w:hAnsi="Times New Roman"/>
                <w:bCs/>
                <w:sz w:val="24"/>
                <w:szCs w:val="24"/>
              </w:rPr>
            </w:pPr>
            <w:r w:rsidRPr="00813E1E">
              <w:rPr>
                <w:rFonts w:ascii="Times New Roman" w:hAnsi="Times New Roman"/>
                <w:bCs/>
                <w:sz w:val="24"/>
                <w:szCs w:val="24"/>
                <w:lang w:eastAsia="zh-CN" w:bidi="ar"/>
              </w:rPr>
              <w:t>Latest version with:</w:t>
            </w:r>
          </w:p>
          <w:p w14:paraId="270362AD" w14:textId="77777777" w:rsidR="00455FF9" w:rsidRPr="00813E1E" w:rsidRDefault="00000000">
            <w:pPr>
              <w:widowControl w:val="0"/>
              <w:tabs>
                <w:tab w:val="left" w:pos="360"/>
              </w:tabs>
              <w:autoSpaceDE w:val="0"/>
              <w:autoSpaceDN w:val="0"/>
              <w:spacing w:before="39" w:after="0" w:line="360" w:lineRule="auto"/>
              <w:rPr>
                <w:rFonts w:ascii="Times New Roman" w:hAnsi="Times New Roman"/>
                <w:bCs/>
                <w:sz w:val="24"/>
                <w:szCs w:val="24"/>
              </w:rPr>
            </w:pPr>
            <w:r w:rsidRPr="00813E1E">
              <w:rPr>
                <w:rFonts w:ascii="Times New Roman" w:hAnsi="Times New Roman"/>
                <w:sz w:val="24"/>
                <w:szCs w:val="24"/>
                <w:lang w:eastAsia="zh-CN" w:bidi="ar"/>
              </w:rPr>
              <w:t xml:space="preserve">Windows/Linux/Macintosh Operating System, Microsoft Office Software, Google Workspace Account, Antivirus </w:t>
            </w:r>
            <w:r w:rsidRPr="00813E1E">
              <w:rPr>
                <w:rFonts w:ascii="Times New Roman" w:hAnsi="Times New Roman"/>
                <w:sz w:val="24"/>
                <w:szCs w:val="24"/>
                <w:lang w:eastAsia="zh-CN" w:bidi="ar"/>
              </w:rPr>
              <w:lastRenderedPageBreak/>
              <w:t>Software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7ED43D7"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lastRenderedPageBreak/>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4506366"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1:1</w:t>
            </w:r>
          </w:p>
        </w:tc>
      </w:tr>
      <w:tr w:rsidR="00455FF9" w:rsidRPr="00813E1E" w14:paraId="3D637B06"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2CA500F9"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51232952" w14:textId="77777777" w:rsidR="00455FF9" w:rsidRPr="00813E1E" w:rsidRDefault="00000000">
            <w:pPr>
              <w:spacing w:after="0" w:line="360" w:lineRule="auto"/>
              <w:rPr>
                <w:rFonts w:ascii="Times New Roman" w:hAnsi="Times New Roman"/>
                <w:b/>
                <w:sz w:val="24"/>
                <w:szCs w:val="24"/>
              </w:rPr>
            </w:pPr>
            <w:r w:rsidRPr="00813E1E">
              <w:rPr>
                <w:rFonts w:ascii="Times New Roman" w:hAnsi="Times New Roman"/>
                <w:sz w:val="24"/>
                <w:szCs w:val="24"/>
                <w:lang w:eastAsia="zh-CN" w:bidi="ar"/>
              </w:rPr>
              <w:t>Projector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F518F6"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Latest version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CB7DF7"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AC5C73"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1:25</w:t>
            </w:r>
          </w:p>
        </w:tc>
      </w:tr>
      <w:tr w:rsidR="00455FF9" w:rsidRPr="00813E1E" w14:paraId="73CF0315"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2C736774"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6254918C" w14:textId="77777777" w:rsidR="00455FF9" w:rsidRPr="00813E1E" w:rsidRDefault="00000000">
            <w:pPr>
              <w:autoSpaceDE w:val="0"/>
              <w:autoSpaceDN w:val="0"/>
              <w:spacing w:after="0" w:line="360" w:lineRule="auto"/>
              <w:rPr>
                <w:rFonts w:ascii="Times New Roman" w:hAnsi="Times New Roman"/>
                <w:sz w:val="24"/>
                <w:szCs w:val="24"/>
              </w:rPr>
            </w:pPr>
            <w:r w:rsidRPr="00813E1E">
              <w:rPr>
                <w:rFonts w:ascii="Times New Roman" w:hAnsi="Times New Roman"/>
                <w:sz w:val="24"/>
                <w:szCs w:val="24"/>
                <w:lang w:eastAsia="zh-CN" w:bidi="ar"/>
              </w:rPr>
              <w:t>External storage media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60A1D7"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Latest version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2DAA38"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E7FC84"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1:1</w:t>
            </w:r>
          </w:p>
        </w:tc>
      </w:tr>
      <w:tr w:rsidR="00455FF9" w:rsidRPr="00813E1E" w14:paraId="52869907"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67B62022"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50FB9A95"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Laptop</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F6624FD"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Intel core i5</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A5D619"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1137545"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1:1</w:t>
            </w:r>
          </w:p>
        </w:tc>
      </w:tr>
      <w:tr w:rsidR="00455FF9" w:rsidRPr="00813E1E" w14:paraId="5A25B49F" w14:textId="77777777">
        <w:tc>
          <w:tcPr>
            <w:tcW w:w="1314" w:type="dxa"/>
            <w:tcBorders>
              <w:top w:val="single" w:sz="4" w:space="0" w:color="auto"/>
              <w:left w:val="single" w:sz="4" w:space="0" w:color="auto"/>
              <w:bottom w:val="single" w:sz="4" w:space="0" w:color="auto"/>
              <w:right w:val="single" w:sz="4" w:space="0" w:color="auto"/>
            </w:tcBorders>
            <w:shd w:val="clear" w:color="auto" w:fill="auto"/>
          </w:tcPr>
          <w:p w14:paraId="10A98DE4" w14:textId="77777777" w:rsidR="00455FF9" w:rsidRPr="00813E1E" w:rsidRDefault="00455FF9" w:rsidP="00F86DE8">
            <w:pPr>
              <w:numPr>
                <w:ilvl w:val="0"/>
                <w:numId w:val="115"/>
              </w:numPr>
              <w:tabs>
                <w:tab w:val="left" w:pos="720"/>
              </w:tabs>
              <w:spacing w:after="120" w:line="360" w:lineRule="auto"/>
              <w:rPr>
                <w:rFonts w:ascii="Times New Roman" w:hAnsi="Times New Roman"/>
                <w:bCs/>
                <w:sz w:val="24"/>
                <w:szCs w:val="24"/>
                <w:lang w:bidi="ar"/>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53B53054"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printers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0BF1D0"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Latest version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48969A"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2</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C643DA" w14:textId="77777777" w:rsidR="00455FF9" w:rsidRPr="00813E1E" w:rsidRDefault="00000000">
            <w:pPr>
              <w:spacing w:line="360" w:lineRule="auto"/>
              <w:rPr>
                <w:rFonts w:ascii="Times New Roman" w:hAnsi="Times New Roman"/>
                <w:bCs/>
                <w:sz w:val="24"/>
                <w:szCs w:val="24"/>
              </w:rPr>
            </w:pPr>
            <w:r w:rsidRPr="00813E1E">
              <w:rPr>
                <w:rFonts w:ascii="Times New Roman" w:hAnsi="Times New Roman"/>
                <w:bCs/>
                <w:sz w:val="24"/>
                <w:szCs w:val="24"/>
                <w:lang w:eastAsia="zh-CN" w:bidi="ar"/>
              </w:rPr>
              <w:t>1:13</w:t>
            </w:r>
          </w:p>
        </w:tc>
      </w:tr>
    </w:tbl>
    <w:p w14:paraId="738F1AF7" w14:textId="77777777" w:rsidR="00455FF9" w:rsidRPr="00813E1E" w:rsidRDefault="00455FF9">
      <w:pPr>
        <w:rPr>
          <w:rFonts w:ascii="Times New Roman" w:hAnsi="Times New Roman"/>
          <w:sz w:val="24"/>
          <w:szCs w:val="24"/>
        </w:rPr>
      </w:pPr>
    </w:p>
    <w:p w14:paraId="540A6273" w14:textId="77777777" w:rsidR="00455FF9" w:rsidRPr="00813E1E" w:rsidRDefault="00455FF9">
      <w:pPr>
        <w:rPr>
          <w:rFonts w:ascii="Times New Roman" w:hAnsi="Times New Roman"/>
          <w:sz w:val="24"/>
          <w:szCs w:val="24"/>
        </w:rPr>
      </w:pPr>
    </w:p>
    <w:p w14:paraId="4AB33539" w14:textId="77777777" w:rsidR="003E3EB1" w:rsidRPr="00813E1E" w:rsidRDefault="003E3EB1">
      <w:pPr>
        <w:spacing w:after="0" w:line="240" w:lineRule="auto"/>
        <w:rPr>
          <w:rFonts w:ascii="Times New Roman" w:eastAsiaTheme="majorEastAsia" w:hAnsi="Times New Roman"/>
          <w:b/>
          <w:bCs/>
          <w:sz w:val="24"/>
          <w:szCs w:val="24"/>
        </w:rPr>
      </w:pPr>
      <w:bookmarkStart w:id="83" w:name="_Toc94018015"/>
      <w:bookmarkStart w:id="84" w:name="_Toc18677590"/>
      <w:r w:rsidRPr="00813E1E">
        <w:rPr>
          <w:rFonts w:ascii="Times New Roman" w:hAnsi="Times New Roman"/>
          <w:b/>
          <w:bCs/>
          <w:sz w:val="24"/>
          <w:szCs w:val="24"/>
        </w:rPr>
        <w:br w:type="page"/>
      </w:r>
    </w:p>
    <w:p w14:paraId="2D6FC532" w14:textId="3E7FDFA3" w:rsidR="00455FF9" w:rsidRPr="00813E1E" w:rsidRDefault="00000000" w:rsidP="00F72A63">
      <w:pPr>
        <w:pStyle w:val="Heading2"/>
        <w:numPr>
          <w:ilvl w:val="1"/>
          <w:numId w:val="0"/>
        </w:numPr>
        <w:ind w:left="720"/>
        <w:jc w:val="center"/>
        <w:rPr>
          <w:rFonts w:ascii="Times New Roman" w:hAnsi="Times New Roman" w:cs="Times New Roman"/>
          <w:b/>
          <w:bCs/>
          <w:color w:val="auto"/>
          <w:sz w:val="24"/>
          <w:szCs w:val="24"/>
        </w:rPr>
      </w:pPr>
      <w:bookmarkStart w:id="85" w:name="_Toc197033980"/>
      <w:r w:rsidRPr="00813E1E">
        <w:rPr>
          <w:rFonts w:ascii="Times New Roman" w:hAnsi="Times New Roman" w:cs="Times New Roman"/>
          <w:b/>
          <w:bCs/>
          <w:color w:val="auto"/>
          <w:sz w:val="24"/>
          <w:szCs w:val="24"/>
        </w:rPr>
        <w:lastRenderedPageBreak/>
        <w:t>BASIC MATHEMATICS</w:t>
      </w:r>
      <w:bookmarkEnd w:id="85"/>
    </w:p>
    <w:p w14:paraId="33ECECD3" w14:textId="77777777" w:rsidR="00455FF9" w:rsidRPr="00813E1E" w:rsidRDefault="00000000">
      <w:pPr>
        <w:spacing w:after="0" w:line="360" w:lineRule="auto"/>
        <w:rPr>
          <w:rFonts w:ascii="Times New Roman" w:hAnsi="Times New Roman"/>
          <w:b/>
          <w:bCs/>
          <w:sz w:val="24"/>
          <w:szCs w:val="24"/>
        </w:rPr>
      </w:pPr>
      <w:r w:rsidRPr="00813E1E">
        <w:rPr>
          <w:rFonts w:ascii="Times New Roman" w:hAnsi="Times New Roman"/>
          <w:b/>
          <w:sz w:val="24"/>
          <w:szCs w:val="24"/>
          <w:lang w:eastAsia="zh-CN" w:bidi="ar"/>
        </w:rPr>
        <w:t xml:space="preserve">UNIT CODE: </w:t>
      </w:r>
      <w:r w:rsidRPr="00813E1E">
        <w:rPr>
          <w:rFonts w:ascii="Times New Roman" w:hAnsi="Times New Roman"/>
          <w:b/>
          <w:bCs/>
          <w:sz w:val="24"/>
          <w:szCs w:val="24"/>
          <w:lang w:eastAsia="zh-CN" w:bidi="ar"/>
        </w:rPr>
        <w:t xml:space="preserve">0441 451 10A </w:t>
      </w:r>
    </w:p>
    <w:p w14:paraId="23463671" w14:textId="77777777" w:rsidR="00455FF9" w:rsidRPr="00813E1E" w:rsidRDefault="00000000">
      <w:pPr>
        <w:spacing w:after="0" w:line="360" w:lineRule="auto"/>
        <w:rPr>
          <w:rFonts w:ascii="Times New Roman" w:hAnsi="Times New Roman"/>
          <w:sz w:val="24"/>
          <w:szCs w:val="24"/>
        </w:rPr>
      </w:pPr>
      <w:r w:rsidRPr="00813E1E">
        <w:rPr>
          <w:rFonts w:ascii="Times New Roman" w:hAnsi="Times New Roman"/>
          <w:b/>
          <w:sz w:val="24"/>
          <w:szCs w:val="24"/>
          <w:lang w:eastAsia="zh-CN" w:bidi="ar"/>
        </w:rPr>
        <w:t xml:space="preserve">UNIT DURATION: </w:t>
      </w:r>
      <w:r w:rsidRPr="00813E1E">
        <w:rPr>
          <w:rFonts w:ascii="Times New Roman" w:hAnsi="Times New Roman"/>
          <w:sz w:val="24"/>
          <w:szCs w:val="24"/>
          <w:lang w:eastAsia="zh-CN" w:bidi="ar"/>
        </w:rPr>
        <w:t>100</w:t>
      </w:r>
      <w:r w:rsidRPr="00813E1E">
        <w:rPr>
          <w:rFonts w:ascii="Times New Roman" w:hAnsi="Times New Roman"/>
          <w:b/>
          <w:sz w:val="24"/>
          <w:szCs w:val="24"/>
          <w:lang w:eastAsia="zh-CN" w:bidi="ar"/>
        </w:rPr>
        <w:t xml:space="preserve"> </w:t>
      </w:r>
      <w:r w:rsidRPr="00813E1E">
        <w:rPr>
          <w:rFonts w:ascii="Times New Roman" w:hAnsi="Times New Roman"/>
          <w:sz w:val="24"/>
          <w:szCs w:val="24"/>
          <w:lang w:eastAsia="zh-CN" w:bidi="ar"/>
        </w:rPr>
        <w:t>Hours</w:t>
      </w:r>
    </w:p>
    <w:p w14:paraId="57A35415" w14:textId="77777777" w:rsidR="00455FF9" w:rsidRPr="00813E1E" w:rsidRDefault="00000000">
      <w:pPr>
        <w:spacing w:after="0" w:line="360" w:lineRule="auto"/>
        <w:rPr>
          <w:rFonts w:ascii="Times New Roman" w:hAnsi="Times New Roman"/>
          <w:sz w:val="24"/>
          <w:szCs w:val="24"/>
        </w:rPr>
      </w:pPr>
      <w:r w:rsidRPr="00813E1E">
        <w:rPr>
          <w:rFonts w:ascii="Times New Roman" w:hAnsi="Times New Roman"/>
          <w:b/>
          <w:sz w:val="24"/>
          <w:szCs w:val="24"/>
          <w:lang w:eastAsia="zh-CN" w:bidi="ar"/>
        </w:rPr>
        <w:t>Relationship to Occupational Standards</w:t>
      </w:r>
    </w:p>
    <w:p w14:paraId="2FDD8AF6" w14:textId="0B6172BC" w:rsidR="00455FF9" w:rsidRPr="00813E1E" w:rsidRDefault="00000000">
      <w:pPr>
        <w:spacing w:after="0" w:line="360" w:lineRule="auto"/>
        <w:rPr>
          <w:rFonts w:ascii="Times New Roman" w:hAnsi="Times New Roman"/>
          <w:b/>
          <w:bCs/>
          <w:sz w:val="24"/>
          <w:szCs w:val="24"/>
        </w:rPr>
      </w:pPr>
      <w:r w:rsidRPr="00813E1E">
        <w:rPr>
          <w:rFonts w:ascii="Times New Roman" w:hAnsi="Times New Roman"/>
          <w:sz w:val="24"/>
          <w:szCs w:val="24"/>
          <w:lang w:eastAsia="zh-CN" w:bidi="ar"/>
        </w:rPr>
        <w:t>This unit addresses the Unit of Competency:</w:t>
      </w:r>
      <w:bookmarkStart w:id="86" w:name="_Toc525324581"/>
      <w:bookmarkStart w:id="87" w:name="_Toc165296192"/>
      <w:bookmarkStart w:id="88" w:name="_Toc165981851"/>
      <w:r w:rsidRPr="00813E1E">
        <w:rPr>
          <w:rFonts w:ascii="Times New Roman" w:hAnsi="Times New Roman"/>
          <w:sz w:val="24"/>
          <w:szCs w:val="24"/>
          <w:lang w:bidi="ar"/>
        </w:rPr>
        <w:t xml:space="preserve"> </w:t>
      </w:r>
      <w:r w:rsidRPr="00813E1E">
        <w:rPr>
          <w:rFonts w:ascii="Times New Roman" w:hAnsi="Times New Roman"/>
          <w:b/>
          <w:bCs/>
          <w:sz w:val="24"/>
          <w:szCs w:val="24"/>
          <w:lang w:eastAsia="zh-CN" w:bidi="ar"/>
        </w:rPr>
        <w:t xml:space="preserve">apply </w:t>
      </w:r>
      <w:r w:rsidR="00F86DE8" w:rsidRPr="00813E1E">
        <w:rPr>
          <w:rFonts w:ascii="Times New Roman" w:hAnsi="Times New Roman"/>
          <w:b/>
          <w:bCs/>
          <w:sz w:val="24"/>
          <w:szCs w:val="24"/>
          <w:lang w:eastAsia="zh-CN" w:bidi="ar"/>
        </w:rPr>
        <w:t xml:space="preserve">basic </w:t>
      </w:r>
      <w:r w:rsidRPr="00813E1E">
        <w:rPr>
          <w:rFonts w:ascii="Times New Roman" w:hAnsi="Times New Roman"/>
          <w:b/>
          <w:bCs/>
          <w:sz w:val="24"/>
          <w:szCs w:val="24"/>
          <w:lang w:eastAsia="zh-CN" w:bidi="ar"/>
        </w:rPr>
        <w:t>mathematic</w:t>
      </w:r>
      <w:bookmarkEnd w:id="86"/>
      <w:bookmarkEnd w:id="87"/>
      <w:r w:rsidR="00F86DE8" w:rsidRPr="00813E1E">
        <w:rPr>
          <w:rFonts w:ascii="Times New Roman" w:hAnsi="Times New Roman"/>
          <w:b/>
          <w:bCs/>
          <w:sz w:val="24"/>
          <w:szCs w:val="24"/>
          <w:lang w:eastAsia="zh-CN" w:bidi="ar"/>
        </w:rPr>
        <w:t>s</w:t>
      </w:r>
      <w:r w:rsidRPr="00813E1E">
        <w:rPr>
          <w:rFonts w:ascii="Times New Roman" w:hAnsi="Times New Roman"/>
          <w:b/>
          <w:bCs/>
          <w:sz w:val="24"/>
          <w:szCs w:val="24"/>
          <w:lang w:eastAsia="zh-CN" w:bidi="ar"/>
        </w:rPr>
        <w:t xml:space="preserve"> principles</w:t>
      </w:r>
      <w:bookmarkEnd w:id="88"/>
    </w:p>
    <w:p w14:paraId="35AC9704" w14:textId="77777777" w:rsidR="00173D8F" w:rsidRPr="00813E1E" w:rsidRDefault="00173D8F">
      <w:pPr>
        <w:spacing w:after="0" w:line="360" w:lineRule="auto"/>
        <w:rPr>
          <w:rFonts w:ascii="Times New Roman" w:hAnsi="Times New Roman"/>
          <w:b/>
          <w:sz w:val="24"/>
          <w:szCs w:val="24"/>
          <w:lang w:eastAsia="zh-CN" w:bidi="ar"/>
        </w:rPr>
      </w:pPr>
    </w:p>
    <w:p w14:paraId="6128D755" w14:textId="4964A8CD" w:rsidR="00455FF9" w:rsidRPr="00813E1E" w:rsidRDefault="00000000">
      <w:pPr>
        <w:spacing w:after="0" w:line="360" w:lineRule="auto"/>
        <w:rPr>
          <w:rFonts w:ascii="Times New Roman" w:hAnsi="Times New Roman"/>
          <w:sz w:val="24"/>
          <w:szCs w:val="24"/>
        </w:rPr>
      </w:pPr>
      <w:r w:rsidRPr="00813E1E">
        <w:rPr>
          <w:rFonts w:ascii="Times New Roman" w:hAnsi="Times New Roman"/>
          <w:b/>
          <w:sz w:val="24"/>
          <w:szCs w:val="24"/>
          <w:lang w:eastAsia="zh-CN" w:bidi="ar"/>
        </w:rPr>
        <w:t>Unit Description</w:t>
      </w:r>
    </w:p>
    <w:p w14:paraId="76D9BB28" w14:textId="5A59B777" w:rsidR="00455FF9" w:rsidRPr="00813E1E" w:rsidRDefault="00000000">
      <w:pPr>
        <w:spacing w:after="0" w:line="360" w:lineRule="auto"/>
        <w:rPr>
          <w:rFonts w:ascii="Times New Roman" w:hAnsi="Times New Roman"/>
          <w:sz w:val="24"/>
          <w:szCs w:val="24"/>
        </w:rPr>
      </w:pPr>
      <w:bookmarkStart w:id="89" w:name="_Hlk197027274"/>
      <w:r w:rsidRPr="00813E1E">
        <w:rPr>
          <w:rFonts w:ascii="Times New Roman" w:hAnsi="Times New Roman"/>
          <w:sz w:val="24"/>
          <w:szCs w:val="24"/>
          <w:lang w:val="en-AU" w:eastAsia="zh-CN" w:bidi="ar"/>
        </w:rPr>
        <w:t xml:space="preserve">This unit describes the competencies required in </w:t>
      </w:r>
      <w:r w:rsidRPr="00813E1E">
        <w:rPr>
          <w:rFonts w:ascii="Times New Roman" w:hAnsi="Times New Roman"/>
          <w:sz w:val="24"/>
          <w:szCs w:val="24"/>
          <w:lang w:eastAsia="zh-CN" w:bidi="ar"/>
        </w:rPr>
        <w:t xml:space="preserve">applying basic mathematics. It involves applying basic arithmetic, applying basic algebra, and </w:t>
      </w:r>
      <w:r w:rsidR="004C55D2" w:rsidRPr="00813E1E">
        <w:rPr>
          <w:rFonts w:ascii="Times New Roman" w:hAnsi="Times New Roman"/>
          <w:sz w:val="24"/>
          <w:szCs w:val="24"/>
          <w:lang w:eastAsia="zh-CN" w:bidi="ar"/>
        </w:rPr>
        <w:t>performing</w:t>
      </w:r>
      <w:r w:rsidRPr="00813E1E">
        <w:rPr>
          <w:rFonts w:ascii="Times New Roman" w:hAnsi="Times New Roman"/>
          <w:sz w:val="24"/>
          <w:szCs w:val="24"/>
          <w:lang w:eastAsia="zh-CN" w:bidi="ar"/>
        </w:rPr>
        <w:t xml:space="preserve"> trigonometry</w:t>
      </w:r>
      <w:r w:rsidR="004C55D2" w:rsidRPr="00813E1E">
        <w:rPr>
          <w:rFonts w:ascii="Times New Roman" w:hAnsi="Times New Roman"/>
          <w:sz w:val="24"/>
          <w:szCs w:val="24"/>
          <w:lang w:eastAsia="zh-CN" w:bidi="ar"/>
        </w:rPr>
        <w:t xml:space="preserve"> calculations</w:t>
      </w:r>
      <w:r w:rsidRPr="00813E1E">
        <w:rPr>
          <w:rFonts w:ascii="Times New Roman" w:hAnsi="Times New Roman"/>
          <w:sz w:val="24"/>
          <w:szCs w:val="24"/>
          <w:lang w:eastAsia="zh-CN" w:bidi="ar"/>
        </w:rPr>
        <w:t xml:space="preserve">, performing geometrical calculations, carrying out </w:t>
      </w:r>
      <w:r w:rsidR="004C55D2" w:rsidRPr="00813E1E">
        <w:rPr>
          <w:rFonts w:ascii="Times New Roman" w:hAnsi="Times New Roman"/>
          <w:sz w:val="24"/>
          <w:szCs w:val="24"/>
          <w:lang w:eastAsia="zh-CN" w:bidi="ar"/>
        </w:rPr>
        <w:t xml:space="preserve">basic </w:t>
      </w:r>
      <w:r w:rsidRPr="00813E1E">
        <w:rPr>
          <w:rFonts w:ascii="Times New Roman" w:hAnsi="Times New Roman"/>
          <w:sz w:val="24"/>
          <w:szCs w:val="24"/>
          <w:lang w:eastAsia="zh-CN" w:bidi="ar"/>
        </w:rPr>
        <w:t>mensuration, applying statistics and applying linear graphs.</w:t>
      </w:r>
    </w:p>
    <w:bookmarkEnd w:id="89"/>
    <w:p w14:paraId="475F0155" w14:textId="77777777" w:rsidR="00F76511" w:rsidRPr="00813E1E" w:rsidRDefault="00F76511">
      <w:pPr>
        <w:spacing w:after="0" w:line="360" w:lineRule="auto"/>
        <w:rPr>
          <w:rFonts w:ascii="Times New Roman" w:hAnsi="Times New Roman"/>
          <w:b/>
          <w:sz w:val="24"/>
          <w:szCs w:val="24"/>
          <w:lang w:eastAsia="zh-CN" w:bidi="ar"/>
        </w:rPr>
      </w:pPr>
    </w:p>
    <w:p w14:paraId="19EDE139" w14:textId="7FADBE00"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t>Summary of Learning Outcomes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572"/>
        <w:gridCol w:w="3068"/>
      </w:tblGrid>
      <w:tr w:rsidR="00455FF9" w:rsidRPr="00813E1E" w14:paraId="68CD8AA2"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55E60C91" w14:textId="77777777" w:rsidR="00455FF9" w:rsidRPr="00813E1E" w:rsidRDefault="00000000">
            <w:pPr>
              <w:spacing w:line="360" w:lineRule="auto"/>
              <w:rPr>
                <w:b/>
                <w:sz w:val="24"/>
                <w:szCs w:val="24"/>
              </w:rPr>
            </w:pPr>
            <w:r w:rsidRPr="00813E1E">
              <w:rPr>
                <w:b/>
                <w:sz w:val="24"/>
                <w:szCs w:val="24"/>
                <w:lang w:eastAsia="zh-CN" w:bidi="ar"/>
              </w:rPr>
              <w:t>SNO</w:t>
            </w: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757CEDBD" w14:textId="77777777" w:rsidR="00455FF9" w:rsidRPr="00813E1E" w:rsidRDefault="00000000">
            <w:pPr>
              <w:spacing w:line="360" w:lineRule="auto"/>
              <w:rPr>
                <w:b/>
                <w:sz w:val="24"/>
                <w:szCs w:val="24"/>
              </w:rPr>
            </w:pPr>
            <w:r w:rsidRPr="00813E1E">
              <w:rPr>
                <w:b/>
                <w:sz w:val="24"/>
                <w:szCs w:val="24"/>
                <w:lang w:eastAsia="zh-CN" w:bidi="ar"/>
              </w:rPr>
              <w:t xml:space="preserve">LEARNING OUTCOMES </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54B96E69" w14:textId="77777777" w:rsidR="00455FF9" w:rsidRPr="00813E1E" w:rsidRDefault="00000000">
            <w:pPr>
              <w:spacing w:line="360" w:lineRule="auto"/>
              <w:rPr>
                <w:b/>
                <w:sz w:val="24"/>
                <w:szCs w:val="24"/>
              </w:rPr>
            </w:pPr>
            <w:r w:rsidRPr="00813E1E">
              <w:rPr>
                <w:b/>
                <w:sz w:val="24"/>
                <w:szCs w:val="24"/>
                <w:lang w:eastAsia="zh-CN" w:bidi="ar"/>
              </w:rPr>
              <w:t>DURATION (hours)</w:t>
            </w:r>
          </w:p>
        </w:tc>
      </w:tr>
      <w:tr w:rsidR="00455FF9" w:rsidRPr="00813E1E" w14:paraId="6090A8CD"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304C568C" w14:textId="77777777" w:rsidR="00455FF9" w:rsidRPr="00813E1E" w:rsidRDefault="00455FF9">
            <w:pPr>
              <w:pStyle w:val="NormalWeb"/>
              <w:numPr>
                <w:ilvl w:val="0"/>
                <w:numId w:val="121"/>
              </w:numPr>
              <w:spacing w:before="0" w:beforeAutospacing="0" w:after="160" w:afterAutospacing="0" w:line="360" w:lineRule="auto"/>
              <w:jc w:val="both"/>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6CE433DF" w14:textId="6AE4CF2A" w:rsidR="00455FF9" w:rsidRPr="00813E1E" w:rsidRDefault="00000000" w:rsidP="00F86DE8">
            <w:pPr>
              <w:spacing w:after="0" w:line="360" w:lineRule="auto"/>
              <w:jc w:val="both"/>
              <w:rPr>
                <w:sz w:val="24"/>
                <w:szCs w:val="24"/>
                <w:lang w:eastAsia="zh-CN" w:bidi="ar"/>
              </w:rPr>
            </w:pPr>
            <w:r w:rsidRPr="00813E1E">
              <w:rPr>
                <w:sz w:val="24"/>
                <w:szCs w:val="24"/>
                <w:lang w:eastAsia="zh-CN" w:bidi="ar"/>
              </w:rPr>
              <w:t>Apply basic arithmetic</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09A6D6F2" w14:textId="77777777" w:rsidR="00455FF9" w:rsidRPr="00813E1E" w:rsidRDefault="00000000">
            <w:pPr>
              <w:spacing w:line="360" w:lineRule="auto"/>
              <w:jc w:val="both"/>
              <w:rPr>
                <w:b/>
                <w:sz w:val="24"/>
                <w:szCs w:val="24"/>
              </w:rPr>
            </w:pPr>
            <w:r w:rsidRPr="00813E1E">
              <w:rPr>
                <w:b/>
                <w:sz w:val="24"/>
                <w:szCs w:val="24"/>
                <w:lang w:eastAsia="zh-CN" w:bidi="ar"/>
              </w:rPr>
              <w:t>10</w:t>
            </w:r>
          </w:p>
        </w:tc>
      </w:tr>
      <w:tr w:rsidR="00455FF9" w:rsidRPr="00813E1E" w14:paraId="33656A4D" w14:textId="77777777">
        <w:tc>
          <w:tcPr>
            <w:tcW w:w="710" w:type="dxa"/>
            <w:tcBorders>
              <w:top w:val="single" w:sz="4" w:space="0" w:color="auto"/>
              <w:left w:val="single" w:sz="4" w:space="0" w:color="auto"/>
              <w:bottom w:val="single" w:sz="4" w:space="0" w:color="auto"/>
              <w:right w:val="single" w:sz="4" w:space="0" w:color="auto"/>
            </w:tcBorders>
            <w:shd w:val="clear" w:color="auto" w:fill="auto"/>
          </w:tcPr>
          <w:p w14:paraId="28A8A4BA" w14:textId="77777777" w:rsidR="00455FF9" w:rsidRPr="00813E1E" w:rsidRDefault="00455FF9">
            <w:pPr>
              <w:pStyle w:val="NormalWeb"/>
              <w:numPr>
                <w:ilvl w:val="0"/>
                <w:numId w:val="121"/>
              </w:numPr>
              <w:spacing w:before="0" w:beforeAutospacing="0" w:after="160" w:afterAutospacing="0" w:line="360" w:lineRule="auto"/>
              <w:jc w:val="both"/>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4E0E447D" w14:textId="66EC7458" w:rsidR="00455FF9" w:rsidRPr="00813E1E" w:rsidRDefault="00000000" w:rsidP="00F86DE8">
            <w:pPr>
              <w:tabs>
                <w:tab w:val="left" w:pos="1270"/>
              </w:tabs>
              <w:spacing w:before="240" w:after="0" w:line="256" w:lineRule="auto"/>
              <w:rPr>
                <w:sz w:val="24"/>
                <w:szCs w:val="24"/>
              </w:rPr>
            </w:pPr>
            <w:r w:rsidRPr="00813E1E">
              <w:rPr>
                <w:sz w:val="24"/>
                <w:szCs w:val="24"/>
              </w:rPr>
              <w:t>Apply basic Algebra</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14664B5A" w14:textId="77777777" w:rsidR="00455FF9" w:rsidRPr="00813E1E" w:rsidRDefault="00000000">
            <w:pPr>
              <w:spacing w:line="360" w:lineRule="auto"/>
              <w:jc w:val="both"/>
              <w:rPr>
                <w:b/>
                <w:sz w:val="24"/>
                <w:szCs w:val="24"/>
              </w:rPr>
            </w:pPr>
            <w:r w:rsidRPr="00813E1E">
              <w:rPr>
                <w:b/>
                <w:sz w:val="24"/>
                <w:szCs w:val="24"/>
                <w:lang w:eastAsia="zh-CN" w:bidi="ar"/>
              </w:rPr>
              <w:t>5</w:t>
            </w:r>
          </w:p>
        </w:tc>
      </w:tr>
      <w:tr w:rsidR="00455FF9" w:rsidRPr="00813E1E" w14:paraId="49D933F8" w14:textId="77777777">
        <w:trPr>
          <w:trHeight w:val="620"/>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4ABE510" w14:textId="77777777" w:rsidR="00455FF9" w:rsidRPr="00813E1E" w:rsidRDefault="00455FF9">
            <w:pPr>
              <w:pStyle w:val="NormalWeb"/>
              <w:numPr>
                <w:ilvl w:val="0"/>
                <w:numId w:val="121"/>
              </w:numPr>
              <w:spacing w:before="0" w:beforeAutospacing="0" w:after="160" w:afterAutospacing="0" w:line="360" w:lineRule="auto"/>
              <w:jc w:val="both"/>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70E66A47" w14:textId="2951CC54" w:rsidR="00455FF9" w:rsidRPr="00813E1E" w:rsidRDefault="004C55D2" w:rsidP="00F86DE8">
            <w:pPr>
              <w:tabs>
                <w:tab w:val="left" w:pos="1270"/>
              </w:tabs>
              <w:spacing w:before="240" w:after="0" w:line="256" w:lineRule="auto"/>
              <w:rPr>
                <w:sz w:val="24"/>
                <w:szCs w:val="24"/>
              </w:rPr>
            </w:pPr>
            <w:r w:rsidRPr="00813E1E">
              <w:rPr>
                <w:sz w:val="24"/>
                <w:szCs w:val="24"/>
              </w:rPr>
              <w:t>Perform trigonometry calculations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528816A2" w14:textId="77777777" w:rsidR="00455FF9" w:rsidRPr="00813E1E" w:rsidRDefault="00000000">
            <w:pPr>
              <w:spacing w:line="360" w:lineRule="auto"/>
              <w:jc w:val="both"/>
              <w:rPr>
                <w:b/>
                <w:sz w:val="24"/>
                <w:szCs w:val="24"/>
              </w:rPr>
            </w:pPr>
            <w:r w:rsidRPr="00813E1E">
              <w:rPr>
                <w:b/>
                <w:sz w:val="24"/>
                <w:szCs w:val="24"/>
                <w:lang w:eastAsia="zh-CN" w:bidi="ar"/>
              </w:rPr>
              <w:t>15</w:t>
            </w:r>
          </w:p>
        </w:tc>
      </w:tr>
      <w:tr w:rsidR="00455FF9" w:rsidRPr="00813E1E" w14:paraId="4CA7944C" w14:textId="77777777">
        <w:trPr>
          <w:trHeight w:val="620"/>
        </w:trPr>
        <w:tc>
          <w:tcPr>
            <w:tcW w:w="710" w:type="dxa"/>
            <w:tcBorders>
              <w:top w:val="single" w:sz="4" w:space="0" w:color="auto"/>
              <w:left w:val="single" w:sz="4" w:space="0" w:color="auto"/>
              <w:bottom w:val="single" w:sz="4" w:space="0" w:color="auto"/>
              <w:right w:val="single" w:sz="4" w:space="0" w:color="auto"/>
            </w:tcBorders>
            <w:shd w:val="clear" w:color="auto" w:fill="auto"/>
          </w:tcPr>
          <w:p w14:paraId="2CAB993F" w14:textId="77777777" w:rsidR="00455FF9" w:rsidRPr="00813E1E" w:rsidRDefault="00455FF9">
            <w:pPr>
              <w:pStyle w:val="NormalWeb"/>
              <w:numPr>
                <w:ilvl w:val="0"/>
                <w:numId w:val="121"/>
              </w:numPr>
              <w:spacing w:before="0" w:beforeAutospacing="0" w:after="160" w:afterAutospacing="0" w:line="360" w:lineRule="auto"/>
              <w:jc w:val="both"/>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27F116A5" w14:textId="3FA874F1" w:rsidR="00455FF9" w:rsidRPr="00813E1E" w:rsidRDefault="004C55D2" w:rsidP="00F86DE8">
            <w:pPr>
              <w:tabs>
                <w:tab w:val="left" w:pos="1270"/>
              </w:tabs>
              <w:spacing w:before="240" w:after="0" w:line="256" w:lineRule="auto"/>
              <w:rPr>
                <w:sz w:val="24"/>
                <w:szCs w:val="24"/>
              </w:rPr>
            </w:pPr>
            <w:r w:rsidRPr="00813E1E">
              <w:rPr>
                <w:sz w:val="24"/>
                <w:szCs w:val="24"/>
              </w:rPr>
              <w:t>Perform geometric calculations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66FE80FF" w14:textId="77CBF2AB" w:rsidR="00455FF9" w:rsidRPr="00813E1E" w:rsidRDefault="004C55D2">
            <w:pPr>
              <w:spacing w:line="360" w:lineRule="auto"/>
              <w:jc w:val="both"/>
              <w:rPr>
                <w:b/>
                <w:sz w:val="24"/>
                <w:szCs w:val="24"/>
              </w:rPr>
            </w:pPr>
            <w:r w:rsidRPr="00813E1E">
              <w:rPr>
                <w:b/>
                <w:sz w:val="24"/>
                <w:szCs w:val="24"/>
                <w:lang w:eastAsia="zh-CN" w:bidi="ar"/>
              </w:rPr>
              <w:t>25</w:t>
            </w:r>
          </w:p>
        </w:tc>
      </w:tr>
      <w:tr w:rsidR="00455FF9" w:rsidRPr="00813E1E" w14:paraId="7BE1A22D" w14:textId="77777777">
        <w:trPr>
          <w:trHeight w:val="620"/>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3F10365" w14:textId="77777777" w:rsidR="00455FF9" w:rsidRPr="00813E1E" w:rsidRDefault="00455FF9">
            <w:pPr>
              <w:pStyle w:val="NormalWeb"/>
              <w:numPr>
                <w:ilvl w:val="0"/>
                <w:numId w:val="121"/>
              </w:numPr>
              <w:spacing w:before="0" w:beforeAutospacing="0" w:after="160" w:afterAutospacing="0" w:line="360" w:lineRule="auto"/>
              <w:jc w:val="both"/>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33145853" w14:textId="4377DF40" w:rsidR="00455FF9" w:rsidRPr="00813E1E" w:rsidRDefault="00000000" w:rsidP="00F86DE8">
            <w:pPr>
              <w:tabs>
                <w:tab w:val="left" w:pos="1270"/>
              </w:tabs>
              <w:spacing w:before="240" w:after="0" w:line="256" w:lineRule="auto"/>
              <w:rPr>
                <w:sz w:val="24"/>
                <w:szCs w:val="24"/>
              </w:rPr>
            </w:pPr>
            <w:r w:rsidRPr="00813E1E">
              <w:rPr>
                <w:rFonts w:eastAsia="Arial Unicode MS"/>
                <w:sz w:val="24"/>
                <w:szCs w:val="24"/>
              </w:rPr>
              <w:t xml:space="preserve">Carry out basic </w:t>
            </w:r>
            <w:r w:rsidR="004C55D2" w:rsidRPr="00813E1E">
              <w:rPr>
                <w:rFonts w:eastAsia="Arial Unicode MS"/>
                <w:sz w:val="24"/>
                <w:szCs w:val="24"/>
              </w:rPr>
              <w:t>m</w:t>
            </w:r>
            <w:r w:rsidRPr="00813E1E">
              <w:rPr>
                <w:rFonts w:eastAsia="Arial Unicode MS"/>
                <w:sz w:val="24"/>
                <w:szCs w:val="24"/>
              </w:rPr>
              <w:t xml:space="preserve">ensuration </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2E8D401F" w14:textId="77777777" w:rsidR="00455FF9" w:rsidRPr="00813E1E" w:rsidRDefault="00000000">
            <w:pPr>
              <w:spacing w:line="360" w:lineRule="auto"/>
              <w:jc w:val="both"/>
              <w:rPr>
                <w:b/>
                <w:sz w:val="24"/>
                <w:szCs w:val="24"/>
              </w:rPr>
            </w:pPr>
            <w:r w:rsidRPr="00813E1E">
              <w:rPr>
                <w:b/>
                <w:sz w:val="24"/>
                <w:szCs w:val="24"/>
                <w:lang w:eastAsia="zh-CN" w:bidi="ar"/>
              </w:rPr>
              <w:t>15</w:t>
            </w:r>
          </w:p>
        </w:tc>
      </w:tr>
      <w:tr w:rsidR="00455FF9" w:rsidRPr="00813E1E" w14:paraId="292C1631" w14:textId="77777777">
        <w:trPr>
          <w:trHeight w:val="620"/>
        </w:trPr>
        <w:tc>
          <w:tcPr>
            <w:tcW w:w="710" w:type="dxa"/>
            <w:tcBorders>
              <w:top w:val="single" w:sz="4" w:space="0" w:color="auto"/>
              <w:left w:val="single" w:sz="4" w:space="0" w:color="auto"/>
              <w:bottom w:val="single" w:sz="4" w:space="0" w:color="auto"/>
              <w:right w:val="single" w:sz="4" w:space="0" w:color="auto"/>
            </w:tcBorders>
            <w:shd w:val="clear" w:color="auto" w:fill="auto"/>
          </w:tcPr>
          <w:p w14:paraId="1A178C0A" w14:textId="77777777" w:rsidR="00455FF9" w:rsidRPr="00813E1E" w:rsidRDefault="00455FF9">
            <w:pPr>
              <w:pStyle w:val="NormalWeb"/>
              <w:numPr>
                <w:ilvl w:val="0"/>
                <w:numId w:val="121"/>
              </w:numPr>
              <w:spacing w:before="0" w:beforeAutospacing="0" w:after="160" w:afterAutospacing="0" w:line="360" w:lineRule="auto"/>
              <w:jc w:val="both"/>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603F58D7" w14:textId="69377438" w:rsidR="00455FF9" w:rsidRPr="00813E1E" w:rsidRDefault="00000000" w:rsidP="00F86DE8">
            <w:pPr>
              <w:spacing w:after="0" w:line="360" w:lineRule="auto"/>
              <w:jc w:val="both"/>
              <w:rPr>
                <w:sz w:val="24"/>
                <w:szCs w:val="24"/>
                <w:lang w:eastAsia="zh-CN" w:bidi="ar"/>
              </w:rPr>
            </w:pPr>
            <w:r w:rsidRPr="00813E1E">
              <w:rPr>
                <w:sz w:val="24"/>
                <w:szCs w:val="24"/>
                <w:lang w:eastAsia="zh-CN" w:bidi="ar"/>
              </w:rPr>
              <w:t>Apply basic Statistics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79400C7D" w14:textId="77777777" w:rsidR="00455FF9" w:rsidRPr="00813E1E" w:rsidRDefault="00000000">
            <w:pPr>
              <w:spacing w:line="360" w:lineRule="auto"/>
              <w:jc w:val="both"/>
              <w:rPr>
                <w:b/>
                <w:sz w:val="24"/>
                <w:szCs w:val="24"/>
              </w:rPr>
            </w:pPr>
            <w:r w:rsidRPr="00813E1E">
              <w:rPr>
                <w:b/>
                <w:sz w:val="24"/>
                <w:szCs w:val="24"/>
                <w:lang w:eastAsia="zh-CN" w:bidi="ar"/>
              </w:rPr>
              <w:t>20</w:t>
            </w:r>
          </w:p>
        </w:tc>
      </w:tr>
      <w:tr w:rsidR="004C55D2" w:rsidRPr="00813E1E" w14:paraId="79BB2180" w14:textId="77777777">
        <w:trPr>
          <w:trHeight w:val="620"/>
        </w:trPr>
        <w:tc>
          <w:tcPr>
            <w:tcW w:w="710" w:type="dxa"/>
            <w:tcBorders>
              <w:top w:val="single" w:sz="4" w:space="0" w:color="auto"/>
              <w:left w:val="single" w:sz="4" w:space="0" w:color="auto"/>
              <w:bottom w:val="single" w:sz="4" w:space="0" w:color="auto"/>
              <w:right w:val="single" w:sz="4" w:space="0" w:color="auto"/>
            </w:tcBorders>
            <w:shd w:val="clear" w:color="auto" w:fill="auto"/>
          </w:tcPr>
          <w:p w14:paraId="2C31F4AE" w14:textId="77777777" w:rsidR="004C55D2" w:rsidRPr="00813E1E" w:rsidRDefault="004C55D2">
            <w:pPr>
              <w:pStyle w:val="NormalWeb"/>
              <w:numPr>
                <w:ilvl w:val="0"/>
                <w:numId w:val="121"/>
              </w:numPr>
              <w:spacing w:before="0" w:beforeAutospacing="0" w:after="160" w:afterAutospacing="0" w:line="360" w:lineRule="auto"/>
              <w:jc w:val="both"/>
              <w:rPr>
                <w:b/>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138494E0" w14:textId="6F7ED9C0" w:rsidR="004C55D2" w:rsidRPr="00813E1E" w:rsidRDefault="004C55D2" w:rsidP="00F86DE8">
            <w:pPr>
              <w:spacing w:after="0" w:line="360" w:lineRule="auto"/>
              <w:jc w:val="both"/>
              <w:rPr>
                <w:sz w:val="24"/>
                <w:szCs w:val="24"/>
                <w:lang w:eastAsia="zh-CN" w:bidi="ar"/>
              </w:rPr>
            </w:pPr>
            <w:r w:rsidRPr="00813E1E">
              <w:rPr>
                <w:sz w:val="24"/>
                <w:szCs w:val="24"/>
                <w:lang w:eastAsia="zh-CN" w:bidi="ar"/>
              </w:rPr>
              <w:t>Applying linear graphs</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60500ACC" w14:textId="62D78208" w:rsidR="004C55D2" w:rsidRPr="00813E1E" w:rsidRDefault="004C55D2">
            <w:pPr>
              <w:spacing w:line="360" w:lineRule="auto"/>
              <w:jc w:val="both"/>
              <w:rPr>
                <w:b/>
                <w:sz w:val="24"/>
                <w:szCs w:val="24"/>
                <w:lang w:eastAsia="zh-CN" w:bidi="ar"/>
              </w:rPr>
            </w:pPr>
            <w:r w:rsidRPr="00813E1E">
              <w:rPr>
                <w:b/>
                <w:sz w:val="24"/>
                <w:szCs w:val="24"/>
                <w:lang w:eastAsia="zh-CN" w:bidi="ar"/>
              </w:rPr>
              <w:t>10</w:t>
            </w:r>
          </w:p>
        </w:tc>
      </w:tr>
      <w:tr w:rsidR="00455FF9" w:rsidRPr="00813E1E" w14:paraId="7703C4DC" w14:textId="77777777">
        <w:trPr>
          <w:trHeight w:val="620"/>
        </w:trPr>
        <w:tc>
          <w:tcPr>
            <w:tcW w:w="710" w:type="dxa"/>
            <w:tcBorders>
              <w:top w:val="single" w:sz="4" w:space="0" w:color="auto"/>
              <w:left w:val="single" w:sz="4" w:space="0" w:color="auto"/>
              <w:bottom w:val="single" w:sz="4" w:space="0" w:color="auto"/>
              <w:right w:val="single" w:sz="4" w:space="0" w:color="auto"/>
            </w:tcBorders>
            <w:shd w:val="clear" w:color="auto" w:fill="auto"/>
          </w:tcPr>
          <w:p w14:paraId="1B5C162B" w14:textId="77777777" w:rsidR="00455FF9" w:rsidRPr="00813E1E" w:rsidRDefault="00455FF9">
            <w:pPr>
              <w:spacing w:line="360" w:lineRule="auto"/>
              <w:ind w:left="360"/>
              <w:jc w:val="both"/>
              <w:rPr>
                <w:b/>
                <w:sz w:val="24"/>
                <w:szCs w:val="24"/>
              </w:rPr>
            </w:pPr>
          </w:p>
        </w:tc>
        <w:tc>
          <w:tcPr>
            <w:tcW w:w="5572" w:type="dxa"/>
            <w:tcBorders>
              <w:top w:val="single" w:sz="4" w:space="0" w:color="auto"/>
              <w:left w:val="single" w:sz="4" w:space="0" w:color="auto"/>
              <w:bottom w:val="single" w:sz="4" w:space="0" w:color="auto"/>
              <w:right w:val="single" w:sz="4" w:space="0" w:color="auto"/>
            </w:tcBorders>
            <w:shd w:val="clear" w:color="auto" w:fill="auto"/>
          </w:tcPr>
          <w:p w14:paraId="36CB2439" w14:textId="77777777" w:rsidR="00455FF9" w:rsidRPr="00813E1E" w:rsidRDefault="00000000">
            <w:pPr>
              <w:spacing w:after="0" w:line="360" w:lineRule="auto"/>
              <w:ind w:left="360"/>
              <w:jc w:val="both"/>
              <w:rPr>
                <w:sz w:val="24"/>
                <w:szCs w:val="24"/>
              </w:rPr>
            </w:pPr>
            <w:r w:rsidRPr="00813E1E">
              <w:rPr>
                <w:b/>
                <w:sz w:val="24"/>
                <w:szCs w:val="24"/>
                <w:lang w:eastAsia="zh-CN" w:bidi="ar"/>
              </w:rPr>
              <w:t>Total</w:t>
            </w:r>
          </w:p>
        </w:tc>
        <w:tc>
          <w:tcPr>
            <w:tcW w:w="3068" w:type="dxa"/>
            <w:tcBorders>
              <w:top w:val="single" w:sz="4" w:space="0" w:color="auto"/>
              <w:left w:val="single" w:sz="4" w:space="0" w:color="auto"/>
              <w:bottom w:val="single" w:sz="4" w:space="0" w:color="auto"/>
              <w:right w:val="single" w:sz="4" w:space="0" w:color="auto"/>
            </w:tcBorders>
            <w:shd w:val="clear" w:color="auto" w:fill="auto"/>
          </w:tcPr>
          <w:p w14:paraId="2A3965D1" w14:textId="77777777" w:rsidR="00455FF9" w:rsidRPr="00813E1E" w:rsidRDefault="00000000">
            <w:pPr>
              <w:spacing w:line="360" w:lineRule="auto"/>
              <w:jc w:val="both"/>
              <w:rPr>
                <w:b/>
                <w:sz w:val="24"/>
                <w:szCs w:val="24"/>
              </w:rPr>
            </w:pPr>
            <w:r w:rsidRPr="00813E1E">
              <w:rPr>
                <w:b/>
                <w:sz w:val="24"/>
                <w:szCs w:val="24"/>
                <w:lang w:eastAsia="zh-CN" w:bidi="ar"/>
              </w:rPr>
              <w:fldChar w:fldCharType="begin"/>
            </w:r>
            <w:r w:rsidRPr="00813E1E">
              <w:rPr>
                <w:b/>
                <w:sz w:val="24"/>
                <w:szCs w:val="24"/>
                <w:lang w:eastAsia="zh-CN" w:bidi="ar"/>
              </w:rPr>
              <w:instrText xml:space="preserve"> =SUM(ABOVE) </w:instrText>
            </w:r>
            <w:r w:rsidRPr="00813E1E">
              <w:rPr>
                <w:b/>
                <w:sz w:val="24"/>
                <w:szCs w:val="24"/>
                <w:lang w:eastAsia="zh-CN" w:bidi="ar"/>
              </w:rPr>
              <w:fldChar w:fldCharType="separate"/>
            </w:r>
            <w:r w:rsidRPr="00813E1E">
              <w:rPr>
                <w:b/>
                <w:sz w:val="24"/>
                <w:szCs w:val="24"/>
                <w:lang w:eastAsia="zh-CN" w:bidi="ar"/>
              </w:rPr>
              <w:t>100</w:t>
            </w:r>
            <w:r w:rsidRPr="00813E1E">
              <w:rPr>
                <w:b/>
                <w:sz w:val="24"/>
                <w:szCs w:val="24"/>
                <w:lang w:eastAsia="zh-CN" w:bidi="ar"/>
              </w:rPr>
              <w:fldChar w:fldCharType="end"/>
            </w:r>
          </w:p>
        </w:tc>
      </w:tr>
    </w:tbl>
    <w:p w14:paraId="66A42621" w14:textId="77777777" w:rsidR="00455FF9" w:rsidRPr="00813E1E" w:rsidRDefault="00455FF9">
      <w:pPr>
        <w:spacing w:after="0" w:line="360" w:lineRule="auto"/>
        <w:jc w:val="both"/>
        <w:rPr>
          <w:rFonts w:ascii="Times New Roman" w:hAnsi="Times New Roman"/>
          <w:b/>
          <w:sz w:val="24"/>
          <w:szCs w:val="24"/>
        </w:rPr>
      </w:pPr>
    </w:p>
    <w:p w14:paraId="4257A3B8" w14:textId="77777777" w:rsidR="00455FF9" w:rsidRPr="00813E1E" w:rsidRDefault="00000000">
      <w:pPr>
        <w:spacing w:line="360" w:lineRule="auto"/>
        <w:contextualSpacing/>
        <w:rPr>
          <w:rFonts w:ascii="Times New Roman" w:hAnsi="Times New Roman"/>
          <w:b/>
          <w:sz w:val="24"/>
          <w:szCs w:val="24"/>
        </w:rPr>
      </w:pPr>
      <w:r w:rsidRPr="00813E1E">
        <w:rPr>
          <w:rFonts w:ascii="Times New Roman" w:hAnsi="Times New Roman"/>
          <w:b/>
          <w:sz w:val="24"/>
          <w:szCs w:val="24"/>
          <w:lang w:eastAsia="zh-CN" w:bidi="ar"/>
        </w:rPr>
        <w:t>Learning Outcomes, Content and Suggested Assessment Methods</w:t>
      </w:r>
    </w:p>
    <w:p w14:paraId="37309A9E" w14:textId="77777777" w:rsidR="00455FF9" w:rsidRPr="00813E1E" w:rsidRDefault="00455FF9">
      <w:pPr>
        <w:spacing w:line="360" w:lineRule="auto"/>
        <w:contextualSpacing/>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4226"/>
        <w:gridCol w:w="2848"/>
      </w:tblGrid>
      <w:tr w:rsidR="00455FF9" w:rsidRPr="00813E1E" w14:paraId="543F8DFF" w14:textId="77777777">
        <w:trPr>
          <w:trHeight w:val="620"/>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5EA871E5" w14:textId="77777777" w:rsidR="00455FF9" w:rsidRPr="00813E1E" w:rsidRDefault="00000000">
            <w:pPr>
              <w:spacing w:after="0" w:line="360" w:lineRule="auto"/>
              <w:rPr>
                <w:rFonts w:ascii="Times New Roman" w:hAnsi="Times New Roman"/>
                <w:sz w:val="24"/>
                <w:szCs w:val="24"/>
              </w:rPr>
            </w:pPr>
            <w:r w:rsidRPr="00813E1E">
              <w:rPr>
                <w:rFonts w:ascii="Times New Roman" w:hAnsi="Times New Roman"/>
                <w:b/>
                <w:sz w:val="24"/>
                <w:szCs w:val="24"/>
                <w:lang w:eastAsia="zh-CN" w:bidi="ar"/>
              </w:rPr>
              <w:lastRenderedPageBreak/>
              <w:t>Learning Outcome</w:t>
            </w: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7F263781" w14:textId="77777777" w:rsidR="00455FF9" w:rsidRPr="00813E1E" w:rsidRDefault="00000000">
            <w:pPr>
              <w:spacing w:after="0" w:line="360" w:lineRule="auto"/>
              <w:ind w:left="720"/>
              <w:rPr>
                <w:rFonts w:ascii="Times New Roman" w:hAnsi="Times New Roman"/>
                <w:sz w:val="24"/>
                <w:szCs w:val="24"/>
              </w:rPr>
            </w:pPr>
            <w:r w:rsidRPr="00813E1E">
              <w:rPr>
                <w:rFonts w:ascii="Times New Roman" w:hAnsi="Times New Roman"/>
                <w:b/>
                <w:sz w:val="24"/>
                <w:szCs w:val="24"/>
                <w:lang w:eastAsia="zh-CN" w:bidi="ar"/>
              </w:rPr>
              <w:t>Content</w:t>
            </w:r>
            <w:r w:rsidRPr="00813E1E">
              <w:rPr>
                <w:rFonts w:ascii="Times New Roman" w:hAnsi="Times New Roman"/>
                <w:b/>
                <w:bCs/>
                <w:sz w:val="24"/>
                <w:szCs w:val="24"/>
                <w:lang w:eastAsia="zh-CN" w:bidi="ar"/>
              </w:rPr>
              <w:t xml:space="preserve"> </w:t>
            </w: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782C3D7B" w14:textId="77777777" w:rsidR="00455FF9" w:rsidRPr="00813E1E" w:rsidRDefault="00000000">
            <w:pPr>
              <w:spacing w:after="0" w:line="360" w:lineRule="auto"/>
              <w:rPr>
                <w:rFonts w:ascii="Times New Roman" w:hAnsi="Times New Roman"/>
                <w:sz w:val="24"/>
                <w:szCs w:val="24"/>
              </w:rPr>
            </w:pPr>
            <w:r w:rsidRPr="00813E1E">
              <w:rPr>
                <w:rFonts w:ascii="Times New Roman" w:hAnsi="Times New Roman"/>
                <w:b/>
                <w:sz w:val="24"/>
                <w:szCs w:val="24"/>
                <w:lang w:eastAsia="zh-CN" w:bidi="ar"/>
              </w:rPr>
              <w:t>Suggested Assessment Methods</w:t>
            </w:r>
          </w:p>
        </w:tc>
      </w:tr>
      <w:tr w:rsidR="00455FF9" w:rsidRPr="00813E1E" w14:paraId="2FB44CD4" w14:textId="77777777">
        <w:trPr>
          <w:trHeight w:val="1259"/>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25374249" w14:textId="77777777" w:rsidR="00455FF9" w:rsidRPr="00813E1E" w:rsidRDefault="00000000">
            <w:pPr>
              <w:pStyle w:val="ListParagraph"/>
              <w:numPr>
                <w:ilvl w:val="0"/>
                <w:numId w:val="122"/>
              </w:numPr>
              <w:spacing w:after="0" w:line="360" w:lineRule="auto"/>
              <w:jc w:val="both"/>
              <w:rPr>
                <w:szCs w:val="24"/>
                <w:lang w:eastAsia="zh-CN" w:bidi="ar"/>
              </w:rPr>
            </w:pPr>
            <w:r w:rsidRPr="00813E1E">
              <w:rPr>
                <w:szCs w:val="24"/>
                <w:lang w:eastAsia="zh-CN" w:bidi="ar"/>
              </w:rPr>
              <w:t>Apply basic arithmetic</w:t>
            </w:r>
          </w:p>
          <w:p w14:paraId="53F6AB68" w14:textId="77777777" w:rsidR="00455FF9" w:rsidRPr="00813E1E" w:rsidRDefault="00455FF9">
            <w:pPr>
              <w:spacing w:after="0" w:line="360" w:lineRule="auto"/>
              <w:ind w:left="720"/>
              <w:rPr>
                <w:rFonts w:ascii="Times New Roman" w:hAnsi="Times New Roman"/>
                <w:sz w:val="24"/>
                <w:szCs w:val="24"/>
              </w:rPr>
            </w:pP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391A9A29" w14:textId="77777777" w:rsidR="00455FF9" w:rsidRPr="00813E1E" w:rsidRDefault="00000000">
            <w:pPr>
              <w:numPr>
                <w:ilvl w:val="1"/>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Whole Numbers and Fractions</w:t>
            </w:r>
          </w:p>
          <w:p w14:paraId="4C98E784" w14:textId="77777777" w:rsidR="00455FF9" w:rsidRPr="00813E1E" w:rsidRDefault="00000000">
            <w:pPr>
              <w:numPr>
                <w:ilvl w:val="2"/>
                <w:numId w:val="124"/>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Identifying whole numbers</w:t>
            </w:r>
          </w:p>
          <w:p w14:paraId="20F69DE1" w14:textId="77777777" w:rsidR="00455FF9" w:rsidRPr="00813E1E" w:rsidRDefault="00000000">
            <w:pPr>
              <w:numPr>
                <w:ilvl w:val="2"/>
                <w:numId w:val="124"/>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Understanding simple fractions</w:t>
            </w:r>
          </w:p>
          <w:p w14:paraId="30137BEF" w14:textId="77777777" w:rsidR="00455FF9" w:rsidRPr="00813E1E" w:rsidRDefault="00000000">
            <w:pPr>
              <w:numPr>
                <w:ilvl w:val="2"/>
                <w:numId w:val="124"/>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Operations with fractions (addition, subtraction, multiplication, division)</w:t>
            </w:r>
          </w:p>
          <w:p w14:paraId="76864654" w14:textId="77777777" w:rsidR="00455FF9" w:rsidRPr="00813E1E" w:rsidRDefault="00000000">
            <w:pPr>
              <w:numPr>
                <w:ilvl w:val="1"/>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Decimals and Percentages</w:t>
            </w:r>
          </w:p>
          <w:p w14:paraId="184501CC" w14:textId="77777777" w:rsidR="00455FF9" w:rsidRPr="00813E1E" w:rsidRDefault="00000000">
            <w:pPr>
              <w:numPr>
                <w:ilvl w:val="2"/>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Understanding decimals and their applications</w:t>
            </w:r>
          </w:p>
          <w:p w14:paraId="2A62BD90" w14:textId="77777777" w:rsidR="00455FF9" w:rsidRPr="00813E1E" w:rsidRDefault="00000000">
            <w:pPr>
              <w:numPr>
                <w:ilvl w:val="2"/>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Converting between fractions, decimals, and percentages</w:t>
            </w:r>
          </w:p>
          <w:p w14:paraId="290EF79C" w14:textId="77777777" w:rsidR="00455FF9" w:rsidRPr="00813E1E" w:rsidRDefault="00000000">
            <w:pPr>
              <w:numPr>
                <w:ilvl w:val="2"/>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Calculating percentages (discounts, increases, etc.)</w:t>
            </w:r>
          </w:p>
          <w:p w14:paraId="3E3DDB49" w14:textId="77777777" w:rsidR="00455FF9" w:rsidRPr="00813E1E" w:rsidRDefault="00000000">
            <w:pPr>
              <w:numPr>
                <w:ilvl w:val="1"/>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Place Value and Rounding</w:t>
            </w:r>
          </w:p>
          <w:p w14:paraId="66126186" w14:textId="1605CD5B" w:rsidR="00455FF9" w:rsidRPr="00813E1E" w:rsidRDefault="00000000" w:rsidP="00173D8F">
            <w:pPr>
              <w:pStyle w:val="NormalWeb"/>
              <w:numPr>
                <w:ilvl w:val="2"/>
                <w:numId w:val="279"/>
              </w:numPr>
              <w:spacing w:before="0" w:beforeAutospacing="0" w:after="0" w:afterAutospacing="0" w:line="360" w:lineRule="auto"/>
              <w:ind w:hanging="409"/>
              <w:rPr>
                <w:rFonts w:eastAsia="Times New Roman"/>
              </w:rPr>
            </w:pPr>
            <w:r w:rsidRPr="00813E1E">
              <w:rPr>
                <w:rFonts w:eastAsia="Times New Roman"/>
                <w:lang w:eastAsia="zh-CN" w:bidi="ar"/>
              </w:rPr>
              <w:t>Understanding place value (units, tens, hundreds, etc.)</w:t>
            </w:r>
          </w:p>
          <w:p w14:paraId="6A3441FF" w14:textId="77777777" w:rsidR="00455FF9" w:rsidRPr="00813E1E" w:rsidRDefault="00000000" w:rsidP="00173D8F">
            <w:pPr>
              <w:pStyle w:val="NormalWeb"/>
              <w:numPr>
                <w:ilvl w:val="2"/>
                <w:numId w:val="279"/>
              </w:numPr>
              <w:spacing w:before="0" w:beforeAutospacing="0" w:after="0" w:afterAutospacing="0" w:line="360" w:lineRule="auto"/>
              <w:ind w:hanging="409"/>
              <w:rPr>
                <w:rFonts w:eastAsia="Times New Roman"/>
              </w:rPr>
            </w:pPr>
            <w:r w:rsidRPr="00813E1E">
              <w:rPr>
                <w:rFonts w:eastAsia="Times New Roman"/>
                <w:lang w:eastAsia="zh-CN" w:bidi="ar"/>
              </w:rPr>
              <w:t>Rounding off numbers (to nearest whole number, tenths, etc.)</w:t>
            </w:r>
          </w:p>
          <w:p w14:paraId="71D4B830" w14:textId="77777777" w:rsidR="00455FF9" w:rsidRPr="00813E1E" w:rsidRDefault="00000000">
            <w:pPr>
              <w:numPr>
                <w:ilvl w:val="1"/>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Arithmetic Percentages and Proportions</w:t>
            </w:r>
          </w:p>
          <w:p w14:paraId="08AB0081" w14:textId="77777777" w:rsidR="00455FF9" w:rsidRPr="00813E1E" w:rsidRDefault="00000000">
            <w:pPr>
              <w:pStyle w:val="NormalWeb"/>
              <w:numPr>
                <w:ilvl w:val="2"/>
                <w:numId w:val="126"/>
              </w:numPr>
              <w:spacing w:before="0" w:beforeAutospacing="0" w:after="0" w:afterAutospacing="0" w:line="360" w:lineRule="auto"/>
              <w:rPr>
                <w:rFonts w:eastAsia="Times New Roman"/>
              </w:rPr>
            </w:pPr>
            <w:r w:rsidRPr="00813E1E">
              <w:rPr>
                <w:rFonts w:eastAsia="Times New Roman"/>
              </w:rPr>
              <w:t>Understanding ratios and proportions</w:t>
            </w:r>
          </w:p>
          <w:p w14:paraId="233EFA1B" w14:textId="77777777" w:rsidR="00455FF9" w:rsidRPr="00813E1E" w:rsidRDefault="00000000" w:rsidP="00173D8F">
            <w:pPr>
              <w:pStyle w:val="NormalWeb"/>
              <w:numPr>
                <w:ilvl w:val="2"/>
                <w:numId w:val="126"/>
              </w:numPr>
              <w:spacing w:before="0" w:beforeAutospacing="0" w:after="0" w:afterAutospacing="0" w:line="360" w:lineRule="auto"/>
              <w:rPr>
                <w:rFonts w:eastAsia="Times New Roman"/>
              </w:rPr>
            </w:pPr>
            <w:r w:rsidRPr="00813E1E">
              <w:rPr>
                <w:rFonts w:eastAsia="Times New Roman"/>
              </w:rPr>
              <w:t>Solving problems involving percentages</w:t>
            </w:r>
          </w:p>
          <w:p w14:paraId="420D9BD9" w14:textId="77777777" w:rsidR="00455FF9" w:rsidRPr="00813E1E" w:rsidRDefault="00000000">
            <w:pPr>
              <w:numPr>
                <w:ilvl w:val="1"/>
                <w:numId w:val="12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Decimal and Standard Form</w:t>
            </w:r>
          </w:p>
          <w:p w14:paraId="1F20BCF5" w14:textId="77777777" w:rsidR="00455FF9" w:rsidRPr="00813E1E" w:rsidRDefault="00000000">
            <w:pPr>
              <w:pStyle w:val="NormalWeb"/>
              <w:numPr>
                <w:ilvl w:val="2"/>
                <w:numId w:val="128"/>
              </w:numPr>
              <w:spacing w:before="0" w:beforeAutospacing="0" w:after="0" w:afterAutospacing="0" w:line="360" w:lineRule="auto"/>
              <w:rPr>
                <w:rFonts w:eastAsia="Times New Roman"/>
              </w:rPr>
            </w:pPr>
            <w:r w:rsidRPr="00813E1E">
              <w:rPr>
                <w:rFonts w:eastAsia="Times New Roman"/>
              </w:rPr>
              <w:lastRenderedPageBreak/>
              <w:t>Expressing numbers in decimal form</w:t>
            </w:r>
          </w:p>
          <w:p w14:paraId="45FDD6C6" w14:textId="77777777" w:rsidR="00455FF9" w:rsidRPr="00813E1E" w:rsidRDefault="00000000">
            <w:pPr>
              <w:pStyle w:val="NormalWeb"/>
              <w:numPr>
                <w:ilvl w:val="2"/>
                <w:numId w:val="129"/>
              </w:numPr>
              <w:spacing w:before="0" w:beforeAutospacing="0" w:after="0" w:afterAutospacing="0" w:line="360" w:lineRule="auto"/>
              <w:rPr>
                <w:rFonts w:eastAsia="Times New Roman"/>
              </w:rPr>
            </w:pPr>
            <w:r w:rsidRPr="00813E1E">
              <w:rPr>
                <w:rFonts w:eastAsia="Times New Roman"/>
              </w:rPr>
              <w:t>Converting numbers to standard form (scientific notation)</w:t>
            </w: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3625469E"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lastRenderedPageBreak/>
              <w:t>Practical</w:t>
            </w:r>
          </w:p>
          <w:p w14:paraId="4F12E953"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Projects</w:t>
            </w:r>
          </w:p>
          <w:p w14:paraId="238DEB66"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Portfolio of evidence </w:t>
            </w:r>
          </w:p>
          <w:p w14:paraId="168C5E28"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Third party reports</w:t>
            </w:r>
          </w:p>
          <w:p w14:paraId="2204DD8E"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Written tests </w:t>
            </w:r>
          </w:p>
        </w:tc>
      </w:tr>
      <w:tr w:rsidR="00455FF9" w:rsidRPr="00813E1E" w14:paraId="5DBF5D5B" w14:textId="77777777">
        <w:trPr>
          <w:trHeight w:val="1178"/>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32F43C5B" w14:textId="77777777" w:rsidR="00455FF9" w:rsidRPr="00813E1E" w:rsidRDefault="00000000" w:rsidP="00173D8F">
            <w:pPr>
              <w:pStyle w:val="ListParagraph"/>
              <w:numPr>
                <w:ilvl w:val="0"/>
                <w:numId w:val="279"/>
              </w:numPr>
              <w:tabs>
                <w:tab w:val="left" w:pos="1270"/>
              </w:tabs>
              <w:spacing w:before="240" w:after="0" w:line="256" w:lineRule="auto"/>
              <w:rPr>
                <w:szCs w:val="24"/>
              </w:rPr>
            </w:pPr>
            <w:r w:rsidRPr="00813E1E">
              <w:rPr>
                <w:szCs w:val="24"/>
              </w:rPr>
              <w:t>Apply basic Algebra</w:t>
            </w:r>
          </w:p>
          <w:p w14:paraId="5EBC32A4" w14:textId="77777777" w:rsidR="00455FF9" w:rsidRPr="00813E1E" w:rsidRDefault="00455FF9">
            <w:pPr>
              <w:spacing w:after="0" w:line="360" w:lineRule="auto"/>
              <w:ind w:left="720"/>
              <w:rPr>
                <w:rFonts w:ascii="Times New Roman" w:hAnsi="Times New Roman"/>
                <w:sz w:val="24"/>
                <w:szCs w:val="24"/>
              </w:rPr>
            </w:pP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74EFB7A2" w14:textId="77777777" w:rsidR="00455FF9" w:rsidRPr="00813E1E" w:rsidRDefault="00455FF9">
            <w:pPr>
              <w:numPr>
                <w:ilvl w:val="1"/>
                <w:numId w:val="130"/>
              </w:numPr>
              <w:spacing w:after="0" w:line="360" w:lineRule="auto"/>
              <w:rPr>
                <w:rFonts w:ascii="Times New Roman" w:eastAsia="Times New Roman" w:hAnsi="Times New Roman"/>
                <w:b/>
                <w:bCs/>
                <w:vanish/>
                <w:sz w:val="24"/>
                <w:szCs w:val="24"/>
              </w:rPr>
            </w:pPr>
          </w:p>
          <w:p w14:paraId="2B64BDEF" w14:textId="77777777" w:rsidR="00455FF9" w:rsidRPr="00813E1E" w:rsidRDefault="00000000">
            <w:pPr>
              <w:pStyle w:val="ListParagraph"/>
              <w:numPr>
                <w:ilvl w:val="1"/>
                <w:numId w:val="130"/>
              </w:numPr>
              <w:spacing w:after="0" w:line="360" w:lineRule="auto"/>
              <w:rPr>
                <w:rFonts w:eastAsia="Times New Roman"/>
                <w:szCs w:val="24"/>
              </w:rPr>
            </w:pPr>
            <w:r w:rsidRPr="00813E1E">
              <w:rPr>
                <w:rFonts w:eastAsia="Times New Roman"/>
                <w:szCs w:val="24"/>
              </w:rPr>
              <w:t>Indices</w:t>
            </w:r>
          </w:p>
          <w:p w14:paraId="52D74BDF" w14:textId="77777777" w:rsidR="00455FF9" w:rsidRPr="00813E1E" w:rsidRDefault="00000000">
            <w:pPr>
              <w:pStyle w:val="NormalWeb"/>
              <w:numPr>
                <w:ilvl w:val="2"/>
                <w:numId w:val="130"/>
              </w:numPr>
              <w:spacing w:before="0" w:beforeAutospacing="0" w:after="0" w:afterAutospacing="0" w:line="360" w:lineRule="auto"/>
              <w:rPr>
                <w:rFonts w:eastAsia="Times New Roman"/>
              </w:rPr>
            </w:pPr>
            <w:r w:rsidRPr="00813E1E">
              <w:rPr>
                <w:rFonts w:eastAsia="Times New Roman"/>
              </w:rPr>
              <w:t>Understanding the concept of indices (exponents)</w:t>
            </w:r>
          </w:p>
          <w:p w14:paraId="28867FE2" w14:textId="77777777" w:rsidR="00455FF9" w:rsidRPr="00813E1E" w:rsidRDefault="00000000">
            <w:pPr>
              <w:numPr>
                <w:ilvl w:val="2"/>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Performing calculations with indices</w:t>
            </w:r>
          </w:p>
          <w:p w14:paraId="4AE4BAB9" w14:textId="77777777" w:rsidR="00455FF9" w:rsidRPr="00813E1E" w:rsidRDefault="00000000">
            <w:pPr>
              <w:numPr>
                <w:ilvl w:val="1"/>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Linear Equations</w:t>
            </w:r>
          </w:p>
          <w:p w14:paraId="43DC18D5" w14:textId="77777777" w:rsidR="00455FF9" w:rsidRPr="00813E1E" w:rsidRDefault="00000000">
            <w:pPr>
              <w:pStyle w:val="NormalWeb"/>
              <w:numPr>
                <w:ilvl w:val="2"/>
                <w:numId w:val="130"/>
              </w:numPr>
              <w:spacing w:before="0" w:beforeAutospacing="0" w:after="0" w:afterAutospacing="0" w:line="360" w:lineRule="auto"/>
              <w:rPr>
                <w:rFonts w:eastAsia="Times New Roman"/>
              </w:rPr>
            </w:pPr>
            <w:r w:rsidRPr="00813E1E">
              <w:rPr>
                <w:rFonts w:eastAsia="Times New Roman"/>
              </w:rPr>
              <w:t>Representing linear equations in various forms (slope-intercept, standard)</w:t>
            </w:r>
          </w:p>
          <w:p w14:paraId="6DB1841C" w14:textId="77777777" w:rsidR="00455FF9" w:rsidRPr="00813E1E" w:rsidRDefault="00000000">
            <w:pPr>
              <w:numPr>
                <w:ilvl w:val="2"/>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Solving linear equations</w:t>
            </w:r>
          </w:p>
          <w:p w14:paraId="4E26131E" w14:textId="77777777" w:rsidR="00455FF9" w:rsidRPr="00813E1E" w:rsidRDefault="00000000">
            <w:pPr>
              <w:numPr>
                <w:ilvl w:val="1"/>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Using Scientific Calculators</w:t>
            </w:r>
          </w:p>
          <w:p w14:paraId="25B843EF" w14:textId="77777777" w:rsidR="00455FF9" w:rsidRPr="00813E1E" w:rsidRDefault="00000000">
            <w:pPr>
              <w:numPr>
                <w:ilvl w:val="2"/>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Familiarization with the scientific calculator</w:t>
            </w:r>
          </w:p>
          <w:p w14:paraId="29130017" w14:textId="77777777" w:rsidR="00455FF9" w:rsidRPr="00813E1E" w:rsidRDefault="00000000">
            <w:pPr>
              <w:numPr>
                <w:ilvl w:val="2"/>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Solving mathematical problems as per the manufacturer’s manual</w:t>
            </w:r>
          </w:p>
          <w:p w14:paraId="58F74B25" w14:textId="77777777" w:rsidR="00455FF9" w:rsidRPr="00813E1E" w:rsidRDefault="00000000">
            <w:pPr>
              <w:numPr>
                <w:ilvl w:val="1"/>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Simultaneous Equations</w:t>
            </w:r>
          </w:p>
          <w:p w14:paraId="220AADA6" w14:textId="77777777" w:rsidR="00455FF9" w:rsidRPr="00813E1E" w:rsidRDefault="00000000">
            <w:pPr>
              <w:pStyle w:val="NormalWeb"/>
              <w:numPr>
                <w:ilvl w:val="2"/>
                <w:numId w:val="130"/>
              </w:numPr>
              <w:spacing w:before="0" w:beforeAutospacing="0" w:after="0" w:afterAutospacing="0" w:line="360" w:lineRule="auto"/>
              <w:rPr>
                <w:rFonts w:eastAsia="Times New Roman"/>
              </w:rPr>
            </w:pPr>
            <w:r w:rsidRPr="00813E1E">
              <w:rPr>
                <w:rFonts w:eastAsia="Times New Roman"/>
                <w:lang w:eastAsia="zh-CN" w:bidi="ar"/>
              </w:rPr>
              <w:t>Understanding simultaneous equations</w:t>
            </w:r>
          </w:p>
          <w:p w14:paraId="0EB47FAA" w14:textId="77777777" w:rsidR="00455FF9" w:rsidRPr="00813E1E" w:rsidRDefault="00000000">
            <w:pPr>
              <w:numPr>
                <w:ilvl w:val="2"/>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Methods for solving simultaneous equations (substitution, elimination)</w:t>
            </w:r>
          </w:p>
          <w:p w14:paraId="3D9265BD" w14:textId="77777777" w:rsidR="00455FF9" w:rsidRPr="00813E1E" w:rsidRDefault="00000000">
            <w:pPr>
              <w:numPr>
                <w:ilvl w:val="1"/>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Algebraic Equation</w:t>
            </w:r>
          </w:p>
          <w:p w14:paraId="3455DA5A" w14:textId="77777777" w:rsidR="00455FF9" w:rsidRPr="00813E1E" w:rsidRDefault="00000000">
            <w:pPr>
              <w:pStyle w:val="NormalWeb"/>
              <w:numPr>
                <w:ilvl w:val="2"/>
                <w:numId w:val="130"/>
              </w:numPr>
              <w:spacing w:before="0" w:beforeAutospacing="0" w:after="0" w:afterAutospacing="0" w:line="360" w:lineRule="auto"/>
              <w:rPr>
                <w:rFonts w:eastAsia="Times New Roman"/>
              </w:rPr>
            </w:pPr>
            <w:r w:rsidRPr="00813E1E">
              <w:rPr>
                <w:rFonts w:eastAsia="Times New Roman"/>
                <w:lang w:eastAsia="zh-CN" w:bidi="ar"/>
              </w:rPr>
              <w:t>Solving simple algebraic equations</w:t>
            </w:r>
          </w:p>
          <w:p w14:paraId="7CB996F6" w14:textId="26FC6C3D" w:rsidR="00455FF9" w:rsidRPr="00813E1E" w:rsidRDefault="00000000" w:rsidP="00173D8F">
            <w:pPr>
              <w:numPr>
                <w:ilvl w:val="2"/>
                <w:numId w:val="130"/>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lastRenderedPageBreak/>
              <w:t>Formulating simple algebraic equations based on word problems</w:t>
            </w: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76E16695"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lastRenderedPageBreak/>
              <w:t>Practical</w:t>
            </w:r>
          </w:p>
          <w:p w14:paraId="40294EDA"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Projects</w:t>
            </w:r>
          </w:p>
          <w:p w14:paraId="0BC2CA41"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4AD5D6E9"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Third party reports</w:t>
            </w:r>
          </w:p>
          <w:p w14:paraId="08A2846F"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Written tests</w:t>
            </w:r>
          </w:p>
        </w:tc>
      </w:tr>
      <w:tr w:rsidR="00455FF9" w:rsidRPr="00813E1E" w14:paraId="18BAB716" w14:textId="77777777">
        <w:trPr>
          <w:trHeight w:val="755"/>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116D4D65" w14:textId="77777777" w:rsidR="00455FF9" w:rsidRPr="00813E1E" w:rsidRDefault="00000000" w:rsidP="00173D8F">
            <w:pPr>
              <w:pStyle w:val="ListParagraph"/>
              <w:numPr>
                <w:ilvl w:val="0"/>
                <w:numId w:val="279"/>
              </w:numPr>
              <w:tabs>
                <w:tab w:val="left" w:pos="1270"/>
              </w:tabs>
              <w:spacing w:before="240" w:after="0" w:line="256" w:lineRule="auto"/>
              <w:rPr>
                <w:szCs w:val="24"/>
              </w:rPr>
            </w:pPr>
            <w:r w:rsidRPr="00813E1E">
              <w:rPr>
                <w:szCs w:val="24"/>
              </w:rPr>
              <w:t>Perform Trigonometry calculations</w:t>
            </w:r>
          </w:p>
          <w:p w14:paraId="293ECD4C" w14:textId="77777777" w:rsidR="00455FF9" w:rsidRPr="00813E1E" w:rsidRDefault="00455FF9">
            <w:pPr>
              <w:spacing w:after="0" w:line="360" w:lineRule="auto"/>
              <w:rPr>
                <w:rFonts w:ascii="Times New Roman" w:hAnsi="Times New Roman"/>
                <w:sz w:val="24"/>
                <w:szCs w:val="24"/>
              </w:rPr>
            </w:pP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69569986" w14:textId="77777777" w:rsidR="00455FF9" w:rsidRPr="00813E1E" w:rsidRDefault="00455FF9">
            <w:pPr>
              <w:pStyle w:val="NormalWeb"/>
              <w:numPr>
                <w:ilvl w:val="1"/>
                <w:numId w:val="132"/>
              </w:numPr>
              <w:spacing w:before="0" w:beforeAutospacing="0" w:after="0" w:afterAutospacing="0" w:line="360" w:lineRule="auto"/>
              <w:rPr>
                <w:rFonts w:eastAsia="Times New Roman"/>
                <w:b/>
                <w:bCs/>
                <w:vanish/>
              </w:rPr>
            </w:pPr>
          </w:p>
          <w:p w14:paraId="3A4C9D5F" w14:textId="77777777" w:rsidR="00455FF9" w:rsidRPr="00813E1E" w:rsidRDefault="00000000">
            <w:pPr>
              <w:keepNext/>
              <w:numPr>
                <w:ilvl w:val="1"/>
                <w:numId w:val="133"/>
              </w:numPr>
              <w:spacing w:before="240"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Trigonometric Rules</w:t>
            </w:r>
          </w:p>
          <w:p w14:paraId="283E0A5F" w14:textId="77777777" w:rsidR="00455FF9" w:rsidRPr="00813E1E" w:rsidRDefault="00000000">
            <w:pPr>
              <w:pStyle w:val="NormalWeb"/>
              <w:numPr>
                <w:ilvl w:val="2"/>
                <w:numId w:val="132"/>
              </w:numPr>
              <w:spacing w:before="0" w:beforeAutospacing="0" w:after="0" w:afterAutospacing="0" w:line="360" w:lineRule="auto"/>
              <w:rPr>
                <w:rFonts w:eastAsia="Times New Roman"/>
              </w:rPr>
            </w:pPr>
            <w:r w:rsidRPr="00813E1E">
              <w:rPr>
                <w:rFonts w:eastAsia="Times New Roman"/>
              </w:rPr>
              <w:t>Identifying key trigonometric rules (sine, cosine, tangent)</w:t>
            </w:r>
          </w:p>
          <w:p w14:paraId="6F20B593" w14:textId="77777777" w:rsidR="00455FF9" w:rsidRPr="00813E1E" w:rsidRDefault="00000000">
            <w:pPr>
              <w:numPr>
                <w:ilvl w:val="2"/>
                <w:numId w:val="132"/>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Understanding right-angle triangles</w:t>
            </w:r>
          </w:p>
          <w:p w14:paraId="54E2CB27" w14:textId="77777777" w:rsidR="00455FF9" w:rsidRPr="00813E1E" w:rsidRDefault="00000000" w:rsidP="00173D8F">
            <w:pPr>
              <w:keepNext/>
              <w:numPr>
                <w:ilvl w:val="1"/>
                <w:numId w:val="133"/>
              </w:numPr>
              <w:spacing w:before="240"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Applying Trigonometric Rules</w:t>
            </w:r>
          </w:p>
          <w:p w14:paraId="1B986FA9" w14:textId="7AA301D4" w:rsidR="00455FF9" w:rsidRPr="00813E1E" w:rsidRDefault="00000000" w:rsidP="00173D8F">
            <w:pPr>
              <w:pStyle w:val="ListParagraph"/>
              <w:numPr>
                <w:ilvl w:val="2"/>
                <w:numId w:val="133"/>
              </w:numPr>
              <w:spacing w:after="0" w:line="360" w:lineRule="auto"/>
              <w:rPr>
                <w:rFonts w:eastAsia="Times New Roman"/>
                <w:szCs w:val="24"/>
              </w:rPr>
            </w:pPr>
            <w:r w:rsidRPr="00813E1E">
              <w:rPr>
                <w:rFonts w:eastAsia="Times New Roman"/>
                <w:szCs w:val="24"/>
                <w:lang w:eastAsia="zh-CN" w:bidi="ar"/>
              </w:rPr>
              <w:t>Using trigonometric ratios to find unknown sides/angles</w:t>
            </w:r>
          </w:p>
          <w:p w14:paraId="42006DBA" w14:textId="77777777" w:rsidR="00455FF9" w:rsidRPr="00813E1E" w:rsidRDefault="00000000" w:rsidP="00173D8F">
            <w:pPr>
              <w:numPr>
                <w:ilvl w:val="2"/>
                <w:numId w:val="13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Solving real-world problems using trigonometry</w:t>
            </w:r>
          </w:p>
          <w:p w14:paraId="257E4F6A" w14:textId="77777777" w:rsidR="00455FF9" w:rsidRPr="00813E1E" w:rsidRDefault="00000000" w:rsidP="00173D8F">
            <w:pPr>
              <w:keepNext/>
              <w:numPr>
                <w:ilvl w:val="1"/>
                <w:numId w:val="133"/>
              </w:numPr>
              <w:spacing w:before="240"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Performing Trigonometric Calculations</w:t>
            </w:r>
          </w:p>
          <w:p w14:paraId="79B95CFC" w14:textId="77777777" w:rsidR="00455FF9" w:rsidRPr="00813E1E" w:rsidRDefault="00000000" w:rsidP="00173D8F">
            <w:pPr>
              <w:pStyle w:val="NormalWeb"/>
              <w:numPr>
                <w:ilvl w:val="2"/>
                <w:numId w:val="133"/>
              </w:numPr>
              <w:spacing w:before="0" w:beforeAutospacing="0" w:after="0" w:afterAutospacing="0" w:line="360" w:lineRule="auto"/>
              <w:rPr>
                <w:rFonts w:eastAsia="Times New Roman"/>
              </w:rPr>
            </w:pPr>
            <w:r w:rsidRPr="00813E1E">
              <w:rPr>
                <w:rFonts w:eastAsia="Times New Roman"/>
                <w:lang w:eastAsia="zh-CN" w:bidi="ar"/>
              </w:rPr>
              <w:t>Calculating values using trigonometric functions</w:t>
            </w:r>
          </w:p>
          <w:p w14:paraId="57313AB0" w14:textId="77777777" w:rsidR="00455FF9" w:rsidRPr="00813E1E" w:rsidRDefault="00000000" w:rsidP="00173D8F">
            <w:pPr>
              <w:numPr>
                <w:ilvl w:val="2"/>
                <w:numId w:val="13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Application of the sine, cosine, and tangent function</w:t>
            </w:r>
          </w:p>
          <w:p w14:paraId="16A5579E" w14:textId="77777777" w:rsidR="00455FF9" w:rsidRPr="00813E1E" w:rsidRDefault="00455FF9">
            <w:pPr>
              <w:spacing w:after="0" w:line="360" w:lineRule="auto"/>
              <w:ind w:left="1080"/>
              <w:rPr>
                <w:rFonts w:ascii="Times New Roman" w:hAnsi="Times New Roman"/>
                <w:sz w:val="24"/>
                <w:szCs w:val="24"/>
              </w:rPr>
            </w:pP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601F0E88"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Practical</w:t>
            </w:r>
          </w:p>
          <w:p w14:paraId="227D51D9"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Projects</w:t>
            </w:r>
          </w:p>
          <w:p w14:paraId="3CB9AE86"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3A692977"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Third party reports</w:t>
            </w:r>
          </w:p>
          <w:p w14:paraId="6F688B73"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 xml:space="preserve">Written tests </w:t>
            </w:r>
          </w:p>
        </w:tc>
      </w:tr>
      <w:tr w:rsidR="00455FF9" w:rsidRPr="00813E1E" w14:paraId="6AC115E3" w14:textId="77777777">
        <w:trPr>
          <w:trHeight w:val="755"/>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4E0E87A8" w14:textId="77777777" w:rsidR="00455FF9" w:rsidRPr="00813E1E" w:rsidRDefault="00000000" w:rsidP="00173D8F">
            <w:pPr>
              <w:pStyle w:val="ListParagraph"/>
              <w:numPr>
                <w:ilvl w:val="0"/>
                <w:numId w:val="279"/>
              </w:numPr>
              <w:tabs>
                <w:tab w:val="left" w:pos="1270"/>
              </w:tabs>
              <w:spacing w:before="240" w:after="0" w:line="256" w:lineRule="auto"/>
              <w:rPr>
                <w:szCs w:val="24"/>
              </w:rPr>
            </w:pPr>
            <w:r w:rsidRPr="00813E1E">
              <w:rPr>
                <w:szCs w:val="24"/>
              </w:rPr>
              <w:t>Perform geometric calculations</w:t>
            </w:r>
          </w:p>
          <w:p w14:paraId="1E770882" w14:textId="77777777" w:rsidR="00455FF9" w:rsidRPr="00813E1E" w:rsidRDefault="00455FF9">
            <w:pPr>
              <w:spacing w:after="0" w:line="360" w:lineRule="auto"/>
              <w:ind w:left="720"/>
              <w:rPr>
                <w:rFonts w:ascii="Times New Roman" w:hAnsi="Times New Roman"/>
                <w:sz w:val="24"/>
                <w:szCs w:val="24"/>
              </w:rPr>
            </w:pP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578E19D9" w14:textId="77777777" w:rsidR="00455FF9" w:rsidRPr="00813E1E" w:rsidRDefault="00455FF9">
            <w:pPr>
              <w:spacing w:after="0" w:line="360" w:lineRule="auto"/>
              <w:rPr>
                <w:rFonts w:ascii="Times New Roman" w:eastAsia="Times New Roman" w:hAnsi="Times New Roman"/>
                <w:b/>
                <w:bCs/>
                <w:sz w:val="24"/>
                <w:szCs w:val="24"/>
                <w:lang w:eastAsia="zh-CN" w:bidi="ar"/>
              </w:rPr>
            </w:pPr>
          </w:p>
          <w:p w14:paraId="018283A3" w14:textId="77777777" w:rsidR="00455FF9" w:rsidRPr="00813E1E" w:rsidRDefault="00000000">
            <w:pPr>
              <w:keepNext/>
              <w:numPr>
                <w:ilvl w:val="0"/>
                <w:numId w:val="135"/>
              </w:numPr>
              <w:spacing w:before="240" w:after="0" w:line="240" w:lineRule="auto"/>
              <w:ind w:left="376"/>
              <w:contextualSpacing/>
              <w:rPr>
                <w:rFonts w:ascii="Times New Roman" w:eastAsia="Times New Roman" w:hAnsi="Times New Roman"/>
                <w:sz w:val="24"/>
                <w:szCs w:val="24"/>
              </w:rPr>
            </w:pPr>
            <w:r w:rsidRPr="00813E1E">
              <w:rPr>
                <w:rFonts w:ascii="Times New Roman" w:eastAsia="Times New Roman" w:hAnsi="Times New Roman"/>
                <w:sz w:val="24"/>
                <w:szCs w:val="24"/>
                <w:lang w:eastAsia="zh-CN"/>
                <w14:ligatures w14:val="standardContextual"/>
              </w:rPr>
              <w:t xml:space="preserve"> </w:t>
            </w:r>
            <w:r w:rsidRPr="00813E1E">
              <w:rPr>
                <w:rFonts w:ascii="Times New Roman" w:eastAsia="Times New Roman" w:hAnsi="Times New Roman"/>
                <w:sz w:val="24"/>
                <w:szCs w:val="24"/>
                <w:lang w:eastAsia="zh-CN" w:bidi="ar"/>
              </w:rPr>
              <w:t xml:space="preserve">Identifying </w:t>
            </w:r>
            <w:r w:rsidRPr="00813E1E">
              <w:rPr>
                <w:rFonts w:ascii="Times New Roman" w:eastAsia="Times New Roman" w:hAnsi="Times New Roman"/>
                <w:sz w:val="24"/>
                <w:szCs w:val="24"/>
              </w:rPr>
              <w:t>Geometric Figure</w:t>
            </w:r>
          </w:p>
          <w:p w14:paraId="0700A39D" w14:textId="7B652E04" w:rsidR="00455FF9" w:rsidRPr="00813E1E" w:rsidRDefault="00000000" w:rsidP="00173D8F">
            <w:pPr>
              <w:pStyle w:val="ListParagraph"/>
              <w:numPr>
                <w:ilvl w:val="2"/>
                <w:numId w:val="280"/>
              </w:numPr>
              <w:spacing w:after="0" w:line="360" w:lineRule="auto"/>
              <w:rPr>
                <w:rFonts w:eastAsia="Times New Roman"/>
                <w:szCs w:val="24"/>
              </w:rPr>
            </w:pPr>
            <w:r w:rsidRPr="00813E1E">
              <w:rPr>
                <w:rFonts w:eastAsia="Times New Roman"/>
                <w:szCs w:val="24"/>
              </w:rPr>
              <w:t xml:space="preserve"> Recognizing different geometric shapes (triangles, circles, polygons)</w:t>
            </w:r>
          </w:p>
          <w:p w14:paraId="3E9175A2" w14:textId="2E870E93" w:rsidR="00455FF9" w:rsidRPr="00813E1E" w:rsidRDefault="00000000">
            <w:pPr>
              <w:spacing w:after="0" w:line="360" w:lineRule="auto"/>
              <w:ind w:left="720"/>
              <w:rPr>
                <w:rFonts w:ascii="Times New Roman" w:eastAsia="Times New Roman" w:hAnsi="Times New Roman"/>
                <w:sz w:val="24"/>
                <w:szCs w:val="24"/>
              </w:rPr>
            </w:pPr>
            <w:r w:rsidRPr="00813E1E">
              <w:rPr>
                <w:rFonts w:ascii="Times New Roman" w:eastAsia="Times New Roman" w:hAnsi="Times New Roman"/>
                <w:sz w:val="24"/>
                <w:szCs w:val="24"/>
                <w:lang w:eastAsia="zh-CN" w:bidi="ar"/>
              </w:rPr>
              <w:lastRenderedPageBreak/>
              <w:t>Understanding properties of geometric figures</w:t>
            </w:r>
          </w:p>
          <w:p w14:paraId="6D5AA4A6" w14:textId="77777777" w:rsidR="00455FF9" w:rsidRPr="00813E1E" w:rsidRDefault="00000000">
            <w:pPr>
              <w:keepNext/>
              <w:numPr>
                <w:ilvl w:val="0"/>
                <w:numId w:val="135"/>
              </w:numPr>
              <w:spacing w:before="240" w:after="0" w:line="240" w:lineRule="auto"/>
              <w:ind w:left="376"/>
              <w:contextualSpacing/>
              <w:rPr>
                <w:rFonts w:ascii="Times New Roman" w:eastAsia="Times New Roman" w:hAnsi="Times New Roman"/>
                <w:sz w:val="24"/>
                <w:szCs w:val="24"/>
              </w:rPr>
            </w:pPr>
            <w:r w:rsidRPr="00813E1E">
              <w:rPr>
                <w:rFonts w:ascii="Times New Roman" w:eastAsia="Times New Roman" w:hAnsi="Times New Roman"/>
                <w:sz w:val="24"/>
                <w:szCs w:val="24"/>
                <w:lang w:eastAsia="zh-CN" w:bidi="ar"/>
              </w:rPr>
              <w:t>Calculating Areas</w:t>
            </w:r>
          </w:p>
          <w:p w14:paraId="496B5FE7" w14:textId="05CAB80B" w:rsidR="00455FF9" w:rsidRPr="00813E1E" w:rsidRDefault="00000000" w:rsidP="00173D8F">
            <w:pPr>
              <w:pStyle w:val="ListParagraph"/>
              <w:numPr>
                <w:ilvl w:val="2"/>
                <w:numId w:val="281"/>
              </w:numPr>
              <w:spacing w:after="0" w:line="360" w:lineRule="auto"/>
              <w:rPr>
                <w:rFonts w:eastAsia="Times New Roman"/>
                <w:szCs w:val="24"/>
              </w:rPr>
            </w:pPr>
            <w:r w:rsidRPr="00813E1E">
              <w:rPr>
                <w:rFonts w:eastAsia="Times New Roman"/>
                <w:szCs w:val="24"/>
                <w:lang w:eastAsia="zh-CN" w:bidi="ar"/>
              </w:rPr>
              <w:t xml:space="preserve"> Area formulas for various figures (rectangle, triangle, circle, etc.)</w:t>
            </w:r>
          </w:p>
          <w:p w14:paraId="374AF477" w14:textId="77777777" w:rsidR="00455FF9" w:rsidRPr="00813E1E" w:rsidRDefault="00000000" w:rsidP="00173D8F">
            <w:pPr>
              <w:pStyle w:val="ListParagraph"/>
              <w:numPr>
                <w:ilvl w:val="2"/>
                <w:numId w:val="281"/>
              </w:numPr>
              <w:spacing w:after="0" w:line="360" w:lineRule="auto"/>
              <w:rPr>
                <w:rFonts w:eastAsia="Times New Roman"/>
                <w:szCs w:val="24"/>
              </w:rPr>
            </w:pPr>
            <w:r w:rsidRPr="00813E1E">
              <w:rPr>
                <w:rFonts w:eastAsia="Times New Roman"/>
                <w:szCs w:val="24"/>
                <w:lang w:eastAsia="zh-CN" w:bidi="ar"/>
              </w:rPr>
              <w:t>Applying formulas to calculate areas</w:t>
            </w:r>
          </w:p>
          <w:p w14:paraId="51914103" w14:textId="77777777" w:rsidR="00455FF9" w:rsidRPr="00813E1E" w:rsidRDefault="00000000" w:rsidP="00173D8F">
            <w:pPr>
              <w:keepNext/>
              <w:numPr>
                <w:ilvl w:val="0"/>
                <w:numId w:val="135"/>
              </w:numPr>
              <w:spacing w:before="240" w:after="0" w:line="240" w:lineRule="auto"/>
              <w:ind w:left="376"/>
              <w:contextualSpacing/>
              <w:rPr>
                <w:rFonts w:ascii="Times New Roman" w:eastAsia="Times New Roman" w:hAnsi="Times New Roman"/>
                <w:sz w:val="24"/>
                <w:szCs w:val="24"/>
              </w:rPr>
            </w:pPr>
            <w:r w:rsidRPr="00813E1E">
              <w:rPr>
                <w:rFonts w:ascii="Times New Roman" w:eastAsia="Times New Roman" w:hAnsi="Times New Roman"/>
                <w:sz w:val="24"/>
                <w:szCs w:val="24"/>
                <w:lang w:eastAsia="zh-CN" w:bidi="ar"/>
              </w:rPr>
              <w:t>Pythagoras’ Theorem</w:t>
            </w:r>
          </w:p>
          <w:p w14:paraId="4C77EA61" w14:textId="341BA9C2" w:rsidR="00455FF9" w:rsidRPr="00813E1E" w:rsidRDefault="00000000" w:rsidP="00F236A3">
            <w:pPr>
              <w:pStyle w:val="NormalWeb"/>
              <w:numPr>
                <w:ilvl w:val="2"/>
                <w:numId w:val="279"/>
              </w:numPr>
              <w:spacing w:before="0" w:beforeAutospacing="0" w:after="0" w:afterAutospacing="0" w:line="360" w:lineRule="auto"/>
              <w:rPr>
                <w:rFonts w:eastAsia="Times New Roman"/>
              </w:rPr>
            </w:pPr>
            <w:r w:rsidRPr="00813E1E">
              <w:rPr>
                <w:rFonts w:eastAsia="Times New Roman"/>
                <w:lang w:eastAsia="zh-CN" w:bidi="ar"/>
              </w:rPr>
              <w:t>Understanding the Pythagorean theorem</w:t>
            </w:r>
          </w:p>
          <w:p w14:paraId="2F67605C" w14:textId="77777777" w:rsidR="00455FF9" w:rsidRPr="00813E1E" w:rsidRDefault="00000000" w:rsidP="00F236A3">
            <w:pPr>
              <w:numPr>
                <w:ilvl w:val="2"/>
                <w:numId w:val="27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Solving problems using the theorem</w:t>
            </w:r>
          </w:p>
          <w:p w14:paraId="2BE86A16" w14:textId="77777777" w:rsidR="00455FF9" w:rsidRPr="00813E1E" w:rsidRDefault="00455FF9">
            <w:pPr>
              <w:spacing w:after="0" w:line="360" w:lineRule="auto"/>
              <w:rPr>
                <w:rFonts w:ascii="Times New Roman" w:eastAsia="Times New Roman" w:hAnsi="Times New Roman"/>
                <w:sz w:val="24"/>
                <w:szCs w:val="24"/>
              </w:rPr>
            </w:pP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0E3A9E78"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lastRenderedPageBreak/>
              <w:t>Practical</w:t>
            </w:r>
          </w:p>
          <w:p w14:paraId="79DE1837"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Projects</w:t>
            </w:r>
          </w:p>
          <w:p w14:paraId="5853DFC7"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24BCC16B"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Third party reports</w:t>
            </w:r>
          </w:p>
          <w:p w14:paraId="7854DD77"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Written tests</w:t>
            </w:r>
          </w:p>
        </w:tc>
      </w:tr>
      <w:tr w:rsidR="00455FF9" w:rsidRPr="00813E1E" w14:paraId="2FD88429" w14:textId="77777777">
        <w:trPr>
          <w:trHeight w:val="755"/>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0C71A8D1" w14:textId="77777777" w:rsidR="00455FF9" w:rsidRPr="00813E1E" w:rsidRDefault="00000000" w:rsidP="00173D8F">
            <w:pPr>
              <w:pStyle w:val="ListParagraph"/>
              <w:numPr>
                <w:ilvl w:val="0"/>
                <w:numId w:val="281"/>
              </w:numPr>
              <w:tabs>
                <w:tab w:val="left" w:pos="1270"/>
              </w:tabs>
              <w:spacing w:before="240" w:after="0" w:line="256" w:lineRule="auto"/>
              <w:rPr>
                <w:szCs w:val="24"/>
              </w:rPr>
            </w:pPr>
            <w:r w:rsidRPr="00813E1E">
              <w:rPr>
                <w:rFonts w:eastAsia="Arial Unicode MS"/>
                <w:szCs w:val="24"/>
              </w:rPr>
              <w:t xml:space="preserve">Carry out basic Mensuration </w:t>
            </w:r>
          </w:p>
          <w:p w14:paraId="7F661D5C" w14:textId="77777777" w:rsidR="00455FF9" w:rsidRPr="00813E1E" w:rsidRDefault="00455FF9">
            <w:pPr>
              <w:tabs>
                <w:tab w:val="left" w:pos="1270"/>
              </w:tabs>
              <w:spacing w:after="0" w:line="360" w:lineRule="auto"/>
              <w:ind w:left="720"/>
              <w:rPr>
                <w:rFonts w:ascii="Times New Roman" w:hAnsi="Times New Roman"/>
                <w:sz w:val="24"/>
                <w:szCs w:val="24"/>
              </w:rPr>
            </w:pP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0B813E8C" w14:textId="77777777" w:rsidR="00455FF9" w:rsidRPr="00813E1E" w:rsidRDefault="00000000" w:rsidP="00802B12">
            <w:pPr>
              <w:pStyle w:val="NormalWeb"/>
              <w:numPr>
                <w:ilvl w:val="1"/>
                <w:numId w:val="298"/>
              </w:numPr>
              <w:spacing w:before="0" w:beforeAutospacing="0" w:after="0" w:afterAutospacing="0" w:line="360" w:lineRule="auto"/>
              <w:ind w:left="451"/>
              <w:rPr>
                <w:rFonts w:eastAsia="Times New Roman"/>
              </w:rPr>
            </w:pPr>
            <w:r w:rsidRPr="00813E1E">
              <w:rPr>
                <w:rFonts w:eastAsia="Times New Roman"/>
              </w:rPr>
              <w:t>Units of Measurement</w:t>
            </w:r>
          </w:p>
          <w:p w14:paraId="78493887" w14:textId="01A597E2" w:rsidR="00455FF9" w:rsidRPr="00813E1E" w:rsidRDefault="00000000" w:rsidP="00802B12">
            <w:pPr>
              <w:pStyle w:val="NormalWeb"/>
              <w:numPr>
                <w:ilvl w:val="2"/>
                <w:numId w:val="298"/>
              </w:numPr>
              <w:spacing w:before="0" w:beforeAutospacing="0" w:after="0" w:afterAutospacing="0" w:line="360" w:lineRule="auto"/>
              <w:ind w:left="1160"/>
              <w:rPr>
                <w:rFonts w:eastAsia="Times New Roman"/>
              </w:rPr>
            </w:pPr>
            <w:r w:rsidRPr="00813E1E">
              <w:rPr>
                <w:rFonts w:eastAsia="Times New Roman"/>
              </w:rPr>
              <w:t>Identifying different units of measurement (length, area, volume)</w:t>
            </w:r>
          </w:p>
          <w:p w14:paraId="2C0A91AC" w14:textId="77777777" w:rsidR="00455FF9" w:rsidRPr="00813E1E" w:rsidRDefault="00000000" w:rsidP="00802B12">
            <w:pPr>
              <w:pStyle w:val="NormalWeb"/>
              <w:numPr>
                <w:ilvl w:val="2"/>
                <w:numId w:val="298"/>
              </w:numPr>
              <w:spacing w:before="0" w:beforeAutospacing="0" w:after="0" w:afterAutospacing="0" w:line="360" w:lineRule="auto"/>
              <w:ind w:left="1160"/>
              <w:rPr>
                <w:rFonts w:eastAsia="Times New Roman"/>
              </w:rPr>
            </w:pPr>
            <w:r w:rsidRPr="00813E1E">
              <w:rPr>
                <w:rFonts w:eastAsia="Times New Roman"/>
                <w:lang w:eastAsia="zh-CN" w:bidi="ar"/>
              </w:rPr>
              <w:t>Understanding the significance of units in calculations</w:t>
            </w:r>
          </w:p>
          <w:p w14:paraId="2C834C6D" w14:textId="77777777" w:rsidR="00455FF9" w:rsidRPr="00813E1E" w:rsidRDefault="00000000" w:rsidP="00802B12">
            <w:pPr>
              <w:pStyle w:val="NormalWeb"/>
              <w:numPr>
                <w:ilvl w:val="1"/>
                <w:numId w:val="298"/>
              </w:numPr>
              <w:spacing w:before="0" w:beforeAutospacing="0" w:after="0" w:afterAutospacing="0" w:line="360" w:lineRule="auto"/>
              <w:ind w:left="451"/>
              <w:rPr>
                <w:rFonts w:eastAsia="Times New Roman"/>
              </w:rPr>
            </w:pPr>
            <w:r w:rsidRPr="00813E1E">
              <w:rPr>
                <w:rFonts w:eastAsia="Times New Roman"/>
                <w:lang w:eastAsia="zh-CN" w:bidi="ar"/>
              </w:rPr>
              <w:t>Unit Conversion</w:t>
            </w:r>
          </w:p>
          <w:p w14:paraId="4417BC60" w14:textId="77777777"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Converting units (e.g., centimeters to meters, square feet to square meters)</w:t>
            </w:r>
          </w:p>
          <w:p w14:paraId="5DA2935A" w14:textId="77777777"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Application of conversion in problems</w:t>
            </w:r>
          </w:p>
          <w:p w14:paraId="40FBD3CA" w14:textId="77777777" w:rsidR="00455FF9" w:rsidRPr="00813E1E" w:rsidRDefault="00000000" w:rsidP="00802B12">
            <w:pPr>
              <w:pStyle w:val="NormalWeb"/>
              <w:numPr>
                <w:ilvl w:val="1"/>
                <w:numId w:val="298"/>
              </w:numPr>
              <w:spacing w:before="0" w:beforeAutospacing="0" w:after="0" w:afterAutospacing="0" w:line="360" w:lineRule="auto"/>
              <w:ind w:left="451"/>
              <w:rPr>
                <w:rFonts w:eastAsia="Times New Roman"/>
              </w:rPr>
            </w:pPr>
            <w:r w:rsidRPr="00813E1E">
              <w:rPr>
                <w:rFonts w:eastAsia="Times New Roman"/>
              </w:rPr>
              <w:t>Perimeters and Areas</w:t>
            </w:r>
          </w:p>
          <w:p w14:paraId="17F8BC09" w14:textId="28156A14"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rPr>
              <w:t>Calculating perimeters of geometric figures</w:t>
            </w:r>
          </w:p>
          <w:p w14:paraId="3C525BF8" w14:textId="77777777"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rPr>
              <w:lastRenderedPageBreak/>
              <w:t>Area calculations using correct formulas</w:t>
            </w:r>
          </w:p>
          <w:p w14:paraId="3E9F037F" w14:textId="77777777" w:rsidR="00455FF9" w:rsidRPr="00813E1E" w:rsidRDefault="00000000" w:rsidP="00802B12">
            <w:pPr>
              <w:pStyle w:val="NormalWeb"/>
              <w:numPr>
                <w:ilvl w:val="1"/>
                <w:numId w:val="298"/>
              </w:numPr>
              <w:spacing w:before="0" w:beforeAutospacing="0" w:after="0" w:afterAutospacing="0" w:line="360" w:lineRule="auto"/>
              <w:ind w:left="451"/>
              <w:rPr>
                <w:rFonts w:eastAsia="Times New Roman"/>
              </w:rPr>
            </w:pPr>
            <w:r w:rsidRPr="00813E1E">
              <w:rPr>
                <w:rFonts w:eastAsia="Times New Roman"/>
              </w:rPr>
              <w:t>Volume and Surface Area</w:t>
            </w:r>
          </w:p>
          <w:p w14:paraId="75560722" w14:textId="77777777"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rPr>
              <w:t>Formulas for volume and surface area of solids (cylinder, cube, sphere)</w:t>
            </w:r>
          </w:p>
          <w:p w14:paraId="005CA80E" w14:textId="77777777"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Solving volume and surface area problems</w:t>
            </w:r>
          </w:p>
          <w:p w14:paraId="7DA7C892" w14:textId="77777777" w:rsidR="00455FF9" w:rsidRPr="00813E1E" w:rsidRDefault="00000000" w:rsidP="00802B12">
            <w:pPr>
              <w:pStyle w:val="NormalWeb"/>
              <w:numPr>
                <w:ilvl w:val="1"/>
                <w:numId w:val="298"/>
              </w:numPr>
              <w:spacing w:before="0" w:beforeAutospacing="0" w:after="0" w:afterAutospacing="0" w:line="360" w:lineRule="auto"/>
              <w:ind w:left="451"/>
              <w:rPr>
                <w:rFonts w:eastAsia="Times New Roman"/>
              </w:rPr>
            </w:pPr>
            <w:r w:rsidRPr="00813E1E">
              <w:rPr>
                <w:rFonts w:eastAsia="Times New Roman"/>
                <w:lang w:eastAsia="zh-CN" w:bidi="ar"/>
              </w:rPr>
              <w:t>Area of Irregular Figures</w:t>
            </w:r>
          </w:p>
          <w:p w14:paraId="28C67EAE" w14:textId="77777777"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Techniques for calculating areas of irregular shapes</w:t>
            </w:r>
          </w:p>
          <w:p w14:paraId="4DAAA924" w14:textId="012C44D0" w:rsidR="00455FF9" w:rsidRPr="00813E1E" w:rsidRDefault="00000000" w:rsidP="00802B12">
            <w:pPr>
              <w:numPr>
                <w:ilvl w:val="2"/>
                <w:numId w:val="298"/>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Using decomposition methods for area calculation</w:t>
            </w: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2727983B"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lastRenderedPageBreak/>
              <w:t>Practical</w:t>
            </w:r>
          </w:p>
          <w:p w14:paraId="3507D438"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Projects</w:t>
            </w:r>
          </w:p>
          <w:p w14:paraId="08653872"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2E33278F"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Third party reports</w:t>
            </w:r>
          </w:p>
          <w:p w14:paraId="7B8170FD"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Written tests</w:t>
            </w:r>
          </w:p>
        </w:tc>
      </w:tr>
      <w:tr w:rsidR="00455FF9" w:rsidRPr="00813E1E" w14:paraId="78795707" w14:textId="77777777">
        <w:trPr>
          <w:trHeight w:val="755"/>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2052E240" w14:textId="77777777" w:rsidR="00455FF9" w:rsidRPr="00813E1E" w:rsidRDefault="00000000" w:rsidP="00802B12">
            <w:pPr>
              <w:pStyle w:val="ListParagraph"/>
              <w:numPr>
                <w:ilvl w:val="0"/>
                <w:numId w:val="298"/>
              </w:numPr>
              <w:spacing w:after="0" w:line="360" w:lineRule="auto"/>
              <w:rPr>
                <w:szCs w:val="24"/>
                <w:lang w:eastAsia="zh-CN" w:bidi="ar"/>
              </w:rPr>
            </w:pPr>
            <w:r w:rsidRPr="00813E1E">
              <w:rPr>
                <w:szCs w:val="24"/>
                <w:lang w:eastAsia="zh-CN" w:bidi="ar"/>
              </w:rPr>
              <w:t>Apply basic Statistics</w:t>
            </w: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26BE846C" w14:textId="77777777" w:rsidR="00455FF9" w:rsidRPr="00813E1E" w:rsidRDefault="00000000" w:rsidP="00F236A3">
            <w:pPr>
              <w:pStyle w:val="NormalWeb"/>
              <w:numPr>
                <w:ilvl w:val="1"/>
                <w:numId w:val="141"/>
              </w:numPr>
              <w:spacing w:after="0" w:afterAutospacing="0" w:line="360" w:lineRule="auto"/>
              <w:ind w:left="451"/>
              <w:rPr>
                <w:rFonts w:eastAsia="Times New Roman"/>
              </w:rPr>
            </w:pPr>
            <w:r w:rsidRPr="00813E1E">
              <w:rPr>
                <w:rFonts w:eastAsia="Times New Roman"/>
              </w:rPr>
              <w:t>Data Identification</w:t>
            </w:r>
          </w:p>
          <w:p w14:paraId="75EAEE89" w14:textId="77777777" w:rsidR="00455FF9" w:rsidRPr="00813E1E" w:rsidRDefault="00000000" w:rsidP="00802B12">
            <w:pPr>
              <w:pStyle w:val="NormalWeb"/>
              <w:numPr>
                <w:ilvl w:val="2"/>
                <w:numId w:val="141"/>
              </w:numPr>
              <w:spacing w:before="0" w:beforeAutospacing="0" w:after="0" w:afterAutospacing="0" w:line="360" w:lineRule="auto"/>
              <w:ind w:left="1160" w:hanging="709"/>
              <w:rPr>
                <w:rFonts w:eastAsia="Times New Roman"/>
              </w:rPr>
            </w:pPr>
            <w:r w:rsidRPr="00813E1E">
              <w:rPr>
                <w:rFonts w:eastAsia="Times New Roman"/>
              </w:rPr>
              <w:t>Understanding grouped vs. ungrouped data</w:t>
            </w:r>
          </w:p>
          <w:p w14:paraId="50CDECAA" w14:textId="77777777" w:rsidR="00455FF9" w:rsidRPr="00813E1E" w:rsidRDefault="00000000" w:rsidP="00802B12">
            <w:pPr>
              <w:pStyle w:val="NormalWeb"/>
              <w:numPr>
                <w:ilvl w:val="2"/>
                <w:numId w:val="141"/>
              </w:numPr>
              <w:spacing w:before="0" w:beforeAutospacing="0" w:after="0" w:afterAutospacing="0" w:line="360" w:lineRule="auto"/>
              <w:ind w:left="1160" w:hanging="709"/>
              <w:rPr>
                <w:rFonts w:eastAsia="Times New Roman"/>
              </w:rPr>
            </w:pPr>
            <w:r w:rsidRPr="00813E1E">
              <w:rPr>
                <w:rFonts w:eastAsia="Times New Roman"/>
              </w:rPr>
              <w:t>Characteristics of different data types</w:t>
            </w:r>
          </w:p>
          <w:p w14:paraId="06FD0902" w14:textId="77777777" w:rsidR="00455FF9" w:rsidRPr="00813E1E" w:rsidRDefault="00000000" w:rsidP="00F236A3">
            <w:pPr>
              <w:pStyle w:val="NormalWeb"/>
              <w:numPr>
                <w:ilvl w:val="1"/>
                <w:numId w:val="141"/>
              </w:numPr>
              <w:spacing w:after="0" w:afterAutospacing="0" w:line="360" w:lineRule="auto"/>
              <w:ind w:left="451"/>
              <w:rPr>
                <w:rFonts w:eastAsia="Times New Roman"/>
              </w:rPr>
            </w:pPr>
            <w:r w:rsidRPr="00813E1E">
              <w:rPr>
                <w:rFonts w:eastAsia="Times New Roman"/>
                <w:lang w:eastAsia="zh-CN" w:bidi="ar"/>
              </w:rPr>
              <w:t>Organizing Data</w:t>
            </w:r>
          </w:p>
          <w:p w14:paraId="344F3DA3" w14:textId="77777777" w:rsidR="00455FF9" w:rsidRPr="00813E1E" w:rsidRDefault="00000000" w:rsidP="00802B12">
            <w:pPr>
              <w:pStyle w:val="NormalWeb"/>
              <w:numPr>
                <w:ilvl w:val="2"/>
                <w:numId w:val="141"/>
              </w:numPr>
              <w:spacing w:before="0" w:beforeAutospacing="0" w:after="0" w:afterAutospacing="0" w:line="360" w:lineRule="auto"/>
              <w:ind w:left="1160"/>
              <w:rPr>
                <w:rFonts w:eastAsia="Times New Roman"/>
              </w:rPr>
            </w:pPr>
            <w:r w:rsidRPr="00813E1E">
              <w:rPr>
                <w:rFonts w:eastAsia="Times New Roman"/>
                <w:lang w:eastAsia="zh-CN" w:bidi="ar"/>
              </w:rPr>
              <w:t>Techniques for organizing ungrouped data</w:t>
            </w:r>
          </w:p>
          <w:p w14:paraId="5EFC5A9F" w14:textId="77777777" w:rsidR="00455FF9" w:rsidRPr="00813E1E" w:rsidRDefault="00000000" w:rsidP="00802B12">
            <w:pPr>
              <w:pStyle w:val="NormalWeb"/>
              <w:numPr>
                <w:ilvl w:val="2"/>
                <w:numId w:val="141"/>
              </w:numPr>
              <w:spacing w:before="0" w:beforeAutospacing="0" w:after="0" w:afterAutospacing="0" w:line="360" w:lineRule="auto"/>
              <w:ind w:left="1160"/>
              <w:rPr>
                <w:rFonts w:eastAsia="Times New Roman"/>
              </w:rPr>
            </w:pPr>
            <w:r w:rsidRPr="00813E1E">
              <w:rPr>
                <w:rFonts w:eastAsia="Times New Roman"/>
                <w:lang w:eastAsia="zh-CN" w:bidi="ar"/>
              </w:rPr>
              <w:t>Using frequency tables to represent data</w:t>
            </w:r>
          </w:p>
          <w:p w14:paraId="122D7FC0" w14:textId="77777777" w:rsidR="00455FF9" w:rsidRPr="00813E1E" w:rsidRDefault="00000000" w:rsidP="00F236A3">
            <w:pPr>
              <w:pStyle w:val="NormalWeb"/>
              <w:numPr>
                <w:ilvl w:val="1"/>
                <w:numId w:val="141"/>
              </w:numPr>
              <w:spacing w:after="0" w:afterAutospacing="0" w:line="360" w:lineRule="auto"/>
              <w:ind w:left="451"/>
              <w:rPr>
                <w:rFonts w:eastAsia="Times New Roman"/>
              </w:rPr>
            </w:pPr>
            <w:r w:rsidRPr="00813E1E">
              <w:rPr>
                <w:rFonts w:eastAsia="Times New Roman"/>
                <w:lang w:eastAsia="zh-CN" w:bidi="ar"/>
              </w:rPr>
              <w:t>Calculating the Median</w:t>
            </w:r>
          </w:p>
          <w:p w14:paraId="768A9122" w14:textId="77777777" w:rsidR="00455FF9" w:rsidRPr="00813E1E" w:rsidRDefault="00000000" w:rsidP="00802B12">
            <w:pPr>
              <w:numPr>
                <w:ilvl w:val="2"/>
                <w:numId w:val="141"/>
              </w:numPr>
              <w:tabs>
                <w:tab w:val="left" w:pos="1160"/>
              </w:tabs>
              <w:spacing w:after="0" w:line="360" w:lineRule="auto"/>
              <w:ind w:left="877" w:hanging="425"/>
              <w:rPr>
                <w:rFonts w:ascii="Times New Roman" w:eastAsia="Times New Roman" w:hAnsi="Times New Roman"/>
                <w:sz w:val="24"/>
                <w:szCs w:val="24"/>
              </w:rPr>
            </w:pPr>
            <w:r w:rsidRPr="00813E1E">
              <w:rPr>
                <w:rFonts w:ascii="Times New Roman" w:eastAsia="Times New Roman" w:hAnsi="Times New Roman"/>
                <w:sz w:val="24"/>
                <w:szCs w:val="24"/>
                <w:lang w:eastAsia="zh-CN" w:bidi="ar"/>
              </w:rPr>
              <w:t>Understanding median in data sets</w:t>
            </w:r>
          </w:p>
          <w:p w14:paraId="3CEEC1E2" w14:textId="77777777" w:rsidR="00455FF9" w:rsidRPr="00813E1E" w:rsidRDefault="00000000" w:rsidP="00802B12">
            <w:pPr>
              <w:numPr>
                <w:ilvl w:val="2"/>
                <w:numId w:val="141"/>
              </w:numPr>
              <w:tabs>
                <w:tab w:val="left" w:pos="1160"/>
              </w:tabs>
              <w:spacing w:after="0" w:line="360" w:lineRule="auto"/>
              <w:ind w:left="877" w:hanging="425"/>
              <w:rPr>
                <w:rFonts w:ascii="Times New Roman" w:eastAsia="Times New Roman" w:hAnsi="Times New Roman"/>
                <w:sz w:val="24"/>
                <w:szCs w:val="24"/>
              </w:rPr>
            </w:pPr>
            <w:r w:rsidRPr="00813E1E">
              <w:rPr>
                <w:rFonts w:ascii="Times New Roman" w:eastAsia="Times New Roman" w:hAnsi="Times New Roman"/>
                <w:sz w:val="24"/>
                <w:szCs w:val="24"/>
                <w:lang w:eastAsia="zh-CN" w:bidi="ar"/>
              </w:rPr>
              <w:t>Calculating the median for both grouped and ungrouped data</w:t>
            </w:r>
          </w:p>
          <w:p w14:paraId="2E90D0BF" w14:textId="77777777" w:rsidR="00455FF9" w:rsidRPr="00813E1E" w:rsidRDefault="00000000" w:rsidP="00F236A3">
            <w:pPr>
              <w:pStyle w:val="NormalWeb"/>
              <w:numPr>
                <w:ilvl w:val="1"/>
                <w:numId w:val="141"/>
              </w:numPr>
              <w:spacing w:after="0" w:afterAutospacing="0" w:line="360" w:lineRule="auto"/>
              <w:ind w:left="451"/>
              <w:rPr>
                <w:rFonts w:eastAsia="Times New Roman"/>
              </w:rPr>
            </w:pPr>
            <w:r w:rsidRPr="00813E1E">
              <w:rPr>
                <w:rFonts w:eastAsia="Times New Roman"/>
                <w:lang w:eastAsia="zh-CN" w:bidi="ar"/>
              </w:rPr>
              <w:t>Data Representation</w:t>
            </w:r>
          </w:p>
          <w:p w14:paraId="04A4FA78" w14:textId="77777777" w:rsidR="00455FF9" w:rsidRPr="00813E1E" w:rsidRDefault="00000000" w:rsidP="00802B12">
            <w:pPr>
              <w:pStyle w:val="NormalWeb"/>
              <w:numPr>
                <w:ilvl w:val="2"/>
                <w:numId w:val="141"/>
              </w:numPr>
              <w:spacing w:before="0" w:beforeAutospacing="0" w:after="0" w:afterAutospacing="0" w:line="360" w:lineRule="auto"/>
              <w:ind w:left="1160"/>
              <w:rPr>
                <w:rFonts w:eastAsia="Times New Roman"/>
              </w:rPr>
            </w:pPr>
            <w:r w:rsidRPr="00813E1E">
              <w:rPr>
                <w:rFonts w:eastAsia="Times New Roman"/>
                <w:lang w:eastAsia="zh-CN" w:bidi="ar"/>
              </w:rPr>
              <w:lastRenderedPageBreak/>
              <w:t>Representing data in chart form (bar charts, histograms, pie charts)</w:t>
            </w:r>
          </w:p>
          <w:p w14:paraId="7B4F20F3" w14:textId="14D7425F" w:rsidR="00455FF9" w:rsidRPr="00813E1E" w:rsidRDefault="00000000" w:rsidP="00802B12">
            <w:pPr>
              <w:pStyle w:val="NormalWeb"/>
              <w:numPr>
                <w:ilvl w:val="2"/>
                <w:numId w:val="141"/>
              </w:numPr>
              <w:spacing w:before="0" w:beforeAutospacing="0" w:after="0" w:afterAutospacing="0" w:line="360" w:lineRule="auto"/>
              <w:ind w:left="1160"/>
              <w:rPr>
                <w:rFonts w:eastAsia="Times New Roman"/>
              </w:rPr>
            </w:pPr>
            <w:r w:rsidRPr="00813E1E">
              <w:rPr>
                <w:rFonts w:eastAsia="Times New Roman"/>
                <w:lang w:eastAsia="zh-CN" w:bidi="ar"/>
              </w:rPr>
              <w:t>Interpreting data from visual representations</w:t>
            </w: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25B001CA"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lastRenderedPageBreak/>
              <w:t>Practical</w:t>
            </w:r>
          </w:p>
          <w:p w14:paraId="6C41716E"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Projects</w:t>
            </w:r>
          </w:p>
          <w:p w14:paraId="25A97B01"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71E09A85"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Third party reports</w:t>
            </w:r>
          </w:p>
          <w:p w14:paraId="5094D341"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Written tests</w:t>
            </w:r>
          </w:p>
        </w:tc>
      </w:tr>
      <w:tr w:rsidR="00455FF9" w:rsidRPr="00813E1E" w14:paraId="6A0FA128" w14:textId="77777777">
        <w:trPr>
          <w:trHeight w:val="755"/>
        </w:trPr>
        <w:tc>
          <w:tcPr>
            <w:tcW w:w="1217" w:type="pct"/>
            <w:tcBorders>
              <w:top w:val="single" w:sz="4" w:space="0" w:color="auto"/>
              <w:left w:val="single" w:sz="4" w:space="0" w:color="auto"/>
              <w:bottom w:val="single" w:sz="4" w:space="0" w:color="auto"/>
              <w:right w:val="single" w:sz="4" w:space="0" w:color="auto"/>
            </w:tcBorders>
            <w:shd w:val="clear" w:color="auto" w:fill="auto"/>
          </w:tcPr>
          <w:p w14:paraId="620C8F64" w14:textId="77777777" w:rsidR="00455FF9" w:rsidRPr="00813E1E" w:rsidRDefault="00000000" w:rsidP="00802B12">
            <w:pPr>
              <w:numPr>
                <w:ilvl w:val="0"/>
                <w:numId w:val="298"/>
              </w:numPr>
              <w:tabs>
                <w:tab w:val="left" w:pos="709"/>
              </w:tabs>
              <w:spacing w:after="0" w:line="360" w:lineRule="auto"/>
              <w:rPr>
                <w:rFonts w:ascii="Times New Roman" w:eastAsia="Arial Unicode MS" w:hAnsi="Times New Roman"/>
                <w:sz w:val="24"/>
                <w:szCs w:val="24"/>
              </w:rPr>
            </w:pPr>
            <w:r w:rsidRPr="00813E1E">
              <w:rPr>
                <w:rFonts w:ascii="Times New Roman" w:eastAsia="Arial Unicode MS" w:hAnsi="Times New Roman"/>
                <w:sz w:val="24"/>
                <w:szCs w:val="24"/>
                <w:lang w:eastAsia="zh-CN" w:bidi="ar"/>
              </w:rPr>
              <w:t>Apply linear graphs</w:t>
            </w:r>
          </w:p>
        </w:tc>
        <w:tc>
          <w:tcPr>
            <w:tcW w:w="2260" w:type="pct"/>
            <w:tcBorders>
              <w:top w:val="single" w:sz="4" w:space="0" w:color="auto"/>
              <w:left w:val="single" w:sz="4" w:space="0" w:color="auto"/>
              <w:bottom w:val="single" w:sz="4" w:space="0" w:color="auto"/>
              <w:right w:val="single" w:sz="4" w:space="0" w:color="auto"/>
            </w:tcBorders>
            <w:shd w:val="clear" w:color="auto" w:fill="auto"/>
          </w:tcPr>
          <w:p w14:paraId="16E5E63E" w14:textId="77777777" w:rsidR="00455FF9" w:rsidRPr="00813E1E" w:rsidRDefault="00000000" w:rsidP="00F236A3">
            <w:pPr>
              <w:pStyle w:val="NormalWeb"/>
              <w:numPr>
                <w:ilvl w:val="1"/>
                <w:numId w:val="143"/>
              </w:numPr>
              <w:spacing w:after="0" w:afterAutospacing="0" w:line="360" w:lineRule="auto"/>
              <w:ind w:left="451" w:hanging="451"/>
              <w:rPr>
                <w:rFonts w:eastAsia="Times New Roman"/>
              </w:rPr>
            </w:pPr>
            <w:r w:rsidRPr="00813E1E">
              <w:rPr>
                <w:rFonts w:eastAsia="Times New Roman"/>
              </w:rPr>
              <w:t>Identifying Information</w:t>
            </w:r>
          </w:p>
          <w:p w14:paraId="0CBE961E" w14:textId="77777777" w:rsidR="00455FF9" w:rsidRPr="00813E1E" w:rsidRDefault="00000000" w:rsidP="00802B12">
            <w:pPr>
              <w:pStyle w:val="NormalWeb"/>
              <w:numPr>
                <w:ilvl w:val="2"/>
                <w:numId w:val="143"/>
              </w:numPr>
              <w:spacing w:before="0" w:beforeAutospacing="0" w:after="0" w:afterAutospacing="0" w:line="360" w:lineRule="auto"/>
              <w:ind w:left="1160"/>
              <w:rPr>
                <w:rFonts w:eastAsia="Times New Roman"/>
              </w:rPr>
            </w:pPr>
            <w:r w:rsidRPr="00813E1E">
              <w:rPr>
                <w:rFonts w:eastAsia="Times New Roman"/>
              </w:rPr>
              <w:t>Understanding given data sets and problems</w:t>
            </w:r>
          </w:p>
          <w:p w14:paraId="0691BC37" w14:textId="77777777" w:rsidR="00455FF9" w:rsidRPr="00813E1E" w:rsidRDefault="00000000" w:rsidP="00802B12">
            <w:pPr>
              <w:pStyle w:val="NormalWeb"/>
              <w:numPr>
                <w:ilvl w:val="2"/>
                <w:numId w:val="143"/>
              </w:numPr>
              <w:spacing w:before="0" w:beforeAutospacing="0" w:after="0" w:afterAutospacing="0" w:line="360" w:lineRule="auto"/>
              <w:ind w:left="1160"/>
              <w:rPr>
                <w:rFonts w:eastAsia="Times New Roman"/>
              </w:rPr>
            </w:pPr>
            <w:r w:rsidRPr="00813E1E">
              <w:rPr>
                <w:rFonts w:eastAsia="Times New Roman"/>
                <w:lang w:eastAsia="zh-CN" w:bidi="ar"/>
              </w:rPr>
              <w:t>Extracting relevant information for graphing</w:t>
            </w:r>
          </w:p>
          <w:p w14:paraId="1FEE501E" w14:textId="77777777" w:rsidR="00455FF9" w:rsidRPr="00813E1E" w:rsidRDefault="00000000" w:rsidP="00F236A3">
            <w:pPr>
              <w:pStyle w:val="NormalWeb"/>
              <w:numPr>
                <w:ilvl w:val="1"/>
                <w:numId w:val="143"/>
              </w:numPr>
              <w:spacing w:after="0" w:afterAutospacing="0" w:line="360" w:lineRule="auto"/>
              <w:ind w:left="451" w:hanging="451"/>
              <w:rPr>
                <w:rFonts w:eastAsia="Times New Roman"/>
              </w:rPr>
            </w:pPr>
            <w:r w:rsidRPr="00813E1E">
              <w:rPr>
                <w:rFonts w:eastAsia="Times New Roman"/>
                <w:lang w:eastAsia="zh-CN" w:bidi="ar"/>
              </w:rPr>
              <w:t>Choosing Appropriate Scale</w:t>
            </w:r>
          </w:p>
          <w:p w14:paraId="148442FA" w14:textId="77777777" w:rsidR="00455FF9" w:rsidRPr="00813E1E" w:rsidRDefault="00000000" w:rsidP="00802B12">
            <w:pPr>
              <w:numPr>
                <w:ilvl w:val="2"/>
                <w:numId w:val="143"/>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Selecting appropriate scales for graphs</w:t>
            </w:r>
          </w:p>
          <w:p w14:paraId="310A2D83" w14:textId="77777777" w:rsidR="00455FF9" w:rsidRPr="00813E1E" w:rsidRDefault="00000000" w:rsidP="00802B12">
            <w:pPr>
              <w:numPr>
                <w:ilvl w:val="2"/>
                <w:numId w:val="143"/>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Understanding the impact of scale on graph interpretation</w:t>
            </w:r>
          </w:p>
          <w:p w14:paraId="6E80D95F" w14:textId="77777777" w:rsidR="00455FF9" w:rsidRPr="00813E1E" w:rsidRDefault="00000000" w:rsidP="00F236A3">
            <w:pPr>
              <w:pStyle w:val="NormalWeb"/>
              <w:numPr>
                <w:ilvl w:val="1"/>
                <w:numId w:val="143"/>
              </w:numPr>
              <w:spacing w:after="0" w:afterAutospacing="0" w:line="360" w:lineRule="auto"/>
              <w:ind w:left="451" w:hanging="451"/>
              <w:rPr>
                <w:rFonts w:eastAsia="Times New Roman"/>
              </w:rPr>
            </w:pPr>
            <w:r w:rsidRPr="00813E1E">
              <w:rPr>
                <w:rFonts w:eastAsia="Times New Roman"/>
                <w:lang w:eastAsia="zh-CN" w:bidi="ar"/>
              </w:rPr>
              <w:t>Labeling Axes</w:t>
            </w:r>
          </w:p>
          <w:p w14:paraId="60200918" w14:textId="77777777" w:rsidR="00455FF9" w:rsidRPr="00813E1E" w:rsidRDefault="00000000" w:rsidP="00802B12">
            <w:pPr>
              <w:numPr>
                <w:ilvl w:val="2"/>
                <w:numId w:val="143"/>
              </w:numPr>
              <w:spacing w:after="0" w:line="360" w:lineRule="auto"/>
              <w:ind w:left="1160" w:hanging="709"/>
              <w:rPr>
                <w:rFonts w:ascii="Times New Roman" w:eastAsia="Times New Roman" w:hAnsi="Times New Roman"/>
                <w:sz w:val="24"/>
                <w:szCs w:val="24"/>
              </w:rPr>
            </w:pPr>
            <w:r w:rsidRPr="00813E1E">
              <w:rPr>
                <w:rFonts w:ascii="Times New Roman" w:eastAsia="Times New Roman" w:hAnsi="Times New Roman"/>
                <w:sz w:val="24"/>
                <w:szCs w:val="24"/>
                <w:lang w:eastAsia="zh-CN" w:bidi="ar"/>
              </w:rPr>
              <w:t>Properly labeling graph axes</w:t>
            </w:r>
          </w:p>
          <w:p w14:paraId="4809DA06" w14:textId="77777777" w:rsidR="00455FF9" w:rsidRPr="00813E1E" w:rsidRDefault="00000000" w:rsidP="00802B12">
            <w:pPr>
              <w:numPr>
                <w:ilvl w:val="2"/>
                <w:numId w:val="143"/>
              </w:numPr>
              <w:spacing w:after="0" w:line="360" w:lineRule="auto"/>
              <w:ind w:left="1160"/>
              <w:rPr>
                <w:rFonts w:ascii="Times New Roman" w:eastAsia="Times New Roman" w:hAnsi="Times New Roman"/>
                <w:sz w:val="24"/>
                <w:szCs w:val="24"/>
              </w:rPr>
            </w:pPr>
            <w:r w:rsidRPr="00813E1E">
              <w:rPr>
                <w:rFonts w:ascii="Times New Roman" w:eastAsia="Times New Roman" w:hAnsi="Times New Roman"/>
                <w:sz w:val="24"/>
                <w:szCs w:val="24"/>
                <w:lang w:eastAsia="zh-CN" w:bidi="ar"/>
              </w:rPr>
              <w:t>Understanding the significance of labels in data representation</w:t>
            </w:r>
          </w:p>
          <w:p w14:paraId="3CFDFF22" w14:textId="77777777" w:rsidR="00455FF9" w:rsidRPr="00813E1E" w:rsidRDefault="00000000" w:rsidP="00F236A3">
            <w:pPr>
              <w:pStyle w:val="NormalWeb"/>
              <w:numPr>
                <w:ilvl w:val="1"/>
                <w:numId w:val="143"/>
              </w:numPr>
              <w:spacing w:after="0" w:afterAutospacing="0" w:line="360" w:lineRule="auto"/>
              <w:ind w:left="451" w:hanging="451"/>
              <w:rPr>
                <w:rFonts w:eastAsia="Times New Roman"/>
              </w:rPr>
            </w:pPr>
            <w:r w:rsidRPr="00813E1E">
              <w:rPr>
                <w:rFonts w:eastAsia="Times New Roman"/>
                <w:lang w:eastAsia="zh-CN" w:bidi="ar"/>
              </w:rPr>
              <w:t>Plotting Linear Graphs</w:t>
            </w:r>
          </w:p>
          <w:p w14:paraId="773184DA" w14:textId="77777777" w:rsidR="00455FF9" w:rsidRPr="00813E1E" w:rsidRDefault="00000000" w:rsidP="00802B12">
            <w:pPr>
              <w:pStyle w:val="NormalWeb"/>
              <w:numPr>
                <w:ilvl w:val="2"/>
                <w:numId w:val="143"/>
              </w:numPr>
              <w:spacing w:before="0" w:beforeAutospacing="0" w:after="0" w:afterAutospacing="0" w:line="360" w:lineRule="auto"/>
              <w:ind w:left="1160"/>
              <w:rPr>
                <w:rFonts w:eastAsia="Times New Roman"/>
              </w:rPr>
            </w:pPr>
            <w:r w:rsidRPr="00813E1E">
              <w:rPr>
                <w:rFonts w:eastAsia="Times New Roman"/>
                <w:lang w:eastAsia="zh-CN" w:bidi="ar"/>
              </w:rPr>
              <w:t>Techniques for plotting linear graphs</w:t>
            </w:r>
          </w:p>
          <w:p w14:paraId="41C2A6AA" w14:textId="77777777" w:rsidR="00455FF9" w:rsidRPr="00813E1E" w:rsidRDefault="00000000" w:rsidP="00802B12">
            <w:pPr>
              <w:pStyle w:val="NormalWeb"/>
              <w:numPr>
                <w:ilvl w:val="2"/>
                <w:numId w:val="143"/>
              </w:numPr>
              <w:spacing w:before="0" w:beforeAutospacing="0" w:after="0" w:afterAutospacing="0" w:line="360" w:lineRule="auto"/>
              <w:ind w:left="1160"/>
              <w:rPr>
                <w:rFonts w:eastAsia="Times New Roman"/>
              </w:rPr>
            </w:pPr>
            <w:r w:rsidRPr="00813E1E">
              <w:rPr>
                <w:rFonts w:eastAsia="Times New Roman"/>
                <w:lang w:eastAsia="zh-CN" w:bidi="ar"/>
              </w:rPr>
              <w:t>Connecting points and interpreting lines</w:t>
            </w:r>
          </w:p>
          <w:p w14:paraId="6380B12E" w14:textId="77777777" w:rsidR="00455FF9" w:rsidRPr="00813E1E" w:rsidRDefault="00000000" w:rsidP="00F236A3">
            <w:pPr>
              <w:pStyle w:val="NormalWeb"/>
              <w:numPr>
                <w:ilvl w:val="1"/>
                <w:numId w:val="143"/>
              </w:numPr>
              <w:spacing w:after="0" w:afterAutospacing="0" w:line="360" w:lineRule="auto"/>
              <w:ind w:left="451" w:hanging="451"/>
              <w:rPr>
                <w:rFonts w:eastAsia="Times New Roman"/>
              </w:rPr>
            </w:pPr>
            <w:r w:rsidRPr="00813E1E">
              <w:rPr>
                <w:rFonts w:eastAsia="Times New Roman"/>
                <w:lang w:eastAsia="zh-CN" w:bidi="ar"/>
              </w:rPr>
              <w:t>Graph Analysis</w:t>
            </w:r>
          </w:p>
          <w:p w14:paraId="5B1A215A" w14:textId="77777777" w:rsidR="00455FF9" w:rsidRPr="00813E1E" w:rsidRDefault="00000000" w:rsidP="00802B12">
            <w:pPr>
              <w:pStyle w:val="NormalWeb"/>
              <w:numPr>
                <w:ilvl w:val="2"/>
                <w:numId w:val="143"/>
              </w:numPr>
              <w:spacing w:before="0" w:beforeAutospacing="0" w:after="0" w:afterAutospacing="0" w:line="360" w:lineRule="auto"/>
              <w:ind w:left="1160"/>
              <w:rPr>
                <w:rFonts w:eastAsia="Times New Roman"/>
              </w:rPr>
            </w:pPr>
            <w:r w:rsidRPr="00813E1E">
              <w:rPr>
                <w:rFonts w:eastAsia="Times New Roman"/>
                <w:lang w:eastAsia="zh-CN" w:bidi="ar"/>
              </w:rPr>
              <w:t>Analyzing trends and patterns from plotted graphs</w:t>
            </w:r>
          </w:p>
          <w:p w14:paraId="510C15C3" w14:textId="02E91FB9" w:rsidR="00455FF9" w:rsidRPr="00813E1E" w:rsidRDefault="00000000" w:rsidP="00802B12">
            <w:pPr>
              <w:pStyle w:val="NormalWeb"/>
              <w:numPr>
                <w:ilvl w:val="2"/>
                <w:numId w:val="143"/>
              </w:numPr>
              <w:spacing w:before="0" w:beforeAutospacing="0" w:after="0" w:afterAutospacing="0" w:line="360" w:lineRule="auto"/>
              <w:ind w:left="1160"/>
              <w:rPr>
                <w:rFonts w:eastAsia="Times New Roman"/>
              </w:rPr>
            </w:pPr>
            <w:r w:rsidRPr="00813E1E">
              <w:rPr>
                <w:rFonts w:eastAsia="Times New Roman"/>
                <w:lang w:eastAsia="zh-CN" w:bidi="ar"/>
              </w:rPr>
              <w:t>Drawing conclusions based on graph data</w:t>
            </w:r>
          </w:p>
        </w:tc>
        <w:tc>
          <w:tcPr>
            <w:tcW w:w="1523" w:type="pct"/>
            <w:tcBorders>
              <w:top w:val="single" w:sz="4" w:space="0" w:color="auto"/>
              <w:left w:val="single" w:sz="4" w:space="0" w:color="auto"/>
              <w:bottom w:val="single" w:sz="4" w:space="0" w:color="auto"/>
              <w:right w:val="single" w:sz="4" w:space="0" w:color="auto"/>
            </w:tcBorders>
            <w:shd w:val="clear" w:color="auto" w:fill="auto"/>
          </w:tcPr>
          <w:p w14:paraId="57ABC85C"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Practical</w:t>
            </w:r>
          </w:p>
          <w:p w14:paraId="74324830"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Projects</w:t>
            </w:r>
          </w:p>
          <w:p w14:paraId="48084050"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7F982609"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Third party reports</w:t>
            </w:r>
          </w:p>
          <w:p w14:paraId="0AF81378"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hAnsi="Times New Roman"/>
                <w:sz w:val="24"/>
                <w:szCs w:val="24"/>
                <w:lang w:eastAsia="zh-CN" w:bidi="ar"/>
              </w:rPr>
              <w:t>Written tests</w:t>
            </w:r>
          </w:p>
        </w:tc>
      </w:tr>
    </w:tbl>
    <w:p w14:paraId="74A66F11" w14:textId="77777777" w:rsidR="00455FF9" w:rsidRPr="00813E1E" w:rsidRDefault="00455FF9">
      <w:pPr>
        <w:spacing w:after="0" w:line="360" w:lineRule="auto"/>
        <w:rPr>
          <w:rFonts w:ascii="Times New Roman" w:hAnsi="Times New Roman"/>
          <w:b/>
          <w:sz w:val="24"/>
          <w:szCs w:val="24"/>
        </w:rPr>
      </w:pPr>
    </w:p>
    <w:p w14:paraId="2FFFE2D3" w14:textId="77777777"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lastRenderedPageBreak/>
        <w:t>Suggested Methods of Instruction</w:t>
      </w:r>
    </w:p>
    <w:p w14:paraId="06AD980A" w14:textId="77777777" w:rsidR="00455FF9" w:rsidRPr="00813E1E" w:rsidRDefault="00000000">
      <w:pPr>
        <w:numPr>
          <w:ilvl w:val="0"/>
          <w:numId w:val="145"/>
        </w:numPr>
        <w:spacing w:after="0" w:line="360" w:lineRule="auto"/>
        <w:ind w:left="720"/>
        <w:rPr>
          <w:rFonts w:ascii="Times New Roman" w:hAnsi="Times New Roman"/>
          <w:sz w:val="24"/>
          <w:szCs w:val="24"/>
        </w:rPr>
      </w:pPr>
      <w:r w:rsidRPr="00813E1E">
        <w:rPr>
          <w:rFonts w:ascii="Times New Roman" w:hAnsi="Times New Roman"/>
          <w:sz w:val="24"/>
          <w:szCs w:val="24"/>
          <w:lang w:eastAsia="zh-CN" w:bidi="ar"/>
        </w:rPr>
        <w:t>Role playing</w:t>
      </w:r>
    </w:p>
    <w:p w14:paraId="4CAE73E0" w14:textId="77777777" w:rsidR="00455FF9" w:rsidRPr="00813E1E" w:rsidRDefault="00000000">
      <w:pPr>
        <w:numPr>
          <w:ilvl w:val="0"/>
          <w:numId w:val="145"/>
        </w:numPr>
        <w:spacing w:after="0" w:line="360" w:lineRule="auto"/>
        <w:ind w:left="720"/>
        <w:rPr>
          <w:rFonts w:ascii="Times New Roman" w:eastAsia="Times New Roman" w:hAnsi="Times New Roman"/>
          <w:sz w:val="24"/>
          <w:szCs w:val="24"/>
        </w:rPr>
      </w:pPr>
      <w:r w:rsidRPr="00813E1E">
        <w:rPr>
          <w:rFonts w:ascii="Times New Roman" w:eastAsia="Times New Roman" w:hAnsi="Times New Roman"/>
          <w:sz w:val="24"/>
          <w:szCs w:val="24"/>
          <w:lang w:eastAsia="zh-CN" w:bidi="ar"/>
        </w:rPr>
        <w:t>Viewing of related videos</w:t>
      </w:r>
    </w:p>
    <w:p w14:paraId="5BA033B6" w14:textId="77777777" w:rsidR="00455FF9" w:rsidRPr="00813E1E" w:rsidRDefault="00000000">
      <w:pPr>
        <w:numPr>
          <w:ilvl w:val="0"/>
          <w:numId w:val="145"/>
        </w:numPr>
        <w:spacing w:after="0" w:line="360" w:lineRule="auto"/>
        <w:ind w:left="720"/>
        <w:rPr>
          <w:rFonts w:ascii="Times New Roman" w:eastAsia="Times New Roman" w:hAnsi="Times New Roman"/>
          <w:sz w:val="24"/>
          <w:szCs w:val="24"/>
        </w:rPr>
      </w:pPr>
      <w:r w:rsidRPr="00813E1E">
        <w:rPr>
          <w:rFonts w:ascii="Times New Roman" w:eastAsia="Times New Roman" w:hAnsi="Times New Roman"/>
          <w:sz w:val="24"/>
          <w:szCs w:val="24"/>
          <w:lang w:eastAsia="zh-CN" w:bidi="ar"/>
        </w:rPr>
        <w:t>Discussion</w:t>
      </w:r>
    </w:p>
    <w:p w14:paraId="2BECB711" w14:textId="77777777" w:rsidR="00455FF9" w:rsidRPr="00813E1E" w:rsidRDefault="00000000">
      <w:pPr>
        <w:numPr>
          <w:ilvl w:val="0"/>
          <w:numId w:val="145"/>
        </w:numPr>
        <w:spacing w:after="0" w:line="360" w:lineRule="auto"/>
        <w:ind w:left="720"/>
        <w:rPr>
          <w:rFonts w:ascii="Times New Roman" w:eastAsia="Times New Roman" w:hAnsi="Times New Roman"/>
          <w:sz w:val="24"/>
          <w:szCs w:val="24"/>
        </w:rPr>
      </w:pPr>
      <w:r w:rsidRPr="00813E1E">
        <w:rPr>
          <w:rFonts w:ascii="Times New Roman" w:eastAsia="Times New Roman" w:hAnsi="Times New Roman"/>
          <w:sz w:val="24"/>
          <w:szCs w:val="24"/>
          <w:lang w:eastAsia="zh-CN" w:bidi="ar"/>
        </w:rPr>
        <w:t>Direct Instruction</w:t>
      </w:r>
    </w:p>
    <w:p w14:paraId="3337DADF" w14:textId="77777777" w:rsidR="00455FF9" w:rsidRPr="00813E1E" w:rsidRDefault="00000000">
      <w:pPr>
        <w:numPr>
          <w:ilvl w:val="0"/>
          <w:numId w:val="145"/>
        </w:numPr>
        <w:spacing w:after="0" w:line="360" w:lineRule="auto"/>
        <w:ind w:left="720"/>
        <w:rPr>
          <w:rFonts w:ascii="Times New Roman" w:eastAsia="Times New Roman" w:hAnsi="Times New Roman"/>
          <w:sz w:val="24"/>
          <w:szCs w:val="24"/>
        </w:rPr>
      </w:pPr>
      <w:proofErr w:type="spellStart"/>
      <w:r w:rsidRPr="00813E1E">
        <w:rPr>
          <w:rFonts w:ascii="Times New Roman" w:eastAsia="Times New Roman" w:hAnsi="Times New Roman"/>
          <w:sz w:val="24"/>
          <w:szCs w:val="24"/>
          <w:lang w:eastAsia="zh-CN" w:bidi="ar"/>
        </w:rPr>
        <w:t>Practicals</w:t>
      </w:r>
      <w:proofErr w:type="spellEnd"/>
    </w:p>
    <w:p w14:paraId="00D472BC" w14:textId="77777777" w:rsidR="00455FF9" w:rsidRPr="00813E1E" w:rsidRDefault="00000000">
      <w:pPr>
        <w:numPr>
          <w:ilvl w:val="0"/>
          <w:numId w:val="145"/>
        </w:numPr>
        <w:spacing w:after="0" w:line="360" w:lineRule="auto"/>
        <w:ind w:left="720"/>
        <w:rPr>
          <w:rFonts w:ascii="Times New Roman" w:eastAsia="Times New Roman" w:hAnsi="Times New Roman"/>
          <w:sz w:val="24"/>
          <w:szCs w:val="24"/>
        </w:rPr>
      </w:pPr>
      <w:r w:rsidRPr="00813E1E">
        <w:rPr>
          <w:rFonts w:ascii="Times New Roman" w:eastAsia="Times New Roman" w:hAnsi="Times New Roman"/>
          <w:sz w:val="24"/>
          <w:szCs w:val="24"/>
          <w:lang w:eastAsia="zh-CN" w:bidi="ar"/>
        </w:rPr>
        <w:t>Projects</w:t>
      </w:r>
    </w:p>
    <w:p w14:paraId="714241FA" w14:textId="77777777" w:rsidR="00455FF9" w:rsidRPr="00813E1E" w:rsidRDefault="00455FF9">
      <w:pPr>
        <w:spacing w:after="0" w:line="360" w:lineRule="auto"/>
        <w:ind w:left="720"/>
        <w:rPr>
          <w:rFonts w:ascii="Times New Roman" w:eastAsia="Times New Roman" w:hAnsi="Times New Roman"/>
          <w:sz w:val="24"/>
          <w:szCs w:val="24"/>
        </w:rPr>
      </w:pPr>
    </w:p>
    <w:p w14:paraId="20DB9A79" w14:textId="77777777" w:rsidR="00802B12" w:rsidRPr="00813E1E" w:rsidRDefault="00802B12">
      <w:pPr>
        <w:spacing w:after="0" w:line="360" w:lineRule="auto"/>
        <w:rPr>
          <w:rFonts w:ascii="Times New Roman" w:hAnsi="Times New Roman"/>
          <w:b/>
          <w:sz w:val="24"/>
          <w:szCs w:val="24"/>
          <w:lang w:eastAsia="zh-CN" w:bidi="ar"/>
        </w:rPr>
      </w:pPr>
    </w:p>
    <w:p w14:paraId="6020300D" w14:textId="77777777" w:rsidR="00802B12" w:rsidRPr="00813E1E" w:rsidRDefault="00802B12">
      <w:pPr>
        <w:spacing w:after="0" w:line="360" w:lineRule="auto"/>
        <w:rPr>
          <w:rFonts w:ascii="Times New Roman" w:hAnsi="Times New Roman"/>
          <w:b/>
          <w:sz w:val="24"/>
          <w:szCs w:val="24"/>
          <w:lang w:eastAsia="zh-CN" w:bidi="ar"/>
        </w:rPr>
      </w:pPr>
    </w:p>
    <w:p w14:paraId="15EA100E" w14:textId="23C1E2A2" w:rsidR="00455FF9" w:rsidRPr="00813E1E" w:rsidRDefault="00000000">
      <w:pPr>
        <w:spacing w:after="0" w:line="360" w:lineRule="auto"/>
        <w:rPr>
          <w:rFonts w:ascii="Times New Roman" w:hAnsi="Times New Roman"/>
          <w:b/>
          <w:sz w:val="24"/>
          <w:szCs w:val="24"/>
        </w:rPr>
      </w:pPr>
      <w:r w:rsidRPr="00813E1E">
        <w:rPr>
          <w:rFonts w:ascii="Times New Roman" w:hAnsi="Times New Roman"/>
          <w:b/>
          <w:sz w:val="24"/>
          <w:szCs w:val="24"/>
          <w:lang w:eastAsia="zh-CN" w:bidi="ar"/>
        </w:rPr>
        <w:t>Recommended Resources for 25 Trainees</w:t>
      </w:r>
    </w:p>
    <w:p w14:paraId="4F76AE3E" w14:textId="77777777" w:rsidR="00455FF9" w:rsidRPr="00813E1E" w:rsidRDefault="00455FF9">
      <w:pPr>
        <w:spacing w:line="360" w:lineRule="auto"/>
        <w:contextualSpacing/>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455FF9" w:rsidRPr="00813E1E" w14:paraId="036EDF1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7077377" w14:textId="77777777" w:rsidR="00455FF9" w:rsidRPr="00813E1E" w:rsidRDefault="00000000">
            <w:pPr>
              <w:spacing w:after="0"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3E56823" w14:textId="77777777" w:rsidR="00455FF9" w:rsidRPr="00813E1E" w:rsidRDefault="00000000">
            <w:pPr>
              <w:spacing w:after="0"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D8BA44" w14:textId="77777777" w:rsidR="00455FF9" w:rsidRPr="00813E1E" w:rsidRDefault="00000000">
            <w:pPr>
              <w:spacing w:after="0"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Description/ Specifications</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F6E9B58" w14:textId="77777777" w:rsidR="00455FF9" w:rsidRPr="00813E1E" w:rsidRDefault="00000000">
            <w:pPr>
              <w:spacing w:after="0"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Quantity</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14A543D" w14:textId="77777777" w:rsidR="00455FF9" w:rsidRPr="00813E1E" w:rsidRDefault="00000000">
            <w:pPr>
              <w:spacing w:after="0"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Recommended Ratio</w:t>
            </w:r>
          </w:p>
          <w:p w14:paraId="5B8E76C2" w14:textId="77777777" w:rsidR="00455FF9" w:rsidRPr="00813E1E" w:rsidRDefault="00000000">
            <w:pPr>
              <w:spacing w:after="0"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(Item: Trainee)</w:t>
            </w:r>
          </w:p>
        </w:tc>
      </w:tr>
      <w:tr w:rsidR="00455FF9" w:rsidRPr="00813E1E" w14:paraId="13BC3F5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F709346"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CCEC730"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Learning Materials</w:t>
            </w:r>
          </w:p>
        </w:tc>
      </w:tr>
      <w:tr w:rsidR="00455FF9" w:rsidRPr="00813E1E" w14:paraId="676675E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7D71B0A" w14:textId="77777777" w:rsidR="00455FF9" w:rsidRPr="00813E1E" w:rsidRDefault="00455FF9">
            <w:pPr>
              <w:numPr>
                <w:ilvl w:val="0"/>
                <w:numId w:val="146"/>
              </w:numPr>
              <w:spacing w:after="120" w:line="360" w:lineRule="auto"/>
              <w:rPr>
                <w:rFonts w:ascii="Times New Roman" w:eastAsia="@MS Mincho"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2352314"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Times New Roman" w:hAnsi="Times New Roman"/>
                <w:sz w:val="24"/>
                <w:szCs w:val="24"/>
                <w:lang w:eastAsia="zh-CN" w:bidi="ar"/>
              </w:rPr>
              <w:t>Rolls Flip 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8F84F0"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For both trainer’s and trainee’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BEBE0C0"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5 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319FF5E"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1:5</w:t>
            </w:r>
          </w:p>
        </w:tc>
      </w:tr>
      <w:tr w:rsidR="00455FF9" w:rsidRPr="00813E1E" w14:paraId="0A42C27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C677C2" w14:textId="77777777" w:rsidR="00455FF9" w:rsidRPr="00813E1E" w:rsidRDefault="00455FF9">
            <w:pPr>
              <w:numPr>
                <w:ilvl w:val="0"/>
                <w:numId w:val="146"/>
              </w:numPr>
              <w:spacing w:after="120" w:line="360" w:lineRule="auto"/>
              <w:rPr>
                <w:rFonts w:ascii="Times New Roman" w:eastAsia="@MS Mincho"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8ED40F1"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Times New Roman" w:hAnsi="Times New Roman"/>
                <w:sz w:val="24"/>
                <w:szCs w:val="24"/>
                <w:lang w:eastAsia="zh-CN" w:bidi="ar"/>
              </w:rPr>
              <w:t>Mathematical table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0E133DF"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A8FAF14"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25 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53C6D87"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1:1</w:t>
            </w:r>
          </w:p>
        </w:tc>
      </w:tr>
      <w:tr w:rsidR="00455FF9" w:rsidRPr="00813E1E" w14:paraId="7F520DC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2C0536" w14:textId="77777777" w:rsidR="00455FF9" w:rsidRPr="00813E1E" w:rsidRDefault="00455FF9">
            <w:pPr>
              <w:numPr>
                <w:ilvl w:val="0"/>
                <w:numId w:val="146"/>
              </w:numPr>
              <w:spacing w:after="120" w:line="360" w:lineRule="auto"/>
              <w:rPr>
                <w:rFonts w:ascii="Times New Roman" w:eastAsia="@MS Mincho"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9D0AD41" w14:textId="77777777" w:rsidR="00455FF9" w:rsidRPr="00813E1E" w:rsidRDefault="00000000">
            <w:pPr>
              <w:spacing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Mathematical set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59358C7"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For trainee’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0C18CAE"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 xml:space="preserve">25 pcs </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2C3EC681"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1:1</w:t>
            </w:r>
          </w:p>
        </w:tc>
      </w:tr>
      <w:tr w:rsidR="00455FF9" w:rsidRPr="00813E1E" w14:paraId="052D99F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E7F0CD" w14:textId="77777777" w:rsidR="00455FF9" w:rsidRPr="00813E1E" w:rsidRDefault="00455FF9">
            <w:pPr>
              <w:numPr>
                <w:ilvl w:val="0"/>
                <w:numId w:val="146"/>
              </w:numPr>
              <w:spacing w:after="120" w:line="360" w:lineRule="auto"/>
              <w:rPr>
                <w:rFonts w:ascii="Times New Roman" w:eastAsia="@MS Mincho"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20DAA09" w14:textId="77777777" w:rsidR="00455FF9" w:rsidRPr="00813E1E" w:rsidRDefault="00000000">
            <w:pPr>
              <w:spacing w:line="360" w:lineRule="auto"/>
              <w:rPr>
                <w:rFonts w:ascii="Times New Roman" w:eastAsia="Times New Roman" w:hAnsi="Times New Roman"/>
                <w:sz w:val="24"/>
                <w:szCs w:val="24"/>
              </w:rPr>
            </w:pPr>
            <w:r w:rsidRPr="00813E1E">
              <w:rPr>
                <w:rFonts w:ascii="Times New Roman" w:eastAsia="Times New Roman" w:hAnsi="Times New Roman"/>
                <w:sz w:val="24"/>
                <w:szCs w:val="24"/>
                <w:lang w:eastAsia="zh-CN" w:bidi="ar"/>
              </w:rPr>
              <w:t>SMP Table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40F2A4"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For trainee’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3A9291D"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 xml:space="preserve">25 pcs </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B9B0577"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1:1</w:t>
            </w:r>
          </w:p>
        </w:tc>
      </w:tr>
      <w:tr w:rsidR="00455FF9" w:rsidRPr="00813E1E" w14:paraId="3BDCA8D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17827A4"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9959E0A"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Learning Facilities &amp; infrastructure</w:t>
            </w:r>
          </w:p>
        </w:tc>
      </w:tr>
      <w:tr w:rsidR="00455FF9" w:rsidRPr="00813E1E" w14:paraId="6FE3303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463DB0" w14:textId="77777777" w:rsidR="00455FF9" w:rsidRPr="00813E1E" w:rsidRDefault="00455FF9" w:rsidP="00F236A3">
            <w:pPr>
              <w:numPr>
                <w:ilvl w:val="0"/>
                <w:numId w:val="146"/>
              </w:numPr>
              <w:spacing w:after="120" w:line="360" w:lineRule="auto"/>
              <w:rPr>
                <w:rFonts w:ascii="Times New Roman" w:eastAsia="@MS Mincho"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0B94CE5"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Times New Roman" w:hAnsi="Times New Roman"/>
                <w:sz w:val="24"/>
                <w:szCs w:val="24"/>
                <w:lang w:eastAsia="zh-CN" w:bidi="ar"/>
              </w:rPr>
              <w:t>Whiteboards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C7E3BB" w14:textId="77777777" w:rsidR="00455FF9" w:rsidRPr="00813E1E" w:rsidRDefault="00000000">
            <w:pPr>
              <w:spacing w:line="360" w:lineRule="auto"/>
              <w:rPr>
                <w:rFonts w:ascii="Times New Roman" w:eastAsia="@MS Mincho" w:hAnsi="Times New Roman"/>
                <w:bCs/>
                <w:sz w:val="24"/>
                <w:szCs w:val="24"/>
                <w:highlight w:val="yellow"/>
              </w:rPr>
            </w:pPr>
            <w:r w:rsidRPr="00813E1E">
              <w:rPr>
                <w:rFonts w:ascii="Times New Roman" w:eastAsia="@MS Mincho" w:hAnsi="Times New Roman"/>
                <w:bCs/>
                <w:sz w:val="24"/>
                <w:szCs w:val="24"/>
                <w:lang w:eastAsia="zh-CN" w:bidi="ar"/>
              </w:rPr>
              <w:t>For trainer’s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2783E33"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 pc</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9F6E605"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1:25</w:t>
            </w:r>
          </w:p>
        </w:tc>
      </w:tr>
      <w:tr w:rsidR="00455FF9" w:rsidRPr="00813E1E" w14:paraId="4F4F5D1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BCF1F6" w14:textId="77777777" w:rsidR="00455FF9" w:rsidRPr="00813E1E" w:rsidRDefault="00455FF9" w:rsidP="00F236A3">
            <w:pPr>
              <w:numPr>
                <w:ilvl w:val="0"/>
                <w:numId w:val="146"/>
              </w:numPr>
              <w:spacing w:after="120" w:line="360" w:lineRule="auto"/>
              <w:rPr>
                <w:rFonts w:ascii="Times New Roman" w:eastAsia="@MS Mincho"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09B57B0" w14:textId="77777777" w:rsidR="00455FF9" w:rsidRPr="00813E1E" w:rsidRDefault="00000000">
            <w:pPr>
              <w:spacing w:after="0" w:line="360" w:lineRule="auto"/>
              <w:rPr>
                <w:rFonts w:ascii="Times New Roman" w:eastAsia="@MS Mincho" w:hAnsi="Times New Roman"/>
                <w:sz w:val="24"/>
                <w:szCs w:val="24"/>
              </w:rPr>
            </w:pPr>
            <w:r w:rsidRPr="00813E1E">
              <w:rPr>
                <w:rFonts w:ascii="Times New Roman" w:eastAsia="@MS Mincho" w:hAnsi="Times New Roman"/>
                <w:sz w:val="24"/>
                <w:szCs w:val="24"/>
                <w:lang w:eastAsia="zh-CN" w:bidi="ar"/>
              </w:rPr>
              <w:t xml:space="preserve">Chalkboard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7FD560" w14:textId="77777777" w:rsidR="00455FF9" w:rsidRPr="00813E1E" w:rsidRDefault="00000000">
            <w:pPr>
              <w:spacing w:line="360" w:lineRule="auto"/>
              <w:rPr>
                <w:rFonts w:ascii="Times New Roman" w:eastAsia="@MS Mincho" w:hAnsi="Times New Roman"/>
                <w:bCs/>
                <w:sz w:val="24"/>
                <w:szCs w:val="24"/>
                <w:highlight w:val="yellow"/>
              </w:rPr>
            </w:pPr>
            <w:r w:rsidRPr="00813E1E">
              <w:rPr>
                <w:rFonts w:ascii="Times New Roman" w:eastAsia="@MS Mincho" w:hAnsi="Times New Roman"/>
                <w:bCs/>
                <w:sz w:val="24"/>
                <w:szCs w:val="24"/>
                <w:lang w:eastAsia="zh-CN" w:bidi="ar"/>
              </w:rPr>
              <w:t>For trainer’s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D29A6EE"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 pc</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1F5D740"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1:25</w:t>
            </w:r>
          </w:p>
        </w:tc>
      </w:tr>
      <w:tr w:rsidR="00455FF9" w:rsidRPr="00813E1E" w14:paraId="02ABF93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B3D11E"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76A437E"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Consumable materials</w:t>
            </w:r>
          </w:p>
        </w:tc>
      </w:tr>
      <w:tr w:rsidR="00455FF9" w:rsidRPr="00813E1E" w14:paraId="7D5B2376" w14:textId="77777777">
        <w:trPr>
          <w:trHeight w:val="495"/>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A846E8D" w14:textId="77777777" w:rsidR="00455FF9" w:rsidRPr="00813E1E" w:rsidRDefault="00455FF9" w:rsidP="00F236A3">
            <w:pPr>
              <w:numPr>
                <w:ilvl w:val="0"/>
                <w:numId w:val="146"/>
              </w:numPr>
              <w:spacing w:after="120" w:line="360" w:lineRule="auto"/>
              <w:rPr>
                <w:rFonts w:ascii="Times New Roman" w:eastAsia="@MS Mincho" w:hAnsi="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591DA35"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Times New Roman" w:hAnsi="Times New Roman"/>
                <w:sz w:val="24"/>
                <w:szCs w:val="24"/>
                <w:lang w:eastAsia="zh-CN" w:bidi="ar"/>
              </w:rPr>
              <w:t>Assorted color of whiteboard 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76D22EF"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0E1F215"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10 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710DF81"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10:1</w:t>
            </w:r>
          </w:p>
        </w:tc>
      </w:tr>
      <w:tr w:rsidR="00455FF9" w:rsidRPr="00813E1E" w14:paraId="7C824D9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C6C70A3"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5729DFFA" w14:textId="77777777" w:rsidR="00455FF9" w:rsidRPr="00813E1E" w:rsidRDefault="00000000">
            <w:pPr>
              <w:spacing w:line="360" w:lineRule="auto"/>
              <w:rPr>
                <w:rFonts w:ascii="Times New Roman" w:eastAsia="@MS Mincho" w:hAnsi="Times New Roman"/>
                <w:b/>
                <w:sz w:val="24"/>
                <w:szCs w:val="24"/>
              </w:rPr>
            </w:pPr>
            <w:r w:rsidRPr="00813E1E">
              <w:rPr>
                <w:rFonts w:ascii="Times New Roman" w:eastAsia="@MS Mincho" w:hAnsi="Times New Roman"/>
                <w:b/>
                <w:sz w:val="24"/>
                <w:szCs w:val="24"/>
                <w:lang w:eastAsia="zh-CN" w:bidi="ar"/>
              </w:rPr>
              <w:t>Tools and Equipment</w:t>
            </w:r>
          </w:p>
        </w:tc>
      </w:tr>
      <w:tr w:rsidR="00455FF9" w:rsidRPr="00813E1E" w14:paraId="70666E7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E7768B" w14:textId="77777777" w:rsidR="00455FF9" w:rsidRPr="00813E1E" w:rsidRDefault="00455FF9" w:rsidP="00F236A3">
            <w:pPr>
              <w:numPr>
                <w:ilvl w:val="0"/>
                <w:numId w:val="146"/>
              </w:numPr>
              <w:spacing w:after="120" w:line="360" w:lineRule="auto"/>
              <w:rPr>
                <w:rFonts w:ascii="Times New Roman" w:eastAsia="@MS Mincho" w:hAnsi="Times New Roman"/>
                <w:bCs/>
                <w:sz w:val="24"/>
                <w:szCs w:val="24"/>
                <w:lang w:bidi="ar"/>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3BB8080"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 xml:space="preserve">Rulers, protractors and compasses,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3D6558"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D65DFAD"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842A952"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1:1</w:t>
            </w:r>
          </w:p>
        </w:tc>
      </w:tr>
      <w:tr w:rsidR="00455FF9" w:rsidRPr="00813E1E" w14:paraId="77D511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4A9274C" w14:textId="77777777" w:rsidR="00455FF9" w:rsidRPr="00813E1E" w:rsidRDefault="00455FF9" w:rsidP="00F236A3">
            <w:pPr>
              <w:numPr>
                <w:ilvl w:val="0"/>
                <w:numId w:val="146"/>
              </w:numPr>
              <w:spacing w:after="120" w:line="360" w:lineRule="auto"/>
              <w:rPr>
                <w:rFonts w:ascii="Times New Roman" w:eastAsia="@MS Mincho" w:hAnsi="Times New Roman"/>
                <w:bCs/>
                <w:sz w:val="24"/>
                <w:szCs w:val="24"/>
                <w:lang w:bidi="ar"/>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8555485"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9837D9"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6A36F41"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6EFC7E9" w14:textId="77777777" w:rsidR="00455FF9" w:rsidRPr="00813E1E" w:rsidRDefault="00000000">
            <w:pPr>
              <w:spacing w:line="360" w:lineRule="auto"/>
              <w:rPr>
                <w:rFonts w:ascii="Times New Roman" w:eastAsia="@MS Mincho" w:hAnsi="Times New Roman"/>
                <w:bCs/>
                <w:sz w:val="24"/>
                <w:szCs w:val="24"/>
              </w:rPr>
            </w:pPr>
            <w:r w:rsidRPr="00813E1E">
              <w:rPr>
                <w:rFonts w:ascii="Times New Roman" w:eastAsia="@MS Mincho" w:hAnsi="Times New Roman"/>
                <w:bCs/>
                <w:sz w:val="24"/>
                <w:szCs w:val="24"/>
                <w:lang w:eastAsia="zh-CN" w:bidi="ar"/>
              </w:rPr>
              <w:t>1:1</w:t>
            </w:r>
          </w:p>
        </w:tc>
      </w:tr>
    </w:tbl>
    <w:p w14:paraId="440A965B" w14:textId="77777777" w:rsidR="00455FF9" w:rsidRPr="00813E1E" w:rsidRDefault="00000000">
      <w:pPr>
        <w:rPr>
          <w:rFonts w:ascii="Times New Roman" w:hAnsi="Times New Roman"/>
          <w:sz w:val="24"/>
          <w:szCs w:val="24"/>
        </w:rPr>
      </w:pPr>
      <w:r w:rsidRPr="00813E1E">
        <w:rPr>
          <w:rFonts w:ascii="Times New Roman" w:hAnsi="Times New Roman"/>
          <w:sz w:val="24"/>
          <w:szCs w:val="24"/>
        </w:rPr>
        <w:br w:type="page"/>
      </w:r>
    </w:p>
    <w:p w14:paraId="65370263" w14:textId="77777777" w:rsidR="00455FF9" w:rsidRPr="00813E1E" w:rsidRDefault="00000000">
      <w:pPr>
        <w:pStyle w:val="Heading2"/>
        <w:numPr>
          <w:ilvl w:val="1"/>
          <w:numId w:val="0"/>
        </w:numPr>
        <w:ind w:left="720"/>
        <w:jc w:val="center"/>
        <w:rPr>
          <w:rFonts w:ascii="Times New Roman" w:hAnsi="Times New Roman" w:cs="Times New Roman"/>
          <w:b/>
          <w:bCs/>
          <w:color w:val="auto"/>
          <w:sz w:val="24"/>
          <w:szCs w:val="24"/>
        </w:rPr>
      </w:pPr>
      <w:bookmarkStart w:id="90" w:name="_Toc197033981"/>
      <w:r w:rsidRPr="00813E1E">
        <w:rPr>
          <w:rFonts w:ascii="Times New Roman" w:hAnsi="Times New Roman" w:cs="Times New Roman"/>
          <w:b/>
          <w:bCs/>
          <w:color w:val="auto"/>
          <w:sz w:val="24"/>
          <w:szCs w:val="24"/>
        </w:rPr>
        <w:lastRenderedPageBreak/>
        <w:t>WATER SUPPLY SYSTEM III</w:t>
      </w:r>
      <w:bookmarkEnd w:id="90"/>
      <w:r w:rsidRPr="00813E1E">
        <w:rPr>
          <w:rFonts w:ascii="Times New Roman" w:hAnsi="Times New Roman" w:cs="Times New Roman"/>
          <w:b/>
          <w:bCs/>
          <w:color w:val="auto"/>
          <w:sz w:val="24"/>
          <w:szCs w:val="24"/>
        </w:rPr>
        <w:t xml:space="preserve"> </w:t>
      </w:r>
    </w:p>
    <w:p w14:paraId="0A638E4C" w14:textId="77777777" w:rsidR="00455FF9" w:rsidRPr="00813E1E" w:rsidRDefault="00455FF9">
      <w:pPr>
        <w:spacing w:after="0" w:line="360" w:lineRule="auto"/>
        <w:jc w:val="both"/>
        <w:rPr>
          <w:rFonts w:ascii="Times New Roman" w:eastAsia="Times New Roman" w:hAnsi="Times New Roman"/>
          <w:b/>
          <w:bCs/>
          <w:sz w:val="24"/>
          <w:szCs w:val="24"/>
        </w:rPr>
      </w:pPr>
    </w:p>
    <w:p w14:paraId="2856B687" w14:textId="31CA4479" w:rsidR="00455FF9" w:rsidRPr="00813E1E" w:rsidRDefault="00000000">
      <w:pPr>
        <w:spacing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 xml:space="preserve">UNIT CODE: </w:t>
      </w:r>
      <w:r w:rsidRPr="00813E1E">
        <w:rPr>
          <w:rFonts w:ascii="Times New Roman" w:hAnsi="Times New Roman"/>
          <w:b/>
          <w:bCs/>
          <w:sz w:val="24"/>
          <w:szCs w:val="24"/>
        </w:rPr>
        <w:t>0732</w:t>
      </w:r>
      <w:r w:rsidR="009E3490" w:rsidRPr="00813E1E">
        <w:rPr>
          <w:rFonts w:ascii="Times New Roman" w:hAnsi="Times New Roman"/>
          <w:b/>
          <w:bCs/>
          <w:sz w:val="24"/>
          <w:szCs w:val="24"/>
        </w:rPr>
        <w:t xml:space="preserve"> </w:t>
      </w:r>
      <w:r w:rsidRPr="00813E1E">
        <w:rPr>
          <w:rFonts w:ascii="Times New Roman" w:hAnsi="Times New Roman"/>
          <w:b/>
          <w:bCs/>
          <w:sz w:val="24"/>
          <w:szCs w:val="24"/>
        </w:rPr>
        <w:t>451</w:t>
      </w:r>
      <w:r w:rsidR="009E3490" w:rsidRPr="00813E1E">
        <w:rPr>
          <w:rFonts w:ascii="Times New Roman" w:hAnsi="Times New Roman"/>
          <w:b/>
          <w:bCs/>
          <w:sz w:val="24"/>
          <w:szCs w:val="24"/>
        </w:rPr>
        <w:t xml:space="preserve"> </w:t>
      </w:r>
      <w:r w:rsidRPr="00813E1E">
        <w:rPr>
          <w:rFonts w:ascii="Times New Roman" w:hAnsi="Times New Roman"/>
          <w:b/>
          <w:bCs/>
          <w:sz w:val="24"/>
          <w:szCs w:val="24"/>
        </w:rPr>
        <w:t>1</w:t>
      </w:r>
      <w:r w:rsidR="00F72A63" w:rsidRPr="00813E1E">
        <w:rPr>
          <w:rFonts w:ascii="Times New Roman" w:hAnsi="Times New Roman"/>
          <w:b/>
          <w:bCs/>
          <w:sz w:val="24"/>
          <w:szCs w:val="24"/>
        </w:rPr>
        <w:t>1</w:t>
      </w:r>
      <w:r w:rsidRPr="00813E1E">
        <w:rPr>
          <w:rFonts w:ascii="Times New Roman" w:hAnsi="Times New Roman"/>
          <w:b/>
          <w:bCs/>
          <w:sz w:val="24"/>
          <w:szCs w:val="24"/>
        </w:rPr>
        <w:t>A</w:t>
      </w:r>
    </w:p>
    <w:p w14:paraId="21A5265F" w14:textId="77777777" w:rsidR="00455FF9" w:rsidRPr="00813E1E" w:rsidRDefault="00455FF9">
      <w:pPr>
        <w:spacing w:after="0" w:line="360" w:lineRule="auto"/>
        <w:jc w:val="both"/>
        <w:rPr>
          <w:rFonts w:ascii="Times New Roman" w:hAnsi="Times New Roman"/>
          <w:b/>
          <w:sz w:val="24"/>
          <w:szCs w:val="24"/>
          <w:lang w:val="en-ZA"/>
        </w:rPr>
      </w:pPr>
    </w:p>
    <w:p w14:paraId="57BDCF5F" w14:textId="77777777" w:rsidR="00455FF9" w:rsidRPr="00813E1E" w:rsidRDefault="00000000">
      <w:pPr>
        <w:spacing w:after="0" w:line="360" w:lineRule="auto"/>
        <w:jc w:val="both"/>
        <w:rPr>
          <w:rFonts w:ascii="Times New Roman" w:hAnsi="Times New Roman"/>
          <w:sz w:val="24"/>
          <w:szCs w:val="24"/>
          <w:lang w:val="en-ZA"/>
        </w:rPr>
      </w:pPr>
      <w:r w:rsidRPr="00813E1E">
        <w:rPr>
          <w:rFonts w:ascii="Times New Roman" w:hAnsi="Times New Roman"/>
          <w:b/>
          <w:sz w:val="24"/>
          <w:szCs w:val="24"/>
          <w:lang w:val="en-ZA"/>
        </w:rPr>
        <w:t xml:space="preserve">UNIT DURATION: </w:t>
      </w:r>
      <w:r w:rsidRPr="00813E1E">
        <w:rPr>
          <w:rFonts w:ascii="Times New Roman" w:hAnsi="Times New Roman"/>
          <w:bCs/>
          <w:sz w:val="24"/>
          <w:szCs w:val="24"/>
          <w:lang w:val="en-ZA"/>
        </w:rPr>
        <w:t xml:space="preserve">80 </w:t>
      </w:r>
      <w:r w:rsidRPr="00813E1E">
        <w:rPr>
          <w:rFonts w:ascii="Times New Roman" w:hAnsi="Times New Roman"/>
          <w:sz w:val="24"/>
          <w:szCs w:val="24"/>
          <w:lang w:val="en-ZA"/>
        </w:rPr>
        <w:t>Hours</w:t>
      </w:r>
    </w:p>
    <w:p w14:paraId="27C94695" w14:textId="77777777" w:rsidR="00455FF9" w:rsidRPr="00813E1E" w:rsidRDefault="00455FF9">
      <w:pPr>
        <w:spacing w:after="0" w:line="360" w:lineRule="auto"/>
        <w:jc w:val="both"/>
        <w:rPr>
          <w:rFonts w:ascii="Times New Roman" w:hAnsi="Times New Roman"/>
          <w:b/>
          <w:sz w:val="24"/>
          <w:szCs w:val="24"/>
          <w:lang w:val="en-ZA"/>
        </w:rPr>
      </w:pPr>
    </w:p>
    <w:p w14:paraId="6FA57826" w14:textId="77777777" w:rsidR="00455FF9" w:rsidRPr="00813E1E" w:rsidRDefault="00000000">
      <w:pPr>
        <w:spacing w:after="0" w:line="360" w:lineRule="auto"/>
        <w:jc w:val="both"/>
        <w:rPr>
          <w:rFonts w:ascii="Times New Roman" w:hAnsi="Times New Roman"/>
          <w:sz w:val="24"/>
          <w:szCs w:val="24"/>
          <w:lang w:val="en-ZA"/>
        </w:rPr>
      </w:pPr>
      <w:r w:rsidRPr="00813E1E">
        <w:rPr>
          <w:rFonts w:ascii="Times New Roman" w:hAnsi="Times New Roman"/>
          <w:b/>
          <w:sz w:val="24"/>
          <w:szCs w:val="24"/>
          <w:lang w:val="en-ZA"/>
        </w:rPr>
        <w:t>Relationship to Occupational Standards</w:t>
      </w:r>
    </w:p>
    <w:p w14:paraId="39FF4896" w14:textId="136FE08E" w:rsidR="00455FF9" w:rsidRPr="00813E1E" w:rsidRDefault="00000000">
      <w:pPr>
        <w:spacing w:line="360" w:lineRule="auto"/>
        <w:rPr>
          <w:rFonts w:ascii="Times New Roman" w:hAnsi="Times New Roman"/>
          <w:sz w:val="24"/>
          <w:szCs w:val="24"/>
        </w:rPr>
      </w:pPr>
      <w:r w:rsidRPr="00813E1E">
        <w:rPr>
          <w:rFonts w:ascii="Times New Roman" w:hAnsi="Times New Roman"/>
          <w:sz w:val="24"/>
          <w:szCs w:val="24"/>
          <w:lang w:val="en-ZA"/>
        </w:rPr>
        <w:t>This unit addresses the Unit of Competency:</w:t>
      </w:r>
      <w:r w:rsidRPr="00813E1E">
        <w:rPr>
          <w:rFonts w:ascii="Times New Roman" w:hAnsi="Times New Roman"/>
          <w:b/>
          <w:bCs/>
          <w:sz w:val="24"/>
          <w:szCs w:val="24"/>
        </w:rPr>
        <w:t xml:space="preserve"> </w:t>
      </w:r>
      <w:r w:rsidR="00367101" w:rsidRPr="00813E1E">
        <w:rPr>
          <w:rFonts w:ascii="Times New Roman" w:hAnsi="Times New Roman"/>
          <w:b/>
          <w:bCs/>
          <w:sz w:val="24"/>
          <w:szCs w:val="24"/>
        </w:rPr>
        <w:t xml:space="preserve">Install </w:t>
      </w:r>
      <w:r w:rsidRPr="00813E1E">
        <w:rPr>
          <w:rFonts w:ascii="Times New Roman" w:hAnsi="Times New Roman"/>
          <w:b/>
          <w:bCs/>
          <w:sz w:val="24"/>
          <w:szCs w:val="24"/>
        </w:rPr>
        <w:t xml:space="preserve">water supply system </w:t>
      </w:r>
      <w:r w:rsidR="00367101" w:rsidRPr="00813E1E">
        <w:rPr>
          <w:rFonts w:ascii="Times New Roman" w:hAnsi="Times New Roman"/>
          <w:b/>
          <w:bCs/>
          <w:sz w:val="24"/>
          <w:szCs w:val="24"/>
        </w:rPr>
        <w:t>III</w:t>
      </w:r>
      <w:r w:rsidRPr="00813E1E">
        <w:rPr>
          <w:rFonts w:ascii="Times New Roman" w:hAnsi="Times New Roman"/>
          <w:b/>
          <w:bCs/>
          <w:sz w:val="24"/>
          <w:szCs w:val="24"/>
        </w:rPr>
        <w:t>.</w:t>
      </w:r>
    </w:p>
    <w:p w14:paraId="119062DC" w14:textId="77777777" w:rsidR="00455FF9" w:rsidRPr="00813E1E" w:rsidRDefault="00000000">
      <w:pPr>
        <w:spacing w:line="360" w:lineRule="auto"/>
        <w:rPr>
          <w:rFonts w:ascii="Times New Roman" w:hAnsi="Times New Roman"/>
          <w:b/>
          <w:sz w:val="24"/>
          <w:szCs w:val="24"/>
        </w:rPr>
      </w:pPr>
      <w:r w:rsidRPr="00813E1E">
        <w:rPr>
          <w:rFonts w:ascii="Times New Roman" w:hAnsi="Times New Roman"/>
          <w:b/>
          <w:sz w:val="24"/>
          <w:szCs w:val="24"/>
        </w:rPr>
        <w:t>UNIT DESCRIPTION</w:t>
      </w:r>
    </w:p>
    <w:p w14:paraId="08AF3DD0" w14:textId="59BDCA16" w:rsidR="008D0B04" w:rsidRPr="00813E1E" w:rsidRDefault="008D0B04">
      <w:pPr>
        <w:spacing w:after="0" w:line="360" w:lineRule="auto"/>
        <w:rPr>
          <w:rFonts w:ascii="Times New Roman" w:hAnsi="Times New Roman"/>
          <w:sz w:val="24"/>
          <w:szCs w:val="24"/>
        </w:rPr>
      </w:pPr>
      <w:r w:rsidRPr="00991355">
        <w:rPr>
          <w:rFonts w:ascii="Times New Roman" w:hAnsi="Times New Roman"/>
          <w:sz w:val="24"/>
          <w:szCs w:val="24"/>
        </w:rPr>
        <w:t xml:space="preserve">This unit specifies the competencies required to install water supply systems. It involves installing water storage cisterns, </w:t>
      </w:r>
      <w:r w:rsidRPr="00813E1E">
        <w:rPr>
          <w:rFonts w:ascii="Times New Roman" w:hAnsi="Times New Roman"/>
          <w:sz w:val="24"/>
          <w:szCs w:val="24"/>
        </w:rPr>
        <w:t xml:space="preserve">installing water pumps and </w:t>
      </w:r>
      <w:r w:rsidR="00802B12" w:rsidRPr="00813E1E">
        <w:rPr>
          <w:rFonts w:ascii="Times New Roman" w:hAnsi="Times New Roman"/>
          <w:sz w:val="24"/>
          <w:szCs w:val="24"/>
        </w:rPr>
        <w:t>controls and</w:t>
      </w:r>
      <w:r w:rsidRPr="00991355">
        <w:rPr>
          <w:rFonts w:ascii="Times New Roman" w:hAnsi="Times New Roman"/>
          <w:sz w:val="24"/>
          <w:szCs w:val="24"/>
        </w:rPr>
        <w:t xml:space="preserve"> maintaining water supply system</w:t>
      </w:r>
    </w:p>
    <w:p w14:paraId="42F749C9" w14:textId="1407C222" w:rsidR="00455FF9" w:rsidRPr="00813E1E" w:rsidRDefault="00000000">
      <w:pPr>
        <w:spacing w:after="0" w:line="360" w:lineRule="auto"/>
        <w:rPr>
          <w:rFonts w:ascii="Times New Roman" w:hAnsi="Times New Roman"/>
          <w:b/>
          <w:sz w:val="24"/>
          <w:szCs w:val="24"/>
          <w:lang w:val="en-ZA"/>
        </w:rPr>
      </w:pPr>
      <w:r w:rsidRPr="00813E1E">
        <w:rPr>
          <w:rFonts w:ascii="Times New Roman" w:hAnsi="Times New Roman"/>
          <w:sz w:val="24"/>
          <w:szCs w:val="24"/>
        </w:rPr>
        <w:t xml:space="preserve"> </w:t>
      </w:r>
      <w:r w:rsidRPr="00813E1E">
        <w:rPr>
          <w:rFonts w:ascii="Times New Roman" w:hAnsi="Times New Roman"/>
          <w:b/>
          <w:sz w:val="24"/>
          <w:szCs w:val="24"/>
          <w:lang w:val="en-ZA"/>
        </w:rPr>
        <w:t>Summary of Learning Outcomes</w:t>
      </w:r>
    </w:p>
    <w:tbl>
      <w:tblPr>
        <w:tblStyle w:val="TableGrid"/>
        <w:tblW w:w="0" w:type="auto"/>
        <w:tblInd w:w="137" w:type="dxa"/>
        <w:tblLook w:val="04A0" w:firstRow="1" w:lastRow="0" w:firstColumn="1" w:lastColumn="0" w:noHBand="0" w:noVBand="1"/>
      </w:tblPr>
      <w:tblGrid>
        <w:gridCol w:w="992"/>
        <w:gridCol w:w="6125"/>
        <w:gridCol w:w="2096"/>
      </w:tblGrid>
      <w:tr w:rsidR="00455FF9" w:rsidRPr="00813E1E" w14:paraId="27DA584F" w14:textId="77777777" w:rsidTr="009A543B">
        <w:tc>
          <w:tcPr>
            <w:tcW w:w="992" w:type="dxa"/>
          </w:tcPr>
          <w:p w14:paraId="23D68C66" w14:textId="77777777" w:rsidR="00455FF9" w:rsidRPr="00813E1E" w:rsidRDefault="00000000">
            <w:pPr>
              <w:spacing w:before="120" w:after="120" w:line="360" w:lineRule="auto"/>
              <w:jc w:val="both"/>
              <w:rPr>
                <w:sz w:val="24"/>
                <w:szCs w:val="24"/>
              </w:rPr>
            </w:pPr>
            <w:r w:rsidRPr="00813E1E">
              <w:rPr>
                <w:sz w:val="24"/>
                <w:szCs w:val="24"/>
              </w:rPr>
              <w:t xml:space="preserve">S.NO </w:t>
            </w:r>
          </w:p>
        </w:tc>
        <w:tc>
          <w:tcPr>
            <w:tcW w:w="6125" w:type="dxa"/>
          </w:tcPr>
          <w:p w14:paraId="78D4D980" w14:textId="77777777" w:rsidR="00455FF9" w:rsidRPr="00813E1E" w:rsidRDefault="00000000">
            <w:pPr>
              <w:spacing w:before="120" w:after="120" w:line="360" w:lineRule="auto"/>
              <w:jc w:val="both"/>
              <w:rPr>
                <w:sz w:val="24"/>
                <w:szCs w:val="24"/>
              </w:rPr>
            </w:pPr>
            <w:r w:rsidRPr="00813E1E">
              <w:rPr>
                <w:sz w:val="24"/>
                <w:szCs w:val="24"/>
              </w:rPr>
              <w:t xml:space="preserve">LEARNING OUTCOME </w:t>
            </w:r>
          </w:p>
        </w:tc>
        <w:tc>
          <w:tcPr>
            <w:tcW w:w="2096" w:type="dxa"/>
          </w:tcPr>
          <w:p w14:paraId="18A90966" w14:textId="77777777" w:rsidR="00455FF9" w:rsidRPr="00813E1E" w:rsidRDefault="00000000">
            <w:pPr>
              <w:spacing w:before="120" w:after="120" w:line="360" w:lineRule="auto"/>
              <w:jc w:val="both"/>
              <w:rPr>
                <w:sz w:val="24"/>
                <w:szCs w:val="24"/>
              </w:rPr>
            </w:pPr>
            <w:r w:rsidRPr="00813E1E">
              <w:rPr>
                <w:sz w:val="24"/>
                <w:szCs w:val="24"/>
              </w:rPr>
              <w:t>DURATION(HRS)</w:t>
            </w:r>
          </w:p>
        </w:tc>
      </w:tr>
      <w:tr w:rsidR="00455FF9" w:rsidRPr="00813E1E" w14:paraId="0DE426C7" w14:textId="77777777" w:rsidTr="009A543B">
        <w:tc>
          <w:tcPr>
            <w:tcW w:w="992" w:type="dxa"/>
          </w:tcPr>
          <w:p w14:paraId="7E7AA8C2" w14:textId="77777777" w:rsidR="00455FF9" w:rsidRPr="00813E1E" w:rsidRDefault="00455FF9" w:rsidP="00BD7C35">
            <w:pPr>
              <w:pStyle w:val="ListParagraph"/>
              <w:numPr>
                <w:ilvl w:val="0"/>
                <w:numId w:val="282"/>
              </w:numPr>
              <w:spacing w:before="120" w:after="120" w:line="360" w:lineRule="auto"/>
              <w:jc w:val="both"/>
              <w:rPr>
                <w:szCs w:val="24"/>
              </w:rPr>
            </w:pPr>
          </w:p>
        </w:tc>
        <w:tc>
          <w:tcPr>
            <w:tcW w:w="6125" w:type="dxa"/>
          </w:tcPr>
          <w:p w14:paraId="42A9276B" w14:textId="77777777" w:rsidR="00455FF9" w:rsidRPr="00813E1E" w:rsidRDefault="00000000">
            <w:pPr>
              <w:spacing w:before="120" w:after="120" w:line="360" w:lineRule="auto"/>
              <w:jc w:val="both"/>
              <w:rPr>
                <w:sz w:val="24"/>
                <w:szCs w:val="24"/>
                <w:lang w:val="en-ZA"/>
              </w:rPr>
            </w:pPr>
            <w:r w:rsidRPr="00813E1E">
              <w:rPr>
                <w:sz w:val="24"/>
                <w:szCs w:val="24"/>
              </w:rPr>
              <w:t>Install water storage cisterns, tanks and hot water storage vessels.</w:t>
            </w:r>
          </w:p>
        </w:tc>
        <w:tc>
          <w:tcPr>
            <w:tcW w:w="2096" w:type="dxa"/>
          </w:tcPr>
          <w:p w14:paraId="6E5A00F8" w14:textId="77777777" w:rsidR="00455FF9" w:rsidRPr="00813E1E" w:rsidRDefault="00000000">
            <w:pPr>
              <w:spacing w:before="120" w:after="120" w:line="360" w:lineRule="auto"/>
              <w:jc w:val="both"/>
              <w:rPr>
                <w:sz w:val="24"/>
                <w:szCs w:val="24"/>
              </w:rPr>
            </w:pPr>
            <w:r w:rsidRPr="00813E1E">
              <w:rPr>
                <w:sz w:val="24"/>
                <w:szCs w:val="24"/>
              </w:rPr>
              <w:t>30</w:t>
            </w:r>
          </w:p>
        </w:tc>
      </w:tr>
      <w:tr w:rsidR="00455FF9" w:rsidRPr="00813E1E" w14:paraId="1C97E07B" w14:textId="77777777" w:rsidTr="009A543B">
        <w:tc>
          <w:tcPr>
            <w:tcW w:w="992" w:type="dxa"/>
          </w:tcPr>
          <w:p w14:paraId="04B05D5D" w14:textId="77777777" w:rsidR="00455FF9" w:rsidRPr="00813E1E" w:rsidRDefault="00455FF9" w:rsidP="00BD7C35">
            <w:pPr>
              <w:pStyle w:val="ListParagraph"/>
              <w:numPr>
                <w:ilvl w:val="0"/>
                <w:numId w:val="282"/>
              </w:numPr>
              <w:spacing w:before="120" w:after="120" w:line="360" w:lineRule="auto"/>
              <w:jc w:val="both"/>
              <w:rPr>
                <w:szCs w:val="24"/>
              </w:rPr>
            </w:pPr>
          </w:p>
        </w:tc>
        <w:tc>
          <w:tcPr>
            <w:tcW w:w="6125" w:type="dxa"/>
          </w:tcPr>
          <w:p w14:paraId="7CFA6DAE" w14:textId="77777777" w:rsidR="00455FF9" w:rsidRPr="00813E1E" w:rsidRDefault="00000000">
            <w:pPr>
              <w:spacing w:before="120" w:after="120" w:line="360" w:lineRule="auto"/>
              <w:jc w:val="both"/>
              <w:rPr>
                <w:sz w:val="24"/>
                <w:szCs w:val="24"/>
              </w:rPr>
            </w:pPr>
            <w:r w:rsidRPr="00813E1E">
              <w:rPr>
                <w:sz w:val="24"/>
                <w:szCs w:val="24"/>
              </w:rPr>
              <w:t>Install water pumps and controls.</w:t>
            </w:r>
          </w:p>
        </w:tc>
        <w:tc>
          <w:tcPr>
            <w:tcW w:w="2096" w:type="dxa"/>
          </w:tcPr>
          <w:p w14:paraId="2E4EB58E" w14:textId="77777777" w:rsidR="00455FF9" w:rsidRPr="00813E1E" w:rsidRDefault="00000000">
            <w:pPr>
              <w:spacing w:before="120" w:after="120" w:line="360" w:lineRule="auto"/>
              <w:jc w:val="both"/>
              <w:rPr>
                <w:sz w:val="24"/>
                <w:szCs w:val="24"/>
              </w:rPr>
            </w:pPr>
            <w:r w:rsidRPr="00813E1E">
              <w:rPr>
                <w:sz w:val="24"/>
                <w:szCs w:val="24"/>
              </w:rPr>
              <w:t>30</w:t>
            </w:r>
          </w:p>
        </w:tc>
      </w:tr>
      <w:tr w:rsidR="00455FF9" w:rsidRPr="00813E1E" w14:paraId="24382518" w14:textId="77777777" w:rsidTr="009A543B">
        <w:tc>
          <w:tcPr>
            <w:tcW w:w="992" w:type="dxa"/>
          </w:tcPr>
          <w:p w14:paraId="098B84A3" w14:textId="77777777" w:rsidR="00455FF9" w:rsidRPr="00813E1E" w:rsidRDefault="00455FF9" w:rsidP="00BD7C35">
            <w:pPr>
              <w:pStyle w:val="ListParagraph"/>
              <w:numPr>
                <w:ilvl w:val="0"/>
                <w:numId w:val="282"/>
              </w:numPr>
              <w:spacing w:before="120" w:after="120" w:line="360" w:lineRule="auto"/>
              <w:jc w:val="both"/>
              <w:rPr>
                <w:szCs w:val="24"/>
              </w:rPr>
            </w:pPr>
          </w:p>
        </w:tc>
        <w:tc>
          <w:tcPr>
            <w:tcW w:w="6125" w:type="dxa"/>
          </w:tcPr>
          <w:p w14:paraId="486C0C4C" w14:textId="77777777" w:rsidR="00455FF9" w:rsidRPr="00813E1E" w:rsidRDefault="00000000">
            <w:pPr>
              <w:spacing w:before="120" w:after="120" w:line="360" w:lineRule="auto"/>
              <w:jc w:val="both"/>
              <w:rPr>
                <w:sz w:val="24"/>
                <w:szCs w:val="24"/>
                <w:lang w:val="en-GB"/>
              </w:rPr>
            </w:pPr>
            <w:r w:rsidRPr="00813E1E">
              <w:rPr>
                <w:sz w:val="24"/>
                <w:szCs w:val="24"/>
              </w:rPr>
              <w:t>Maintain water supply system</w:t>
            </w:r>
          </w:p>
        </w:tc>
        <w:tc>
          <w:tcPr>
            <w:tcW w:w="2096" w:type="dxa"/>
          </w:tcPr>
          <w:p w14:paraId="7420AA74" w14:textId="77777777" w:rsidR="00455FF9" w:rsidRPr="00813E1E" w:rsidRDefault="00000000">
            <w:pPr>
              <w:spacing w:before="120" w:after="120" w:line="360" w:lineRule="auto"/>
              <w:jc w:val="both"/>
              <w:rPr>
                <w:sz w:val="24"/>
                <w:szCs w:val="24"/>
              </w:rPr>
            </w:pPr>
            <w:r w:rsidRPr="00813E1E">
              <w:rPr>
                <w:sz w:val="24"/>
                <w:szCs w:val="24"/>
              </w:rPr>
              <w:t>20</w:t>
            </w:r>
          </w:p>
        </w:tc>
      </w:tr>
      <w:tr w:rsidR="00455FF9" w:rsidRPr="00813E1E" w14:paraId="0B743D3E" w14:textId="77777777" w:rsidTr="004C6C1B">
        <w:tc>
          <w:tcPr>
            <w:tcW w:w="7117" w:type="dxa"/>
            <w:gridSpan w:val="2"/>
          </w:tcPr>
          <w:p w14:paraId="18F3D46D" w14:textId="77777777" w:rsidR="00455FF9" w:rsidRPr="00813E1E" w:rsidRDefault="00000000">
            <w:pPr>
              <w:spacing w:before="120" w:after="120" w:line="360" w:lineRule="auto"/>
              <w:jc w:val="both"/>
              <w:rPr>
                <w:sz w:val="24"/>
                <w:szCs w:val="24"/>
              </w:rPr>
            </w:pPr>
            <w:r w:rsidRPr="00813E1E">
              <w:rPr>
                <w:sz w:val="24"/>
                <w:szCs w:val="24"/>
              </w:rPr>
              <w:t xml:space="preserve">TOTAL </w:t>
            </w:r>
          </w:p>
        </w:tc>
        <w:tc>
          <w:tcPr>
            <w:tcW w:w="2096" w:type="dxa"/>
          </w:tcPr>
          <w:p w14:paraId="5D2910BE" w14:textId="77777777" w:rsidR="00455FF9" w:rsidRPr="00813E1E" w:rsidRDefault="00000000">
            <w:pPr>
              <w:spacing w:before="120" w:after="120" w:line="360" w:lineRule="auto"/>
              <w:jc w:val="both"/>
              <w:rPr>
                <w:sz w:val="24"/>
                <w:szCs w:val="24"/>
              </w:rPr>
            </w:pPr>
            <w:r w:rsidRPr="00813E1E">
              <w:rPr>
                <w:sz w:val="24"/>
                <w:szCs w:val="24"/>
              </w:rPr>
              <w:t>80</w:t>
            </w:r>
          </w:p>
        </w:tc>
      </w:tr>
    </w:tbl>
    <w:p w14:paraId="055E1C70" w14:textId="77777777" w:rsidR="00455FF9" w:rsidRPr="00813E1E" w:rsidRDefault="00000000">
      <w:pPr>
        <w:spacing w:before="120" w:after="120" w:line="360" w:lineRule="auto"/>
        <w:ind w:left="360"/>
        <w:jc w:val="both"/>
        <w:rPr>
          <w:rFonts w:ascii="Times New Roman" w:hAnsi="Times New Roman"/>
          <w:sz w:val="24"/>
          <w:szCs w:val="24"/>
          <w:lang w:val="en-GB"/>
        </w:rPr>
      </w:pPr>
      <w:r w:rsidRPr="00813E1E">
        <w:rPr>
          <w:rFonts w:ascii="Times New Roman" w:hAnsi="Times New Roman"/>
          <w:sz w:val="24"/>
          <w:szCs w:val="24"/>
        </w:rPr>
        <w:t>.</w:t>
      </w:r>
    </w:p>
    <w:p w14:paraId="0675AEE9" w14:textId="77777777" w:rsidR="00455FF9" w:rsidRPr="00813E1E" w:rsidRDefault="00455FF9">
      <w:pPr>
        <w:spacing w:before="120" w:after="120" w:line="360" w:lineRule="auto"/>
        <w:contextualSpacing/>
        <w:jc w:val="both"/>
        <w:rPr>
          <w:rFonts w:ascii="Times New Roman" w:hAnsi="Times New Roman"/>
          <w:sz w:val="24"/>
          <w:szCs w:val="24"/>
        </w:rPr>
      </w:pPr>
    </w:p>
    <w:p w14:paraId="5B01CD4D" w14:textId="77777777" w:rsidR="00BD7C35" w:rsidRPr="00813E1E" w:rsidRDefault="00BD7C35">
      <w:pPr>
        <w:spacing w:before="120" w:after="120" w:line="360" w:lineRule="auto"/>
        <w:contextualSpacing/>
        <w:jc w:val="both"/>
        <w:rPr>
          <w:rFonts w:ascii="Times New Roman" w:hAnsi="Times New Roman"/>
          <w:b/>
          <w:sz w:val="24"/>
          <w:szCs w:val="24"/>
          <w:lang w:val="en-ZA"/>
        </w:rPr>
      </w:pPr>
    </w:p>
    <w:p w14:paraId="5170BBB6" w14:textId="77777777" w:rsidR="00BD7C35" w:rsidRPr="00813E1E" w:rsidRDefault="00BD7C35">
      <w:pPr>
        <w:spacing w:before="120" w:after="120" w:line="360" w:lineRule="auto"/>
        <w:contextualSpacing/>
        <w:jc w:val="both"/>
        <w:rPr>
          <w:rFonts w:ascii="Times New Roman" w:hAnsi="Times New Roman"/>
          <w:b/>
          <w:sz w:val="24"/>
          <w:szCs w:val="24"/>
          <w:lang w:val="en-ZA"/>
        </w:rPr>
      </w:pPr>
    </w:p>
    <w:p w14:paraId="1EF912C8" w14:textId="77777777" w:rsidR="00BD7C35" w:rsidRPr="00813E1E" w:rsidRDefault="00BD7C35">
      <w:pPr>
        <w:spacing w:before="120" w:after="120" w:line="360" w:lineRule="auto"/>
        <w:contextualSpacing/>
        <w:jc w:val="both"/>
        <w:rPr>
          <w:rFonts w:ascii="Times New Roman" w:hAnsi="Times New Roman"/>
          <w:b/>
          <w:sz w:val="24"/>
          <w:szCs w:val="24"/>
          <w:lang w:val="en-ZA"/>
        </w:rPr>
      </w:pPr>
    </w:p>
    <w:p w14:paraId="719480C7" w14:textId="77777777" w:rsidR="00BD7C35" w:rsidRPr="00813E1E" w:rsidRDefault="00BD7C35">
      <w:pPr>
        <w:spacing w:before="120" w:after="120" w:line="360" w:lineRule="auto"/>
        <w:contextualSpacing/>
        <w:jc w:val="both"/>
        <w:rPr>
          <w:rFonts w:ascii="Times New Roman" w:hAnsi="Times New Roman"/>
          <w:b/>
          <w:sz w:val="24"/>
          <w:szCs w:val="24"/>
          <w:lang w:val="en-ZA"/>
        </w:rPr>
      </w:pPr>
    </w:p>
    <w:p w14:paraId="24CA65B2" w14:textId="77777777" w:rsidR="00BD7C35" w:rsidRPr="00813E1E" w:rsidRDefault="00BD7C35">
      <w:pPr>
        <w:spacing w:before="120" w:after="120" w:line="360" w:lineRule="auto"/>
        <w:contextualSpacing/>
        <w:jc w:val="both"/>
        <w:rPr>
          <w:rFonts w:ascii="Times New Roman" w:hAnsi="Times New Roman"/>
          <w:b/>
          <w:sz w:val="24"/>
          <w:szCs w:val="24"/>
          <w:lang w:val="en-ZA"/>
        </w:rPr>
      </w:pPr>
    </w:p>
    <w:p w14:paraId="7EFA1721" w14:textId="77777777" w:rsidR="00BD7C35" w:rsidRPr="00813E1E" w:rsidRDefault="00BD7C35">
      <w:pPr>
        <w:spacing w:before="120" w:after="120" w:line="360" w:lineRule="auto"/>
        <w:contextualSpacing/>
        <w:jc w:val="both"/>
        <w:rPr>
          <w:rFonts w:ascii="Times New Roman" w:hAnsi="Times New Roman"/>
          <w:b/>
          <w:sz w:val="24"/>
          <w:szCs w:val="24"/>
          <w:lang w:val="en-ZA"/>
        </w:rPr>
      </w:pPr>
    </w:p>
    <w:p w14:paraId="6BC3D94A" w14:textId="03AC2AFE" w:rsidR="00455FF9" w:rsidRPr="00813E1E" w:rsidRDefault="00000000">
      <w:pPr>
        <w:spacing w:before="120" w:after="120" w:line="360" w:lineRule="auto"/>
        <w:contextualSpacing/>
        <w:jc w:val="both"/>
        <w:rPr>
          <w:rFonts w:ascii="Times New Roman" w:hAnsi="Times New Roman"/>
          <w:b/>
          <w:sz w:val="24"/>
          <w:szCs w:val="24"/>
          <w:lang w:val="en-ZA"/>
        </w:rPr>
      </w:pPr>
      <w:r w:rsidRPr="00813E1E">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3623"/>
        <w:gridCol w:w="2921"/>
      </w:tblGrid>
      <w:tr w:rsidR="00455FF9" w:rsidRPr="00813E1E" w14:paraId="188D6B5C" w14:textId="77777777">
        <w:trPr>
          <w:trHeight w:val="620"/>
        </w:trPr>
        <w:tc>
          <w:tcPr>
            <w:tcW w:w="1500" w:type="pct"/>
            <w:tcBorders>
              <w:top w:val="single" w:sz="4" w:space="0" w:color="auto"/>
              <w:left w:val="single" w:sz="4" w:space="0" w:color="auto"/>
              <w:bottom w:val="single" w:sz="4" w:space="0" w:color="auto"/>
              <w:right w:val="single" w:sz="4" w:space="0" w:color="auto"/>
            </w:tcBorders>
          </w:tcPr>
          <w:p w14:paraId="5373D202" w14:textId="77777777" w:rsidR="00455FF9" w:rsidRPr="00813E1E" w:rsidRDefault="00000000">
            <w:pPr>
              <w:spacing w:after="0" w:line="360" w:lineRule="auto"/>
              <w:rPr>
                <w:rFonts w:ascii="Times New Roman" w:hAnsi="Times New Roman"/>
                <w:sz w:val="24"/>
                <w:szCs w:val="24"/>
              </w:rPr>
            </w:pPr>
            <w:r w:rsidRPr="00813E1E">
              <w:rPr>
                <w:rFonts w:ascii="Times New Roman" w:hAnsi="Times New Roman"/>
                <w:b/>
                <w:sz w:val="24"/>
                <w:szCs w:val="24"/>
                <w:lang w:val="en-ZA"/>
              </w:rPr>
              <w:t>Learning Outcome</w:t>
            </w:r>
          </w:p>
        </w:tc>
        <w:tc>
          <w:tcPr>
            <w:tcW w:w="1937" w:type="pct"/>
            <w:tcBorders>
              <w:top w:val="single" w:sz="4" w:space="0" w:color="auto"/>
              <w:left w:val="single" w:sz="4" w:space="0" w:color="auto"/>
              <w:bottom w:val="single" w:sz="4" w:space="0" w:color="auto"/>
              <w:right w:val="single" w:sz="4" w:space="0" w:color="auto"/>
            </w:tcBorders>
          </w:tcPr>
          <w:p w14:paraId="1D4C86BF" w14:textId="77777777" w:rsidR="00455FF9" w:rsidRPr="00813E1E" w:rsidRDefault="00000000">
            <w:pPr>
              <w:spacing w:after="0" w:line="360" w:lineRule="auto"/>
              <w:rPr>
                <w:rFonts w:ascii="Times New Roman" w:hAnsi="Times New Roman"/>
                <w:sz w:val="24"/>
                <w:szCs w:val="24"/>
                <w:lang w:val="en-ZA"/>
              </w:rPr>
            </w:pPr>
            <w:r w:rsidRPr="00813E1E">
              <w:rPr>
                <w:rFonts w:ascii="Times New Roman" w:hAnsi="Times New Roman"/>
                <w:b/>
                <w:sz w:val="24"/>
                <w:szCs w:val="24"/>
                <w:lang w:val="en-ZA"/>
              </w:rPr>
              <w:t>Content</w:t>
            </w:r>
          </w:p>
        </w:tc>
        <w:tc>
          <w:tcPr>
            <w:tcW w:w="1561" w:type="pct"/>
            <w:tcBorders>
              <w:top w:val="single" w:sz="4" w:space="0" w:color="auto"/>
              <w:left w:val="single" w:sz="4" w:space="0" w:color="auto"/>
              <w:bottom w:val="single" w:sz="4" w:space="0" w:color="auto"/>
              <w:right w:val="single" w:sz="4" w:space="0" w:color="auto"/>
            </w:tcBorders>
          </w:tcPr>
          <w:p w14:paraId="1BDA1612" w14:textId="77777777" w:rsidR="00455FF9" w:rsidRPr="00813E1E" w:rsidRDefault="00000000">
            <w:pPr>
              <w:spacing w:after="0" w:line="360" w:lineRule="auto"/>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455FF9" w:rsidRPr="00813E1E" w14:paraId="2AC9C34E" w14:textId="77777777">
        <w:trPr>
          <w:trHeight w:val="1178"/>
        </w:trPr>
        <w:tc>
          <w:tcPr>
            <w:tcW w:w="1500" w:type="pct"/>
            <w:tcBorders>
              <w:top w:val="single" w:sz="4" w:space="0" w:color="auto"/>
              <w:left w:val="single" w:sz="4" w:space="0" w:color="auto"/>
              <w:bottom w:val="single" w:sz="4" w:space="0" w:color="auto"/>
              <w:right w:val="single" w:sz="4" w:space="0" w:color="auto"/>
            </w:tcBorders>
          </w:tcPr>
          <w:p w14:paraId="045C7274" w14:textId="1871C769" w:rsidR="00455FF9" w:rsidRPr="00813E1E" w:rsidRDefault="00000000" w:rsidP="00BD7C35">
            <w:pPr>
              <w:pStyle w:val="ListParagraph"/>
              <w:numPr>
                <w:ilvl w:val="0"/>
                <w:numId w:val="283"/>
              </w:numPr>
              <w:spacing w:before="60" w:after="60" w:line="360" w:lineRule="auto"/>
              <w:ind w:left="306"/>
              <w:rPr>
                <w:bCs/>
                <w:szCs w:val="24"/>
              </w:rPr>
            </w:pPr>
            <w:r w:rsidRPr="00813E1E">
              <w:rPr>
                <w:bCs/>
                <w:szCs w:val="24"/>
              </w:rPr>
              <w:t>Install water storage cisterns, tanks and hot water storage vessels.</w:t>
            </w:r>
          </w:p>
        </w:tc>
        <w:tc>
          <w:tcPr>
            <w:tcW w:w="1937" w:type="pct"/>
            <w:tcBorders>
              <w:top w:val="single" w:sz="4" w:space="0" w:color="000000"/>
              <w:left w:val="single" w:sz="4" w:space="0" w:color="000000"/>
              <w:bottom w:val="single" w:sz="4" w:space="0" w:color="000000"/>
              <w:right w:val="single" w:sz="4" w:space="0" w:color="000000"/>
            </w:tcBorders>
          </w:tcPr>
          <w:p w14:paraId="699F914C" w14:textId="77777777" w:rsidR="00455FF9" w:rsidRPr="00813E1E" w:rsidRDefault="00000000">
            <w:pPr>
              <w:pStyle w:val="ListParagraph"/>
              <w:numPr>
                <w:ilvl w:val="1"/>
                <w:numId w:val="149"/>
              </w:numPr>
              <w:spacing w:after="0" w:line="360" w:lineRule="auto"/>
              <w:rPr>
                <w:rFonts w:eastAsia="Times New Roman"/>
                <w:szCs w:val="24"/>
              </w:rPr>
            </w:pPr>
            <w:r w:rsidRPr="00813E1E">
              <w:rPr>
                <w:rFonts w:eastAsia="Times New Roman"/>
                <w:szCs w:val="24"/>
                <w:lang w:val="en-GB"/>
              </w:rPr>
              <w:t xml:space="preserve"> Storage location</w:t>
            </w:r>
          </w:p>
          <w:p w14:paraId="2996038D" w14:textId="77777777" w:rsidR="00455FF9" w:rsidRPr="00813E1E" w:rsidRDefault="00000000">
            <w:pPr>
              <w:pStyle w:val="ListParagraph"/>
              <w:numPr>
                <w:ilvl w:val="1"/>
                <w:numId w:val="149"/>
              </w:numPr>
              <w:spacing w:after="0" w:line="360" w:lineRule="auto"/>
              <w:rPr>
                <w:rFonts w:eastAsia="Times New Roman"/>
                <w:szCs w:val="24"/>
                <w:lang w:val="en-GB"/>
              </w:rPr>
            </w:pPr>
            <w:r w:rsidRPr="00813E1E">
              <w:rPr>
                <w:rFonts w:eastAsia="Times New Roman"/>
                <w:szCs w:val="24"/>
                <w:lang w:val="en-GB"/>
              </w:rPr>
              <w:t>Storage tanks and hot water storage vessels mounting</w:t>
            </w:r>
          </w:p>
          <w:p w14:paraId="7B13041F" w14:textId="77777777" w:rsidR="00455FF9" w:rsidRPr="00813E1E" w:rsidRDefault="00000000">
            <w:pPr>
              <w:pStyle w:val="ListParagraph"/>
              <w:numPr>
                <w:ilvl w:val="2"/>
                <w:numId w:val="149"/>
              </w:numPr>
              <w:spacing w:after="0" w:line="360" w:lineRule="auto"/>
              <w:rPr>
                <w:rFonts w:eastAsia="Times New Roman"/>
                <w:szCs w:val="24"/>
                <w:lang w:val="en-GB"/>
              </w:rPr>
            </w:pPr>
            <w:r w:rsidRPr="00813E1E">
              <w:rPr>
                <w:rFonts w:eastAsia="Times New Roman"/>
                <w:szCs w:val="24"/>
                <w:lang w:val="en-GB"/>
              </w:rPr>
              <w:t xml:space="preserve">Plastic tanks (PE) </w:t>
            </w:r>
          </w:p>
          <w:p w14:paraId="2392198A" w14:textId="77777777" w:rsidR="00455FF9" w:rsidRPr="00813E1E" w:rsidRDefault="00000000">
            <w:pPr>
              <w:pStyle w:val="ListParagraph"/>
              <w:numPr>
                <w:ilvl w:val="2"/>
                <w:numId w:val="149"/>
              </w:numPr>
              <w:spacing w:after="0" w:line="360" w:lineRule="auto"/>
              <w:rPr>
                <w:rFonts w:eastAsia="Times New Roman"/>
                <w:szCs w:val="24"/>
                <w:lang w:val="en-GB"/>
              </w:rPr>
            </w:pPr>
            <w:r w:rsidRPr="00813E1E">
              <w:rPr>
                <w:rFonts w:eastAsia="Times New Roman"/>
                <w:szCs w:val="24"/>
                <w:lang w:val="en-GB"/>
              </w:rPr>
              <w:t xml:space="preserve">Steel tanks </w:t>
            </w:r>
          </w:p>
          <w:p w14:paraId="36EA9BC6" w14:textId="77777777" w:rsidR="00455FF9" w:rsidRPr="00813E1E" w:rsidRDefault="00000000">
            <w:pPr>
              <w:pStyle w:val="ListParagraph"/>
              <w:numPr>
                <w:ilvl w:val="2"/>
                <w:numId w:val="149"/>
              </w:numPr>
              <w:spacing w:after="0" w:line="360" w:lineRule="auto"/>
              <w:rPr>
                <w:rFonts w:eastAsia="Times New Roman"/>
                <w:szCs w:val="24"/>
                <w:lang w:val="en-GB"/>
              </w:rPr>
            </w:pPr>
            <w:r w:rsidRPr="00813E1E">
              <w:rPr>
                <w:rFonts w:eastAsia="Times New Roman"/>
                <w:szCs w:val="24"/>
                <w:lang w:val="en-GB"/>
              </w:rPr>
              <w:t xml:space="preserve">Concrete tanks </w:t>
            </w:r>
          </w:p>
          <w:p w14:paraId="6166D032" w14:textId="77777777" w:rsidR="00455FF9" w:rsidRPr="00813E1E" w:rsidRDefault="00000000">
            <w:pPr>
              <w:pStyle w:val="ListParagraph"/>
              <w:numPr>
                <w:ilvl w:val="2"/>
                <w:numId w:val="149"/>
              </w:numPr>
              <w:spacing w:after="0" w:line="360" w:lineRule="auto"/>
              <w:rPr>
                <w:rFonts w:eastAsia="Times New Roman"/>
                <w:szCs w:val="24"/>
                <w:lang w:val="en-GB"/>
              </w:rPr>
            </w:pPr>
            <w:r w:rsidRPr="00813E1E">
              <w:rPr>
                <w:rFonts w:eastAsia="Times New Roman"/>
                <w:szCs w:val="24"/>
                <w:lang w:val="en-GB"/>
              </w:rPr>
              <w:t xml:space="preserve">Masonry tanks </w:t>
            </w:r>
          </w:p>
          <w:p w14:paraId="404E0321" w14:textId="77777777" w:rsidR="00455FF9" w:rsidRPr="00813E1E" w:rsidRDefault="00000000">
            <w:pPr>
              <w:pStyle w:val="ListParagraph"/>
              <w:numPr>
                <w:ilvl w:val="2"/>
                <w:numId w:val="149"/>
              </w:numPr>
              <w:spacing w:after="0" w:line="360" w:lineRule="auto"/>
              <w:rPr>
                <w:rFonts w:eastAsia="Times New Roman"/>
                <w:szCs w:val="24"/>
                <w:lang w:val="en-GB"/>
              </w:rPr>
            </w:pPr>
            <w:r w:rsidRPr="00813E1E">
              <w:rPr>
                <w:rFonts w:eastAsia="Times New Roman"/>
                <w:szCs w:val="24"/>
                <w:lang w:val="en-GB"/>
              </w:rPr>
              <w:t xml:space="preserve">Insulated tanks </w:t>
            </w:r>
          </w:p>
          <w:p w14:paraId="0BDAD139" w14:textId="77777777" w:rsidR="00455FF9" w:rsidRPr="00813E1E" w:rsidRDefault="00000000">
            <w:pPr>
              <w:pStyle w:val="ListParagraph"/>
              <w:numPr>
                <w:ilvl w:val="1"/>
                <w:numId w:val="149"/>
              </w:numPr>
              <w:spacing w:after="0" w:line="360" w:lineRule="auto"/>
              <w:rPr>
                <w:rFonts w:eastAsia="Times New Roman"/>
                <w:szCs w:val="24"/>
              </w:rPr>
            </w:pPr>
            <w:r w:rsidRPr="00813E1E">
              <w:rPr>
                <w:rFonts w:eastAsia="Times New Roman"/>
                <w:szCs w:val="24"/>
                <w:lang w:val="en-GB"/>
              </w:rPr>
              <w:t>Pipe cutting, bending and jointing.</w:t>
            </w:r>
          </w:p>
          <w:p w14:paraId="64992F14" w14:textId="77777777" w:rsidR="00455FF9" w:rsidRPr="00813E1E" w:rsidRDefault="00000000">
            <w:pPr>
              <w:pStyle w:val="ListParagraph"/>
              <w:numPr>
                <w:ilvl w:val="1"/>
                <w:numId w:val="149"/>
              </w:numPr>
              <w:spacing w:after="0" w:line="360" w:lineRule="auto"/>
              <w:rPr>
                <w:rFonts w:eastAsia="Times New Roman"/>
                <w:szCs w:val="24"/>
              </w:rPr>
            </w:pPr>
            <w:r w:rsidRPr="00813E1E">
              <w:rPr>
                <w:rFonts w:eastAsia="Times New Roman"/>
                <w:szCs w:val="24"/>
              </w:rPr>
              <w:t>Pipe fittings and control valve</w:t>
            </w:r>
            <w:r w:rsidRPr="00813E1E">
              <w:rPr>
                <w:rFonts w:eastAsia="Times New Roman"/>
                <w:szCs w:val="24"/>
                <w:lang w:val="en-GB"/>
              </w:rPr>
              <w:t xml:space="preserve"> installation</w:t>
            </w:r>
          </w:p>
          <w:p w14:paraId="63AFF505" w14:textId="77777777" w:rsidR="00455FF9" w:rsidRPr="00813E1E" w:rsidRDefault="00000000">
            <w:pPr>
              <w:pStyle w:val="ListParagraph"/>
              <w:numPr>
                <w:ilvl w:val="1"/>
                <w:numId w:val="149"/>
              </w:numPr>
              <w:spacing w:after="0" w:line="360" w:lineRule="auto"/>
              <w:rPr>
                <w:szCs w:val="24"/>
              </w:rPr>
            </w:pPr>
            <w:r w:rsidRPr="00813E1E">
              <w:rPr>
                <w:rFonts w:eastAsiaTheme="minorEastAsia"/>
                <w:szCs w:val="24"/>
              </w:rPr>
              <w:t xml:space="preserve">Housekeeping </w:t>
            </w:r>
          </w:p>
        </w:tc>
        <w:tc>
          <w:tcPr>
            <w:tcW w:w="1561" w:type="pct"/>
            <w:tcBorders>
              <w:top w:val="single" w:sz="4" w:space="0" w:color="auto"/>
              <w:left w:val="single" w:sz="4" w:space="0" w:color="auto"/>
              <w:bottom w:val="single" w:sz="4" w:space="0" w:color="auto"/>
              <w:right w:val="single" w:sz="4" w:space="0" w:color="auto"/>
            </w:tcBorders>
          </w:tcPr>
          <w:p w14:paraId="7057AA17"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 xml:space="preserve">Observation </w:t>
            </w:r>
          </w:p>
          <w:p w14:paraId="6E25160F"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Oral assessment</w:t>
            </w:r>
          </w:p>
          <w:p w14:paraId="1FCC3842"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78970AB9"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Written assessment</w:t>
            </w:r>
          </w:p>
          <w:p w14:paraId="558357BD" w14:textId="77777777" w:rsidR="00455FF9" w:rsidRPr="00813E1E" w:rsidRDefault="00000000" w:rsidP="00142BD2">
            <w:pPr>
              <w:numPr>
                <w:ilvl w:val="0"/>
                <w:numId w:val="293"/>
              </w:numPr>
              <w:tabs>
                <w:tab w:val="left" w:pos="432"/>
              </w:tabs>
              <w:spacing w:after="0" w:line="360" w:lineRule="auto"/>
              <w:rPr>
                <w:rFonts w:ascii="Times New Roman" w:eastAsia="Tahoma" w:hAnsi="Times New Roman"/>
                <w:sz w:val="24"/>
                <w:szCs w:val="24"/>
                <w:lang w:eastAsia="en-GB"/>
              </w:rPr>
            </w:pPr>
            <w:r w:rsidRPr="00813E1E">
              <w:rPr>
                <w:rFonts w:ascii="Times New Roman" w:hAnsi="Times New Roman"/>
                <w:sz w:val="24"/>
                <w:szCs w:val="24"/>
                <w:lang w:eastAsia="zh-CN" w:bidi="ar"/>
              </w:rPr>
              <w:t>Practical Tests</w:t>
            </w:r>
          </w:p>
        </w:tc>
      </w:tr>
      <w:tr w:rsidR="00455FF9" w:rsidRPr="00813E1E" w14:paraId="47EC6727" w14:textId="77777777" w:rsidTr="00802B12">
        <w:trPr>
          <w:trHeight w:val="557"/>
        </w:trPr>
        <w:tc>
          <w:tcPr>
            <w:tcW w:w="1500" w:type="pct"/>
            <w:tcBorders>
              <w:top w:val="single" w:sz="4" w:space="0" w:color="auto"/>
              <w:left w:val="single" w:sz="4" w:space="0" w:color="auto"/>
              <w:bottom w:val="single" w:sz="4" w:space="0" w:color="auto"/>
              <w:right w:val="single" w:sz="4" w:space="0" w:color="auto"/>
            </w:tcBorders>
          </w:tcPr>
          <w:p w14:paraId="1956526B" w14:textId="27B47B85" w:rsidR="00455FF9" w:rsidRPr="00813E1E" w:rsidRDefault="00000000" w:rsidP="00BD7C35">
            <w:pPr>
              <w:pStyle w:val="ListParagraph"/>
              <w:numPr>
                <w:ilvl w:val="0"/>
                <w:numId w:val="283"/>
              </w:numPr>
              <w:spacing w:before="60" w:after="60" w:line="360" w:lineRule="auto"/>
              <w:ind w:left="306"/>
              <w:rPr>
                <w:bCs/>
                <w:szCs w:val="24"/>
              </w:rPr>
            </w:pPr>
            <w:r w:rsidRPr="00813E1E">
              <w:rPr>
                <w:bCs/>
                <w:szCs w:val="24"/>
              </w:rPr>
              <w:t>Install</w:t>
            </w:r>
            <w:r w:rsidRPr="00813E1E">
              <w:rPr>
                <w:szCs w:val="24"/>
              </w:rPr>
              <w:t xml:space="preserve"> water pumps and controls</w:t>
            </w:r>
          </w:p>
        </w:tc>
        <w:tc>
          <w:tcPr>
            <w:tcW w:w="1937" w:type="pct"/>
            <w:tcBorders>
              <w:top w:val="single" w:sz="4" w:space="0" w:color="000000"/>
              <w:left w:val="single" w:sz="4" w:space="0" w:color="000000"/>
              <w:bottom w:val="single" w:sz="4" w:space="0" w:color="000000"/>
              <w:right w:val="single" w:sz="4" w:space="0" w:color="000000"/>
            </w:tcBorders>
          </w:tcPr>
          <w:p w14:paraId="1FA48680" w14:textId="77777777" w:rsidR="00455FF9" w:rsidRPr="00813E1E" w:rsidRDefault="00000000">
            <w:pPr>
              <w:pStyle w:val="ListParagraph"/>
              <w:numPr>
                <w:ilvl w:val="1"/>
                <w:numId w:val="151"/>
              </w:numPr>
              <w:spacing w:after="0" w:line="360" w:lineRule="auto"/>
              <w:rPr>
                <w:rFonts w:eastAsia="Times New Roman"/>
                <w:szCs w:val="24"/>
              </w:rPr>
            </w:pPr>
            <w:r w:rsidRPr="00813E1E">
              <w:rPr>
                <w:rFonts w:eastAsia="Times New Roman"/>
                <w:szCs w:val="24"/>
              </w:rPr>
              <w:t>Terms and concepts</w:t>
            </w:r>
          </w:p>
          <w:p w14:paraId="05C895C0" w14:textId="77777777" w:rsidR="00455FF9" w:rsidRPr="00813E1E" w:rsidRDefault="00000000">
            <w:pPr>
              <w:pStyle w:val="ListParagraph"/>
              <w:numPr>
                <w:ilvl w:val="1"/>
                <w:numId w:val="151"/>
              </w:numPr>
              <w:spacing w:after="0" w:line="360" w:lineRule="auto"/>
              <w:rPr>
                <w:rFonts w:eastAsia="Times New Roman"/>
                <w:szCs w:val="24"/>
              </w:rPr>
            </w:pPr>
            <w:r w:rsidRPr="00813E1E">
              <w:rPr>
                <w:rFonts w:eastAsiaTheme="minorEastAsia"/>
                <w:szCs w:val="24"/>
              </w:rPr>
              <w:t>Tools and equipment</w:t>
            </w:r>
          </w:p>
          <w:p w14:paraId="7B259188" w14:textId="77777777" w:rsidR="00455FF9" w:rsidRPr="00813E1E" w:rsidRDefault="00000000">
            <w:pPr>
              <w:pStyle w:val="ListParagraph"/>
              <w:numPr>
                <w:ilvl w:val="1"/>
                <w:numId w:val="151"/>
              </w:numPr>
              <w:spacing w:after="0" w:line="360" w:lineRule="auto"/>
              <w:rPr>
                <w:rFonts w:eastAsia="Times New Roman"/>
                <w:szCs w:val="24"/>
              </w:rPr>
            </w:pPr>
            <w:r w:rsidRPr="00813E1E">
              <w:rPr>
                <w:rFonts w:eastAsiaTheme="minorEastAsia"/>
                <w:szCs w:val="24"/>
              </w:rPr>
              <w:t>Pump selection</w:t>
            </w:r>
          </w:p>
          <w:p w14:paraId="6B4D03BE"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Lift pumps</w:t>
            </w:r>
          </w:p>
          <w:p w14:paraId="04957B40"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 xml:space="preserve">Submersible pumps </w:t>
            </w:r>
          </w:p>
          <w:p w14:paraId="75A5F706"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 xml:space="preserve">Centrifugal pumps </w:t>
            </w:r>
          </w:p>
          <w:p w14:paraId="7B02AAE5"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 xml:space="preserve">Booster pumps </w:t>
            </w:r>
          </w:p>
          <w:p w14:paraId="30630E00"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Reciprocating pump</w:t>
            </w:r>
          </w:p>
          <w:p w14:paraId="631CE4BF" w14:textId="77777777" w:rsidR="00455FF9" w:rsidRPr="00813E1E" w:rsidRDefault="00000000">
            <w:pPr>
              <w:pStyle w:val="ListParagraph"/>
              <w:numPr>
                <w:ilvl w:val="1"/>
                <w:numId w:val="151"/>
              </w:numPr>
              <w:spacing w:after="0" w:line="360" w:lineRule="auto"/>
              <w:rPr>
                <w:rFonts w:eastAsia="Times New Roman"/>
                <w:szCs w:val="24"/>
              </w:rPr>
            </w:pPr>
            <w:r w:rsidRPr="00813E1E">
              <w:rPr>
                <w:rFonts w:eastAsia="Times New Roman"/>
                <w:szCs w:val="24"/>
              </w:rPr>
              <w:t>Pumps</w:t>
            </w:r>
            <w:r w:rsidRPr="00813E1E">
              <w:rPr>
                <w:rFonts w:eastAsia="Times New Roman"/>
                <w:szCs w:val="24"/>
                <w:lang w:val="en-GB"/>
              </w:rPr>
              <w:t xml:space="preserve"> installation</w:t>
            </w:r>
          </w:p>
          <w:p w14:paraId="66806FEA" w14:textId="77777777" w:rsidR="00455FF9" w:rsidRPr="00813E1E" w:rsidRDefault="00000000">
            <w:pPr>
              <w:pStyle w:val="ListParagraph"/>
              <w:numPr>
                <w:ilvl w:val="1"/>
                <w:numId w:val="151"/>
              </w:numPr>
              <w:spacing w:after="0" w:line="360" w:lineRule="auto"/>
              <w:rPr>
                <w:rFonts w:eastAsia="Times New Roman"/>
                <w:szCs w:val="24"/>
              </w:rPr>
            </w:pPr>
            <w:r w:rsidRPr="00813E1E">
              <w:rPr>
                <w:rFonts w:eastAsia="Times New Roman"/>
                <w:szCs w:val="24"/>
              </w:rPr>
              <w:t>Pumps</w:t>
            </w:r>
            <w:r w:rsidRPr="00813E1E">
              <w:rPr>
                <w:rFonts w:eastAsia="Times New Roman"/>
                <w:szCs w:val="24"/>
                <w:lang w:val="en-GB"/>
              </w:rPr>
              <w:t xml:space="preserve"> controls installation</w:t>
            </w:r>
          </w:p>
          <w:p w14:paraId="68525FDD"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Pressure switch</w:t>
            </w:r>
          </w:p>
          <w:p w14:paraId="3B3484CA"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Float switch</w:t>
            </w:r>
          </w:p>
          <w:p w14:paraId="68D71B9D"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Non-return valve</w:t>
            </w:r>
          </w:p>
          <w:p w14:paraId="1F4B34E6" w14:textId="77777777" w:rsidR="00455FF9" w:rsidRPr="00813E1E" w:rsidRDefault="00000000">
            <w:pPr>
              <w:pStyle w:val="ListParagraph"/>
              <w:numPr>
                <w:ilvl w:val="2"/>
                <w:numId w:val="151"/>
              </w:numPr>
              <w:spacing w:after="0" w:line="360" w:lineRule="auto"/>
              <w:rPr>
                <w:rFonts w:eastAsia="Times New Roman"/>
                <w:szCs w:val="24"/>
                <w:lang w:val="en-GB"/>
              </w:rPr>
            </w:pPr>
            <w:r w:rsidRPr="00813E1E">
              <w:rPr>
                <w:rFonts w:eastAsia="Times New Roman"/>
                <w:szCs w:val="24"/>
                <w:lang w:val="en-GB"/>
              </w:rPr>
              <w:t xml:space="preserve">Foot valve   </w:t>
            </w:r>
          </w:p>
          <w:p w14:paraId="23390D62" w14:textId="77777777" w:rsidR="00455FF9" w:rsidRPr="00813E1E" w:rsidRDefault="00000000">
            <w:pPr>
              <w:pStyle w:val="ListParagraph"/>
              <w:numPr>
                <w:ilvl w:val="1"/>
                <w:numId w:val="151"/>
              </w:numPr>
              <w:spacing w:after="0" w:line="360" w:lineRule="auto"/>
              <w:rPr>
                <w:rFonts w:eastAsia="Times New Roman"/>
                <w:szCs w:val="24"/>
              </w:rPr>
            </w:pPr>
            <w:r w:rsidRPr="00813E1E">
              <w:rPr>
                <w:rFonts w:eastAsia="Times New Roman"/>
                <w:szCs w:val="24"/>
              </w:rPr>
              <w:t>Functionality tests</w:t>
            </w:r>
          </w:p>
          <w:p w14:paraId="5EC33A6C" w14:textId="77777777" w:rsidR="00455FF9" w:rsidRPr="00813E1E" w:rsidRDefault="00000000">
            <w:pPr>
              <w:pStyle w:val="ListParagraph"/>
              <w:numPr>
                <w:ilvl w:val="1"/>
                <w:numId w:val="151"/>
              </w:numPr>
              <w:spacing w:after="0" w:line="360" w:lineRule="auto"/>
              <w:rPr>
                <w:rFonts w:eastAsia="Times New Roman"/>
                <w:szCs w:val="24"/>
              </w:rPr>
            </w:pPr>
            <w:r w:rsidRPr="00813E1E">
              <w:rPr>
                <w:rFonts w:eastAsiaTheme="minorEastAsia"/>
                <w:szCs w:val="24"/>
              </w:rPr>
              <w:lastRenderedPageBreak/>
              <w:t xml:space="preserve">Housekeeping </w:t>
            </w:r>
          </w:p>
        </w:tc>
        <w:tc>
          <w:tcPr>
            <w:tcW w:w="1561" w:type="pct"/>
            <w:tcBorders>
              <w:top w:val="single" w:sz="4" w:space="0" w:color="auto"/>
              <w:left w:val="single" w:sz="4" w:space="0" w:color="auto"/>
              <w:bottom w:val="single" w:sz="4" w:space="0" w:color="auto"/>
              <w:right w:val="single" w:sz="4" w:space="0" w:color="auto"/>
            </w:tcBorders>
          </w:tcPr>
          <w:p w14:paraId="02A52891"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lastRenderedPageBreak/>
              <w:t xml:space="preserve">Observation </w:t>
            </w:r>
          </w:p>
          <w:p w14:paraId="1511E24C"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Oral assessment</w:t>
            </w:r>
          </w:p>
          <w:p w14:paraId="6A234A1C"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Portfolio of evidence</w:t>
            </w:r>
          </w:p>
          <w:p w14:paraId="66DF1678"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Written assessment</w:t>
            </w:r>
          </w:p>
          <w:p w14:paraId="176DF4EE"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Practical Tests</w:t>
            </w:r>
          </w:p>
          <w:p w14:paraId="705A012F" w14:textId="77777777" w:rsidR="00455FF9" w:rsidRPr="00813E1E" w:rsidRDefault="00455FF9">
            <w:pPr>
              <w:pStyle w:val="ListParagraph"/>
              <w:spacing w:after="0" w:line="360" w:lineRule="auto"/>
              <w:ind w:left="360"/>
              <w:rPr>
                <w:szCs w:val="24"/>
                <w:lang w:val="en-ZA"/>
              </w:rPr>
            </w:pPr>
          </w:p>
        </w:tc>
      </w:tr>
      <w:tr w:rsidR="00455FF9" w:rsidRPr="00813E1E" w14:paraId="73B115BD" w14:textId="77777777">
        <w:trPr>
          <w:trHeight w:val="1178"/>
        </w:trPr>
        <w:tc>
          <w:tcPr>
            <w:tcW w:w="1500" w:type="pct"/>
            <w:tcBorders>
              <w:top w:val="single" w:sz="4" w:space="0" w:color="auto"/>
              <w:left w:val="single" w:sz="4" w:space="0" w:color="auto"/>
              <w:bottom w:val="single" w:sz="4" w:space="0" w:color="auto"/>
              <w:right w:val="single" w:sz="4" w:space="0" w:color="auto"/>
            </w:tcBorders>
          </w:tcPr>
          <w:p w14:paraId="533E1F67" w14:textId="00D9519E" w:rsidR="00455FF9" w:rsidRPr="00813E1E" w:rsidRDefault="00000000" w:rsidP="00BD7C35">
            <w:pPr>
              <w:pStyle w:val="ListParagraph"/>
              <w:numPr>
                <w:ilvl w:val="0"/>
                <w:numId w:val="283"/>
              </w:numPr>
              <w:spacing w:before="60" w:after="60" w:line="360" w:lineRule="auto"/>
              <w:ind w:left="306"/>
              <w:rPr>
                <w:szCs w:val="24"/>
                <w:lang w:val="en-GB"/>
              </w:rPr>
            </w:pPr>
            <w:r w:rsidRPr="00813E1E">
              <w:rPr>
                <w:szCs w:val="24"/>
              </w:rPr>
              <w:t>Maintain water supply system.</w:t>
            </w:r>
          </w:p>
        </w:tc>
        <w:tc>
          <w:tcPr>
            <w:tcW w:w="1937" w:type="pct"/>
            <w:tcBorders>
              <w:top w:val="single" w:sz="4" w:space="0" w:color="000000"/>
              <w:left w:val="single" w:sz="4" w:space="0" w:color="000000"/>
              <w:bottom w:val="single" w:sz="4" w:space="0" w:color="000000"/>
              <w:right w:val="single" w:sz="4" w:space="0" w:color="000000"/>
            </w:tcBorders>
          </w:tcPr>
          <w:p w14:paraId="1147A343" w14:textId="77777777" w:rsidR="00455FF9" w:rsidRPr="00813E1E" w:rsidRDefault="00000000">
            <w:pPr>
              <w:pStyle w:val="ListParagraph"/>
              <w:numPr>
                <w:ilvl w:val="1"/>
                <w:numId w:val="153"/>
              </w:numPr>
              <w:spacing w:after="0" w:line="360" w:lineRule="auto"/>
              <w:rPr>
                <w:szCs w:val="24"/>
              </w:rPr>
            </w:pPr>
            <w:r w:rsidRPr="00813E1E">
              <w:rPr>
                <w:rFonts w:eastAsia="Times New Roman"/>
                <w:szCs w:val="24"/>
              </w:rPr>
              <w:t>Faults in plumbing systems</w:t>
            </w:r>
            <w:r w:rsidRPr="00813E1E">
              <w:rPr>
                <w:rFonts w:eastAsia="Times New Roman"/>
                <w:szCs w:val="24"/>
                <w:lang w:val="en-GB"/>
              </w:rPr>
              <w:t>.</w:t>
            </w:r>
          </w:p>
          <w:p w14:paraId="044F09F3"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Leakages</w:t>
            </w:r>
          </w:p>
          <w:p w14:paraId="673D6320"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Air lock</w:t>
            </w:r>
          </w:p>
          <w:p w14:paraId="3910B724"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Water hammer</w:t>
            </w:r>
          </w:p>
          <w:p w14:paraId="514EA4DD"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Blockages</w:t>
            </w:r>
          </w:p>
          <w:p w14:paraId="51178262"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Solving faults</w:t>
            </w:r>
          </w:p>
          <w:p w14:paraId="0DF1CA1D" w14:textId="77777777" w:rsidR="00455FF9" w:rsidRPr="00813E1E" w:rsidRDefault="00000000">
            <w:pPr>
              <w:pStyle w:val="ListParagraph"/>
              <w:numPr>
                <w:ilvl w:val="1"/>
                <w:numId w:val="153"/>
              </w:numPr>
              <w:spacing w:after="0" w:line="360" w:lineRule="auto"/>
              <w:rPr>
                <w:szCs w:val="24"/>
                <w:lang w:val="en-GB"/>
              </w:rPr>
            </w:pPr>
            <w:r w:rsidRPr="00813E1E">
              <w:rPr>
                <w:szCs w:val="24"/>
              </w:rPr>
              <w:t xml:space="preserve">maintenance </w:t>
            </w:r>
          </w:p>
          <w:p w14:paraId="0FE36C37"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Operation notice</w:t>
            </w:r>
          </w:p>
          <w:p w14:paraId="22BB3DDE"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Closure/isolation</w:t>
            </w:r>
          </w:p>
          <w:p w14:paraId="044136DB"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Fault repair</w:t>
            </w:r>
          </w:p>
          <w:p w14:paraId="54E234CB" w14:textId="77777777" w:rsidR="00455FF9" w:rsidRPr="00813E1E" w:rsidRDefault="00000000">
            <w:pPr>
              <w:pStyle w:val="ListParagraph"/>
              <w:numPr>
                <w:ilvl w:val="1"/>
                <w:numId w:val="153"/>
              </w:numPr>
              <w:spacing w:after="0" w:line="360" w:lineRule="auto"/>
              <w:rPr>
                <w:szCs w:val="24"/>
                <w:lang w:val="en-GB"/>
              </w:rPr>
            </w:pPr>
            <w:r w:rsidRPr="00813E1E">
              <w:rPr>
                <w:szCs w:val="24"/>
              </w:rPr>
              <w:t xml:space="preserve">Tools and equipment </w:t>
            </w:r>
          </w:p>
          <w:p w14:paraId="0510234C"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Identification</w:t>
            </w:r>
          </w:p>
          <w:p w14:paraId="5726BC07"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Uses</w:t>
            </w:r>
          </w:p>
          <w:p w14:paraId="040832D6" w14:textId="77777777" w:rsidR="00455FF9" w:rsidRPr="00813E1E" w:rsidRDefault="00000000">
            <w:pPr>
              <w:pStyle w:val="ListParagraph"/>
              <w:numPr>
                <w:ilvl w:val="1"/>
                <w:numId w:val="153"/>
              </w:numPr>
              <w:spacing w:after="0" w:line="360" w:lineRule="auto"/>
              <w:rPr>
                <w:szCs w:val="24"/>
                <w:lang w:val="en-GB"/>
              </w:rPr>
            </w:pPr>
            <w:r w:rsidRPr="00813E1E">
              <w:rPr>
                <w:szCs w:val="24"/>
                <w:lang w:val="en-GB"/>
              </w:rPr>
              <w:t>Housekeeping</w:t>
            </w:r>
          </w:p>
          <w:p w14:paraId="4992EA7F"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Protecting existing works environment</w:t>
            </w:r>
          </w:p>
          <w:p w14:paraId="243AF12A"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Clearing work area</w:t>
            </w:r>
          </w:p>
          <w:p w14:paraId="0442A8BC"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Keeping work area tidy</w:t>
            </w:r>
          </w:p>
          <w:p w14:paraId="0C4FEAEC" w14:textId="77777777" w:rsidR="00455FF9" w:rsidRPr="00813E1E" w:rsidRDefault="00000000">
            <w:pPr>
              <w:pStyle w:val="ListParagraph"/>
              <w:numPr>
                <w:ilvl w:val="2"/>
                <w:numId w:val="153"/>
              </w:numPr>
              <w:spacing w:after="0" w:line="360" w:lineRule="auto"/>
              <w:rPr>
                <w:rFonts w:eastAsia="Times New Roman"/>
                <w:szCs w:val="24"/>
                <w:lang w:val="en-GB"/>
              </w:rPr>
            </w:pPr>
            <w:r w:rsidRPr="00813E1E">
              <w:rPr>
                <w:rFonts w:eastAsia="Times New Roman"/>
                <w:szCs w:val="24"/>
                <w:lang w:val="en-GB"/>
              </w:rPr>
              <w:t xml:space="preserve">Waste disposal </w:t>
            </w:r>
          </w:p>
          <w:p w14:paraId="70F4232B" w14:textId="77777777" w:rsidR="00455FF9" w:rsidRPr="00813E1E" w:rsidRDefault="00000000">
            <w:pPr>
              <w:pStyle w:val="ListParagraph"/>
              <w:numPr>
                <w:ilvl w:val="1"/>
                <w:numId w:val="153"/>
              </w:numPr>
              <w:spacing w:after="0" w:line="360" w:lineRule="auto"/>
              <w:rPr>
                <w:rFonts w:eastAsia="Times New Roman"/>
                <w:szCs w:val="24"/>
              </w:rPr>
            </w:pPr>
            <w:r w:rsidRPr="00813E1E">
              <w:rPr>
                <w:rFonts w:eastAsiaTheme="minorEastAsia"/>
                <w:szCs w:val="24"/>
              </w:rPr>
              <w:t>Safety and health practices</w:t>
            </w:r>
          </w:p>
          <w:p w14:paraId="55F766B7" w14:textId="77C27227" w:rsidR="00455FF9" w:rsidRPr="00813E1E" w:rsidRDefault="00000000" w:rsidP="00BD7C35">
            <w:pPr>
              <w:pStyle w:val="ListParagraph"/>
              <w:numPr>
                <w:ilvl w:val="1"/>
                <w:numId w:val="153"/>
              </w:numPr>
              <w:spacing w:after="0" w:line="360" w:lineRule="auto"/>
              <w:rPr>
                <w:rFonts w:eastAsia="Times New Roman"/>
                <w:szCs w:val="24"/>
              </w:rPr>
            </w:pPr>
            <w:r w:rsidRPr="00813E1E">
              <w:rPr>
                <w:rFonts w:eastAsiaTheme="minorEastAsia"/>
                <w:szCs w:val="24"/>
              </w:rPr>
              <w:t xml:space="preserve">Plumbing system </w:t>
            </w:r>
            <w:r w:rsidRPr="00813E1E">
              <w:rPr>
                <w:rFonts w:eastAsiaTheme="minorEastAsia"/>
                <w:szCs w:val="24"/>
                <w:lang w:val="en-GB"/>
              </w:rPr>
              <w:t>testing.</w:t>
            </w:r>
          </w:p>
        </w:tc>
        <w:tc>
          <w:tcPr>
            <w:tcW w:w="1561" w:type="pct"/>
            <w:tcBorders>
              <w:top w:val="single" w:sz="4" w:space="0" w:color="auto"/>
              <w:left w:val="single" w:sz="4" w:space="0" w:color="auto"/>
              <w:bottom w:val="single" w:sz="4" w:space="0" w:color="auto"/>
              <w:right w:val="single" w:sz="4" w:space="0" w:color="auto"/>
            </w:tcBorders>
          </w:tcPr>
          <w:p w14:paraId="0F2C5346" w14:textId="77777777" w:rsidR="00455FF9" w:rsidRPr="00813E1E" w:rsidRDefault="00000000">
            <w:pPr>
              <w:widowControl w:val="0"/>
              <w:numPr>
                <w:ilvl w:val="1"/>
                <w:numId w:val="154"/>
              </w:numPr>
              <w:autoSpaceDE w:val="0"/>
              <w:autoSpaceDN w:val="0"/>
              <w:spacing w:after="0" w:line="360" w:lineRule="auto"/>
              <w:rPr>
                <w:rFonts w:ascii="Times New Roman" w:eastAsia="Tahoma" w:hAnsi="Times New Roman"/>
                <w:sz w:val="24"/>
                <w:szCs w:val="24"/>
                <w:lang w:eastAsia="en-GB"/>
              </w:rPr>
            </w:pPr>
            <w:r w:rsidRPr="00813E1E">
              <w:rPr>
                <w:rFonts w:ascii="Times New Roman" w:eastAsia="Tahoma" w:hAnsi="Times New Roman"/>
                <w:sz w:val="24"/>
                <w:szCs w:val="24"/>
                <w:lang w:eastAsia="en-GB"/>
              </w:rPr>
              <w:t xml:space="preserve">Observation </w:t>
            </w:r>
          </w:p>
          <w:p w14:paraId="32836146" w14:textId="77777777" w:rsidR="00455FF9" w:rsidRPr="00813E1E" w:rsidRDefault="00000000">
            <w:pPr>
              <w:widowControl w:val="0"/>
              <w:numPr>
                <w:ilvl w:val="1"/>
                <w:numId w:val="154"/>
              </w:numPr>
              <w:autoSpaceDE w:val="0"/>
              <w:autoSpaceDN w:val="0"/>
              <w:spacing w:after="0" w:line="360" w:lineRule="auto"/>
              <w:rPr>
                <w:rFonts w:ascii="Times New Roman" w:eastAsia="Tahoma" w:hAnsi="Times New Roman"/>
                <w:sz w:val="24"/>
                <w:szCs w:val="24"/>
                <w:lang w:eastAsia="en-GB"/>
              </w:rPr>
            </w:pPr>
            <w:r w:rsidRPr="00813E1E">
              <w:rPr>
                <w:rFonts w:ascii="Times New Roman" w:eastAsia="Tahoma" w:hAnsi="Times New Roman"/>
                <w:sz w:val="24"/>
                <w:szCs w:val="24"/>
                <w:lang w:eastAsia="en-GB"/>
              </w:rPr>
              <w:t>Oral assessment</w:t>
            </w:r>
          </w:p>
          <w:p w14:paraId="753780C9" w14:textId="77777777" w:rsidR="00455FF9" w:rsidRPr="00813E1E" w:rsidRDefault="00000000">
            <w:pPr>
              <w:widowControl w:val="0"/>
              <w:numPr>
                <w:ilvl w:val="1"/>
                <w:numId w:val="154"/>
              </w:numPr>
              <w:autoSpaceDE w:val="0"/>
              <w:autoSpaceDN w:val="0"/>
              <w:spacing w:after="0" w:line="360" w:lineRule="auto"/>
              <w:rPr>
                <w:rFonts w:ascii="Times New Roman" w:eastAsia="Tahoma" w:hAnsi="Times New Roman"/>
                <w:sz w:val="24"/>
                <w:szCs w:val="24"/>
                <w:lang w:eastAsia="en-GB"/>
              </w:rPr>
            </w:pPr>
            <w:r w:rsidRPr="00813E1E">
              <w:rPr>
                <w:rFonts w:ascii="Times New Roman" w:eastAsia="Tahoma" w:hAnsi="Times New Roman"/>
                <w:sz w:val="24"/>
                <w:szCs w:val="24"/>
                <w:lang w:eastAsia="en-GB"/>
              </w:rPr>
              <w:t>Portfolio of evidence</w:t>
            </w:r>
          </w:p>
          <w:p w14:paraId="6D548E5C" w14:textId="77777777" w:rsidR="00455FF9" w:rsidRPr="00813E1E" w:rsidRDefault="00000000">
            <w:pPr>
              <w:widowControl w:val="0"/>
              <w:numPr>
                <w:ilvl w:val="1"/>
                <w:numId w:val="154"/>
              </w:numPr>
              <w:autoSpaceDE w:val="0"/>
              <w:autoSpaceDN w:val="0"/>
              <w:spacing w:after="0" w:line="360" w:lineRule="auto"/>
              <w:rPr>
                <w:rFonts w:ascii="Times New Roman" w:eastAsia="Tahoma" w:hAnsi="Times New Roman"/>
                <w:sz w:val="24"/>
                <w:szCs w:val="24"/>
                <w:lang w:eastAsia="en-GB"/>
              </w:rPr>
            </w:pPr>
            <w:r w:rsidRPr="00813E1E">
              <w:rPr>
                <w:rFonts w:ascii="Times New Roman" w:eastAsia="Tahoma" w:hAnsi="Times New Roman"/>
                <w:sz w:val="24"/>
                <w:szCs w:val="24"/>
                <w:lang w:eastAsia="en-GB"/>
              </w:rPr>
              <w:t>Written assessment</w:t>
            </w:r>
          </w:p>
          <w:p w14:paraId="5FE65CA0" w14:textId="77777777" w:rsidR="00455FF9" w:rsidRPr="00813E1E" w:rsidRDefault="00000000">
            <w:pPr>
              <w:widowControl w:val="0"/>
              <w:numPr>
                <w:ilvl w:val="1"/>
                <w:numId w:val="154"/>
              </w:numPr>
              <w:autoSpaceDE w:val="0"/>
              <w:autoSpaceDN w:val="0"/>
              <w:spacing w:after="0" w:line="360" w:lineRule="auto"/>
              <w:rPr>
                <w:rFonts w:ascii="Times New Roman" w:eastAsia="Tahoma" w:hAnsi="Times New Roman"/>
                <w:sz w:val="24"/>
                <w:szCs w:val="24"/>
                <w:lang w:eastAsia="en-GB"/>
              </w:rPr>
            </w:pPr>
            <w:r w:rsidRPr="00813E1E">
              <w:rPr>
                <w:rFonts w:ascii="Times New Roman" w:eastAsia="Tahoma" w:hAnsi="Times New Roman"/>
                <w:sz w:val="24"/>
                <w:szCs w:val="24"/>
                <w:lang w:eastAsia="en-GB"/>
              </w:rPr>
              <w:t>Practical Tests</w:t>
            </w:r>
          </w:p>
          <w:p w14:paraId="237C540C" w14:textId="77777777" w:rsidR="00455FF9" w:rsidRPr="00813E1E" w:rsidRDefault="00455FF9">
            <w:pPr>
              <w:pStyle w:val="ListParagraph"/>
              <w:spacing w:after="0" w:line="360" w:lineRule="auto"/>
              <w:ind w:left="360"/>
              <w:rPr>
                <w:szCs w:val="24"/>
                <w:lang w:val="en-ZA"/>
              </w:rPr>
            </w:pPr>
          </w:p>
        </w:tc>
      </w:tr>
    </w:tbl>
    <w:p w14:paraId="6B9BFB81" w14:textId="77777777" w:rsidR="00455FF9" w:rsidRPr="00813E1E" w:rsidRDefault="00455FF9">
      <w:pPr>
        <w:spacing w:after="0" w:line="360" w:lineRule="auto"/>
        <w:jc w:val="both"/>
        <w:rPr>
          <w:rFonts w:ascii="Times New Roman" w:hAnsi="Times New Roman"/>
          <w:b/>
          <w:sz w:val="24"/>
          <w:szCs w:val="24"/>
          <w:lang w:val="en-ZA"/>
        </w:rPr>
      </w:pPr>
    </w:p>
    <w:p w14:paraId="5A0C69D7" w14:textId="77777777" w:rsidR="00455FF9" w:rsidRPr="00813E1E" w:rsidRDefault="00000000">
      <w:pPr>
        <w:spacing w:after="0" w:line="360" w:lineRule="auto"/>
        <w:jc w:val="both"/>
        <w:rPr>
          <w:rFonts w:ascii="Times New Roman" w:hAnsi="Times New Roman"/>
          <w:b/>
          <w:sz w:val="24"/>
          <w:szCs w:val="24"/>
          <w:lang w:val="en-GB"/>
        </w:rPr>
      </w:pPr>
      <w:r w:rsidRPr="00813E1E">
        <w:rPr>
          <w:rFonts w:ascii="Times New Roman" w:hAnsi="Times New Roman"/>
          <w:b/>
          <w:sz w:val="24"/>
          <w:szCs w:val="24"/>
          <w:lang w:val="en-ZA"/>
        </w:rPr>
        <w:t xml:space="preserve">Suggested Methods of </w:t>
      </w:r>
      <w:r w:rsidRPr="00813E1E">
        <w:rPr>
          <w:rFonts w:ascii="Times New Roman" w:hAnsi="Times New Roman"/>
          <w:b/>
          <w:sz w:val="24"/>
          <w:szCs w:val="24"/>
          <w:lang w:val="en-GB"/>
        </w:rPr>
        <w:t>Delivery</w:t>
      </w:r>
    </w:p>
    <w:p w14:paraId="29453F30" w14:textId="77777777" w:rsidR="00455FF9" w:rsidRPr="00813E1E" w:rsidRDefault="00000000" w:rsidP="004C6C1B">
      <w:pPr>
        <w:numPr>
          <w:ilvl w:val="0"/>
          <w:numId w:val="296"/>
        </w:numPr>
        <w:spacing w:after="0" w:line="360" w:lineRule="auto"/>
        <w:ind w:left="993"/>
        <w:rPr>
          <w:rFonts w:ascii="Times New Roman" w:eastAsia="Times New Roman" w:hAnsi="Times New Roman"/>
          <w:sz w:val="24"/>
          <w:szCs w:val="24"/>
        </w:rPr>
      </w:pPr>
      <w:r w:rsidRPr="00813E1E">
        <w:rPr>
          <w:rFonts w:ascii="Times New Roman" w:eastAsia="Times New Roman" w:hAnsi="Times New Roman"/>
          <w:sz w:val="24"/>
          <w:szCs w:val="24"/>
        </w:rPr>
        <w:t>Viewing of related videos</w:t>
      </w:r>
    </w:p>
    <w:p w14:paraId="6095E55C" w14:textId="77777777" w:rsidR="00455FF9" w:rsidRPr="00813E1E" w:rsidRDefault="00000000" w:rsidP="004C6C1B">
      <w:pPr>
        <w:numPr>
          <w:ilvl w:val="0"/>
          <w:numId w:val="296"/>
        </w:numPr>
        <w:spacing w:after="0" w:line="360" w:lineRule="auto"/>
        <w:ind w:left="993"/>
        <w:rPr>
          <w:rFonts w:ascii="Times New Roman" w:eastAsia="Times New Roman" w:hAnsi="Times New Roman"/>
          <w:sz w:val="24"/>
          <w:szCs w:val="24"/>
        </w:rPr>
      </w:pPr>
      <w:r w:rsidRPr="00813E1E">
        <w:rPr>
          <w:rFonts w:ascii="Times New Roman" w:eastAsia="Times New Roman" w:hAnsi="Times New Roman"/>
          <w:sz w:val="24"/>
          <w:szCs w:val="24"/>
        </w:rPr>
        <w:t>Discussion</w:t>
      </w:r>
    </w:p>
    <w:p w14:paraId="718CDADA" w14:textId="77777777" w:rsidR="00455FF9" w:rsidRPr="00813E1E" w:rsidRDefault="00000000" w:rsidP="004C6C1B">
      <w:pPr>
        <w:numPr>
          <w:ilvl w:val="0"/>
          <w:numId w:val="296"/>
        </w:numPr>
        <w:spacing w:after="0" w:line="360" w:lineRule="auto"/>
        <w:ind w:left="993"/>
        <w:rPr>
          <w:rFonts w:ascii="Times New Roman" w:eastAsia="Times New Roman" w:hAnsi="Times New Roman"/>
          <w:sz w:val="24"/>
          <w:szCs w:val="24"/>
        </w:rPr>
      </w:pPr>
      <w:r w:rsidRPr="00813E1E">
        <w:rPr>
          <w:rFonts w:ascii="Times New Roman" w:eastAsia="Times New Roman" w:hAnsi="Times New Roman"/>
          <w:sz w:val="24"/>
          <w:szCs w:val="24"/>
        </w:rPr>
        <w:t>Direct Instruction</w:t>
      </w:r>
    </w:p>
    <w:p w14:paraId="43B4D4A2" w14:textId="77777777" w:rsidR="00455FF9" w:rsidRPr="00813E1E" w:rsidRDefault="00000000" w:rsidP="004C6C1B">
      <w:pPr>
        <w:numPr>
          <w:ilvl w:val="0"/>
          <w:numId w:val="296"/>
        </w:numPr>
        <w:spacing w:after="0" w:line="360" w:lineRule="auto"/>
        <w:ind w:left="993"/>
        <w:rPr>
          <w:rFonts w:ascii="Times New Roman" w:eastAsia="Times New Roman" w:hAnsi="Times New Roman"/>
          <w:sz w:val="24"/>
          <w:szCs w:val="24"/>
        </w:rPr>
      </w:pPr>
      <w:r w:rsidRPr="00813E1E">
        <w:rPr>
          <w:rFonts w:ascii="Times New Roman" w:eastAsia="Times New Roman" w:hAnsi="Times New Roman"/>
          <w:sz w:val="24"/>
          <w:szCs w:val="24"/>
        </w:rPr>
        <w:t>Demonstration</w:t>
      </w:r>
    </w:p>
    <w:p w14:paraId="0B4E1303" w14:textId="77777777" w:rsidR="00455FF9" w:rsidRPr="00813E1E" w:rsidRDefault="00000000" w:rsidP="004C6C1B">
      <w:pPr>
        <w:numPr>
          <w:ilvl w:val="0"/>
          <w:numId w:val="296"/>
        </w:numPr>
        <w:spacing w:after="0" w:line="360" w:lineRule="auto"/>
        <w:ind w:left="993"/>
        <w:rPr>
          <w:rFonts w:ascii="Times New Roman" w:eastAsia="Times New Roman" w:hAnsi="Times New Roman"/>
          <w:sz w:val="24"/>
          <w:szCs w:val="24"/>
        </w:rPr>
      </w:pPr>
      <w:r w:rsidRPr="00813E1E">
        <w:rPr>
          <w:rFonts w:ascii="Times New Roman" w:eastAsia="Times New Roman" w:hAnsi="Times New Roman"/>
          <w:sz w:val="24"/>
          <w:szCs w:val="24"/>
        </w:rPr>
        <w:t>Question and answer</w:t>
      </w:r>
    </w:p>
    <w:p w14:paraId="4D3C0A7E" w14:textId="77777777" w:rsidR="00455FF9" w:rsidRPr="00813E1E" w:rsidRDefault="00000000" w:rsidP="004C6C1B">
      <w:pPr>
        <w:numPr>
          <w:ilvl w:val="0"/>
          <w:numId w:val="296"/>
        </w:numPr>
        <w:spacing w:after="0" w:line="360" w:lineRule="auto"/>
        <w:ind w:left="993"/>
        <w:rPr>
          <w:rFonts w:ascii="Times New Roman" w:eastAsia="Times New Roman" w:hAnsi="Times New Roman"/>
          <w:sz w:val="24"/>
          <w:szCs w:val="24"/>
        </w:rPr>
      </w:pPr>
      <w:r w:rsidRPr="00813E1E">
        <w:rPr>
          <w:rFonts w:ascii="Times New Roman" w:eastAsia="Times New Roman" w:hAnsi="Times New Roman"/>
          <w:sz w:val="24"/>
          <w:szCs w:val="24"/>
        </w:rPr>
        <w:lastRenderedPageBreak/>
        <w:t>Site visits</w:t>
      </w:r>
    </w:p>
    <w:p w14:paraId="136B6AA7" w14:textId="77777777" w:rsidR="00455FF9" w:rsidRPr="00813E1E" w:rsidRDefault="00000000" w:rsidP="004C6C1B">
      <w:pPr>
        <w:numPr>
          <w:ilvl w:val="0"/>
          <w:numId w:val="296"/>
        </w:numPr>
        <w:spacing w:after="0" w:line="360" w:lineRule="auto"/>
        <w:ind w:left="993"/>
        <w:rPr>
          <w:rFonts w:ascii="Times New Roman" w:eastAsia="Times New Roman" w:hAnsi="Times New Roman"/>
          <w:sz w:val="24"/>
          <w:szCs w:val="24"/>
        </w:rPr>
      </w:pPr>
      <w:r w:rsidRPr="00813E1E">
        <w:rPr>
          <w:rFonts w:ascii="Times New Roman" w:eastAsia="Times New Roman" w:hAnsi="Times New Roman"/>
          <w:sz w:val="24"/>
          <w:szCs w:val="24"/>
        </w:rPr>
        <w:t>Practical</w:t>
      </w:r>
    </w:p>
    <w:p w14:paraId="1AE74B35" w14:textId="77777777" w:rsidR="00455FF9" w:rsidRPr="00813E1E" w:rsidRDefault="00000000" w:rsidP="004C6C1B">
      <w:pPr>
        <w:numPr>
          <w:ilvl w:val="0"/>
          <w:numId w:val="296"/>
        </w:numPr>
        <w:spacing w:after="0" w:line="360" w:lineRule="auto"/>
        <w:ind w:left="993"/>
        <w:rPr>
          <w:rFonts w:ascii="Times New Roman" w:hAnsi="Times New Roman"/>
          <w:b/>
          <w:sz w:val="24"/>
          <w:szCs w:val="24"/>
          <w:lang w:val="en-GB"/>
        </w:rPr>
      </w:pPr>
      <w:r w:rsidRPr="00813E1E">
        <w:rPr>
          <w:rFonts w:ascii="Times New Roman" w:eastAsia="Times New Roman" w:hAnsi="Times New Roman"/>
          <w:sz w:val="24"/>
          <w:szCs w:val="24"/>
        </w:rPr>
        <w:t>Trade projects</w:t>
      </w:r>
    </w:p>
    <w:p w14:paraId="363CEF1F" w14:textId="77777777" w:rsidR="00455FF9" w:rsidRPr="00813E1E" w:rsidRDefault="00455FF9">
      <w:pPr>
        <w:spacing w:after="0" w:line="360" w:lineRule="auto"/>
        <w:jc w:val="both"/>
        <w:rPr>
          <w:rFonts w:ascii="Times New Roman" w:hAnsi="Times New Roman"/>
          <w:b/>
          <w:sz w:val="24"/>
          <w:szCs w:val="24"/>
          <w:lang w:val="en-GB"/>
        </w:rPr>
      </w:pPr>
    </w:p>
    <w:p w14:paraId="5AAE3AF2" w14:textId="77777777" w:rsidR="00455FF9" w:rsidRPr="00813E1E" w:rsidRDefault="00000000">
      <w:pPr>
        <w:spacing w:after="0" w:line="360" w:lineRule="auto"/>
        <w:jc w:val="both"/>
        <w:rPr>
          <w:rFonts w:ascii="Times New Roman" w:hAnsi="Times New Roman"/>
          <w:b/>
          <w:sz w:val="24"/>
          <w:szCs w:val="24"/>
          <w:lang w:val="en-GB"/>
        </w:rPr>
      </w:pPr>
      <w:r w:rsidRPr="00813E1E">
        <w:rPr>
          <w:rFonts w:ascii="Times New Roman" w:hAnsi="Times New Roman"/>
          <w:b/>
          <w:sz w:val="24"/>
          <w:szCs w:val="24"/>
          <w:lang w:val="en-GB"/>
        </w:rPr>
        <w:t>Recommended Resources for 25 learners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234"/>
        <w:gridCol w:w="1484"/>
        <w:gridCol w:w="2634"/>
      </w:tblGrid>
      <w:tr w:rsidR="00455FF9" w:rsidRPr="00813E1E" w14:paraId="79043D0E" w14:textId="77777777">
        <w:tc>
          <w:tcPr>
            <w:tcW w:w="770" w:type="dxa"/>
            <w:shd w:val="clear" w:color="auto" w:fill="auto"/>
          </w:tcPr>
          <w:p w14:paraId="69184914"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2192" w:type="dxa"/>
            <w:shd w:val="clear" w:color="auto" w:fill="auto"/>
          </w:tcPr>
          <w:p w14:paraId="63B86512"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3234" w:type="dxa"/>
            <w:shd w:val="clear" w:color="auto" w:fill="auto"/>
          </w:tcPr>
          <w:p w14:paraId="340A5774"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1484" w:type="dxa"/>
            <w:shd w:val="clear" w:color="auto" w:fill="auto"/>
          </w:tcPr>
          <w:p w14:paraId="0BC9D6E9"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634" w:type="dxa"/>
            <w:shd w:val="clear" w:color="auto" w:fill="auto"/>
          </w:tcPr>
          <w:p w14:paraId="59464CFC" w14:textId="77777777" w:rsidR="00455FF9" w:rsidRPr="00813E1E" w:rsidRDefault="00000000">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w:t>
            </w:r>
            <w:proofErr w:type="gramStart"/>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:Trainee</w:t>
            </w:r>
            <w:proofErr w:type="gramEnd"/>
            <w:r w:rsidRPr="00813E1E">
              <w:rPr>
                <w:rFonts w:ascii="Times New Roman" w:eastAsia="Times New Roman" w:hAnsi="Times New Roman"/>
                <w:b/>
                <w:bCs/>
                <w:sz w:val="24"/>
                <w:szCs w:val="24"/>
              </w:rPr>
              <w:t>)</w:t>
            </w:r>
          </w:p>
        </w:tc>
      </w:tr>
      <w:tr w:rsidR="00455FF9" w:rsidRPr="00813E1E" w14:paraId="47E4CBAA" w14:textId="77777777">
        <w:trPr>
          <w:trHeight w:val="755"/>
        </w:trPr>
        <w:tc>
          <w:tcPr>
            <w:tcW w:w="770" w:type="dxa"/>
            <w:shd w:val="clear" w:color="auto" w:fill="auto"/>
          </w:tcPr>
          <w:p w14:paraId="32A7364D" w14:textId="16F89ADE" w:rsidR="00455FF9" w:rsidRPr="00813E1E" w:rsidRDefault="00455FF9" w:rsidP="004C6C1B">
            <w:pPr>
              <w:pStyle w:val="ListParagraph"/>
              <w:numPr>
                <w:ilvl w:val="0"/>
                <w:numId w:val="295"/>
              </w:numPr>
              <w:spacing w:after="0" w:line="240" w:lineRule="auto"/>
              <w:rPr>
                <w:rFonts w:eastAsia="Times New Roman"/>
                <w:szCs w:val="24"/>
              </w:rPr>
            </w:pPr>
          </w:p>
        </w:tc>
        <w:tc>
          <w:tcPr>
            <w:tcW w:w="2192" w:type="dxa"/>
            <w:shd w:val="clear" w:color="auto" w:fill="auto"/>
          </w:tcPr>
          <w:p w14:paraId="53DAF752"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Tools and Equipment </w:t>
            </w:r>
          </w:p>
          <w:p w14:paraId="124EEC58"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78CDA07E" w14:textId="77777777" w:rsidR="00455FF9" w:rsidRPr="00813E1E" w:rsidRDefault="00455FF9">
            <w:pPr>
              <w:spacing w:after="0" w:line="240" w:lineRule="auto"/>
              <w:rPr>
                <w:rFonts w:ascii="Times New Roman" w:eastAsia="Times New Roman" w:hAnsi="Times New Roman"/>
                <w:sz w:val="24"/>
                <w:szCs w:val="24"/>
              </w:rPr>
            </w:pPr>
          </w:p>
        </w:tc>
        <w:tc>
          <w:tcPr>
            <w:tcW w:w="1484" w:type="dxa"/>
            <w:shd w:val="clear" w:color="auto" w:fill="auto"/>
          </w:tcPr>
          <w:p w14:paraId="0392E848" w14:textId="77777777" w:rsidR="00455FF9" w:rsidRPr="00813E1E" w:rsidRDefault="00455FF9">
            <w:pPr>
              <w:spacing w:after="0" w:line="240" w:lineRule="auto"/>
              <w:jc w:val="center"/>
              <w:rPr>
                <w:rFonts w:ascii="Times New Roman" w:eastAsia="Times New Roman" w:hAnsi="Times New Roman"/>
                <w:sz w:val="24"/>
                <w:szCs w:val="24"/>
              </w:rPr>
            </w:pPr>
          </w:p>
        </w:tc>
        <w:tc>
          <w:tcPr>
            <w:tcW w:w="2634" w:type="dxa"/>
            <w:shd w:val="clear" w:color="auto" w:fill="auto"/>
          </w:tcPr>
          <w:p w14:paraId="35E5B1DA" w14:textId="77777777" w:rsidR="00455FF9" w:rsidRPr="00813E1E" w:rsidRDefault="00455FF9">
            <w:pPr>
              <w:spacing w:after="0" w:line="240" w:lineRule="auto"/>
              <w:rPr>
                <w:rFonts w:ascii="Times New Roman" w:eastAsia="Times New Roman" w:hAnsi="Times New Roman"/>
                <w:sz w:val="24"/>
                <w:szCs w:val="24"/>
              </w:rPr>
            </w:pPr>
          </w:p>
        </w:tc>
      </w:tr>
      <w:tr w:rsidR="00455FF9" w:rsidRPr="00813E1E" w14:paraId="76E557C1" w14:textId="77777777">
        <w:trPr>
          <w:trHeight w:val="452"/>
        </w:trPr>
        <w:tc>
          <w:tcPr>
            <w:tcW w:w="770" w:type="dxa"/>
            <w:shd w:val="clear" w:color="auto" w:fill="auto"/>
          </w:tcPr>
          <w:p w14:paraId="2F661FEF"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BE3F23B"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72D0BC8A" w14:textId="77777777" w:rsidR="00455FF9" w:rsidRPr="00813E1E" w:rsidRDefault="00000000">
            <w:pPr>
              <w:pStyle w:val="ListParagraph"/>
              <w:spacing w:after="0" w:line="360" w:lineRule="auto"/>
              <w:ind w:left="0"/>
              <w:rPr>
                <w:rFonts w:eastAsia="Times New Roman"/>
                <w:szCs w:val="24"/>
              </w:rPr>
            </w:pPr>
            <w:r w:rsidRPr="00813E1E">
              <w:rPr>
                <w:szCs w:val="24"/>
              </w:rPr>
              <w:t xml:space="preserve">Plumb bob </w:t>
            </w:r>
          </w:p>
        </w:tc>
        <w:tc>
          <w:tcPr>
            <w:tcW w:w="1484" w:type="dxa"/>
            <w:shd w:val="clear" w:color="auto" w:fill="auto"/>
          </w:tcPr>
          <w:p w14:paraId="4CDDE4C1"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779DAC3B"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7CC128B5" w14:textId="77777777">
        <w:tc>
          <w:tcPr>
            <w:tcW w:w="770" w:type="dxa"/>
            <w:shd w:val="clear" w:color="auto" w:fill="auto"/>
          </w:tcPr>
          <w:p w14:paraId="57647EE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5660EA8"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774D2496" w14:textId="77777777" w:rsidR="00455FF9" w:rsidRPr="00813E1E" w:rsidRDefault="00000000">
            <w:pPr>
              <w:pStyle w:val="ListParagraph"/>
              <w:spacing w:after="0" w:line="360" w:lineRule="auto"/>
              <w:ind w:left="0"/>
              <w:rPr>
                <w:rFonts w:eastAsia="Times New Roman"/>
                <w:szCs w:val="24"/>
              </w:rPr>
            </w:pPr>
            <w:r w:rsidRPr="00813E1E">
              <w:rPr>
                <w:szCs w:val="24"/>
              </w:rPr>
              <w:t xml:space="preserve">Measuring tools (Tape measure, infra-red light, rule  </w:t>
            </w:r>
          </w:p>
        </w:tc>
        <w:tc>
          <w:tcPr>
            <w:tcW w:w="1484" w:type="dxa"/>
            <w:shd w:val="clear" w:color="auto" w:fill="auto"/>
          </w:tcPr>
          <w:p w14:paraId="65817B5C"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336675C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02DE9ED3" w14:textId="77777777">
        <w:tc>
          <w:tcPr>
            <w:tcW w:w="770" w:type="dxa"/>
            <w:shd w:val="clear" w:color="auto" w:fill="auto"/>
          </w:tcPr>
          <w:p w14:paraId="1943AAA8"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3F6AF18"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39A8112C" w14:textId="77777777" w:rsidR="00455FF9" w:rsidRPr="00813E1E" w:rsidRDefault="00000000">
            <w:pPr>
              <w:pStyle w:val="ListParagraph"/>
              <w:spacing w:after="0" w:line="360" w:lineRule="auto"/>
              <w:ind w:left="0"/>
              <w:rPr>
                <w:rFonts w:eastAsia="Times New Roman"/>
                <w:szCs w:val="24"/>
              </w:rPr>
            </w:pPr>
            <w:r w:rsidRPr="00813E1E">
              <w:rPr>
                <w:szCs w:val="24"/>
              </w:rPr>
              <w:t>Marking tools</w:t>
            </w:r>
          </w:p>
        </w:tc>
        <w:tc>
          <w:tcPr>
            <w:tcW w:w="1484" w:type="dxa"/>
            <w:shd w:val="clear" w:color="auto" w:fill="auto"/>
          </w:tcPr>
          <w:p w14:paraId="7FA79C92"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5C2E9A34"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0273EF71" w14:textId="77777777">
        <w:tc>
          <w:tcPr>
            <w:tcW w:w="770" w:type="dxa"/>
            <w:shd w:val="clear" w:color="auto" w:fill="auto"/>
          </w:tcPr>
          <w:p w14:paraId="317FC7A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E1AA0E5"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2E9B3228" w14:textId="77777777" w:rsidR="00455FF9" w:rsidRPr="00813E1E" w:rsidRDefault="00000000">
            <w:pPr>
              <w:pStyle w:val="ListParagraph"/>
              <w:spacing w:after="0" w:line="360" w:lineRule="auto"/>
              <w:ind w:left="0"/>
              <w:rPr>
                <w:rFonts w:eastAsia="Times New Roman"/>
                <w:szCs w:val="24"/>
              </w:rPr>
            </w:pPr>
            <w:r w:rsidRPr="00813E1E">
              <w:rPr>
                <w:szCs w:val="24"/>
              </w:rPr>
              <w:t>Cutting tools</w:t>
            </w:r>
          </w:p>
        </w:tc>
        <w:tc>
          <w:tcPr>
            <w:tcW w:w="1484" w:type="dxa"/>
            <w:shd w:val="clear" w:color="auto" w:fill="auto"/>
          </w:tcPr>
          <w:p w14:paraId="12DFEE84"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33CE0A75"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5F4DB7FE" w14:textId="77777777">
        <w:tc>
          <w:tcPr>
            <w:tcW w:w="770" w:type="dxa"/>
            <w:shd w:val="clear" w:color="auto" w:fill="auto"/>
          </w:tcPr>
          <w:p w14:paraId="34B579B9"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10B867A"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2232BFC1" w14:textId="77777777" w:rsidR="00455FF9" w:rsidRPr="00813E1E" w:rsidRDefault="00000000">
            <w:pPr>
              <w:pStyle w:val="ListParagraph"/>
              <w:spacing w:after="0" w:line="360" w:lineRule="auto"/>
              <w:ind w:left="0"/>
              <w:rPr>
                <w:rFonts w:eastAsia="Times New Roman"/>
                <w:szCs w:val="24"/>
              </w:rPr>
            </w:pPr>
            <w:r w:rsidRPr="00813E1E">
              <w:rPr>
                <w:szCs w:val="24"/>
              </w:rPr>
              <w:t>Fastening tools</w:t>
            </w:r>
          </w:p>
        </w:tc>
        <w:tc>
          <w:tcPr>
            <w:tcW w:w="1484" w:type="dxa"/>
            <w:shd w:val="clear" w:color="auto" w:fill="auto"/>
          </w:tcPr>
          <w:p w14:paraId="0FF302E4"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78C2AC02"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5967A77C" w14:textId="77777777">
        <w:tc>
          <w:tcPr>
            <w:tcW w:w="770" w:type="dxa"/>
            <w:shd w:val="clear" w:color="auto" w:fill="auto"/>
          </w:tcPr>
          <w:p w14:paraId="4398816F"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CAA6A52"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40BDB450" w14:textId="77777777" w:rsidR="00455FF9" w:rsidRPr="00813E1E" w:rsidRDefault="00000000">
            <w:pPr>
              <w:pStyle w:val="ListParagraph"/>
              <w:spacing w:after="0" w:line="360" w:lineRule="auto"/>
              <w:ind w:left="0"/>
              <w:rPr>
                <w:rFonts w:eastAsia="Times New Roman"/>
                <w:szCs w:val="24"/>
              </w:rPr>
            </w:pPr>
            <w:r w:rsidRPr="00813E1E">
              <w:rPr>
                <w:szCs w:val="24"/>
              </w:rPr>
              <w:t xml:space="preserve">files </w:t>
            </w:r>
          </w:p>
        </w:tc>
        <w:tc>
          <w:tcPr>
            <w:tcW w:w="1484" w:type="dxa"/>
            <w:shd w:val="clear" w:color="auto" w:fill="auto"/>
          </w:tcPr>
          <w:p w14:paraId="48BB49D0"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540B87D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7DE263C3" w14:textId="77777777">
        <w:tc>
          <w:tcPr>
            <w:tcW w:w="770" w:type="dxa"/>
            <w:shd w:val="clear" w:color="auto" w:fill="auto"/>
          </w:tcPr>
          <w:p w14:paraId="78913276"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549C0B7"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29732365" w14:textId="77777777" w:rsidR="00455FF9" w:rsidRPr="00813E1E" w:rsidRDefault="00000000">
            <w:pPr>
              <w:pStyle w:val="ListParagraph"/>
              <w:spacing w:after="0" w:line="360" w:lineRule="auto"/>
              <w:ind w:left="0"/>
              <w:rPr>
                <w:rFonts w:eastAsia="Times New Roman"/>
                <w:szCs w:val="24"/>
              </w:rPr>
            </w:pPr>
            <w:r w:rsidRPr="00813E1E">
              <w:rPr>
                <w:szCs w:val="24"/>
              </w:rPr>
              <w:t>Wire brushes</w:t>
            </w:r>
          </w:p>
        </w:tc>
        <w:tc>
          <w:tcPr>
            <w:tcW w:w="1484" w:type="dxa"/>
            <w:shd w:val="clear" w:color="auto" w:fill="auto"/>
          </w:tcPr>
          <w:p w14:paraId="4121975C"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40B86AB4"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70DA392C" w14:textId="77777777">
        <w:tc>
          <w:tcPr>
            <w:tcW w:w="770" w:type="dxa"/>
            <w:shd w:val="clear" w:color="auto" w:fill="auto"/>
          </w:tcPr>
          <w:p w14:paraId="711A3103"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4D745FD"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21A4C52B" w14:textId="77777777" w:rsidR="00455FF9" w:rsidRPr="00813E1E" w:rsidRDefault="00000000">
            <w:pPr>
              <w:pStyle w:val="ListParagraph"/>
              <w:spacing w:after="0" w:line="360" w:lineRule="auto"/>
              <w:ind w:left="0"/>
              <w:rPr>
                <w:rFonts w:eastAsia="Times New Roman"/>
                <w:szCs w:val="24"/>
              </w:rPr>
            </w:pPr>
            <w:r w:rsidRPr="00813E1E">
              <w:rPr>
                <w:szCs w:val="24"/>
              </w:rPr>
              <w:t>Holding tools</w:t>
            </w:r>
          </w:p>
        </w:tc>
        <w:tc>
          <w:tcPr>
            <w:tcW w:w="1484" w:type="dxa"/>
            <w:shd w:val="clear" w:color="auto" w:fill="auto"/>
          </w:tcPr>
          <w:p w14:paraId="492CB652"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535B4E5D"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55833B1C" w14:textId="77777777">
        <w:tc>
          <w:tcPr>
            <w:tcW w:w="770" w:type="dxa"/>
            <w:shd w:val="clear" w:color="auto" w:fill="auto"/>
          </w:tcPr>
          <w:p w14:paraId="7ED042B1"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69B8E4B"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68AE8ED0" w14:textId="77777777" w:rsidR="00455FF9" w:rsidRPr="00813E1E" w:rsidRDefault="00000000">
            <w:pPr>
              <w:pStyle w:val="ListParagraph"/>
              <w:spacing w:after="0" w:line="360" w:lineRule="auto"/>
              <w:ind w:left="0"/>
              <w:rPr>
                <w:rFonts w:eastAsia="Times New Roman"/>
                <w:szCs w:val="24"/>
              </w:rPr>
            </w:pPr>
            <w:r w:rsidRPr="00813E1E">
              <w:rPr>
                <w:szCs w:val="24"/>
              </w:rPr>
              <w:t xml:space="preserve">Drilling equipment </w:t>
            </w:r>
          </w:p>
        </w:tc>
        <w:tc>
          <w:tcPr>
            <w:tcW w:w="1484" w:type="dxa"/>
            <w:shd w:val="clear" w:color="auto" w:fill="auto"/>
          </w:tcPr>
          <w:p w14:paraId="0BA9AAEA"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070E9553"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11C1386E" w14:textId="77777777">
        <w:tc>
          <w:tcPr>
            <w:tcW w:w="770" w:type="dxa"/>
            <w:shd w:val="clear" w:color="auto" w:fill="auto"/>
          </w:tcPr>
          <w:p w14:paraId="267F9696"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7C0C42C"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093290FF" w14:textId="77777777" w:rsidR="00455FF9" w:rsidRPr="00813E1E" w:rsidRDefault="00000000">
            <w:pPr>
              <w:pStyle w:val="ListParagraph"/>
              <w:spacing w:after="0" w:line="360" w:lineRule="auto"/>
              <w:ind w:left="0"/>
              <w:rPr>
                <w:rFonts w:eastAsia="Times New Roman"/>
                <w:szCs w:val="24"/>
              </w:rPr>
            </w:pPr>
            <w:r w:rsidRPr="00813E1E">
              <w:rPr>
                <w:szCs w:val="24"/>
              </w:rPr>
              <w:t xml:space="preserve">Plumb bob </w:t>
            </w:r>
          </w:p>
        </w:tc>
        <w:tc>
          <w:tcPr>
            <w:tcW w:w="1484" w:type="dxa"/>
            <w:shd w:val="clear" w:color="auto" w:fill="auto"/>
          </w:tcPr>
          <w:p w14:paraId="73F14546"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09FB88F1"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420448D8" w14:textId="77777777">
        <w:tc>
          <w:tcPr>
            <w:tcW w:w="770" w:type="dxa"/>
            <w:shd w:val="clear" w:color="auto" w:fill="auto"/>
          </w:tcPr>
          <w:p w14:paraId="3C9E9440" w14:textId="5C21EDB8" w:rsidR="00455FF9" w:rsidRPr="00813E1E" w:rsidRDefault="00455FF9" w:rsidP="004C6C1B">
            <w:pPr>
              <w:pStyle w:val="ListParagraph"/>
              <w:numPr>
                <w:ilvl w:val="0"/>
                <w:numId w:val="295"/>
              </w:numPr>
              <w:spacing w:after="0" w:line="240" w:lineRule="auto"/>
              <w:rPr>
                <w:rFonts w:eastAsia="Times New Roman"/>
                <w:szCs w:val="24"/>
              </w:rPr>
            </w:pPr>
          </w:p>
        </w:tc>
        <w:tc>
          <w:tcPr>
            <w:tcW w:w="2192" w:type="dxa"/>
            <w:shd w:val="clear" w:color="auto" w:fill="auto"/>
          </w:tcPr>
          <w:p w14:paraId="2AAA2F3F"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Supplies and Materials</w:t>
            </w:r>
          </w:p>
        </w:tc>
        <w:tc>
          <w:tcPr>
            <w:tcW w:w="3234" w:type="dxa"/>
            <w:shd w:val="clear" w:color="auto" w:fill="auto"/>
          </w:tcPr>
          <w:p w14:paraId="5DE34F1D" w14:textId="77777777" w:rsidR="00455FF9" w:rsidRPr="00813E1E" w:rsidRDefault="00455FF9">
            <w:pPr>
              <w:spacing w:after="0" w:line="240" w:lineRule="auto"/>
              <w:rPr>
                <w:rFonts w:ascii="Times New Roman" w:eastAsia="Times New Roman" w:hAnsi="Times New Roman"/>
                <w:sz w:val="24"/>
                <w:szCs w:val="24"/>
              </w:rPr>
            </w:pPr>
          </w:p>
        </w:tc>
        <w:tc>
          <w:tcPr>
            <w:tcW w:w="1484" w:type="dxa"/>
            <w:shd w:val="clear" w:color="auto" w:fill="auto"/>
          </w:tcPr>
          <w:p w14:paraId="745EF375" w14:textId="77777777" w:rsidR="00455FF9" w:rsidRPr="00813E1E" w:rsidRDefault="00455FF9">
            <w:pPr>
              <w:spacing w:after="0" w:line="240" w:lineRule="auto"/>
              <w:jc w:val="center"/>
              <w:rPr>
                <w:rFonts w:ascii="Times New Roman" w:eastAsia="Times New Roman" w:hAnsi="Times New Roman"/>
                <w:sz w:val="24"/>
                <w:szCs w:val="24"/>
              </w:rPr>
            </w:pPr>
          </w:p>
        </w:tc>
        <w:tc>
          <w:tcPr>
            <w:tcW w:w="2634" w:type="dxa"/>
            <w:shd w:val="clear" w:color="auto" w:fill="auto"/>
          </w:tcPr>
          <w:p w14:paraId="79AECD3B" w14:textId="77777777" w:rsidR="00455FF9" w:rsidRPr="00813E1E" w:rsidRDefault="00455FF9">
            <w:pPr>
              <w:spacing w:after="0" w:line="240" w:lineRule="auto"/>
              <w:rPr>
                <w:rFonts w:ascii="Times New Roman" w:eastAsia="Times New Roman" w:hAnsi="Times New Roman"/>
                <w:sz w:val="24"/>
                <w:szCs w:val="24"/>
              </w:rPr>
            </w:pPr>
          </w:p>
        </w:tc>
      </w:tr>
      <w:tr w:rsidR="00455FF9" w:rsidRPr="00813E1E" w14:paraId="306A8B02" w14:textId="77777777">
        <w:tc>
          <w:tcPr>
            <w:tcW w:w="770" w:type="dxa"/>
            <w:shd w:val="clear" w:color="auto" w:fill="auto"/>
          </w:tcPr>
          <w:p w14:paraId="396B5C6A"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66C50F18"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30E0FB97" w14:textId="77777777" w:rsidR="00455FF9" w:rsidRPr="00813E1E" w:rsidRDefault="00000000">
            <w:pPr>
              <w:spacing w:after="0" w:line="360" w:lineRule="auto"/>
              <w:rPr>
                <w:rFonts w:ascii="Times New Roman" w:eastAsia="Times New Roman" w:hAnsi="Times New Roman"/>
                <w:sz w:val="24"/>
                <w:szCs w:val="24"/>
              </w:rPr>
            </w:pPr>
            <w:r w:rsidRPr="00813E1E">
              <w:rPr>
                <w:rFonts w:ascii="Times New Roman" w:hAnsi="Times New Roman"/>
                <w:sz w:val="24"/>
                <w:szCs w:val="24"/>
              </w:rPr>
              <w:t>Pipes</w:t>
            </w:r>
          </w:p>
        </w:tc>
        <w:tc>
          <w:tcPr>
            <w:tcW w:w="1484" w:type="dxa"/>
            <w:shd w:val="clear" w:color="auto" w:fill="auto"/>
          </w:tcPr>
          <w:p w14:paraId="42208A99"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shd w:val="clear" w:color="auto" w:fill="auto"/>
          </w:tcPr>
          <w:p w14:paraId="7571F901"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714AA984" w14:textId="77777777">
        <w:tc>
          <w:tcPr>
            <w:tcW w:w="770" w:type="dxa"/>
            <w:shd w:val="clear" w:color="auto" w:fill="auto"/>
          </w:tcPr>
          <w:p w14:paraId="02639815"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1CE14A0"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19FA2468" w14:textId="77777777" w:rsidR="00455FF9" w:rsidRPr="00813E1E" w:rsidRDefault="00000000">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Gutters</w:t>
            </w:r>
          </w:p>
        </w:tc>
        <w:tc>
          <w:tcPr>
            <w:tcW w:w="1484" w:type="dxa"/>
            <w:shd w:val="clear" w:color="auto" w:fill="auto"/>
          </w:tcPr>
          <w:p w14:paraId="2C5371F0" w14:textId="77777777" w:rsidR="00455FF9" w:rsidRPr="00813E1E" w:rsidRDefault="00000000">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1846DAF5"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2FCEAF11" w14:textId="77777777">
        <w:tc>
          <w:tcPr>
            <w:tcW w:w="770" w:type="dxa"/>
            <w:shd w:val="clear" w:color="auto" w:fill="auto"/>
          </w:tcPr>
          <w:p w14:paraId="585615DA"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991316C"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5221E548" w14:textId="77777777" w:rsidR="00455FF9" w:rsidRPr="00813E1E" w:rsidRDefault="00000000">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Pipe fittings</w:t>
            </w:r>
          </w:p>
        </w:tc>
        <w:tc>
          <w:tcPr>
            <w:tcW w:w="1484" w:type="dxa"/>
            <w:shd w:val="clear" w:color="auto" w:fill="auto"/>
          </w:tcPr>
          <w:p w14:paraId="7965EE78" w14:textId="77777777" w:rsidR="00455FF9" w:rsidRPr="00813E1E" w:rsidRDefault="00000000">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67A6056"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71FE945D" w14:textId="77777777">
        <w:tc>
          <w:tcPr>
            <w:tcW w:w="770" w:type="dxa"/>
            <w:shd w:val="clear" w:color="auto" w:fill="auto"/>
          </w:tcPr>
          <w:p w14:paraId="271EE14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66B4A91F"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3BC8E5AD" w14:textId="77777777" w:rsidR="00455FF9" w:rsidRPr="00813E1E" w:rsidRDefault="00000000">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Accessory</w:t>
            </w:r>
          </w:p>
        </w:tc>
        <w:tc>
          <w:tcPr>
            <w:tcW w:w="1484" w:type="dxa"/>
            <w:shd w:val="clear" w:color="auto" w:fill="auto"/>
          </w:tcPr>
          <w:p w14:paraId="251FE867" w14:textId="77777777" w:rsidR="00455FF9" w:rsidRPr="00813E1E" w:rsidRDefault="00000000">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42386FE"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424AEB5B" w14:textId="77777777">
        <w:trPr>
          <w:trHeight w:val="90"/>
        </w:trPr>
        <w:tc>
          <w:tcPr>
            <w:tcW w:w="770" w:type="dxa"/>
            <w:shd w:val="clear" w:color="auto" w:fill="auto"/>
          </w:tcPr>
          <w:p w14:paraId="4E8EA8A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1E9B61C"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0DFC3208" w14:textId="77777777" w:rsidR="00455FF9" w:rsidRPr="00813E1E" w:rsidRDefault="00000000">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Adhesives</w:t>
            </w:r>
          </w:p>
        </w:tc>
        <w:tc>
          <w:tcPr>
            <w:tcW w:w="1484" w:type="dxa"/>
            <w:shd w:val="clear" w:color="auto" w:fill="auto"/>
          </w:tcPr>
          <w:p w14:paraId="1F1818ED" w14:textId="77777777" w:rsidR="00455FF9" w:rsidRPr="00813E1E" w:rsidRDefault="00000000">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7A810287"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7BD670EA" w14:textId="77777777">
        <w:tc>
          <w:tcPr>
            <w:tcW w:w="770" w:type="dxa"/>
            <w:shd w:val="clear" w:color="auto" w:fill="auto"/>
          </w:tcPr>
          <w:p w14:paraId="4F33D4B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273E4A5"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03174CF6" w14:textId="77777777" w:rsidR="00455FF9" w:rsidRPr="00813E1E" w:rsidRDefault="00000000">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Sealant</w:t>
            </w:r>
          </w:p>
        </w:tc>
        <w:tc>
          <w:tcPr>
            <w:tcW w:w="1484" w:type="dxa"/>
            <w:shd w:val="clear" w:color="auto" w:fill="auto"/>
          </w:tcPr>
          <w:p w14:paraId="2FF023A1" w14:textId="77777777" w:rsidR="00455FF9" w:rsidRPr="00813E1E" w:rsidRDefault="00000000">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2A939C0D"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61918EC1" w14:textId="77777777">
        <w:tc>
          <w:tcPr>
            <w:tcW w:w="770" w:type="dxa"/>
            <w:shd w:val="clear" w:color="auto" w:fill="auto"/>
          </w:tcPr>
          <w:p w14:paraId="6CB6CB2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B9D5517"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1DD621CF" w14:textId="77777777" w:rsidR="00455FF9" w:rsidRPr="00813E1E" w:rsidRDefault="00000000">
            <w:pPr>
              <w:spacing w:after="0" w:line="360" w:lineRule="auto"/>
              <w:rPr>
                <w:rFonts w:ascii="Times New Roman" w:eastAsia="Times New Roman" w:hAnsi="Times New Roman"/>
                <w:sz w:val="24"/>
                <w:szCs w:val="24"/>
                <w:lang w:val="en-ZW"/>
              </w:rPr>
            </w:pPr>
            <w:r w:rsidRPr="00813E1E">
              <w:rPr>
                <w:rFonts w:ascii="Times New Roman" w:hAnsi="Times New Roman"/>
                <w:sz w:val="24"/>
                <w:szCs w:val="24"/>
              </w:rPr>
              <w:t>Pipes</w:t>
            </w:r>
          </w:p>
        </w:tc>
        <w:tc>
          <w:tcPr>
            <w:tcW w:w="1484" w:type="dxa"/>
            <w:shd w:val="clear" w:color="auto" w:fill="auto"/>
          </w:tcPr>
          <w:p w14:paraId="3ADBBC7E" w14:textId="77777777" w:rsidR="00455FF9" w:rsidRPr="00813E1E" w:rsidRDefault="00000000">
            <w:pPr>
              <w:spacing w:after="0" w:line="240" w:lineRule="auto"/>
              <w:jc w:val="center"/>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1ADB13C1"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18ACADE8" w14:textId="77777777">
        <w:tc>
          <w:tcPr>
            <w:tcW w:w="770" w:type="dxa"/>
            <w:shd w:val="clear" w:color="auto" w:fill="auto"/>
          </w:tcPr>
          <w:p w14:paraId="281E726F"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318CA84"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591DFAA6" w14:textId="77777777" w:rsidR="00455FF9" w:rsidRPr="00813E1E" w:rsidRDefault="00000000">
            <w:pPr>
              <w:spacing w:after="23" w:line="360" w:lineRule="auto"/>
              <w:jc w:val="both"/>
              <w:rPr>
                <w:rFonts w:ascii="Times New Roman" w:hAnsi="Times New Roman"/>
                <w:sz w:val="24"/>
                <w:szCs w:val="24"/>
              </w:rPr>
            </w:pPr>
            <w:r w:rsidRPr="00813E1E">
              <w:rPr>
                <w:rFonts w:ascii="Times New Roman" w:eastAsia="Times New Roman" w:hAnsi="Times New Roman"/>
                <w:sz w:val="24"/>
                <w:szCs w:val="24"/>
              </w:rPr>
              <w:t xml:space="preserve">Water filters </w:t>
            </w:r>
          </w:p>
        </w:tc>
        <w:tc>
          <w:tcPr>
            <w:tcW w:w="1484" w:type="dxa"/>
            <w:shd w:val="clear" w:color="auto" w:fill="auto"/>
          </w:tcPr>
          <w:p w14:paraId="6E25A431"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shd w:val="clear" w:color="auto" w:fill="auto"/>
          </w:tcPr>
          <w:p w14:paraId="3518EF9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1D5504F4" w14:textId="77777777">
        <w:tc>
          <w:tcPr>
            <w:tcW w:w="770" w:type="dxa"/>
            <w:shd w:val="clear" w:color="auto" w:fill="auto"/>
          </w:tcPr>
          <w:p w14:paraId="33985148"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573133D" w14:textId="77777777" w:rsidR="00455FF9" w:rsidRPr="00813E1E" w:rsidRDefault="00455FF9">
            <w:pPr>
              <w:spacing w:after="0" w:line="240" w:lineRule="auto"/>
              <w:rPr>
                <w:rFonts w:ascii="Times New Roman" w:eastAsia="Times New Roman" w:hAnsi="Times New Roman"/>
                <w:sz w:val="24"/>
                <w:szCs w:val="24"/>
              </w:rPr>
            </w:pPr>
          </w:p>
        </w:tc>
        <w:tc>
          <w:tcPr>
            <w:tcW w:w="3234" w:type="dxa"/>
            <w:shd w:val="clear" w:color="auto" w:fill="auto"/>
          </w:tcPr>
          <w:p w14:paraId="5AB6146D" w14:textId="77777777" w:rsidR="00455FF9" w:rsidRPr="00813E1E" w:rsidRDefault="00000000">
            <w:pPr>
              <w:spacing w:after="23" w:line="360" w:lineRule="auto"/>
              <w:jc w:val="both"/>
              <w:rPr>
                <w:rFonts w:ascii="Times New Roman" w:hAnsi="Times New Roman"/>
                <w:sz w:val="24"/>
                <w:szCs w:val="24"/>
              </w:rPr>
            </w:pPr>
            <w:r w:rsidRPr="00813E1E">
              <w:rPr>
                <w:rFonts w:ascii="Times New Roman" w:eastAsia="Times New Roman" w:hAnsi="Times New Roman"/>
                <w:sz w:val="24"/>
                <w:szCs w:val="24"/>
              </w:rPr>
              <w:t>Water pumps</w:t>
            </w:r>
          </w:p>
        </w:tc>
        <w:tc>
          <w:tcPr>
            <w:tcW w:w="1484" w:type="dxa"/>
            <w:shd w:val="clear" w:color="auto" w:fill="auto"/>
          </w:tcPr>
          <w:p w14:paraId="163A90D0" w14:textId="77777777" w:rsidR="00455FF9" w:rsidRPr="00813E1E" w:rsidRDefault="00000000">
            <w:pPr>
              <w:spacing w:after="0" w:line="240" w:lineRule="auto"/>
              <w:jc w:val="center"/>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shd w:val="clear" w:color="auto" w:fill="auto"/>
          </w:tcPr>
          <w:p w14:paraId="5FD22EA9"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bl>
    <w:p w14:paraId="61ABCC45" w14:textId="77777777" w:rsidR="00455FF9" w:rsidRPr="00813E1E" w:rsidRDefault="00455FF9">
      <w:pPr>
        <w:spacing w:after="0" w:line="360" w:lineRule="auto"/>
        <w:jc w:val="both"/>
        <w:rPr>
          <w:rFonts w:ascii="Times New Roman" w:hAnsi="Times New Roman"/>
          <w:b/>
          <w:sz w:val="24"/>
          <w:szCs w:val="24"/>
          <w:lang w:val="en-GB"/>
        </w:rPr>
      </w:pPr>
    </w:p>
    <w:p w14:paraId="16C865C9" w14:textId="77777777" w:rsidR="00455FF9" w:rsidRPr="00813E1E" w:rsidRDefault="00000000">
      <w:pPr>
        <w:spacing w:after="0" w:line="240" w:lineRule="auto"/>
        <w:rPr>
          <w:rFonts w:ascii="Times New Roman" w:hAnsi="Times New Roman"/>
          <w:sz w:val="24"/>
          <w:szCs w:val="24"/>
        </w:rPr>
      </w:pPr>
      <w:r w:rsidRPr="00813E1E">
        <w:rPr>
          <w:rFonts w:ascii="Times New Roman" w:hAnsi="Times New Roman"/>
          <w:sz w:val="24"/>
          <w:szCs w:val="24"/>
        </w:rPr>
        <w:br w:type="page"/>
      </w:r>
    </w:p>
    <w:p w14:paraId="20F58705" w14:textId="77777777" w:rsidR="00455FF9" w:rsidRPr="00813E1E" w:rsidRDefault="00000000">
      <w:pPr>
        <w:pStyle w:val="Heading2"/>
        <w:numPr>
          <w:ilvl w:val="1"/>
          <w:numId w:val="0"/>
        </w:numPr>
        <w:ind w:left="720"/>
        <w:jc w:val="center"/>
        <w:rPr>
          <w:rFonts w:ascii="Times New Roman" w:hAnsi="Times New Roman" w:cs="Times New Roman"/>
          <w:b/>
          <w:bCs/>
          <w:color w:val="auto"/>
          <w:sz w:val="24"/>
          <w:szCs w:val="24"/>
        </w:rPr>
      </w:pPr>
      <w:bookmarkStart w:id="91" w:name="_Toc165992031"/>
      <w:bookmarkStart w:id="92" w:name="_Toc197033982"/>
      <w:r w:rsidRPr="00813E1E">
        <w:rPr>
          <w:rFonts w:ascii="Times New Roman" w:hAnsi="Times New Roman" w:cs="Times New Roman"/>
          <w:b/>
          <w:bCs/>
          <w:color w:val="auto"/>
          <w:sz w:val="24"/>
          <w:szCs w:val="24"/>
        </w:rPr>
        <w:lastRenderedPageBreak/>
        <w:t>WATER STORAGE SYSTEM</w:t>
      </w:r>
      <w:bookmarkEnd w:id="91"/>
      <w:bookmarkEnd w:id="92"/>
    </w:p>
    <w:p w14:paraId="06498ABC" w14:textId="35E8BFD6" w:rsidR="00455FF9" w:rsidRPr="00813E1E" w:rsidRDefault="00000000">
      <w:pPr>
        <w:spacing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 xml:space="preserve">UNIT CODE: </w:t>
      </w:r>
      <w:r w:rsidRPr="00813E1E">
        <w:rPr>
          <w:rFonts w:ascii="Times New Roman" w:hAnsi="Times New Roman"/>
          <w:b/>
          <w:bCs/>
          <w:sz w:val="24"/>
          <w:szCs w:val="24"/>
        </w:rPr>
        <w:t>0732</w:t>
      </w:r>
      <w:r w:rsidR="009E3490" w:rsidRPr="00813E1E">
        <w:rPr>
          <w:rFonts w:ascii="Times New Roman" w:hAnsi="Times New Roman"/>
          <w:b/>
          <w:bCs/>
          <w:sz w:val="24"/>
          <w:szCs w:val="24"/>
        </w:rPr>
        <w:t xml:space="preserve"> </w:t>
      </w:r>
      <w:r w:rsidRPr="00813E1E">
        <w:rPr>
          <w:rFonts w:ascii="Times New Roman" w:hAnsi="Times New Roman"/>
          <w:b/>
          <w:bCs/>
          <w:sz w:val="24"/>
          <w:szCs w:val="24"/>
        </w:rPr>
        <w:t>451</w:t>
      </w:r>
      <w:r w:rsidR="009E3490" w:rsidRPr="00813E1E">
        <w:rPr>
          <w:rFonts w:ascii="Times New Roman" w:hAnsi="Times New Roman"/>
          <w:b/>
          <w:bCs/>
          <w:sz w:val="24"/>
          <w:szCs w:val="24"/>
        </w:rPr>
        <w:t xml:space="preserve"> </w:t>
      </w:r>
      <w:r w:rsidRPr="00813E1E">
        <w:rPr>
          <w:rFonts w:ascii="Times New Roman" w:hAnsi="Times New Roman"/>
          <w:b/>
          <w:bCs/>
          <w:sz w:val="24"/>
          <w:szCs w:val="24"/>
        </w:rPr>
        <w:t>1</w:t>
      </w:r>
      <w:r w:rsidR="00F72A63" w:rsidRPr="00813E1E">
        <w:rPr>
          <w:rFonts w:ascii="Times New Roman" w:hAnsi="Times New Roman"/>
          <w:b/>
          <w:bCs/>
          <w:sz w:val="24"/>
          <w:szCs w:val="24"/>
        </w:rPr>
        <w:t>2</w:t>
      </w:r>
      <w:r w:rsidRPr="00813E1E">
        <w:rPr>
          <w:rFonts w:ascii="Times New Roman" w:hAnsi="Times New Roman"/>
          <w:b/>
          <w:bCs/>
          <w:sz w:val="24"/>
          <w:szCs w:val="24"/>
        </w:rPr>
        <w:t>A</w:t>
      </w:r>
    </w:p>
    <w:p w14:paraId="4E5BFF73" w14:textId="77777777" w:rsidR="00455FF9" w:rsidRPr="00813E1E" w:rsidRDefault="00455FF9">
      <w:pPr>
        <w:spacing w:after="0" w:line="360" w:lineRule="auto"/>
        <w:jc w:val="both"/>
        <w:rPr>
          <w:rFonts w:ascii="Times New Roman" w:hAnsi="Times New Roman"/>
          <w:b/>
          <w:sz w:val="24"/>
          <w:szCs w:val="24"/>
          <w:lang w:val="en-ZA"/>
        </w:rPr>
      </w:pPr>
    </w:p>
    <w:p w14:paraId="3A63BE9C" w14:textId="77777777" w:rsidR="00455FF9" w:rsidRPr="00813E1E" w:rsidRDefault="00000000">
      <w:pPr>
        <w:spacing w:after="0" w:line="360" w:lineRule="auto"/>
        <w:jc w:val="both"/>
        <w:rPr>
          <w:rFonts w:ascii="Times New Roman" w:hAnsi="Times New Roman"/>
          <w:sz w:val="24"/>
          <w:szCs w:val="24"/>
          <w:lang w:val="en-ZA"/>
        </w:rPr>
      </w:pPr>
      <w:r w:rsidRPr="00813E1E">
        <w:rPr>
          <w:rFonts w:ascii="Times New Roman" w:hAnsi="Times New Roman"/>
          <w:b/>
          <w:sz w:val="24"/>
          <w:szCs w:val="24"/>
          <w:lang w:val="en-ZA"/>
        </w:rPr>
        <w:t xml:space="preserve">UNIT DURATION: </w:t>
      </w:r>
      <w:r w:rsidRPr="00813E1E">
        <w:rPr>
          <w:rFonts w:ascii="Times New Roman" w:hAnsi="Times New Roman"/>
          <w:bCs/>
          <w:sz w:val="24"/>
          <w:szCs w:val="24"/>
          <w:lang w:val="en-ZA"/>
        </w:rPr>
        <w:t>70 Hours</w:t>
      </w:r>
    </w:p>
    <w:p w14:paraId="1F944CBA" w14:textId="77777777" w:rsidR="00455FF9" w:rsidRPr="00813E1E" w:rsidRDefault="00000000">
      <w:pPr>
        <w:spacing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17503E2F" w14:textId="77777777" w:rsidR="00455FF9" w:rsidRPr="00813E1E" w:rsidRDefault="00000000">
      <w:pPr>
        <w:spacing w:after="0" w:line="360" w:lineRule="auto"/>
        <w:jc w:val="both"/>
        <w:rPr>
          <w:rFonts w:ascii="Times New Roman" w:hAnsi="Times New Roman"/>
          <w:sz w:val="24"/>
          <w:szCs w:val="24"/>
          <w:lang w:val="en-GB"/>
        </w:rPr>
      </w:pPr>
      <w:r w:rsidRPr="00813E1E">
        <w:rPr>
          <w:rFonts w:ascii="Times New Roman" w:hAnsi="Times New Roman"/>
          <w:sz w:val="24"/>
          <w:szCs w:val="24"/>
          <w:lang w:val="en-ZA"/>
        </w:rPr>
        <w:t>This unit addresses the Unit of Competency:</w:t>
      </w:r>
      <w:r w:rsidRPr="00813E1E">
        <w:rPr>
          <w:rFonts w:ascii="Times New Roman" w:hAnsi="Times New Roman"/>
          <w:sz w:val="24"/>
          <w:szCs w:val="24"/>
        </w:rPr>
        <w:t xml:space="preserve"> </w:t>
      </w:r>
      <w:r w:rsidRPr="00813E1E">
        <w:rPr>
          <w:rFonts w:ascii="Times New Roman" w:hAnsi="Times New Roman"/>
          <w:b/>
          <w:bCs/>
          <w:sz w:val="24"/>
          <w:szCs w:val="24"/>
        </w:rPr>
        <w:t>Water storage systems</w:t>
      </w:r>
      <w:r w:rsidRPr="00813E1E">
        <w:rPr>
          <w:rFonts w:ascii="Times New Roman" w:hAnsi="Times New Roman"/>
          <w:b/>
          <w:bCs/>
          <w:sz w:val="24"/>
          <w:szCs w:val="24"/>
          <w:lang w:val="en-GB"/>
        </w:rPr>
        <w:t xml:space="preserve"> </w:t>
      </w:r>
      <w:r w:rsidRPr="00813E1E">
        <w:rPr>
          <w:rFonts w:ascii="Times New Roman" w:hAnsi="Times New Roman"/>
          <w:b/>
          <w:bCs/>
          <w:sz w:val="24"/>
          <w:szCs w:val="24"/>
        </w:rPr>
        <w:t>Installation.</w:t>
      </w:r>
    </w:p>
    <w:p w14:paraId="61C4BDA7" w14:textId="77777777" w:rsidR="00BD7C35" w:rsidRPr="00813E1E" w:rsidRDefault="00BD7C35">
      <w:pPr>
        <w:spacing w:after="0" w:line="360" w:lineRule="auto"/>
        <w:jc w:val="both"/>
        <w:rPr>
          <w:rFonts w:ascii="Times New Roman" w:hAnsi="Times New Roman"/>
          <w:b/>
          <w:sz w:val="24"/>
          <w:szCs w:val="24"/>
          <w:lang w:val="en-ZA"/>
        </w:rPr>
      </w:pPr>
    </w:p>
    <w:p w14:paraId="7C6E56E7" w14:textId="79A24883" w:rsidR="00455FF9" w:rsidRPr="00813E1E" w:rsidRDefault="00000000">
      <w:pPr>
        <w:spacing w:after="0" w:line="360" w:lineRule="auto"/>
        <w:jc w:val="both"/>
        <w:rPr>
          <w:rFonts w:ascii="Times New Roman" w:hAnsi="Times New Roman"/>
          <w:sz w:val="24"/>
          <w:szCs w:val="24"/>
          <w:lang w:val="en-ZA"/>
        </w:rPr>
      </w:pPr>
      <w:r w:rsidRPr="00813E1E">
        <w:rPr>
          <w:rFonts w:ascii="Times New Roman" w:hAnsi="Times New Roman"/>
          <w:b/>
          <w:sz w:val="24"/>
          <w:szCs w:val="24"/>
          <w:lang w:val="en-ZA"/>
        </w:rPr>
        <w:t>Unit Description</w:t>
      </w:r>
    </w:p>
    <w:p w14:paraId="41B71A61" w14:textId="77777777" w:rsidR="00E7709D" w:rsidRPr="00813E1E" w:rsidRDefault="00E7709D" w:rsidP="00E7709D">
      <w:pPr>
        <w:spacing w:after="0"/>
        <w:ind w:left="66" w:right="1016"/>
        <w:jc w:val="both"/>
        <w:rPr>
          <w:rFonts w:ascii="Times New Roman" w:hAnsi="Times New Roman"/>
          <w:sz w:val="24"/>
          <w:szCs w:val="24"/>
        </w:rPr>
      </w:pPr>
      <w:r w:rsidRPr="00E7709D">
        <w:rPr>
          <w:rFonts w:ascii="Times New Roman" w:hAnsi="Times New Roman"/>
          <w:sz w:val="24"/>
          <w:szCs w:val="24"/>
        </w:rPr>
        <w:t>This unit specifies the competencies required to install water storage system. It involves preparing water storage schematic drawing,</w:t>
      </w:r>
      <w:r w:rsidRPr="00E7709D">
        <w:rPr>
          <w:rFonts w:ascii="Times New Roman" w:eastAsia="DengXian" w:hAnsi="Times New Roman"/>
          <w:sz w:val="24"/>
          <w:szCs w:val="24"/>
        </w:rPr>
        <w:t xml:space="preserve"> </w:t>
      </w:r>
      <w:r w:rsidRPr="00E7709D">
        <w:rPr>
          <w:rFonts w:ascii="Times New Roman" w:hAnsi="Times New Roman"/>
          <w:sz w:val="24"/>
          <w:szCs w:val="24"/>
        </w:rPr>
        <w:t>quantifying and costing material, installing water storage tanks, testing &amp; commissioning water storage system and maintaining water storage system.</w:t>
      </w:r>
    </w:p>
    <w:p w14:paraId="335CAF2E" w14:textId="77777777" w:rsidR="00E7709D" w:rsidRPr="00E7709D" w:rsidRDefault="00E7709D" w:rsidP="00E7709D">
      <w:pPr>
        <w:spacing w:after="0"/>
        <w:ind w:left="66" w:right="1016"/>
        <w:jc w:val="both"/>
        <w:rPr>
          <w:rFonts w:ascii="Times New Roman" w:hAnsi="Times New Roman"/>
          <w:sz w:val="24"/>
          <w:szCs w:val="24"/>
        </w:rPr>
      </w:pPr>
    </w:p>
    <w:p w14:paraId="609ACFDE" w14:textId="77777777" w:rsidR="00455FF9" w:rsidRPr="00813E1E" w:rsidRDefault="00000000">
      <w:pPr>
        <w:spacing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1165"/>
        <w:gridCol w:w="6089"/>
        <w:gridCol w:w="2096"/>
      </w:tblGrid>
      <w:tr w:rsidR="00455FF9" w:rsidRPr="00813E1E" w14:paraId="3508073A" w14:textId="77777777">
        <w:tc>
          <w:tcPr>
            <w:tcW w:w="1165" w:type="dxa"/>
          </w:tcPr>
          <w:p w14:paraId="2E255BE7" w14:textId="77777777" w:rsidR="00455FF9" w:rsidRPr="00813E1E" w:rsidRDefault="00000000">
            <w:pPr>
              <w:spacing w:before="120" w:after="120" w:line="360" w:lineRule="auto"/>
              <w:jc w:val="both"/>
              <w:rPr>
                <w:sz w:val="24"/>
                <w:szCs w:val="24"/>
                <w:lang w:val="en-GB"/>
              </w:rPr>
            </w:pPr>
            <w:r w:rsidRPr="00813E1E">
              <w:rPr>
                <w:sz w:val="24"/>
                <w:szCs w:val="24"/>
                <w:lang w:val="en-GB"/>
              </w:rPr>
              <w:t>S.NO</w:t>
            </w:r>
          </w:p>
        </w:tc>
        <w:tc>
          <w:tcPr>
            <w:tcW w:w="6089" w:type="dxa"/>
          </w:tcPr>
          <w:p w14:paraId="6A43881A" w14:textId="77777777" w:rsidR="00455FF9" w:rsidRPr="00813E1E" w:rsidRDefault="00000000">
            <w:pPr>
              <w:spacing w:before="120" w:after="120" w:line="360" w:lineRule="auto"/>
              <w:jc w:val="both"/>
              <w:rPr>
                <w:sz w:val="24"/>
                <w:szCs w:val="24"/>
                <w:lang w:val="en-GB"/>
              </w:rPr>
            </w:pPr>
            <w:r w:rsidRPr="00813E1E">
              <w:rPr>
                <w:sz w:val="24"/>
                <w:szCs w:val="24"/>
                <w:lang w:val="en-GB"/>
              </w:rPr>
              <w:t xml:space="preserve">LEARNING OUTCOMES </w:t>
            </w:r>
          </w:p>
        </w:tc>
        <w:tc>
          <w:tcPr>
            <w:tcW w:w="2096" w:type="dxa"/>
          </w:tcPr>
          <w:p w14:paraId="3BC94FD2" w14:textId="77777777" w:rsidR="00455FF9" w:rsidRPr="00813E1E" w:rsidRDefault="00000000">
            <w:pPr>
              <w:spacing w:before="120" w:after="120" w:line="360" w:lineRule="auto"/>
              <w:jc w:val="both"/>
              <w:rPr>
                <w:sz w:val="24"/>
                <w:szCs w:val="24"/>
                <w:lang w:val="en-GB"/>
              </w:rPr>
            </w:pPr>
            <w:r w:rsidRPr="00813E1E">
              <w:rPr>
                <w:sz w:val="24"/>
                <w:szCs w:val="24"/>
                <w:lang w:val="en-GB"/>
              </w:rPr>
              <w:t>DURATION(HRS)</w:t>
            </w:r>
          </w:p>
        </w:tc>
      </w:tr>
      <w:tr w:rsidR="00455FF9" w:rsidRPr="00813E1E" w14:paraId="2C2853F9" w14:textId="77777777">
        <w:tc>
          <w:tcPr>
            <w:tcW w:w="1165" w:type="dxa"/>
          </w:tcPr>
          <w:p w14:paraId="100A110B" w14:textId="77777777" w:rsidR="00455FF9" w:rsidRPr="00813E1E" w:rsidRDefault="00455FF9">
            <w:pPr>
              <w:pStyle w:val="ListParagraph"/>
              <w:numPr>
                <w:ilvl w:val="0"/>
                <w:numId w:val="156"/>
              </w:numPr>
              <w:spacing w:before="120" w:after="120" w:line="360" w:lineRule="auto"/>
              <w:jc w:val="both"/>
              <w:rPr>
                <w:szCs w:val="24"/>
                <w:lang w:val="en-GB"/>
              </w:rPr>
            </w:pPr>
          </w:p>
        </w:tc>
        <w:tc>
          <w:tcPr>
            <w:tcW w:w="6089" w:type="dxa"/>
          </w:tcPr>
          <w:p w14:paraId="6D3C85B8" w14:textId="04D0F953" w:rsidR="00455FF9" w:rsidRPr="00813E1E" w:rsidRDefault="00BD7C35">
            <w:pPr>
              <w:spacing w:before="120" w:after="120" w:line="360" w:lineRule="auto"/>
              <w:jc w:val="both"/>
              <w:rPr>
                <w:sz w:val="24"/>
                <w:szCs w:val="24"/>
                <w:lang w:val="en-ZA"/>
              </w:rPr>
            </w:pPr>
            <w:r w:rsidRPr="00813E1E">
              <w:rPr>
                <w:sz w:val="24"/>
                <w:szCs w:val="24"/>
                <w:lang w:val="en-GB"/>
              </w:rPr>
              <w:t>Prepare</w:t>
            </w:r>
            <w:r w:rsidRPr="00813E1E">
              <w:rPr>
                <w:sz w:val="24"/>
                <w:szCs w:val="24"/>
                <w:lang w:val="en-ZA"/>
              </w:rPr>
              <w:t xml:space="preserve"> water storage </w:t>
            </w:r>
            <w:r w:rsidRPr="00813E1E">
              <w:rPr>
                <w:sz w:val="24"/>
                <w:szCs w:val="24"/>
                <w:lang w:val="en-GB"/>
              </w:rPr>
              <w:t xml:space="preserve">schematic </w:t>
            </w:r>
            <w:r w:rsidRPr="00813E1E">
              <w:rPr>
                <w:sz w:val="24"/>
                <w:szCs w:val="24"/>
                <w:lang w:val="en-ZA"/>
              </w:rPr>
              <w:t>drawings</w:t>
            </w:r>
          </w:p>
        </w:tc>
        <w:tc>
          <w:tcPr>
            <w:tcW w:w="2096" w:type="dxa"/>
          </w:tcPr>
          <w:p w14:paraId="45E2E2EC" w14:textId="77777777" w:rsidR="00455FF9" w:rsidRPr="00813E1E" w:rsidRDefault="00000000">
            <w:pPr>
              <w:spacing w:before="120" w:after="120" w:line="360" w:lineRule="auto"/>
              <w:jc w:val="center"/>
              <w:rPr>
                <w:sz w:val="24"/>
                <w:szCs w:val="24"/>
                <w:lang w:val="en-GB"/>
              </w:rPr>
            </w:pPr>
            <w:r w:rsidRPr="00813E1E">
              <w:rPr>
                <w:sz w:val="24"/>
                <w:szCs w:val="24"/>
                <w:lang w:val="en-GB"/>
              </w:rPr>
              <w:t>10</w:t>
            </w:r>
          </w:p>
        </w:tc>
      </w:tr>
      <w:tr w:rsidR="00455FF9" w:rsidRPr="00813E1E" w14:paraId="7E0BF884" w14:textId="77777777">
        <w:tc>
          <w:tcPr>
            <w:tcW w:w="1165" w:type="dxa"/>
          </w:tcPr>
          <w:p w14:paraId="222A41F0" w14:textId="77777777" w:rsidR="00455FF9" w:rsidRPr="00813E1E" w:rsidRDefault="00455FF9">
            <w:pPr>
              <w:pStyle w:val="ListParagraph"/>
              <w:numPr>
                <w:ilvl w:val="0"/>
                <w:numId w:val="156"/>
              </w:numPr>
              <w:spacing w:before="120" w:after="120" w:line="360" w:lineRule="auto"/>
              <w:jc w:val="both"/>
              <w:rPr>
                <w:szCs w:val="24"/>
                <w:lang w:val="en-GB"/>
              </w:rPr>
            </w:pPr>
          </w:p>
        </w:tc>
        <w:tc>
          <w:tcPr>
            <w:tcW w:w="6089" w:type="dxa"/>
          </w:tcPr>
          <w:p w14:paraId="4A305CCB" w14:textId="5107CFFF" w:rsidR="00455FF9" w:rsidRPr="00813E1E" w:rsidRDefault="00BD7C35">
            <w:pPr>
              <w:spacing w:before="120" w:after="120" w:line="360" w:lineRule="auto"/>
              <w:jc w:val="both"/>
              <w:rPr>
                <w:sz w:val="24"/>
                <w:szCs w:val="24"/>
                <w:lang w:val="en-ZA"/>
              </w:rPr>
            </w:pPr>
            <w:r w:rsidRPr="00813E1E">
              <w:rPr>
                <w:sz w:val="24"/>
                <w:szCs w:val="24"/>
                <w:lang w:val="en-ZA"/>
              </w:rPr>
              <w:t>Quantify and cost materials</w:t>
            </w:r>
          </w:p>
        </w:tc>
        <w:tc>
          <w:tcPr>
            <w:tcW w:w="2096" w:type="dxa"/>
          </w:tcPr>
          <w:p w14:paraId="3C64B1F6" w14:textId="77777777" w:rsidR="00455FF9" w:rsidRPr="00813E1E" w:rsidRDefault="00000000">
            <w:pPr>
              <w:spacing w:before="120" w:after="120" w:line="360" w:lineRule="auto"/>
              <w:jc w:val="center"/>
              <w:rPr>
                <w:sz w:val="24"/>
                <w:szCs w:val="24"/>
                <w:lang w:val="en-GB"/>
              </w:rPr>
            </w:pPr>
            <w:r w:rsidRPr="00813E1E">
              <w:rPr>
                <w:sz w:val="24"/>
                <w:szCs w:val="24"/>
                <w:lang w:val="en-GB"/>
              </w:rPr>
              <w:t>10</w:t>
            </w:r>
          </w:p>
        </w:tc>
      </w:tr>
      <w:tr w:rsidR="00455FF9" w:rsidRPr="00813E1E" w14:paraId="497EA72F" w14:textId="77777777">
        <w:tc>
          <w:tcPr>
            <w:tcW w:w="1165" w:type="dxa"/>
          </w:tcPr>
          <w:p w14:paraId="2C49CB1A" w14:textId="77777777" w:rsidR="00455FF9" w:rsidRPr="00813E1E" w:rsidRDefault="00455FF9">
            <w:pPr>
              <w:pStyle w:val="ListParagraph"/>
              <w:numPr>
                <w:ilvl w:val="0"/>
                <w:numId w:val="156"/>
              </w:numPr>
              <w:spacing w:before="120" w:after="120" w:line="360" w:lineRule="auto"/>
              <w:jc w:val="both"/>
              <w:rPr>
                <w:szCs w:val="24"/>
                <w:lang w:val="en-ZA"/>
              </w:rPr>
            </w:pPr>
          </w:p>
        </w:tc>
        <w:tc>
          <w:tcPr>
            <w:tcW w:w="6089" w:type="dxa"/>
          </w:tcPr>
          <w:p w14:paraId="260174B2" w14:textId="77777777" w:rsidR="00455FF9" w:rsidRPr="00813E1E" w:rsidRDefault="00000000">
            <w:pPr>
              <w:spacing w:before="120" w:after="120" w:line="360" w:lineRule="auto"/>
              <w:jc w:val="both"/>
              <w:rPr>
                <w:sz w:val="24"/>
                <w:szCs w:val="24"/>
                <w:lang w:val="en-ZA"/>
              </w:rPr>
            </w:pPr>
            <w:r w:rsidRPr="00813E1E">
              <w:rPr>
                <w:sz w:val="24"/>
                <w:szCs w:val="24"/>
                <w:lang w:val="en-ZA"/>
              </w:rPr>
              <w:t>Install water storage tanks</w:t>
            </w:r>
          </w:p>
        </w:tc>
        <w:tc>
          <w:tcPr>
            <w:tcW w:w="2096" w:type="dxa"/>
          </w:tcPr>
          <w:p w14:paraId="20E698BF" w14:textId="77777777" w:rsidR="00455FF9" w:rsidRPr="00813E1E" w:rsidRDefault="00000000">
            <w:pPr>
              <w:spacing w:before="120" w:after="120" w:line="360" w:lineRule="auto"/>
              <w:jc w:val="center"/>
              <w:rPr>
                <w:sz w:val="24"/>
                <w:szCs w:val="24"/>
                <w:lang w:val="en-ZA"/>
              </w:rPr>
            </w:pPr>
            <w:r w:rsidRPr="00813E1E">
              <w:rPr>
                <w:sz w:val="24"/>
                <w:szCs w:val="24"/>
                <w:lang w:val="en-ZA"/>
              </w:rPr>
              <w:t>20</w:t>
            </w:r>
          </w:p>
        </w:tc>
      </w:tr>
      <w:tr w:rsidR="00455FF9" w:rsidRPr="00813E1E" w14:paraId="5620999A" w14:textId="77777777">
        <w:tc>
          <w:tcPr>
            <w:tcW w:w="1165" w:type="dxa"/>
          </w:tcPr>
          <w:p w14:paraId="1AE0A113" w14:textId="77777777" w:rsidR="00455FF9" w:rsidRPr="00813E1E" w:rsidRDefault="00455FF9">
            <w:pPr>
              <w:pStyle w:val="ListParagraph"/>
              <w:numPr>
                <w:ilvl w:val="0"/>
                <w:numId w:val="156"/>
              </w:numPr>
              <w:spacing w:before="120" w:after="120" w:line="360" w:lineRule="auto"/>
              <w:jc w:val="both"/>
              <w:rPr>
                <w:szCs w:val="24"/>
              </w:rPr>
            </w:pPr>
          </w:p>
        </w:tc>
        <w:tc>
          <w:tcPr>
            <w:tcW w:w="6089" w:type="dxa"/>
          </w:tcPr>
          <w:p w14:paraId="36901811" w14:textId="77777777" w:rsidR="00455FF9" w:rsidRPr="00813E1E" w:rsidRDefault="00000000">
            <w:pPr>
              <w:spacing w:before="120" w:after="120" w:line="360" w:lineRule="auto"/>
              <w:jc w:val="both"/>
              <w:rPr>
                <w:sz w:val="24"/>
                <w:szCs w:val="24"/>
                <w:lang w:val="en-ZA"/>
              </w:rPr>
            </w:pPr>
            <w:r w:rsidRPr="00813E1E">
              <w:rPr>
                <w:sz w:val="24"/>
                <w:szCs w:val="24"/>
                <w:lang w:val="en-ZW"/>
              </w:rPr>
              <w:t>To</w:t>
            </w:r>
            <w:r w:rsidRPr="00813E1E">
              <w:rPr>
                <w:sz w:val="24"/>
                <w:szCs w:val="24"/>
                <w:lang w:val="en-ZA"/>
              </w:rPr>
              <w:t xml:space="preserve"> test and commission storage and auxiliary fittings</w:t>
            </w:r>
          </w:p>
        </w:tc>
        <w:tc>
          <w:tcPr>
            <w:tcW w:w="2096" w:type="dxa"/>
          </w:tcPr>
          <w:p w14:paraId="50F80690" w14:textId="77777777" w:rsidR="00455FF9" w:rsidRPr="00813E1E" w:rsidRDefault="00000000">
            <w:pPr>
              <w:spacing w:before="120" w:after="120" w:line="360" w:lineRule="auto"/>
              <w:jc w:val="center"/>
              <w:rPr>
                <w:sz w:val="24"/>
                <w:szCs w:val="24"/>
                <w:lang w:val="en-ZW"/>
              </w:rPr>
            </w:pPr>
            <w:r w:rsidRPr="00813E1E">
              <w:rPr>
                <w:sz w:val="24"/>
                <w:szCs w:val="24"/>
                <w:lang w:val="en-ZW"/>
              </w:rPr>
              <w:t>10</w:t>
            </w:r>
          </w:p>
        </w:tc>
      </w:tr>
      <w:tr w:rsidR="00455FF9" w:rsidRPr="00813E1E" w14:paraId="6ECAE0FD" w14:textId="77777777">
        <w:tc>
          <w:tcPr>
            <w:tcW w:w="1165" w:type="dxa"/>
          </w:tcPr>
          <w:p w14:paraId="3BB19A3D" w14:textId="77777777" w:rsidR="00455FF9" w:rsidRPr="00813E1E" w:rsidRDefault="00455FF9">
            <w:pPr>
              <w:pStyle w:val="ListParagraph"/>
              <w:numPr>
                <w:ilvl w:val="0"/>
                <w:numId w:val="156"/>
              </w:numPr>
              <w:spacing w:before="120" w:after="120" w:line="360" w:lineRule="auto"/>
              <w:jc w:val="both"/>
              <w:rPr>
                <w:szCs w:val="24"/>
              </w:rPr>
            </w:pPr>
          </w:p>
        </w:tc>
        <w:tc>
          <w:tcPr>
            <w:tcW w:w="6089" w:type="dxa"/>
          </w:tcPr>
          <w:p w14:paraId="2776E237" w14:textId="77777777" w:rsidR="00455FF9" w:rsidRPr="00813E1E" w:rsidRDefault="00000000">
            <w:pPr>
              <w:spacing w:before="120" w:after="120" w:line="360" w:lineRule="auto"/>
              <w:jc w:val="both"/>
              <w:rPr>
                <w:b/>
                <w:sz w:val="24"/>
                <w:szCs w:val="24"/>
                <w:lang w:val="en-ZA"/>
              </w:rPr>
            </w:pPr>
            <w:r w:rsidRPr="00813E1E">
              <w:rPr>
                <w:sz w:val="24"/>
                <w:szCs w:val="24"/>
              </w:rPr>
              <w:t>Maintain Water storage system.</w:t>
            </w:r>
          </w:p>
        </w:tc>
        <w:tc>
          <w:tcPr>
            <w:tcW w:w="2096" w:type="dxa"/>
          </w:tcPr>
          <w:p w14:paraId="16D11978" w14:textId="77777777" w:rsidR="00455FF9" w:rsidRPr="00813E1E" w:rsidRDefault="00000000">
            <w:pPr>
              <w:spacing w:before="120" w:after="120" w:line="360" w:lineRule="auto"/>
              <w:jc w:val="center"/>
              <w:rPr>
                <w:sz w:val="24"/>
                <w:szCs w:val="24"/>
              </w:rPr>
            </w:pPr>
            <w:r w:rsidRPr="00813E1E">
              <w:rPr>
                <w:sz w:val="24"/>
                <w:szCs w:val="24"/>
              </w:rPr>
              <w:t>20</w:t>
            </w:r>
          </w:p>
        </w:tc>
      </w:tr>
      <w:tr w:rsidR="00455FF9" w:rsidRPr="00813E1E" w14:paraId="55380E4B" w14:textId="77777777">
        <w:tc>
          <w:tcPr>
            <w:tcW w:w="7254" w:type="dxa"/>
            <w:gridSpan w:val="2"/>
          </w:tcPr>
          <w:p w14:paraId="7826464A" w14:textId="77777777" w:rsidR="00455FF9" w:rsidRPr="00813E1E" w:rsidRDefault="00000000">
            <w:pPr>
              <w:spacing w:before="120" w:after="120" w:line="360" w:lineRule="auto"/>
              <w:jc w:val="both"/>
              <w:rPr>
                <w:b/>
                <w:bCs/>
                <w:sz w:val="24"/>
                <w:szCs w:val="24"/>
              </w:rPr>
            </w:pPr>
            <w:r w:rsidRPr="00813E1E">
              <w:rPr>
                <w:b/>
                <w:bCs/>
                <w:sz w:val="24"/>
                <w:szCs w:val="24"/>
              </w:rPr>
              <w:t xml:space="preserve">TOTAL </w:t>
            </w:r>
          </w:p>
        </w:tc>
        <w:tc>
          <w:tcPr>
            <w:tcW w:w="2096" w:type="dxa"/>
          </w:tcPr>
          <w:p w14:paraId="6F6372CD" w14:textId="77777777" w:rsidR="00455FF9" w:rsidRPr="00813E1E" w:rsidRDefault="00000000">
            <w:pPr>
              <w:spacing w:before="120" w:after="120" w:line="360" w:lineRule="auto"/>
              <w:jc w:val="center"/>
              <w:rPr>
                <w:b/>
                <w:bCs/>
                <w:sz w:val="24"/>
                <w:szCs w:val="24"/>
              </w:rPr>
            </w:pPr>
            <w:r w:rsidRPr="00813E1E">
              <w:rPr>
                <w:b/>
                <w:bCs/>
                <w:sz w:val="24"/>
                <w:szCs w:val="24"/>
              </w:rPr>
              <w:t>70</w:t>
            </w:r>
          </w:p>
        </w:tc>
      </w:tr>
    </w:tbl>
    <w:p w14:paraId="62893BC5" w14:textId="77777777" w:rsidR="00455FF9" w:rsidRPr="00813E1E" w:rsidRDefault="00000000">
      <w:pPr>
        <w:spacing w:after="0" w:line="360" w:lineRule="auto"/>
        <w:rPr>
          <w:rFonts w:ascii="Times New Roman" w:hAnsi="Times New Roman"/>
          <w:sz w:val="24"/>
          <w:szCs w:val="24"/>
        </w:rPr>
      </w:pPr>
      <w:r w:rsidRPr="00813E1E">
        <w:rPr>
          <w:rFonts w:ascii="Times New Roman" w:eastAsia="Times New Roman" w:hAnsi="Times New Roman"/>
          <w:b/>
          <w:sz w:val="24"/>
          <w:szCs w:val="24"/>
        </w:rPr>
        <w:t xml:space="preserve">Learning Outcomes, Content and Suggested Assessment Methods </w:t>
      </w:r>
    </w:p>
    <w:tbl>
      <w:tblPr>
        <w:tblStyle w:val="TableGrid30"/>
        <w:tblW w:w="5000" w:type="pct"/>
        <w:tblInd w:w="0" w:type="dxa"/>
        <w:tblCellMar>
          <w:top w:w="8" w:type="dxa"/>
          <w:left w:w="107" w:type="dxa"/>
          <w:right w:w="183" w:type="dxa"/>
        </w:tblCellMar>
        <w:tblLook w:val="04A0" w:firstRow="1" w:lastRow="0" w:firstColumn="1" w:lastColumn="0" w:noHBand="0" w:noVBand="1"/>
      </w:tblPr>
      <w:tblGrid>
        <w:gridCol w:w="2599"/>
        <w:gridCol w:w="3379"/>
        <w:gridCol w:w="3372"/>
      </w:tblGrid>
      <w:tr w:rsidR="00455FF9" w:rsidRPr="00813E1E" w14:paraId="145ADBFC" w14:textId="77777777">
        <w:trPr>
          <w:trHeight w:val="1017"/>
        </w:trPr>
        <w:tc>
          <w:tcPr>
            <w:tcW w:w="1390" w:type="pct"/>
            <w:tcBorders>
              <w:top w:val="single" w:sz="4" w:space="0" w:color="000000"/>
              <w:left w:val="single" w:sz="4" w:space="0" w:color="000000"/>
              <w:bottom w:val="single" w:sz="4" w:space="0" w:color="000000"/>
              <w:right w:val="single" w:sz="4" w:space="0" w:color="000000"/>
            </w:tcBorders>
            <w:shd w:val="clear" w:color="auto" w:fill="F2F2F2"/>
          </w:tcPr>
          <w:p w14:paraId="45C6DD51" w14:textId="77777777" w:rsidR="00455FF9" w:rsidRPr="00813E1E" w:rsidRDefault="00000000">
            <w:pPr>
              <w:spacing w:line="360" w:lineRule="auto"/>
              <w:rPr>
                <w:rFonts w:ascii="Times New Roman" w:hAnsi="Times New Roman"/>
                <w:sz w:val="24"/>
                <w:szCs w:val="24"/>
              </w:rPr>
            </w:pPr>
            <w:r w:rsidRPr="00813E1E">
              <w:rPr>
                <w:rFonts w:ascii="Times New Roman" w:eastAsia="Times New Roman" w:hAnsi="Times New Roman"/>
                <w:b/>
                <w:sz w:val="24"/>
                <w:szCs w:val="24"/>
              </w:rPr>
              <w:t xml:space="preserve">Learning Outcome </w:t>
            </w:r>
          </w:p>
        </w:tc>
        <w:tc>
          <w:tcPr>
            <w:tcW w:w="1807" w:type="pct"/>
            <w:tcBorders>
              <w:top w:val="single" w:sz="4" w:space="0" w:color="000000"/>
              <w:left w:val="single" w:sz="4" w:space="0" w:color="000000"/>
              <w:bottom w:val="single" w:sz="4" w:space="0" w:color="000000"/>
              <w:right w:val="single" w:sz="4" w:space="0" w:color="000000"/>
            </w:tcBorders>
            <w:shd w:val="clear" w:color="auto" w:fill="F2F2F2"/>
          </w:tcPr>
          <w:p w14:paraId="792543B7" w14:textId="77777777" w:rsidR="00455FF9" w:rsidRPr="00813E1E" w:rsidRDefault="00000000">
            <w:pPr>
              <w:spacing w:line="360" w:lineRule="auto"/>
              <w:ind w:left="1"/>
              <w:rPr>
                <w:rFonts w:ascii="Times New Roman" w:hAnsi="Times New Roman"/>
                <w:sz w:val="24"/>
                <w:szCs w:val="24"/>
              </w:rPr>
            </w:pPr>
            <w:r w:rsidRPr="00813E1E">
              <w:rPr>
                <w:rFonts w:ascii="Times New Roman" w:eastAsia="Times New Roman" w:hAnsi="Times New Roman"/>
                <w:b/>
                <w:sz w:val="24"/>
                <w:szCs w:val="24"/>
              </w:rPr>
              <w:t xml:space="preserve">Content </w:t>
            </w:r>
          </w:p>
        </w:tc>
        <w:tc>
          <w:tcPr>
            <w:tcW w:w="1803"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5A3B4C6" w14:textId="77777777" w:rsidR="00455FF9" w:rsidRPr="00813E1E" w:rsidRDefault="00000000">
            <w:pPr>
              <w:spacing w:line="360" w:lineRule="auto"/>
              <w:ind w:left="1"/>
              <w:rPr>
                <w:rFonts w:ascii="Times New Roman" w:hAnsi="Times New Roman"/>
                <w:sz w:val="24"/>
                <w:szCs w:val="24"/>
              </w:rPr>
            </w:pPr>
            <w:r w:rsidRPr="00813E1E">
              <w:rPr>
                <w:rFonts w:ascii="Times New Roman" w:eastAsia="Times New Roman" w:hAnsi="Times New Roman"/>
                <w:b/>
                <w:sz w:val="24"/>
                <w:szCs w:val="24"/>
              </w:rPr>
              <w:t xml:space="preserve">Suggested Assessment Methods </w:t>
            </w:r>
          </w:p>
        </w:tc>
      </w:tr>
      <w:tr w:rsidR="00455FF9" w:rsidRPr="00813E1E" w14:paraId="22BFEA5C" w14:textId="77777777">
        <w:trPr>
          <w:trHeight w:val="1685"/>
        </w:trPr>
        <w:tc>
          <w:tcPr>
            <w:tcW w:w="1390" w:type="pct"/>
            <w:tcBorders>
              <w:top w:val="single" w:sz="4" w:space="0" w:color="000000"/>
              <w:left w:val="single" w:sz="4" w:space="0" w:color="000000"/>
              <w:bottom w:val="single" w:sz="4" w:space="0" w:color="000000"/>
              <w:right w:val="single" w:sz="4" w:space="0" w:color="000000"/>
            </w:tcBorders>
          </w:tcPr>
          <w:p w14:paraId="7CB61408" w14:textId="77777777" w:rsidR="00455FF9" w:rsidRPr="00813E1E" w:rsidRDefault="00000000">
            <w:pPr>
              <w:pStyle w:val="ListParagraph"/>
              <w:numPr>
                <w:ilvl w:val="0"/>
                <w:numId w:val="157"/>
              </w:numPr>
              <w:spacing w:after="0" w:line="360" w:lineRule="auto"/>
              <w:rPr>
                <w:szCs w:val="24"/>
              </w:rPr>
            </w:pPr>
            <w:r w:rsidRPr="00813E1E">
              <w:rPr>
                <w:rFonts w:eastAsia="Times New Roman"/>
                <w:szCs w:val="24"/>
              </w:rPr>
              <w:lastRenderedPageBreak/>
              <w:t xml:space="preserve">Prepare water storage drawings </w:t>
            </w:r>
          </w:p>
          <w:p w14:paraId="702B6DAA" w14:textId="77777777" w:rsidR="00455FF9" w:rsidRPr="00813E1E" w:rsidRDefault="00455FF9">
            <w:pPr>
              <w:spacing w:after="0" w:line="360" w:lineRule="auto"/>
              <w:rPr>
                <w:rFonts w:ascii="Times New Roman" w:hAnsi="Times New Roman"/>
                <w:sz w:val="24"/>
                <w:szCs w:val="24"/>
              </w:rPr>
            </w:pPr>
          </w:p>
        </w:tc>
        <w:tc>
          <w:tcPr>
            <w:tcW w:w="1807" w:type="pct"/>
            <w:tcBorders>
              <w:top w:val="single" w:sz="4" w:space="0" w:color="000000"/>
              <w:left w:val="single" w:sz="4" w:space="0" w:color="000000"/>
              <w:bottom w:val="single" w:sz="4" w:space="0" w:color="000000"/>
              <w:right w:val="single" w:sz="4" w:space="0" w:color="000000"/>
            </w:tcBorders>
          </w:tcPr>
          <w:p w14:paraId="4D1B0F37" w14:textId="77777777" w:rsidR="00455FF9" w:rsidRPr="00813E1E" w:rsidRDefault="00000000">
            <w:pPr>
              <w:pStyle w:val="ListParagraph"/>
              <w:numPr>
                <w:ilvl w:val="1"/>
                <w:numId w:val="158"/>
              </w:numPr>
              <w:spacing w:after="0" w:line="360" w:lineRule="auto"/>
              <w:rPr>
                <w:rFonts w:eastAsia="Times New Roman"/>
                <w:szCs w:val="24"/>
              </w:rPr>
            </w:pPr>
            <w:r w:rsidRPr="00813E1E">
              <w:rPr>
                <w:rFonts w:eastAsia="Times New Roman"/>
                <w:szCs w:val="24"/>
              </w:rPr>
              <w:t xml:space="preserve">Personal protective equipment </w:t>
            </w:r>
          </w:p>
          <w:p w14:paraId="22237F95" w14:textId="77777777" w:rsidR="00455FF9" w:rsidRPr="00813E1E" w:rsidRDefault="00000000">
            <w:pPr>
              <w:pStyle w:val="ListParagraph"/>
              <w:numPr>
                <w:ilvl w:val="1"/>
                <w:numId w:val="158"/>
              </w:numPr>
              <w:spacing w:after="0" w:line="360" w:lineRule="auto"/>
              <w:rPr>
                <w:rFonts w:eastAsia="Times New Roman"/>
                <w:szCs w:val="24"/>
              </w:rPr>
            </w:pPr>
            <w:r w:rsidRPr="00813E1E">
              <w:rPr>
                <w:rFonts w:eastAsia="Times New Roman"/>
                <w:szCs w:val="24"/>
              </w:rPr>
              <w:t xml:space="preserve">Working drawings </w:t>
            </w:r>
          </w:p>
          <w:p w14:paraId="46E23F5C" w14:textId="77777777" w:rsidR="00455FF9" w:rsidRPr="00813E1E" w:rsidRDefault="00000000">
            <w:pPr>
              <w:pStyle w:val="ListParagraph"/>
              <w:numPr>
                <w:ilvl w:val="1"/>
                <w:numId w:val="158"/>
              </w:numPr>
              <w:spacing w:after="0" w:line="360" w:lineRule="auto"/>
              <w:rPr>
                <w:rFonts w:eastAsia="Times New Roman"/>
                <w:szCs w:val="24"/>
              </w:rPr>
            </w:pPr>
            <w:r w:rsidRPr="00813E1E">
              <w:rPr>
                <w:rFonts w:eastAsia="Times New Roman"/>
                <w:szCs w:val="24"/>
              </w:rPr>
              <w:t xml:space="preserve">Drawing instruments </w:t>
            </w:r>
          </w:p>
          <w:p w14:paraId="70A58A28" w14:textId="77777777" w:rsidR="00455FF9" w:rsidRPr="00813E1E" w:rsidRDefault="00000000">
            <w:pPr>
              <w:pStyle w:val="ListParagraph"/>
              <w:numPr>
                <w:ilvl w:val="1"/>
                <w:numId w:val="158"/>
              </w:numPr>
              <w:spacing w:after="0" w:line="360" w:lineRule="auto"/>
              <w:rPr>
                <w:rFonts w:eastAsia="Times New Roman"/>
                <w:szCs w:val="24"/>
              </w:rPr>
            </w:pPr>
            <w:r w:rsidRPr="00813E1E">
              <w:rPr>
                <w:rFonts w:eastAsia="Times New Roman"/>
                <w:szCs w:val="24"/>
              </w:rPr>
              <w:t>Measurements</w:t>
            </w:r>
          </w:p>
          <w:p w14:paraId="19B2034A" w14:textId="77777777" w:rsidR="00455FF9" w:rsidRPr="00813E1E" w:rsidRDefault="00000000">
            <w:pPr>
              <w:pStyle w:val="ListParagraph"/>
              <w:numPr>
                <w:ilvl w:val="1"/>
                <w:numId w:val="158"/>
              </w:numPr>
              <w:spacing w:after="0" w:line="360" w:lineRule="auto"/>
              <w:rPr>
                <w:rFonts w:eastAsia="Times New Roman"/>
                <w:szCs w:val="24"/>
              </w:rPr>
            </w:pPr>
            <w:r w:rsidRPr="00813E1E">
              <w:rPr>
                <w:rFonts w:eastAsia="Times New Roman"/>
                <w:szCs w:val="24"/>
              </w:rPr>
              <w:t xml:space="preserve">Symbols </w:t>
            </w:r>
          </w:p>
          <w:p w14:paraId="5D34F0F1" w14:textId="77777777" w:rsidR="00455FF9" w:rsidRPr="00813E1E" w:rsidRDefault="00000000">
            <w:pPr>
              <w:pStyle w:val="ListParagraph"/>
              <w:numPr>
                <w:ilvl w:val="1"/>
                <w:numId w:val="158"/>
              </w:numPr>
              <w:spacing w:after="0" w:line="360" w:lineRule="auto"/>
              <w:rPr>
                <w:rFonts w:eastAsia="Times New Roman"/>
                <w:szCs w:val="24"/>
              </w:rPr>
            </w:pPr>
            <w:r w:rsidRPr="00813E1E">
              <w:rPr>
                <w:rFonts w:eastAsia="Times New Roman"/>
                <w:szCs w:val="24"/>
              </w:rPr>
              <w:t>Storage system sketching</w:t>
            </w:r>
          </w:p>
        </w:tc>
        <w:tc>
          <w:tcPr>
            <w:tcW w:w="1803" w:type="pct"/>
            <w:tcBorders>
              <w:top w:val="single" w:sz="4" w:space="0" w:color="000000"/>
              <w:left w:val="single" w:sz="4" w:space="0" w:color="000000"/>
              <w:bottom w:val="single" w:sz="4" w:space="0" w:color="000000"/>
              <w:right w:val="single" w:sz="4" w:space="0" w:color="000000"/>
            </w:tcBorders>
          </w:tcPr>
          <w:p w14:paraId="530C3D31"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Observation</w:t>
            </w:r>
            <w:r w:rsidRPr="00813E1E">
              <w:rPr>
                <w:rFonts w:ascii="Times New Roman" w:eastAsia="Calibri" w:hAnsi="Times New Roman"/>
                <w:sz w:val="24"/>
                <w:szCs w:val="24"/>
                <w:lang w:eastAsia="zh-CN" w:bidi="ar"/>
              </w:rPr>
              <w:t xml:space="preserve">                        </w:t>
            </w:r>
          </w:p>
          <w:p w14:paraId="1794735E"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 xml:space="preserve">Oral questioning </w:t>
            </w:r>
          </w:p>
          <w:p w14:paraId="351AAC93"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hAnsi="Times New Roman"/>
                <w:sz w:val="24"/>
                <w:szCs w:val="24"/>
                <w:lang w:eastAsia="zh-CN" w:bidi="ar"/>
              </w:rPr>
              <w:t xml:space="preserve">Interviewing </w:t>
            </w:r>
          </w:p>
          <w:p w14:paraId="5B5B4B8F"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lang w:eastAsia="zh-CN" w:bidi="ar"/>
              </w:rPr>
            </w:pPr>
            <w:r w:rsidRPr="00813E1E">
              <w:rPr>
                <w:rFonts w:ascii="Times New Roman" w:eastAsia="Calibri" w:hAnsi="Times New Roman"/>
                <w:sz w:val="24"/>
                <w:szCs w:val="24"/>
                <w:lang w:eastAsia="zh-CN" w:bidi="ar"/>
              </w:rPr>
              <w:t>Written tests</w:t>
            </w:r>
          </w:p>
          <w:p w14:paraId="586E83B7" w14:textId="77777777" w:rsidR="00455FF9" w:rsidRPr="00813E1E" w:rsidRDefault="00000000" w:rsidP="00142BD2">
            <w:pPr>
              <w:numPr>
                <w:ilvl w:val="0"/>
                <w:numId w:val="293"/>
              </w:numPr>
              <w:tabs>
                <w:tab w:val="left" w:pos="432"/>
              </w:tabs>
              <w:spacing w:after="0" w:line="360" w:lineRule="auto"/>
              <w:rPr>
                <w:rFonts w:ascii="Times New Roman" w:hAnsi="Times New Roman"/>
                <w:sz w:val="24"/>
                <w:szCs w:val="24"/>
              </w:rPr>
            </w:pPr>
            <w:r w:rsidRPr="00813E1E">
              <w:rPr>
                <w:rFonts w:ascii="Times New Roman" w:eastAsia="Calibri" w:hAnsi="Times New Roman"/>
                <w:sz w:val="24"/>
                <w:szCs w:val="24"/>
                <w:lang w:eastAsia="zh-CN" w:bidi="ar"/>
              </w:rPr>
              <w:t>Practical Tests</w:t>
            </w:r>
          </w:p>
        </w:tc>
      </w:tr>
      <w:tr w:rsidR="00455FF9" w:rsidRPr="00813E1E" w14:paraId="78AB93E4" w14:textId="77777777">
        <w:trPr>
          <w:trHeight w:val="833"/>
        </w:trPr>
        <w:tc>
          <w:tcPr>
            <w:tcW w:w="1390" w:type="pct"/>
            <w:tcBorders>
              <w:top w:val="single" w:sz="4" w:space="0" w:color="000000"/>
              <w:left w:val="single" w:sz="4" w:space="0" w:color="000000"/>
              <w:bottom w:val="single" w:sz="4" w:space="0" w:color="000000"/>
              <w:right w:val="single" w:sz="4" w:space="0" w:color="000000"/>
            </w:tcBorders>
          </w:tcPr>
          <w:p w14:paraId="378E8DF6" w14:textId="77777777" w:rsidR="00455FF9" w:rsidRPr="00813E1E" w:rsidRDefault="00000000">
            <w:pPr>
              <w:pStyle w:val="ListParagraph"/>
              <w:numPr>
                <w:ilvl w:val="0"/>
                <w:numId w:val="157"/>
              </w:numPr>
              <w:spacing w:after="0" w:line="360" w:lineRule="auto"/>
              <w:rPr>
                <w:szCs w:val="24"/>
              </w:rPr>
            </w:pPr>
            <w:r w:rsidRPr="00813E1E">
              <w:rPr>
                <w:rFonts w:eastAsia="Times New Roman"/>
                <w:szCs w:val="24"/>
              </w:rPr>
              <w:t>Quantify and cost storage materials</w:t>
            </w:r>
          </w:p>
          <w:p w14:paraId="72E8D53B" w14:textId="77777777" w:rsidR="00455FF9" w:rsidRPr="00813E1E" w:rsidRDefault="00455FF9">
            <w:pPr>
              <w:spacing w:after="0" w:line="360" w:lineRule="auto"/>
              <w:ind w:left="360"/>
              <w:contextualSpacing/>
              <w:rPr>
                <w:rFonts w:ascii="Times New Roman" w:eastAsia="Times New Roman" w:hAnsi="Times New Roman"/>
                <w:sz w:val="24"/>
                <w:szCs w:val="24"/>
                <w:lang w:eastAsia="zh-CN"/>
              </w:rPr>
            </w:pPr>
          </w:p>
        </w:tc>
        <w:tc>
          <w:tcPr>
            <w:tcW w:w="1807" w:type="pct"/>
            <w:tcBorders>
              <w:top w:val="single" w:sz="4" w:space="0" w:color="000000"/>
              <w:left w:val="single" w:sz="4" w:space="0" w:color="000000"/>
              <w:bottom w:val="single" w:sz="4" w:space="0" w:color="000000"/>
              <w:right w:val="single" w:sz="4" w:space="0" w:color="000000"/>
            </w:tcBorders>
          </w:tcPr>
          <w:p w14:paraId="6949217B" w14:textId="77777777" w:rsidR="00455FF9" w:rsidRPr="00813E1E" w:rsidRDefault="00000000">
            <w:pPr>
              <w:pStyle w:val="ListParagraph"/>
              <w:numPr>
                <w:ilvl w:val="1"/>
                <w:numId w:val="160"/>
              </w:numPr>
              <w:spacing w:after="0" w:line="360" w:lineRule="auto"/>
              <w:rPr>
                <w:rFonts w:eastAsia="Times New Roman"/>
                <w:szCs w:val="24"/>
              </w:rPr>
            </w:pPr>
            <w:r w:rsidRPr="00813E1E">
              <w:rPr>
                <w:rFonts w:eastAsia="Times New Roman"/>
                <w:szCs w:val="24"/>
              </w:rPr>
              <w:t>Terms and concepts</w:t>
            </w:r>
          </w:p>
          <w:p w14:paraId="35965F00" w14:textId="77777777" w:rsidR="00455FF9" w:rsidRPr="00813E1E" w:rsidRDefault="00000000">
            <w:pPr>
              <w:pStyle w:val="ListParagraph"/>
              <w:numPr>
                <w:ilvl w:val="1"/>
                <w:numId w:val="160"/>
              </w:numPr>
              <w:spacing w:after="0" w:line="360" w:lineRule="auto"/>
              <w:rPr>
                <w:rFonts w:eastAsia="Times New Roman"/>
                <w:szCs w:val="24"/>
              </w:rPr>
            </w:pPr>
            <w:r w:rsidRPr="00813E1E">
              <w:rPr>
                <w:rFonts w:eastAsia="Times New Roman"/>
                <w:szCs w:val="24"/>
              </w:rPr>
              <w:t xml:space="preserve">Materials and supplies </w:t>
            </w:r>
          </w:p>
          <w:p w14:paraId="64C74B61"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 xml:space="preserve">Pipes </w:t>
            </w:r>
          </w:p>
          <w:p w14:paraId="4CA3B3E9"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PTFE tape</w:t>
            </w:r>
          </w:p>
          <w:p w14:paraId="3F39CC29"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Hemp</w:t>
            </w:r>
          </w:p>
          <w:p w14:paraId="275A048E"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Jointing paste</w:t>
            </w:r>
          </w:p>
          <w:p w14:paraId="436D9640"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 xml:space="preserve">Fittings </w:t>
            </w:r>
          </w:p>
          <w:p w14:paraId="5E29E6D8"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 xml:space="preserve">Adhesives </w:t>
            </w:r>
          </w:p>
          <w:p w14:paraId="0889E542"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Clips</w:t>
            </w:r>
          </w:p>
          <w:p w14:paraId="2D2CC0F6"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 xml:space="preserve">Valves </w:t>
            </w:r>
          </w:p>
          <w:p w14:paraId="28F368BF" w14:textId="77777777" w:rsidR="00455FF9" w:rsidRPr="00813E1E" w:rsidRDefault="00000000">
            <w:pPr>
              <w:pStyle w:val="ListParagraph"/>
              <w:numPr>
                <w:ilvl w:val="2"/>
                <w:numId w:val="160"/>
              </w:numPr>
              <w:spacing w:after="0" w:line="240" w:lineRule="auto"/>
              <w:rPr>
                <w:szCs w:val="24"/>
                <w:lang w:val="en-GB"/>
              </w:rPr>
            </w:pPr>
            <w:r w:rsidRPr="00813E1E">
              <w:rPr>
                <w:szCs w:val="24"/>
                <w:lang w:val="en-GB"/>
              </w:rPr>
              <w:t>Screws</w:t>
            </w:r>
          </w:p>
          <w:p w14:paraId="1D0636E3" w14:textId="77777777" w:rsidR="00455FF9" w:rsidRPr="00813E1E" w:rsidRDefault="00000000">
            <w:pPr>
              <w:pStyle w:val="ListParagraph"/>
              <w:numPr>
                <w:ilvl w:val="1"/>
                <w:numId w:val="160"/>
              </w:numPr>
              <w:spacing w:after="0" w:line="360" w:lineRule="auto"/>
              <w:rPr>
                <w:rFonts w:eastAsia="Times New Roman"/>
                <w:szCs w:val="24"/>
              </w:rPr>
            </w:pPr>
            <w:r w:rsidRPr="00813E1E">
              <w:rPr>
                <w:rFonts w:eastAsia="Times New Roman"/>
                <w:szCs w:val="24"/>
              </w:rPr>
              <w:t xml:space="preserve">Quantify materials and supplies </w:t>
            </w:r>
          </w:p>
          <w:p w14:paraId="12747198" w14:textId="77777777" w:rsidR="00455FF9" w:rsidRPr="00813E1E" w:rsidRDefault="00000000">
            <w:pPr>
              <w:pStyle w:val="ListParagraph"/>
              <w:numPr>
                <w:ilvl w:val="1"/>
                <w:numId w:val="160"/>
              </w:numPr>
              <w:spacing w:after="0" w:line="360" w:lineRule="auto"/>
              <w:rPr>
                <w:rFonts w:eastAsia="Times New Roman"/>
                <w:szCs w:val="24"/>
              </w:rPr>
            </w:pPr>
            <w:r w:rsidRPr="00813E1E">
              <w:rPr>
                <w:rFonts w:eastAsia="Times New Roman"/>
                <w:szCs w:val="24"/>
              </w:rPr>
              <w:t>Estimation of quantities and costs</w:t>
            </w:r>
          </w:p>
        </w:tc>
        <w:tc>
          <w:tcPr>
            <w:tcW w:w="1803" w:type="pct"/>
            <w:tcBorders>
              <w:top w:val="single" w:sz="4" w:space="0" w:color="000000"/>
              <w:left w:val="single" w:sz="4" w:space="0" w:color="000000"/>
              <w:bottom w:val="single" w:sz="4" w:space="0" w:color="000000"/>
              <w:right w:val="single" w:sz="4" w:space="0" w:color="000000"/>
            </w:tcBorders>
          </w:tcPr>
          <w:p w14:paraId="18368081"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Observation </w:t>
            </w:r>
          </w:p>
          <w:p w14:paraId="7DEC95BF"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Written tests </w:t>
            </w:r>
          </w:p>
          <w:p w14:paraId="7839CC20"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Oral questioning </w:t>
            </w:r>
          </w:p>
          <w:p w14:paraId="5C58DEAF"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Interviewing </w:t>
            </w:r>
          </w:p>
          <w:p w14:paraId="5863D18A"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Practical Tests</w:t>
            </w:r>
          </w:p>
          <w:p w14:paraId="086A7F8A" w14:textId="77777777" w:rsidR="00455FF9" w:rsidRPr="00813E1E" w:rsidRDefault="00455FF9">
            <w:pPr>
              <w:spacing w:after="0" w:line="360" w:lineRule="auto"/>
              <w:ind w:left="361"/>
              <w:rPr>
                <w:rFonts w:ascii="Times New Roman" w:eastAsia="Times New Roman" w:hAnsi="Times New Roman"/>
                <w:sz w:val="24"/>
                <w:szCs w:val="24"/>
              </w:rPr>
            </w:pPr>
          </w:p>
        </w:tc>
      </w:tr>
      <w:tr w:rsidR="00455FF9" w:rsidRPr="00813E1E" w14:paraId="3EC259BB" w14:textId="77777777">
        <w:trPr>
          <w:trHeight w:val="1685"/>
        </w:trPr>
        <w:tc>
          <w:tcPr>
            <w:tcW w:w="1390" w:type="pct"/>
            <w:tcBorders>
              <w:top w:val="single" w:sz="4" w:space="0" w:color="000000"/>
              <w:left w:val="single" w:sz="4" w:space="0" w:color="000000"/>
              <w:bottom w:val="single" w:sz="4" w:space="0" w:color="000000"/>
              <w:right w:val="single" w:sz="4" w:space="0" w:color="000000"/>
            </w:tcBorders>
          </w:tcPr>
          <w:p w14:paraId="69558BF6" w14:textId="77777777" w:rsidR="00455FF9" w:rsidRPr="00813E1E" w:rsidRDefault="00000000">
            <w:pPr>
              <w:pStyle w:val="ListParagraph"/>
              <w:numPr>
                <w:ilvl w:val="0"/>
                <w:numId w:val="157"/>
              </w:numPr>
              <w:spacing w:after="0" w:line="360" w:lineRule="auto"/>
              <w:rPr>
                <w:rFonts w:eastAsia="Times New Roman"/>
                <w:szCs w:val="24"/>
                <w:lang w:eastAsia="zh-CN"/>
              </w:rPr>
            </w:pPr>
            <w:r w:rsidRPr="00813E1E">
              <w:rPr>
                <w:szCs w:val="24"/>
              </w:rPr>
              <w:t>Install water storage tanks</w:t>
            </w:r>
            <w:r w:rsidRPr="00813E1E">
              <w:rPr>
                <w:rFonts w:eastAsia="Times New Roman"/>
                <w:szCs w:val="24"/>
                <w:lang w:eastAsia="zh-CN"/>
              </w:rPr>
              <w:t xml:space="preserve"> </w:t>
            </w:r>
          </w:p>
        </w:tc>
        <w:tc>
          <w:tcPr>
            <w:tcW w:w="1807" w:type="pct"/>
            <w:tcBorders>
              <w:top w:val="single" w:sz="4" w:space="0" w:color="000000"/>
              <w:left w:val="single" w:sz="4" w:space="0" w:color="000000"/>
              <w:bottom w:val="single" w:sz="4" w:space="0" w:color="000000"/>
              <w:right w:val="single" w:sz="4" w:space="0" w:color="000000"/>
            </w:tcBorders>
          </w:tcPr>
          <w:p w14:paraId="11E73935"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Terms and concepts</w:t>
            </w:r>
          </w:p>
          <w:p w14:paraId="6E8A5BC0"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PPEs</w:t>
            </w:r>
          </w:p>
          <w:p w14:paraId="4CEEC91D" w14:textId="33C341AE"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Tools and equipment.</w:t>
            </w:r>
          </w:p>
          <w:p w14:paraId="7FA63AD1" w14:textId="77777777" w:rsidR="00455FF9" w:rsidRPr="00813E1E" w:rsidRDefault="00000000">
            <w:pPr>
              <w:pStyle w:val="ListParagraph"/>
              <w:numPr>
                <w:ilvl w:val="2"/>
                <w:numId w:val="161"/>
              </w:numPr>
              <w:spacing w:after="0"/>
              <w:rPr>
                <w:szCs w:val="24"/>
              </w:rPr>
            </w:pPr>
            <w:r w:rsidRPr="00813E1E">
              <w:rPr>
                <w:szCs w:val="24"/>
              </w:rPr>
              <w:t xml:space="preserve">Pipe wrench </w:t>
            </w:r>
          </w:p>
          <w:p w14:paraId="272B699A" w14:textId="77777777" w:rsidR="00455FF9" w:rsidRPr="00813E1E" w:rsidRDefault="00000000">
            <w:pPr>
              <w:pStyle w:val="ListParagraph"/>
              <w:numPr>
                <w:ilvl w:val="2"/>
                <w:numId w:val="161"/>
              </w:numPr>
              <w:spacing w:after="0"/>
              <w:rPr>
                <w:szCs w:val="24"/>
              </w:rPr>
            </w:pPr>
            <w:r w:rsidRPr="00813E1E">
              <w:rPr>
                <w:szCs w:val="24"/>
              </w:rPr>
              <w:t xml:space="preserve">Pipe cutter </w:t>
            </w:r>
          </w:p>
          <w:p w14:paraId="477EEE38" w14:textId="77777777" w:rsidR="00455FF9" w:rsidRPr="00813E1E" w:rsidRDefault="00000000">
            <w:pPr>
              <w:pStyle w:val="ListParagraph"/>
              <w:numPr>
                <w:ilvl w:val="2"/>
                <w:numId w:val="161"/>
              </w:numPr>
              <w:spacing w:after="0"/>
              <w:rPr>
                <w:szCs w:val="24"/>
              </w:rPr>
            </w:pPr>
            <w:r w:rsidRPr="00813E1E">
              <w:rPr>
                <w:szCs w:val="24"/>
              </w:rPr>
              <w:t xml:space="preserve">Hacksaw </w:t>
            </w:r>
          </w:p>
          <w:p w14:paraId="6B85B9CD" w14:textId="77777777" w:rsidR="00455FF9" w:rsidRPr="00813E1E" w:rsidRDefault="00000000">
            <w:pPr>
              <w:pStyle w:val="ListParagraph"/>
              <w:numPr>
                <w:ilvl w:val="2"/>
                <w:numId w:val="161"/>
              </w:numPr>
              <w:spacing w:after="0"/>
              <w:rPr>
                <w:szCs w:val="24"/>
              </w:rPr>
            </w:pPr>
            <w:r w:rsidRPr="00813E1E">
              <w:rPr>
                <w:szCs w:val="24"/>
              </w:rPr>
              <w:t xml:space="preserve">Pipe Threading Equipment </w:t>
            </w:r>
          </w:p>
          <w:p w14:paraId="0435D70D" w14:textId="77777777" w:rsidR="00455FF9" w:rsidRPr="00813E1E" w:rsidRDefault="00000000">
            <w:pPr>
              <w:pStyle w:val="ListParagraph"/>
              <w:numPr>
                <w:ilvl w:val="2"/>
                <w:numId w:val="161"/>
              </w:numPr>
              <w:spacing w:after="0"/>
              <w:rPr>
                <w:szCs w:val="24"/>
              </w:rPr>
            </w:pPr>
            <w:r w:rsidRPr="00813E1E">
              <w:rPr>
                <w:szCs w:val="24"/>
              </w:rPr>
              <w:t>Bench Vice</w:t>
            </w:r>
          </w:p>
          <w:p w14:paraId="2087BEA7" w14:textId="77777777" w:rsidR="00455FF9" w:rsidRPr="00813E1E" w:rsidRDefault="00000000">
            <w:pPr>
              <w:pStyle w:val="ListParagraph"/>
              <w:numPr>
                <w:ilvl w:val="2"/>
                <w:numId w:val="161"/>
              </w:numPr>
              <w:spacing w:after="0"/>
              <w:rPr>
                <w:szCs w:val="24"/>
              </w:rPr>
            </w:pPr>
            <w:r w:rsidRPr="00813E1E">
              <w:rPr>
                <w:szCs w:val="24"/>
              </w:rPr>
              <w:t xml:space="preserve">Files </w:t>
            </w:r>
          </w:p>
          <w:p w14:paraId="12A9D799" w14:textId="77777777" w:rsidR="00455FF9" w:rsidRPr="00813E1E" w:rsidRDefault="00000000">
            <w:pPr>
              <w:pStyle w:val="ListParagraph"/>
              <w:numPr>
                <w:ilvl w:val="2"/>
                <w:numId w:val="161"/>
              </w:numPr>
              <w:spacing w:after="0"/>
              <w:rPr>
                <w:szCs w:val="24"/>
              </w:rPr>
            </w:pPr>
            <w:r w:rsidRPr="00813E1E">
              <w:rPr>
                <w:szCs w:val="24"/>
              </w:rPr>
              <w:t xml:space="preserve">Screwdrivers </w:t>
            </w:r>
          </w:p>
          <w:p w14:paraId="18C0D4A3" w14:textId="77777777" w:rsidR="00455FF9" w:rsidRPr="00813E1E" w:rsidRDefault="00000000">
            <w:pPr>
              <w:pStyle w:val="ListParagraph"/>
              <w:numPr>
                <w:ilvl w:val="2"/>
                <w:numId w:val="161"/>
              </w:numPr>
              <w:spacing w:after="0"/>
              <w:rPr>
                <w:szCs w:val="24"/>
              </w:rPr>
            </w:pPr>
            <w:r w:rsidRPr="00813E1E">
              <w:rPr>
                <w:szCs w:val="24"/>
              </w:rPr>
              <w:t>Portable drilling machine</w:t>
            </w:r>
          </w:p>
          <w:p w14:paraId="38AA32B4" w14:textId="77777777" w:rsidR="00455FF9" w:rsidRPr="00813E1E" w:rsidRDefault="00000000">
            <w:pPr>
              <w:pStyle w:val="ListParagraph"/>
              <w:numPr>
                <w:ilvl w:val="2"/>
                <w:numId w:val="161"/>
              </w:numPr>
              <w:spacing w:after="0"/>
              <w:rPr>
                <w:szCs w:val="24"/>
              </w:rPr>
            </w:pPr>
            <w:r w:rsidRPr="00813E1E">
              <w:rPr>
                <w:szCs w:val="24"/>
              </w:rPr>
              <w:t xml:space="preserve">Hammer </w:t>
            </w:r>
          </w:p>
          <w:p w14:paraId="7467F3C9" w14:textId="77777777" w:rsidR="00455FF9" w:rsidRPr="00813E1E" w:rsidRDefault="00000000">
            <w:pPr>
              <w:pStyle w:val="ListParagraph"/>
              <w:numPr>
                <w:ilvl w:val="2"/>
                <w:numId w:val="161"/>
              </w:numPr>
              <w:spacing w:after="0"/>
              <w:rPr>
                <w:szCs w:val="24"/>
              </w:rPr>
            </w:pPr>
            <w:r w:rsidRPr="00813E1E">
              <w:rPr>
                <w:szCs w:val="24"/>
              </w:rPr>
              <w:lastRenderedPageBreak/>
              <w:t xml:space="preserve">PPR pipe welding machine </w:t>
            </w:r>
          </w:p>
          <w:p w14:paraId="53006266" w14:textId="77777777" w:rsidR="00455FF9" w:rsidRPr="00813E1E" w:rsidRDefault="00000000">
            <w:pPr>
              <w:pStyle w:val="ListParagraph"/>
              <w:numPr>
                <w:ilvl w:val="2"/>
                <w:numId w:val="161"/>
              </w:numPr>
              <w:spacing w:after="0"/>
              <w:rPr>
                <w:szCs w:val="24"/>
              </w:rPr>
            </w:pPr>
            <w:r w:rsidRPr="00813E1E">
              <w:rPr>
                <w:szCs w:val="24"/>
              </w:rPr>
              <w:t>Hole saw</w:t>
            </w:r>
          </w:p>
          <w:p w14:paraId="50CBD0F9"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auxiliary fittings</w:t>
            </w:r>
          </w:p>
          <w:p w14:paraId="361CCC34"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 xml:space="preserve">storage location </w:t>
            </w:r>
          </w:p>
          <w:p w14:paraId="09D2C860"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 xml:space="preserve">storage tanks mounting </w:t>
            </w:r>
          </w:p>
          <w:p w14:paraId="765DCA69"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Types of storages systems</w:t>
            </w:r>
          </w:p>
          <w:p w14:paraId="072B1F8D"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 xml:space="preserve">Tank connection positions </w:t>
            </w:r>
          </w:p>
          <w:p w14:paraId="1C660C03" w14:textId="77777777" w:rsidR="00455FF9" w:rsidRPr="00813E1E" w:rsidRDefault="00000000">
            <w:pPr>
              <w:pStyle w:val="ListParagraph"/>
              <w:numPr>
                <w:ilvl w:val="2"/>
                <w:numId w:val="161"/>
              </w:numPr>
              <w:spacing w:after="0"/>
              <w:rPr>
                <w:szCs w:val="24"/>
              </w:rPr>
            </w:pPr>
            <w:r w:rsidRPr="00813E1E">
              <w:rPr>
                <w:szCs w:val="24"/>
              </w:rPr>
              <w:t xml:space="preserve">Inlet </w:t>
            </w:r>
          </w:p>
          <w:p w14:paraId="11E793E1" w14:textId="77777777" w:rsidR="00455FF9" w:rsidRPr="00813E1E" w:rsidRDefault="00000000">
            <w:pPr>
              <w:pStyle w:val="ListParagraph"/>
              <w:numPr>
                <w:ilvl w:val="2"/>
                <w:numId w:val="161"/>
              </w:numPr>
              <w:spacing w:after="0"/>
              <w:rPr>
                <w:szCs w:val="24"/>
              </w:rPr>
            </w:pPr>
            <w:r w:rsidRPr="00813E1E">
              <w:rPr>
                <w:szCs w:val="24"/>
              </w:rPr>
              <w:t xml:space="preserve">Outlet </w:t>
            </w:r>
          </w:p>
          <w:p w14:paraId="7C20C878" w14:textId="77777777" w:rsidR="00455FF9" w:rsidRPr="00813E1E" w:rsidRDefault="00000000">
            <w:pPr>
              <w:pStyle w:val="ListParagraph"/>
              <w:numPr>
                <w:ilvl w:val="2"/>
                <w:numId w:val="161"/>
              </w:numPr>
              <w:spacing w:after="0"/>
              <w:rPr>
                <w:szCs w:val="24"/>
              </w:rPr>
            </w:pPr>
            <w:r w:rsidRPr="00813E1E">
              <w:rPr>
                <w:szCs w:val="24"/>
              </w:rPr>
              <w:t>Overflow</w:t>
            </w:r>
          </w:p>
          <w:p w14:paraId="10B7AA78"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Pumping systems</w:t>
            </w:r>
          </w:p>
          <w:p w14:paraId="71136F45" w14:textId="77777777" w:rsidR="00455FF9" w:rsidRPr="00813E1E" w:rsidRDefault="00000000">
            <w:pPr>
              <w:pStyle w:val="ListParagraph"/>
              <w:numPr>
                <w:ilvl w:val="2"/>
                <w:numId w:val="161"/>
              </w:numPr>
              <w:spacing w:after="0" w:line="360" w:lineRule="auto"/>
              <w:rPr>
                <w:rFonts w:eastAsia="Times New Roman"/>
                <w:szCs w:val="24"/>
              </w:rPr>
            </w:pPr>
            <w:r w:rsidRPr="00813E1E">
              <w:rPr>
                <w:rFonts w:eastAsia="Times New Roman"/>
                <w:szCs w:val="24"/>
              </w:rPr>
              <w:t>Direct pumping</w:t>
            </w:r>
          </w:p>
          <w:p w14:paraId="11A09451" w14:textId="77777777" w:rsidR="00455FF9" w:rsidRPr="00813E1E" w:rsidRDefault="00000000">
            <w:pPr>
              <w:pStyle w:val="ListParagraph"/>
              <w:numPr>
                <w:ilvl w:val="2"/>
                <w:numId w:val="161"/>
              </w:numPr>
              <w:spacing w:after="0" w:line="360" w:lineRule="auto"/>
              <w:rPr>
                <w:rFonts w:eastAsia="Times New Roman"/>
                <w:szCs w:val="24"/>
              </w:rPr>
            </w:pPr>
            <w:r w:rsidRPr="00813E1E">
              <w:rPr>
                <w:rFonts w:eastAsia="Times New Roman"/>
                <w:szCs w:val="24"/>
              </w:rPr>
              <w:t>Indirect pumping</w:t>
            </w:r>
          </w:p>
          <w:p w14:paraId="5866B0C8"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Zoned system</w:t>
            </w:r>
          </w:p>
          <w:p w14:paraId="7698BBD3"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Types of pumps</w:t>
            </w:r>
          </w:p>
          <w:p w14:paraId="5C6A7F51"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 xml:space="preserve">Installation </w:t>
            </w:r>
          </w:p>
          <w:p w14:paraId="7CA33564" w14:textId="77777777" w:rsidR="00455FF9" w:rsidRPr="00813E1E" w:rsidRDefault="00000000">
            <w:pPr>
              <w:pStyle w:val="ListParagraph"/>
              <w:numPr>
                <w:ilvl w:val="1"/>
                <w:numId w:val="161"/>
              </w:numPr>
              <w:spacing w:after="0" w:line="360" w:lineRule="auto"/>
              <w:rPr>
                <w:rFonts w:eastAsia="Times New Roman"/>
                <w:szCs w:val="24"/>
              </w:rPr>
            </w:pPr>
            <w:r w:rsidRPr="00813E1E">
              <w:rPr>
                <w:rFonts w:eastAsia="Times New Roman"/>
                <w:szCs w:val="24"/>
              </w:rPr>
              <w:t xml:space="preserve">Functionality tests </w:t>
            </w:r>
          </w:p>
        </w:tc>
        <w:tc>
          <w:tcPr>
            <w:tcW w:w="1803" w:type="pct"/>
            <w:tcBorders>
              <w:top w:val="single" w:sz="4" w:space="0" w:color="000000"/>
              <w:left w:val="single" w:sz="4" w:space="0" w:color="000000"/>
              <w:bottom w:val="single" w:sz="4" w:space="0" w:color="000000"/>
              <w:right w:val="single" w:sz="4" w:space="0" w:color="000000"/>
            </w:tcBorders>
          </w:tcPr>
          <w:p w14:paraId="1C443DE8"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lastRenderedPageBreak/>
              <w:t xml:space="preserve">Observation </w:t>
            </w:r>
          </w:p>
          <w:p w14:paraId="0107BB70"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Written tests </w:t>
            </w:r>
          </w:p>
          <w:p w14:paraId="20AE561C"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Oral questioning </w:t>
            </w:r>
          </w:p>
          <w:p w14:paraId="5B2A4045"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Interviewing </w:t>
            </w:r>
          </w:p>
          <w:p w14:paraId="7EF08312" w14:textId="77777777" w:rsidR="00455FF9" w:rsidRPr="00813E1E" w:rsidRDefault="00000000">
            <w:pPr>
              <w:numPr>
                <w:ilvl w:val="0"/>
                <w:numId w:val="159"/>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Practical Tests</w:t>
            </w:r>
          </w:p>
          <w:p w14:paraId="6BE1568D" w14:textId="77777777" w:rsidR="00455FF9" w:rsidRPr="00813E1E" w:rsidRDefault="00455FF9">
            <w:pPr>
              <w:spacing w:after="0" w:line="360" w:lineRule="auto"/>
              <w:ind w:left="361"/>
              <w:rPr>
                <w:rFonts w:ascii="Times New Roman" w:eastAsia="Times New Roman" w:hAnsi="Times New Roman"/>
                <w:sz w:val="24"/>
                <w:szCs w:val="24"/>
              </w:rPr>
            </w:pPr>
          </w:p>
        </w:tc>
      </w:tr>
      <w:tr w:rsidR="00455FF9" w:rsidRPr="00813E1E" w14:paraId="141F0360" w14:textId="77777777">
        <w:trPr>
          <w:trHeight w:val="1685"/>
        </w:trPr>
        <w:tc>
          <w:tcPr>
            <w:tcW w:w="1390" w:type="pct"/>
            <w:tcBorders>
              <w:top w:val="single" w:sz="4" w:space="0" w:color="000000"/>
              <w:left w:val="single" w:sz="4" w:space="0" w:color="000000"/>
              <w:bottom w:val="single" w:sz="4" w:space="0" w:color="000000"/>
              <w:right w:val="single" w:sz="4" w:space="0" w:color="000000"/>
            </w:tcBorders>
          </w:tcPr>
          <w:p w14:paraId="40F9342C" w14:textId="77777777" w:rsidR="00455FF9" w:rsidRPr="00813E1E" w:rsidRDefault="00000000">
            <w:pPr>
              <w:pStyle w:val="ListParagraph"/>
              <w:numPr>
                <w:ilvl w:val="0"/>
                <w:numId w:val="157"/>
              </w:numPr>
              <w:spacing w:after="0" w:line="360" w:lineRule="auto"/>
              <w:rPr>
                <w:szCs w:val="24"/>
              </w:rPr>
            </w:pPr>
            <w:r w:rsidRPr="00813E1E">
              <w:rPr>
                <w:rFonts w:eastAsia="Times New Roman"/>
                <w:szCs w:val="24"/>
              </w:rPr>
              <w:t xml:space="preserve">Test and commission water storage system </w:t>
            </w:r>
          </w:p>
          <w:p w14:paraId="335362A3" w14:textId="77777777" w:rsidR="00455FF9" w:rsidRPr="00813E1E" w:rsidRDefault="00455FF9">
            <w:pPr>
              <w:spacing w:after="0" w:line="360" w:lineRule="auto"/>
              <w:ind w:left="360"/>
              <w:rPr>
                <w:rFonts w:ascii="Times New Roman" w:eastAsia="Times New Roman" w:hAnsi="Times New Roman"/>
                <w:sz w:val="24"/>
                <w:szCs w:val="24"/>
              </w:rPr>
            </w:pPr>
          </w:p>
        </w:tc>
        <w:tc>
          <w:tcPr>
            <w:tcW w:w="1807" w:type="pct"/>
            <w:tcBorders>
              <w:top w:val="single" w:sz="4" w:space="0" w:color="000000"/>
              <w:left w:val="single" w:sz="4" w:space="0" w:color="000000"/>
              <w:bottom w:val="single" w:sz="4" w:space="0" w:color="000000"/>
              <w:right w:val="single" w:sz="4" w:space="0" w:color="000000"/>
            </w:tcBorders>
          </w:tcPr>
          <w:p w14:paraId="20FBDB36" w14:textId="320A86F0" w:rsidR="00455FF9" w:rsidRPr="00813E1E" w:rsidRDefault="00000000" w:rsidP="00BD7C35">
            <w:pPr>
              <w:pStyle w:val="ListParagraph"/>
              <w:numPr>
                <w:ilvl w:val="1"/>
                <w:numId w:val="284"/>
              </w:numPr>
              <w:spacing w:after="0" w:line="360" w:lineRule="auto"/>
              <w:ind w:left="405"/>
              <w:rPr>
                <w:rFonts w:eastAsia="Times New Roman"/>
                <w:szCs w:val="24"/>
              </w:rPr>
            </w:pPr>
            <w:r w:rsidRPr="00813E1E">
              <w:rPr>
                <w:rFonts w:eastAsia="Times New Roman"/>
                <w:szCs w:val="24"/>
              </w:rPr>
              <w:t>Safety and health practices</w:t>
            </w:r>
          </w:p>
          <w:p w14:paraId="791571D8" w14:textId="77777777" w:rsidR="00455FF9" w:rsidRPr="00813E1E" w:rsidRDefault="00000000" w:rsidP="00BD7C35">
            <w:pPr>
              <w:pStyle w:val="ListParagraph"/>
              <w:numPr>
                <w:ilvl w:val="1"/>
                <w:numId w:val="284"/>
              </w:numPr>
              <w:spacing w:after="0" w:line="360" w:lineRule="auto"/>
              <w:ind w:left="405"/>
              <w:rPr>
                <w:rFonts w:eastAsia="Times New Roman"/>
                <w:szCs w:val="24"/>
              </w:rPr>
            </w:pPr>
            <w:r w:rsidRPr="00813E1E">
              <w:rPr>
                <w:rFonts w:eastAsia="Times New Roman"/>
                <w:szCs w:val="24"/>
              </w:rPr>
              <w:t>Functionality tests</w:t>
            </w:r>
          </w:p>
          <w:p w14:paraId="46BD5365" w14:textId="77777777" w:rsidR="00455FF9" w:rsidRPr="00813E1E" w:rsidRDefault="00000000" w:rsidP="00BD7C35">
            <w:pPr>
              <w:pStyle w:val="ListParagraph"/>
              <w:numPr>
                <w:ilvl w:val="1"/>
                <w:numId w:val="284"/>
              </w:numPr>
              <w:spacing w:after="0" w:line="360" w:lineRule="auto"/>
              <w:ind w:left="405"/>
              <w:rPr>
                <w:rFonts w:eastAsia="Times New Roman"/>
                <w:szCs w:val="24"/>
              </w:rPr>
            </w:pPr>
            <w:r w:rsidRPr="00813E1E">
              <w:rPr>
                <w:rFonts w:eastAsia="Times New Roman"/>
                <w:szCs w:val="24"/>
              </w:rPr>
              <w:t>Tools and equipment</w:t>
            </w:r>
          </w:p>
          <w:p w14:paraId="68352121" w14:textId="77777777" w:rsidR="00455FF9" w:rsidRPr="00813E1E" w:rsidRDefault="00000000" w:rsidP="00BD7C35">
            <w:pPr>
              <w:pStyle w:val="ListParagraph"/>
              <w:numPr>
                <w:ilvl w:val="1"/>
                <w:numId w:val="284"/>
              </w:numPr>
              <w:spacing w:after="0" w:line="360" w:lineRule="auto"/>
              <w:ind w:left="405"/>
              <w:rPr>
                <w:rFonts w:eastAsia="Times New Roman"/>
                <w:szCs w:val="24"/>
              </w:rPr>
            </w:pPr>
            <w:r w:rsidRPr="00813E1E">
              <w:rPr>
                <w:rFonts w:eastAsia="Times New Roman"/>
                <w:szCs w:val="24"/>
              </w:rPr>
              <w:t xml:space="preserve">Faults </w:t>
            </w:r>
          </w:p>
          <w:p w14:paraId="5944EE37" w14:textId="77777777" w:rsidR="00455FF9" w:rsidRPr="00813E1E" w:rsidRDefault="00000000" w:rsidP="00BD7C35">
            <w:pPr>
              <w:pStyle w:val="ListParagraph"/>
              <w:numPr>
                <w:ilvl w:val="1"/>
                <w:numId w:val="284"/>
              </w:numPr>
              <w:spacing w:after="0" w:line="360" w:lineRule="auto"/>
              <w:ind w:left="405"/>
              <w:rPr>
                <w:rFonts w:eastAsia="Times New Roman"/>
                <w:szCs w:val="24"/>
              </w:rPr>
            </w:pPr>
            <w:r w:rsidRPr="00813E1E">
              <w:rPr>
                <w:rFonts w:eastAsia="Times New Roman"/>
                <w:szCs w:val="24"/>
              </w:rPr>
              <w:t>Correction of faults</w:t>
            </w:r>
          </w:p>
          <w:p w14:paraId="44739E27" w14:textId="77777777" w:rsidR="00455FF9" w:rsidRPr="00813E1E" w:rsidRDefault="00000000" w:rsidP="00BD7C35">
            <w:pPr>
              <w:pStyle w:val="ListParagraph"/>
              <w:numPr>
                <w:ilvl w:val="1"/>
                <w:numId w:val="284"/>
              </w:numPr>
              <w:spacing w:after="0" w:line="360" w:lineRule="auto"/>
              <w:ind w:left="405"/>
              <w:rPr>
                <w:rFonts w:eastAsia="Times New Roman"/>
                <w:szCs w:val="24"/>
              </w:rPr>
            </w:pPr>
            <w:r w:rsidRPr="00813E1E">
              <w:rPr>
                <w:rFonts w:eastAsia="Times New Roman"/>
                <w:szCs w:val="24"/>
              </w:rPr>
              <w:t xml:space="preserve">Commissioning </w:t>
            </w:r>
          </w:p>
        </w:tc>
        <w:tc>
          <w:tcPr>
            <w:tcW w:w="1803" w:type="pct"/>
            <w:tcBorders>
              <w:top w:val="single" w:sz="4" w:space="0" w:color="000000"/>
              <w:left w:val="single" w:sz="4" w:space="0" w:color="000000"/>
              <w:bottom w:val="single" w:sz="4" w:space="0" w:color="000000"/>
              <w:right w:val="single" w:sz="4" w:space="0" w:color="000000"/>
            </w:tcBorders>
          </w:tcPr>
          <w:p w14:paraId="228726C5" w14:textId="77777777" w:rsidR="00455FF9" w:rsidRPr="00813E1E" w:rsidRDefault="00000000">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Observation </w:t>
            </w:r>
          </w:p>
          <w:p w14:paraId="35E71CEC" w14:textId="77777777" w:rsidR="00455FF9" w:rsidRPr="00813E1E" w:rsidRDefault="00000000">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Written tests </w:t>
            </w:r>
          </w:p>
          <w:p w14:paraId="7E4D5CE7" w14:textId="77777777" w:rsidR="00455FF9" w:rsidRPr="00813E1E" w:rsidRDefault="00000000">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Oral questioning </w:t>
            </w:r>
          </w:p>
          <w:p w14:paraId="78F1FB95" w14:textId="77777777" w:rsidR="00455FF9" w:rsidRPr="00813E1E" w:rsidRDefault="00000000">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Interviewing</w:t>
            </w:r>
          </w:p>
          <w:p w14:paraId="764D7218" w14:textId="77777777" w:rsidR="00455FF9" w:rsidRPr="00813E1E" w:rsidRDefault="00000000">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Practical Tests</w:t>
            </w:r>
          </w:p>
        </w:tc>
      </w:tr>
      <w:tr w:rsidR="00455FF9" w:rsidRPr="00813E1E" w14:paraId="6CC12D72" w14:textId="77777777" w:rsidTr="00BD7C35">
        <w:trPr>
          <w:trHeight w:val="1400"/>
        </w:trPr>
        <w:tc>
          <w:tcPr>
            <w:tcW w:w="1390" w:type="pct"/>
            <w:tcBorders>
              <w:top w:val="single" w:sz="4" w:space="0" w:color="000000"/>
              <w:left w:val="single" w:sz="4" w:space="0" w:color="000000"/>
              <w:bottom w:val="single" w:sz="4" w:space="0" w:color="000000"/>
              <w:right w:val="single" w:sz="4" w:space="0" w:color="000000"/>
            </w:tcBorders>
          </w:tcPr>
          <w:p w14:paraId="04D128B6" w14:textId="77777777" w:rsidR="00455FF9" w:rsidRPr="00813E1E" w:rsidRDefault="00000000">
            <w:pPr>
              <w:pStyle w:val="ListParagraph"/>
              <w:numPr>
                <w:ilvl w:val="0"/>
                <w:numId w:val="157"/>
              </w:numPr>
              <w:spacing w:after="0" w:line="360" w:lineRule="auto"/>
              <w:rPr>
                <w:rFonts w:eastAsia="Times New Roman"/>
                <w:szCs w:val="24"/>
              </w:rPr>
            </w:pPr>
            <w:r w:rsidRPr="00813E1E">
              <w:rPr>
                <w:rFonts w:eastAsia="Times New Roman"/>
                <w:szCs w:val="24"/>
              </w:rPr>
              <w:t>Maintain Water storage system.</w:t>
            </w:r>
          </w:p>
        </w:tc>
        <w:tc>
          <w:tcPr>
            <w:tcW w:w="1807" w:type="pct"/>
            <w:tcBorders>
              <w:top w:val="single" w:sz="4" w:space="0" w:color="000000"/>
              <w:left w:val="single" w:sz="4" w:space="0" w:color="000000"/>
              <w:bottom w:val="single" w:sz="4" w:space="0" w:color="000000"/>
              <w:right w:val="single" w:sz="4" w:space="0" w:color="000000"/>
            </w:tcBorders>
          </w:tcPr>
          <w:p w14:paraId="67136F62"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 xml:space="preserve">Safety and health practices </w:t>
            </w:r>
          </w:p>
          <w:p w14:paraId="6FA4F550"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 xml:space="preserve">Faults detection and solutions </w:t>
            </w:r>
          </w:p>
          <w:p w14:paraId="266401CA"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 xml:space="preserve">Notice for maintenance </w:t>
            </w:r>
          </w:p>
          <w:p w14:paraId="65A56272"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Area isolation</w:t>
            </w:r>
          </w:p>
          <w:p w14:paraId="14BE94DF"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 xml:space="preserve">Tools and equipment’s  </w:t>
            </w:r>
          </w:p>
          <w:p w14:paraId="6E61E03D"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 xml:space="preserve">Repairs </w:t>
            </w:r>
          </w:p>
          <w:p w14:paraId="3BE46AF6"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Storage system testing</w:t>
            </w:r>
          </w:p>
          <w:p w14:paraId="44E8414C"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lastRenderedPageBreak/>
              <w:t xml:space="preserve">Servicing and cleaning  </w:t>
            </w:r>
          </w:p>
          <w:p w14:paraId="1D1DE9F6" w14:textId="77777777" w:rsidR="00455FF9" w:rsidRPr="00813E1E" w:rsidRDefault="00000000">
            <w:pPr>
              <w:pStyle w:val="ListParagraph"/>
              <w:numPr>
                <w:ilvl w:val="1"/>
                <w:numId w:val="164"/>
              </w:numPr>
              <w:spacing w:after="0" w:line="360" w:lineRule="auto"/>
              <w:ind w:left="474" w:hanging="450"/>
              <w:rPr>
                <w:rFonts w:eastAsia="Times New Roman"/>
                <w:szCs w:val="24"/>
              </w:rPr>
            </w:pPr>
            <w:r w:rsidRPr="00813E1E">
              <w:rPr>
                <w:rFonts w:eastAsia="Times New Roman"/>
                <w:szCs w:val="24"/>
              </w:rPr>
              <w:t>Keeping maintenance records</w:t>
            </w:r>
          </w:p>
        </w:tc>
        <w:tc>
          <w:tcPr>
            <w:tcW w:w="1803" w:type="pct"/>
            <w:tcBorders>
              <w:top w:val="single" w:sz="4" w:space="0" w:color="000000"/>
              <w:left w:val="single" w:sz="4" w:space="0" w:color="000000"/>
              <w:bottom w:val="single" w:sz="4" w:space="0" w:color="000000"/>
              <w:right w:val="single" w:sz="4" w:space="0" w:color="000000"/>
            </w:tcBorders>
          </w:tcPr>
          <w:p w14:paraId="1FA544AE" w14:textId="77777777" w:rsidR="00455FF9" w:rsidRPr="00813E1E" w:rsidRDefault="00000000" w:rsidP="00142BD2">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lastRenderedPageBreak/>
              <w:t xml:space="preserve">Observation </w:t>
            </w:r>
          </w:p>
          <w:p w14:paraId="22489789" w14:textId="77777777" w:rsidR="00455FF9" w:rsidRPr="00813E1E" w:rsidRDefault="00000000" w:rsidP="00142BD2">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Written tests </w:t>
            </w:r>
          </w:p>
          <w:p w14:paraId="55EA31D1" w14:textId="77777777" w:rsidR="00455FF9" w:rsidRPr="00813E1E" w:rsidRDefault="00000000" w:rsidP="00142BD2">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Oral questioning </w:t>
            </w:r>
          </w:p>
          <w:p w14:paraId="148610F8" w14:textId="77777777" w:rsidR="00455FF9" w:rsidRPr="00813E1E" w:rsidRDefault="00000000" w:rsidP="00142BD2">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Interviewing</w:t>
            </w:r>
          </w:p>
          <w:p w14:paraId="7645BF1A" w14:textId="77777777" w:rsidR="00455FF9" w:rsidRPr="00813E1E" w:rsidRDefault="00000000" w:rsidP="00142BD2">
            <w:pPr>
              <w:numPr>
                <w:ilvl w:val="0"/>
                <w:numId w:val="163"/>
              </w:numPr>
              <w:spacing w:after="0" w:line="360" w:lineRule="auto"/>
              <w:rPr>
                <w:rFonts w:ascii="Times New Roman" w:eastAsia="Times New Roman" w:hAnsi="Times New Roman"/>
                <w:sz w:val="24"/>
                <w:szCs w:val="24"/>
              </w:rPr>
            </w:pPr>
            <w:r w:rsidRPr="00813E1E">
              <w:rPr>
                <w:rFonts w:ascii="Times New Roman" w:eastAsia="Times New Roman" w:hAnsi="Times New Roman"/>
                <w:sz w:val="24"/>
                <w:szCs w:val="24"/>
              </w:rPr>
              <w:t>Practical Tests</w:t>
            </w:r>
          </w:p>
        </w:tc>
      </w:tr>
    </w:tbl>
    <w:p w14:paraId="49F968EC" w14:textId="77777777" w:rsidR="00455FF9" w:rsidRPr="00813E1E" w:rsidRDefault="00455FF9">
      <w:pPr>
        <w:spacing w:line="360" w:lineRule="auto"/>
        <w:rPr>
          <w:rFonts w:ascii="Times New Roman" w:hAnsi="Times New Roman"/>
          <w:b/>
          <w:sz w:val="24"/>
          <w:szCs w:val="24"/>
        </w:rPr>
      </w:pPr>
    </w:p>
    <w:p w14:paraId="003AFEFA" w14:textId="77777777" w:rsidR="00455FF9" w:rsidRPr="00813E1E" w:rsidRDefault="00000000">
      <w:pPr>
        <w:spacing w:after="0" w:line="360" w:lineRule="auto"/>
        <w:rPr>
          <w:rFonts w:ascii="Times New Roman" w:hAnsi="Times New Roman"/>
          <w:b/>
          <w:sz w:val="24"/>
          <w:szCs w:val="24"/>
          <w:lang w:val="en-GB"/>
        </w:rPr>
      </w:pPr>
      <w:r w:rsidRPr="00813E1E">
        <w:rPr>
          <w:rFonts w:ascii="Times New Roman" w:hAnsi="Times New Roman"/>
          <w:b/>
          <w:sz w:val="24"/>
          <w:szCs w:val="24"/>
          <w:lang w:val="en-GB"/>
        </w:rPr>
        <w:t>Suggested Methods of Instructions</w:t>
      </w:r>
    </w:p>
    <w:p w14:paraId="72547D1B"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 Discussions</w:t>
      </w:r>
    </w:p>
    <w:p w14:paraId="2E506F2B"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Demonstration </w:t>
      </w:r>
    </w:p>
    <w:p w14:paraId="5EC59E4F"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Industrial Visits</w:t>
      </w:r>
    </w:p>
    <w:p w14:paraId="5E5726CC" w14:textId="77777777" w:rsidR="00455FF9" w:rsidRPr="00813E1E" w:rsidRDefault="00000000">
      <w:pPr>
        <w:spacing w:after="0" w:line="360" w:lineRule="auto"/>
        <w:rPr>
          <w:rFonts w:ascii="Times New Roman" w:eastAsia="Times New Roman" w:hAnsi="Times New Roman"/>
          <w:b/>
          <w:sz w:val="24"/>
          <w:szCs w:val="24"/>
        </w:rPr>
      </w:pPr>
      <w:r w:rsidRPr="00813E1E">
        <w:rPr>
          <w:rFonts w:ascii="Times New Roman" w:eastAsia="Times New Roman" w:hAnsi="Times New Roman"/>
          <w:b/>
          <w:sz w:val="24"/>
          <w:szCs w:val="24"/>
        </w:rPr>
        <w:t>Recommended Resources for 20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455FF9" w:rsidRPr="00813E1E" w14:paraId="26ED3D3E" w14:textId="77777777">
        <w:tc>
          <w:tcPr>
            <w:tcW w:w="770" w:type="dxa"/>
            <w:shd w:val="clear" w:color="auto" w:fill="auto"/>
          </w:tcPr>
          <w:p w14:paraId="507841BE"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2192" w:type="dxa"/>
            <w:shd w:val="clear" w:color="auto" w:fill="auto"/>
          </w:tcPr>
          <w:p w14:paraId="307EE380"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3535" w:type="dxa"/>
            <w:shd w:val="clear" w:color="auto" w:fill="auto"/>
          </w:tcPr>
          <w:p w14:paraId="0EEA784D"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1183" w:type="dxa"/>
            <w:shd w:val="clear" w:color="auto" w:fill="auto"/>
          </w:tcPr>
          <w:p w14:paraId="5415CA6F"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634" w:type="dxa"/>
            <w:shd w:val="clear" w:color="auto" w:fill="auto"/>
          </w:tcPr>
          <w:p w14:paraId="6303E175" w14:textId="77777777" w:rsidR="00455FF9" w:rsidRPr="00813E1E" w:rsidRDefault="00000000">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w:t>
            </w:r>
            <w:proofErr w:type="gramStart"/>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:Trainee</w:t>
            </w:r>
            <w:proofErr w:type="gramEnd"/>
            <w:r w:rsidRPr="00813E1E">
              <w:rPr>
                <w:rFonts w:ascii="Times New Roman" w:eastAsia="Times New Roman" w:hAnsi="Times New Roman"/>
                <w:b/>
                <w:bCs/>
                <w:sz w:val="24"/>
                <w:szCs w:val="24"/>
              </w:rPr>
              <w:t>)</w:t>
            </w:r>
          </w:p>
        </w:tc>
      </w:tr>
      <w:tr w:rsidR="00455FF9" w:rsidRPr="00813E1E" w14:paraId="6B1405E8" w14:textId="77777777">
        <w:trPr>
          <w:trHeight w:val="452"/>
        </w:trPr>
        <w:tc>
          <w:tcPr>
            <w:tcW w:w="770" w:type="dxa"/>
            <w:shd w:val="clear" w:color="auto" w:fill="auto"/>
          </w:tcPr>
          <w:p w14:paraId="76533109"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2192" w:type="dxa"/>
            <w:shd w:val="clear" w:color="auto" w:fill="auto"/>
          </w:tcPr>
          <w:p w14:paraId="708D2B57"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Tools and Equipment </w:t>
            </w:r>
          </w:p>
          <w:p w14:paraId="72C49938"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B36F9D8"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wrench </w:t>
            </w:r>
          </w:p>
        </w:tc>
        <w:tc>
          <w:tcPr>
            <w:tcW w:w="1183" w:type="dxa"/>
            <w:shd w:val="clear" w:color="auto" w:fill="auto"/>
          </w:tcPr>
          <w:p w14:paraId="071BC118"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4ECB5F4E"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06EE3A4F" w14:textId="77777777">
        <w:tc>
          <w:tcPr>
            <w:tcW w:w="770" w:type="dxa"/>
            <w:shd w:val="clear" w:color="auto" w:fill="auto"/>
          </w:tcPr>
          <w:p w14:paraId="7A337590"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2331FEE3"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00C21C1"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cutter </w:t>
            </w:r>
          </w:p>
        </w:tc>
        <w:tc>
          <w:tcPr>
            <w:tcW w:w="1183" w:type="dxa"/>
            <w:shd w:val="clear" w:color="auto" w:fill="auto"/>
          </w:tcPr>
          <w:p w14:paraId="7C77DA6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1D0293D6"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5CA446F4" w14:textId="77777777">
        <w:tc>
          <w:tcPr>
            <w:tcW w:w="770" w:type="dxa"/>
            <w:shd w:val="clear" w:color="auto" w:fill="auto"/>
          </w:tcPr>
          <w:p w14:paraId="7C3F99B3"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2EF8604A"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0992BEE4"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Hacksaw </w:t>
            </w:r>
          </w:p>
        </w:tc>
        <w:tc>
          <w:tcPr>
            <w:tcW w:w="1183" w:type="dxa"/>
            <w:shd w:val="clear" w:color="auto" w:fill="auto"/>
          </w:tcPr>
          <w:p w14:paraId="5DB1F9A8"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0FC3912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6416FDDC" w14:textId="77777777">
        <w:tc>
          <w:tcPr>
            <w:tcW w:w="770" w:type="dxa"/>
            <w:shd w:val="clear" w:color="auto" w:fill="auto"/>
          </w:tcPr>
          <w:p w14:paraId="2542EAEA"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33AD88B"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392158D"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Threading Equipment </w:t>
            </w:r>
          </w:p>
        </w:tc>
        <w:tc>
          <w:tcPr>
            <w:tcW w:w="1183" w:type="dxa"/>
            <w:shd w:val="clear" w:color="auto" w:fill="auto"/>
          </w:tcPr>
          <w:p w14:paraId="26519FE3"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246F7CE4"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6F1D322C" w14:textId="77777777">
        <w:tc>
          <w:tcPr>
            <w:tcW w:w="770" w:type="dxa"/>
            <w:shd w:val="clear" w:color="auto" w:fill="auto"/>
          </w:tcPr>
          <w:p w14:paraId="6115C241"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ACA0F95"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4C4840B"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Vices</w:t>
            </w:r>
          </w:p>
        </w:tc>
        <w:tc>
          <w:tcPr>
            <w:tcW w:w="1183" w:type="dxa"/>
            <w:shd w:val="clear" w:color="auto" w:fill="auto"/>
          </w:tcPr>
          <w:p w14:paraId="120A8DB0"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39EA5DCC"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2392B5C8" w14:textId="77777777">
        <w:tc>
          <w:tcPr>
            <w:tcW w:w="770" w:type="dxa"/>
            <w:shd w:val="clear" w:color="auto" w:fill="auto"/>
          </w:tcPr>
          <w:p w14:paraId="4E1AC4B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3FA38C9"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616164B6"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Taps </w:t>
            </w:r>
          </w:p>
        </w:tc>
        <w:tc>
          <w:tcPr>
            <w:tcW w:w="1183" w:type="dxa"/>
            <w:shd w:val="clear" w:color="auto" w:fill="auto"/>
          </w:tcPr>
          <w:p w14:paraId="70619752"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6AF712A2"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7A2FDD4B" w14:textId="77777777">
        <w:tc>
          <w:tcPr>
            <w:tcW w:w="770" w:type="dxa"/>
            <w:shd w:val="clear" w:color="auto" w:fill="auto"/>
          </w:tcPr>
          <w:p w14:paraId="4E5486E8"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BC8568A"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6FACA0F4"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Punch </w:t>
            </w:r>
          </w:p>
        </w:tc>
        <w:tc>
          <w:tcPr>
            <w:tcW w:w="1183" w:type="dxa"/>
            <w:shd w:val="clear" w:color="auto" w:fill="auto"/>
          </w:tcPr>
          <w:p w14:paraId="4CA7B304"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588B7C64"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0CF61BC7" w14:textId="77777777">
        <w:tc>
          <w:tcPr>
            <w:tcW w:w="770" w:type="dxa"/>
            <w:shd w:val="clear" w:color="auto" w:fill="auto"/>
          </w:tcPr>
          <w:p w14:paraId="194985B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49AFCD2"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8E1C122"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Files </w:t>
            </w:r>
          </w:p>
        </w:tc>
        <w:tc>
          <w:tcPr>
            <w:tcW w:w="1183" w:type="dxa"/>
            <w:shd w:val="clear" w:color="auto" w:fill="auto"/>
          </w:tcPr>
          <w:p w14:paraId="47BAFBB6"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6B573E18"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209689B7" w14:textId="77777777">
        <w:tc>
          <w:tcPr>
            <w:tcW w:w="770" w:type="dxa"/>
            <w:shd w:val="clear" w:color="auto" w:fill="auto"/>
          </w:tcPr>
          <w:p w14:paraId="58945AE9"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E7090A2"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4F697795"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Screwdrivers </w:t>
            </w:r>
          </w:p>
        </w:tc>
        <w:tc>
          <w:tcPr>
            <w:tcW w:w="1183" w:type="dxa"/>
            <w:shd w:val="clear" w:color="auto" w:fill="auto"/>
          </w:tcPr>
          <w:p w14:paraId="1C1D7C14"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322DC2C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37DBEED7" w14:textId="77777777">
        <w:tc>
          <w:tcPr>
            <w:tcW w:w="770" w:type="dxa"/>
            <w:shd w:val="clear" w:color="auto" w:fill="auto"/>
          </w:tcPr>
          <w:p w14:paraId="4A2DEC26"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EC95042"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6C18E7BD"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Drill with various sizes of bits </w:t>
            </w:r>
          </w:p>
        </w:tc>
        <w:tc>
          <w:tcPr>
            <w:tcW w:w="1183" w:type="dxa"/>
            <w:shd w:val="clear" w:color="auto" w:fill="auto"/>
          </w:tcPr>
          <w:p w14:paraId="127F2FDB"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345B9124"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5382B21C" w14:textId="77777777">
        <w:tc>
          <w:tcPr>
            <w:tcW w:w="770" w:type="dxa"/>
            <w:shd w:val="clear" w:color="auto" w:fill="auto"/>
          </w:tcPr>
          <w:p w14:paraId="0B668301"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6BC691E"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519A719"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Portable drill</w:t>
            </w:r>
          </w:p>
        </w:tc>
        <w:tc>
          <w:tcPr>
            <w:tcW w:w="1183" w:type="dxa"/>
            <w:shd w:val="clear" w:color="auto" w:fill="auto"/>
          </w:tcPr>
          <w:p w14:paraId="342C4605"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218702C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7265BE2F" w14:textId="77777777">
        <w:tc>
          <w:tcPr>
            <w:tcW w:w="770" w:type="dxa"/>
            <w:shd w:val="clear" w:color="auto" w:fill="auto"/>
          </w:tcPr>
          <w:p w14:paraId="57F7B4E3"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4E344B3"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2DCF77DF"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Mallet </w:t>
            </w:r>
          </w:p>
        </w:tc>
        <w:tc>
          <w:tcPr>
            <w:tcW w:w="1183" w:type="dxa"/>
            <w:shd w:val="clear" w:color="auto" w:fill="auto"/>
          </w:tcPr>
          <w:p w14:paraId="0B366E9F"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423E7D9D"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79C935B5" w14:textId="77777777">
        <w:tc>
          <w:tcPr>
            <w:tcW w:w="770" w:type="dxa"/>
            <w:shd w:val="clear" w:color="auto" w:fill="auto"/>
          </w:tcPr>
          <w:p w14:paraId="443DFC39"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901E6F5"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9060D15"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Ball </w:t>
            </w:r>
            <w:r w:rsidRPr="00813E1E">
              <w:rPr>
                <w:rFonts w:eastAsia="Times New Roman"/>
                <w:szCs w:val="24"/>
                <w:lang w:val="en-GB"/>
              </w:rPr>
              <w:t>pen</w:t>
            </w:r>
            <w:r w:rsidRPr="00813E1E">
              <w:rPr>
                <w:rFonts w:eastAsia="Times New Roman"/>
                <w:szCs w:val="24"/>
              </w:rPr>
              <w:t xml:space="preserve"> hammer </w:t>
            </w:r>
          </w:p>
        </w:tc>
        <w:tc>
          <w:tcPr>
            <w:tcW w:w="1183" w:type="dxa"/>
            <w:shd w:val="clear" w:color="auto" w:fill="auto"/>
          </w:tcPr>
          <w:p w14:paraId="7830D4C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04603476"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095BC48E" w14:textId="77777777">
        <w:tc>
          <w:tcPr>
            <w:tcW w:w="770" w:type="dxa"/>
            <w:shd w:val="clear" w:color="auto" w:fill="auto"/>
          </w:tcPr>
          <w:p w14:paraId="371E4C5A"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2063EC3E"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46ACE4E"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Mason chisel </w:t>
            </w:r>
          </w:p>
        </w:tc>
        <w:tc>
          <w:tcPr>
            <w:tcW w:w="1183" w:type="dxa"/>
            <w:shd w:val="clear" w:color="auto" w:fill="auto"/>
          </w:tcPr>
          <w:p w14:paraId="007960A1"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4B7CAF3E"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5D769832" w14:textId="77777777">
        <w:tc>
          <w:tcPr>
            <w:tcW w:w="770" w:type="dxa"/>
            <w:shd w:val="clear" w:color="auto" w:fill="auto"/>
          </w:tcPr>
          <w:p w14:paraId="20903129"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6BAC6DD"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66BE560"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PPR machine / Heat Fusion equipment </w:t>
            </w:r>
          </w:p>
        </w:tc>
        <w:tc>
          <w:tcPr>
            <w:tcW w:w="1183" w:type="dxa"/>
            <w:shd w:val="clear" w:color="auto" w:fill="auto"/>
          </w:tcPr>
          <w:p w14:paraId="044B6C98"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5C91B91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263AB5A0" w14:textId="77777777">
        <w:tc>
          <w:tcPr>
            <w:tcW w:w="770" w:type="dxa"/>
            <w:shd w:val="clear" w:color="auto" w:fill="auto"/>
          </w:tcPr>
          <w:p w14:paraId="29B9A522"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200E390"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0726FFD4"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bender </w:t>
            </w:r>
          </w:p>
        </w:tc>
        <w:tc>
          <w:tcPr>
            <w:tcW w:w="1183" w:type="dxa"/>
            <w:shd w:val="clear" w:color="auto" w:fill="auto"/>
          </w:tcPr>
          <w:p w14:paraId="7E312CCC"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3F908492"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01D57A20" w14:textId="77777777">
        <w:tc>
          <w:tcPr>
            <w:tcW w:w="770" w:type="dxa"/>
            <w:shd w:val="clear" w:color="auto" w:fill="auto"/>
          </w:tcPr>
          <w:p w14:paraId="355673C6"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0A432B1"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4639A03E"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Trowel </w:t>
            </w:r>
          </w:p>
        </w:tc>
        <w:tc>
          <w:tcPr>
            <w:tcW w:w="1183" w:type="dxa"/>
            <w:shd w:val="clear" w:color="auto" w:fill="auto"/>
          </w:tcPr>
          <w:p w14:paraId="2BC5529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4BFE9CE2"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7794F6BF" w14:textId="77777777">
        <w:tc>
          <w:tcPr>
            <w:tcW w:w="770" w:type="dxa"/>
            <w:shd w:val="clear" w:color="auto" w:fill="auto"/>
          </w:tcPr>
          <w:p w14:paraId="75BABFF0"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2</w:t>
            </w:r>
          </w:p>
        </w:tc>
        <w:tc>
          <w:tcPr>
            <w:tcW w:w="2192" w:type="dxa"/>
            <w:shd w:val="clear" w:color="auto" w:fill="auto"/>
          </w:tcPr>
          <w:p w14:paraId="186261BD"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Supplies and Materials</w:t>
            </w:r>
          </w:p>
        </w:tc>
        <w:tc>
          <w:tcPr>
            <w:tcW w:w="3535" w:type="dxa"/>
            <w:shd w:val="clear" w:color="auto" w:fill="auto"/>
          </w:tcPr>
          <w:p w14:paraId="114C4A55" w14:textId="77777777" w:rsidR="00455FF9" w:rsidRPr="00813E1E" w:rsidRDefault="00455FF9">
            <w:pPr>
              <w:spacing w:after="0" w:line="240" w:lineRule="auto"/>
              <w:rPr>
                <w:rFonts w:ascii="Times New Roman" w:eastAsia="Times New Roman" w:hAnsi="Times New Roman"/>
                <w:sz w:val="24"/>
                <w:szCs w:val="24"/>
              </w:rPr>
            </w:pPr>
          </w:p>
        </w:tc>
        <w:tc>
          <w:tcPr>
            <w:tcW w:w="1183" w:type="dxa"/>
            <w:shd w:val="clear" w:color="auto" w:fill="auto"/>
          </w:tcPr>
          <w:p w14:paraId="36CC5AF9" w14:textId="77777777" w:rsidR="00455FF9" w:rsidRPr="00813E1E" w:rsidRDefault="00455FF9">
            <w:pPr>
              <w:spacing w:after="0" w:line="240" w:lineRule="auto"/>
              <w:rPr>
                <w:rFonts w:ascii="Times New Roman" w:eastAsia="Times New Roman" w:hAnsi="Times New Roman"/>
                <w:sz w:val="24"/>
                <w:szCs w:val="24"/>
              </w:rPr>
            </w:pPr>
          </w:p>
        </w:tc>
        <w:tc>
          <w:tcPr>
            <w:tcW w:w="2634" w:type="dxa"/>
            <w:shd w:val="clear" w:color="auto" w:fill="auto"/>
          </w:tcPr>
          <w:p w14:paraId="58CACFDB" w14:textId="77777777" w:rsidR="00455FF9" w:rsidRPr="00813E1E" w:rsidRDefault="00455FF9">
            <w:pPr>
              <w:spacing w:after="0" w:line="240" w:lineRule="auto"/>
              <w:rPr>
                <w:rFonts w:ascii="Times New Roman" w:eastAsia="Times New Roman" w:hAnsi="Times New Roman"/>
                <w:sz w:val="24"/>
                <w:szCs w:val="24"/>
              </w:rPr>
            </w:pPr>
          </w:p>
        </w:tc>
      </w:tr>
      <w:tr w:rsidR="00455FF9" w:rsidRPr="00813E1E" w14:paraId="690669C6" w14:textId="77777777">
        <w:tc>
          <w:tcPr>
            <w:tcW w:w="770" w:type="dxa"/>
            <w:shd w:val="clear" w:color="auto" w:fill="auto"/>
          </w:tcPr>
          <w:p w14:paraId="28CAF6B3"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D66E781"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FCBF55D"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bCs/>
                <w:szCs w:val="24"/>
              </w:rPr>
              <w:t xml:space="preserve">Screws </w:t>
            </w:r>
          </w:p>
        </w:tc>
        <w:tc>
          <w:tcPr>
            <w:tcW w:w="1183" w:type="dxa"/>
            <w:shd w:val="clear" w:color="auto" w:fill="auto"/>
          </w:tcPr>
          <w:p w14:paraId="0E90BEC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shd w:val="clear" w:color="auto" w:fill="auto"/>
          </w:tcPr>
          <w:p w14:paraId="61F4023B"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0A5B5EFF" w14:textId="77777777">
        <w:tc>
          <w:tcPr>
            <w:tcW w:w="770" w:type="dxa"/>
            <w:shd w:val="clear" w:color="auto" w:fill="auto"/>
          </w:tcPr>
          <w:p w14:paraId="3614B0B0"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2CB2F05"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7D7BFE9"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Adhesives </w:t>
            </w:r>
          </w:p>
        </w:tc>
        <w:tc>
          <w:tcPr>
            <w:tcW w:w="1183" w:type="dxa"/>
            <w:shd w:val="clear" w:color="auto" w:fill="auto"/>
          </w:tcPr>
          <w:p w14:paraId="0AEA3978"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6AB72AE"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751DF916" w14:textId="77777777">
        <w:tc>
          <w:tcPr>
            <w:tcW w:w="770" w:type="dxa"/>
            <w:shd w:val="clear" w:color="auto" w:fill="auto"/>
          </w:tcPr>
          <w:p w14:paraId="6E5811AF"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3AB577E"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1F484C6D"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Cement </w:t>
            </w:r>
          </w:p>
        </w:tc>
        <w:tc>
          <w:tcPr>
            <w:tcW w:w="1183" w:type="dxa"/>
            <w:shd w:val="clear" w:color="auto" w:fill="auto"/>
          </w:tcPr>
          <w:p w14:paraId="33A8A84C"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684D360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05390E0E" w14:textId="77777777">
        <w:tc>
          <w:tcPr>
            <w:tcW w:w="770" w:type="dxa"/>
            <w:shd w:val="clear" w:color="auto" w:fill="auto"/>
          </w:tcPr>
          <w:p w14:paraId="19E9C5B1"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851E527"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8D0D871"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Sand </w:t>
            </w:r>
          </w:p>
        </w:tc>
        <w:tc>
          <w:tcPr>
            <w:tcW w:w="1183" w:type="dxa"/>
            <w:shd w:val="clear" w:color="auto" w:fill="auto"/>
          </w:tcPr>
          <w:p w14:paraId="3F0C47A2"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524F0DC"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2AB90DE6" w14:textId="77777777">
        <w:tc>
          <w:tcPr>
            <w:tcW w:w="770" w:type="dxa"/>
            <w:shd w:val="clear" w:color="auto" w:fill="auto"/>
          </w:tcPr>
          <w:p w14:paraId="78DCD24D"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A7CBC0C"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2E46FDBD"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Pipes </w:t>
            </w:r>
          </w:p>
        </w:tc>
        <w:tc>
          <w:tcPr>
            <w:tcW w:w="1183" w:type="dxa"/>
            <w:shd w:val="clear" w:color="auto" w:fill="auto"/>
          </w:tcPr>
          <w:p w14:paraId="74810C48"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15C11115"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5D4FA118" w14:textId="77777777">
        <w:tc>
          <w:tcPr>
            <w:tcW w:w="770" w:type="dxa"/>
            <w:shd w:val="clear" w:color="auto" w:fill="auto"/>
          </w:tcPr>
          <w:p w14:paraId="1856FE09"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C5C4BB3"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BD10737"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Traps </w:t>
            </w:r>
          </w:p>
        </w:tc>
        <w:tc>
          <w:tcPr>
            <w:tcW w:w="1183" w:type="dxa"/>
            <w:shd w:val="clear" w:color="auto" w:fill="auto"/>
          </w:tcPr>
          <w:p w14:paraId="7D0EA61D"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36079E46"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1CC359E9" w14:textId="77777777">
        <w:tc>
          <w:tcPr>
            <w:tcW w:w="770" w:type="dxa"/>
            <w:shd w:val="clear" w:color="auto" w:fill="auto"/>
          </w:tcPr>
          <w:p w14:paraId="52E4025D"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03B922A"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86309B5"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Electric cables </w:t>
            </w:r>
          </w:p>
        </w:tc>
        <w:tc>
          <w:tcPr>
            <w:tcW w:w="1183" w:type="dxa"/>
            <w:shd w:val="clear" w:color="auto" w:fill="auto"/>
          </w:tcPr>
          <w:p w14:paraId="6A784449"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22E09510"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3EE69AA7" w14:textId="77777777">
        <w:trPr>
          <w:trHeight w:val="90"/>
        </w:trPr>
        <w:tc>
          <w:tcPr>
            <w:tcW w:w="770" w:type="dxa"/>
            <w:shd w:val="clear" w:color="auto" w:fill="auto"/>
          </w:tcPr>
          <w:p w14:paraId="0D5D03F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46E80D6"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E51649D"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Caulking material</w:t>
            </w:r>
          </w:p>
        </w:tc>
        <w:tc>
          <w:tcPr>
            <w:tcW w:w="1183" w:type="dxa"/>
            <w:shd w:val="clear" w:color="auto" w:fill="auto"/>
          </w:tcPr>
          <w:p w14:paraId="738DB0D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1DC58E08"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0910EC17" w14:textId="77777777">
        <w:tc>
          <w:tcPr>
            <w:tcW w:w="770" w:type="dxa"/>
            <w:shd w:val="clear" w:color="auto" w:fill="auto"/>
          </w:tcPr>
          <w:p w14:paraId="2FC7D907"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20DDABA6"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30ECB6E" w14:textId="77777777" w:rsidR="00455FF9" w:rsidRPr="00813E1E" w:rsidRDefault="00000000">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Nuts</w:t>
            </w:r>
          </w:p>
        </w:tc>
        <w:tc>
          <w:tcPr>
            <w:tcW w:w="1183" w:type="dxa"/>
            <w:shd w:val="clear" w:color="auto" w:fill="auto"/>
          </w:tcPr>
          <w:p w14:paraId="199F29C8"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0A12AA0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4393D5BE" w14:textId="77777777">
        <w:tc>
          <w:tcPr>
            <w:tcW w:w="770" w:type="dxa"/>
            <w:shd w:val="clear" w:color="auto" w:fill="auto"/>
          </w:tcPr>
          <w:p w14:paraId="693DEE4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7EAA496"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4FB8C7F6" w14:textId="77777777" w:rsidR="00455FF9" w:rsidRPr="00813E1E" w:rsidRDefault="00000000">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Cisterns</w:t>
            </w:r>
          </w:p>
        </w:tc>
        <w:tc>
          <w:tcPr>
            <w:tcW w:w="1183" w:type="dxa"/>
            <w:shd w:val="clear" w:color="auto" w:fill="auto"/>
          </w:tcPr>
          <w:p w14:paraId="7EDC0E6A"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B2207D8"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05EFD0D5" w14:textId="77777777">
        <w:tc>
          <w:tcPr>
            <w:tcW w:w="770" w:type="dxa"/>
            <w:shd w:val="clear" w:color="auto" w:fill="auto"/>
          </w:tcPr>
          <w:p w14:paraId="197B9F8F"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6A4FA01"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217D605" w14:textId="77777777" w:rsidR="00455FF9" w:rsidRPr="00813E1E" w:rsidRDefault="00000000">
            <w:pPr>
              <w:spacing w:after="24" w:line="360" w:lineRule="auto"/>
              <w:ind w:firstLineChars="150" w:firstLine="36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Valves</w:t>
            </w:r>
          </w:p>
        </w:tc>
        <w:tc>
          <w:tcPr>
            <w:tcW w:w="1183" w:type="dxa"/>
            <w:shd w:val="clear" w:color="auto" w:fill="auto"/>
          </w:tcPr>
          <w:p w14:paraId="177A7FF8"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18C143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29EAAB21" w14:textId="77777777">
        <w:tc>
          <w:tcPr>
            <w:tcW w:w="770" w:type="dxa"/>
            <w:shd w:val="clear" w:color="auto" w:fill="auto"/>
          </w:tcPr>
          <w:p w14:paraId="5C2B28D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ECB6393"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BB7EE92" w14:textId="77777777" w:rsidR="00455FF9" w:rsidRPr="00813E1E" w:rsidRDefault="00000000">
            <w:pPr>
              <w:spacing w:after="24" w:line="360" w:lineRule="auto"/>
              <w:ind w:firstLineChars="100" w:firstLine="240"/>
              <w:rPr>
                <w:rFonts w:ascii="Times New Roman" w:eastAsia="Times New Roman" w:hAnsi="Times New Roman"/>
                <w:sz w:val="24"/>
                <w:szCs w:val="24"/>
              </w:rPr>
            </w:pPr>
            <w:r w:rsidRPr="00813E1E">
              <w:rPr>
                <w:rFonts w:ascii="Times New Roman" w:eastAsia="Times New Roman" w:hAnsi="Times New Roman"/>
                <w:sz w:val="24"/>
                <w:szCs w:val="24"/>
                <w:lang w:val="en-GB"/>
              </w:rPr>
              <w:t xml:space="preserve">-  </w:t>
            </w:r>
            <w:r w:rsidRPr="00813E1E">
              <w:rPr>
                <w:rFonts w:ascii="Times New Roman" w:eastAsia="Times New Roman" w:hAnsi="Times New Roman"/>
                <w:sz w:val="24"/>
                <w:szCs w:val="24"/>
              </w:rPr>
              <w:t>Sealant</w:t>
            </w:r>
          </w:p>
        </w:tc>
        <w:tc>
          <w:tcPr>
            <w:tcW w:w="1183" w:type="dxa"/>
            <w:shd w:val="clear" w:color="auto" w:fill="auto"/>
          </w:tcPr>
          <w:p w14:paraId="3A482DBB"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shd w:val="clear" w:color="auto" w:fill="auto"/>
          </w:tcPr>
          <w:p w14:paraId="7E0F3ED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bl>
    <w:p w14:paraId="2AB3CF8E" w14:textId="77777777" w:rsidR="00455FF9" w:rsidRPr="00813E1E" w:rsidRDefault="00455FF9">
      <w:pPr>
        <w:spacing w:line="360" w:lineRule="auto"/>
        <w:rPr>
          <w:rFonts w:ascii="Times New Roman" w:hAnsi="Times New Roman"/>
          <w:sz w:val="24"/>
          <w:szCs w:val="24"/>
        </w:rPr>
      </w:pPr>
    </w:p>
    <w:p w14:paraId="4F2E47C3" w14:textId="77777777" w:rsidR="00455FF9" w:rsidRPr="00813E1E" w:rsidRDefault="00000000">
      <w:pPr>
        <w:spacing w:after="0" w:line="240" w:lineRule="auto"/>
        <w:rPr>
          <w:rFonts w:ascii="Times New Roman" w:hAnsi="Times New Roman"/>
          <w:sz w:val="24"/>
          <w:szCs w:val="24"/>
        </w:rPr>
      </w:pPr>
      <w:r w:rsidRPr="00813E1E">
        <w:rPr>
          <w:rFonts w:ascii="Times New Roman" w:hAnsi="Times New Roman"/>
          <w:sz w:val="24"/>
          <w:szCs w:val="24"/>
        </w:rPr>
        <w:br w:type="page"/>
      </w:r>
    </w:p>
    <w:p w14:paraId="3D83E120" w14:textId="77777777" w:rsidR="00455FF9" w:rsidRPr="00813E1E" w:rsidRDefault="00455FF9">
      <w:pPr>
        <w:spacing w:after="0" w:line="240" w:lineRule="auto"/>
        <w:rPr>
          <w:rFonts w:ascii="Times New Roman" w:hAnsi="Times New Roman"/>
          <w:sz w:val="24"/>
          <w:szCs w:val="24"/>
        </w:rPr>
      </w:pPr>
    </w:p>
    <w:p w14:paraId="076067F0" w14:textId="77777777" w:rsidR="00455FF9" w:rsidRPr="00813E1E" w:rsidRDefault="00455FF9">
      <w:pPr>
        <w:spacing w:after="0" w:line="240" w:lineRule="auto"/>
        <w:rPr>
          <w:rFonts w:ascii="Times New Roman" w:hAnsi="Times New Roman"/>
          <w:sz w:val="24"/>
          <w:szCs w:val="24"/>
        </w:rPr>
      </w:pPr>
    </w:p>
    <w:p w14:paraId="2173EDD4" w14:textId="77777777" w:rsidR="00BD7C35" w:rsidRPr="00813E1E" w:rsidRDefault="00BD7C35">
      <w:pPr>
        <w:pStyle w:val="Heading1"/>
        <w:numPr>
          <w:ilvl w:val="0"/>
          <w:numId w:val="0"/>
        </w:numPr>
        <w:ind w:left="360"/>
        <w:jc w:val="center"/>
        <w:rPr>
          <w:rFonts w:ascii="Times New Roman" w:hAnsi="Times New Roman"/>
          <w:color w:val="auto"/>
          <w:sz w:val="24"/>
          <w:szCs w:val="24"/>
        </w:rPr>
      </w:pPr>
      <w:bookmarkStart w:id="93" w:name="_Toc197009169"/>
    </w:p>
    <w:p w14:paraId="40DBE308" w14:textId="77777777" w:rsidR="00BD7C35" w:rsidRPr="00813E1E" w:rsidRDefault="00BD7C35">
      <w:pPr>
        <w:pStyle w:val="Heading1"/>
        <w:numPr>
          <w:ilvl w:val="0"/>
          <w:numId w:val="0"/>
        </w:numPr>
        <w:ind w:left="360"/>
        <w:jc w:val="center"/>
        <w:rPr>
          <w:rFonts w:ascii="Times New Roman" w:hAnsi="Times New Roman"/>
          <w:color w:val="auto"/>
          <w:sz w:val="24"/>
          <w:szCs w:val="24"/>
        </w:rPr>
      </w:pPr>
    </w:p>
    <w:p w14:paraId="18801777" w14:textId="77778FFD" w:rsidR="00455FF9" w:rsidRPr="00813E1E" w:rsidRDefault="00000000">
      <w:pPr>
        <w:pStyle w:val="Heading1"/>
        <w:numPr>
          <w:ilvl w:val="0"/>
          <w:numId w:val="0"/>
        </w:numPr>
        <w:ind w:left="360"/>
        <w:jc w:val="center"/>
        <w:rPr>
          <w:rFonts w:ascii="Times New Roman" w:hAnsi="Times New Roman"/>
          <w:color w:val="auto"/>
          <w:sz w:val="24"/>
          <w:szCs w:val="24"/>
        </w:rPr>
      </w:pPr>
      <w:bookmarkStart w:id="94" w:name="_Toc197033983"/>
      <w:r w:rsidRPr="00813E1E">
        <w:rPr>
          <w:rFonts w:ascii="Times New Roman" w:hAnsi="Times New Roman"/>
          <w:color w:val="auto"/>
          <w:sz w:val="24"/>
          <w:szCs w:val="24"/>
        </w:rPr>
        <w:t>MODULE IV</w:t>
      </w:r>
      <w:bookmarkEnd w:id="93"/>
      <w:bookmarkEnd w:id="94"/>
    </w:p>
    <w:p w14:paraId="0510E954" w14:textId="77777777" w:rsidR="00455FF9" w:rsidRPr="00813E1E" w:rsidRDefault="00000000" w:rsidP="006C2915">
      <w:pPr>
        <w:pStyle w:val="Heading2"/>
        <w:numPr>
          <w:ilvl w:val="0"/>
          <w:numId w:val="0"/>
        </w:numPr>
        <w:spacing w:before="280"/>
        <w:ind w:left="1080"/>
        <w:jc w:val="center"/>
        <w:rPr>
          <w:rFonts w:ascii="Times New Roman" w:hAnsi="Times New Roman" w:cs="Times New Roman"/>
          <w:b/>
          <w:color w:val="auto"/>
          <w:sz w:val="24"/>
          <w:szCs w:val="24"/>
        </w:rPr>
      </w:pPr>
      <w:r w:rsidRPr="00813E1E">
        <w:rPr>
          <w:rFonts w:ascii="Times New Roman" w:hAnsi="Times New Roman" w:cs="Times New Roman"/>
          <w:sz w:val="24"/>
          <w:szCs w:val="24"/>
        </w:rPr>
        <w:br w:type="page"/>
      </w:r>
      <w:bookmarkStart w:id="95" w:name="_Toc197033984"/>
      <w:r w:rsidRPr="00813E1E">
        <w:rPr>
          <w:rFonts w:ascii="Times New Roman" w:hAnsi="Times New Roman" w:cs="Times New Roman"/>
          <w:b/>
          <w:color w:val="auto"/>
          <w:sz w:val="24"/>
          <w:szCs w:val="24"/>
        </w:rPr>
        <w:lastRenderedPageBreak/>
        <w:t>TECHNICAL DRAWING</w:t>
      </w:r>
      <w:bookmarkEnd w:id="83"/>
      <w:bookmarkEnd w:id="84"/>
      <w:bookmarkEnd w:id="95"/>
    </w:p>
    <w:p w14:paraId="74D3FEB9" w14:textId="4C431C64" w:rsidR="00455FF9" w:rsidRPr="00813E1E" w:rsidRDefault="00000000">
      <w:pPr>
        <w:spacing w:before="120" w:after="120" w:line="360" w:lineRule="auto"/>
        <w:jc w:val="both"/>
        <w:rPr>
          <w:rFonts w:ascii="Times New Roman" w:hAnsi="Times New Roman"/>
          <w:b/>
          <w:sz w:val="24"/>
          <w:szCs w:val="24"/>
          <w:lang w:val="en-ZA"/>
        </w:rPr>
      </w:pPr>
      <w:r w:rsidRPr="00813E1E">
        <w:rPr>
          <w:rFonts w:ascii="Times New Roman" w:hAnsi="Times New Roman"/>
          <w:b/>
          <w:sz w:val="24"/>
          <w:szCs w:val="24"/>
          <w:lang w:val="en-ZA"/>
        </w:rPr>
        <w:t xml:space="preserve">UNIT CODE: </w:t>
      </w:r>
      <w:r w:rsidRPr="00813E1E">
        <w:rPr>
          <w:rFonts w:ascii="Times New Roman" w:hAnsi="Times New Roman"/>
          <w:b/>
          <w:bCs/>
          <w:sz w:val="24"/>
          <w:szCs w:val="24"/>
        </w:rPr>
        <w:t>0732 4</w:t>
      </w:r>
      <w:r w:rsidRPr="00813E1E">
        <w:rPr>
          <w:rFonts w:ascii="Times New Roman" w:hAnsi="Times New Roman"/>
          <w:b/>
          <w:bCs/>
          <w:sz w:val="24"/>
          <w:szCs w:val="24"/>
          <w:lang w:val="en-GB"/>
        </w:rPr>
        <w:t>5</w:t>
      </w:r>
      <w:r w:rsidRPr="00813E1E">
        <w:rPr>
          <w:rFonts w:ascii="Times New Roman" w:hAnsi="Times New Roman"/>
          <w:b/>
          <w:bCs/>
          <w:sz w:val="24"/>
          <w:szCs w:val="24"/>
        </w:rPr>
        <w:t>1</w:t>
      </w:r>
      <w:r w:rsidR="009E3490" w:rsidRPr="00813E1E">
        <w:rPr>
          <w:rFonts w:ascii="Times New Roman" w:hAnsi="Times New Roman"/>
          <w:b/>
          <w:bCs/>
          <w:sz w:val="24"/>
          <w:szCs w:val="24"/>
        </w:rPr>
        <w:t xml:space="preserve"> </w:t>
      </w:r>
      <w:r w:rsidRPr="00813E1E">
        <w:rPr>
          <w:rFonts w:ascii="Times New Roman" w:hAnsi="Times New Roman"/>
          <w:b/>
          <w:bCs/>
          <w:sz w:val="24"/>
          <w:szCs w:val="24"/>
        </w:rPr>
        <w:t>1</w:t>
      </w:r>
      <w:r w:rsidR="00F72A63" w:rsidRPr="00813E1E">
        <w:rPr>
          <w:rFonts w:ascii="Times New Roman" w:hAnsi="Times New Roman"/>
          <w:b/>
          <w:bCs/>
          <w:sz w:val="24"/>
          <w:szCs w:val="24"/>
        </w:rPr>
        <w:t>3</w:t>
      </w:r>
      <w:r w:rsidRPr="00813E1E">
        <w:rPr>
          <w:rFonts w:ascii="Times New Roman" w:hAnsi="Times New Roman"/>
          <w:b/>
          <w:bCs/>
          <w:sz w:val="24"/>
          <w:szCs w:val="24"/>
        </w:rPr>
        <w:t>A</w:t>
      </w:r>
    </w:p>
    <w:p w14:paraId="03DFFCCA" w14:textId="77777777" w:rsidR="00455FF9" w:rsidRPr="00813E1E" w:rsidRDefault="00000000">
      <w:pPr>
        <w:spacing w:before="160" w:after="0" w:line="360" w:lineRule="auto"/>
        <w:jc w:val="both"/>
        <w:rPr>
          <w:rFonts w:ascii="Times New Roman" w:hAnsi="Times New Roman"/>
          <w:sz w:val="24"/>
          <w:szCs w:val="24"/>
          <w:lang w:val="en-ZA"/>
        </w:rPr>
      </w:pPr>
      <w:r w:rsidRPr="00813E1E">
        <w:rPr>
          <w:rFonts w:ascii="Times New Roman" w:hAnsi="Times New Roman"/>
          <w:b/>
          <w:sz w:val="24"/>
          <w:szCs w:val="24"/>
          <w:lang w:val="en-ZA"/>
        </w:rPr>
        <w:t>Duration of Unit:</w:t>
      </w:r>
      <w:r w:rsidRPr="00813E1E">
        <w:rPr>
          <w:rFonts w:ascii="Times New Roman" w:hAnsi="Times New Roman"/>
          <w:sz w:val="24"/>
          <w:szCs w:val="24"/>
          <w:lang w:val="en-ZA"/>
        </w:rPr>
        <w:t xml:space="preserve"> 80 Hours</w:t>
      </w:r>
    </w:p>
    <w:p w14:paraId="42F19558" w14:textId="77777777" w:rsidR="00455FF9" w:rsidRPr="00813E1E" w:rsidRDefault="00000000">
      <w:pPr>
        <w:spacing w:before="120" w:after="120" w:line="360" w:lineRule="auto"/>
        <w:jc w:val="both"/>
        <w:rPr>
          <w:rFonts w:ascii="Times New Roman" w:hAnsi="Times New Roman"/>
          <w:b/>
          <w:sz w:val="24"/>
          <w:szCs w:val="24"/>
          <w:lang w:val="en-ZA"/>
        </w:rPr>
      </w:pPr>
      <w:r w:rsidRPr="00813E1E">
        <w:rPr>
          <w:rFonts w:ascii="Times New Roman" w:hAnsi="Times New Roman"/>
          <w:b/>
          <w:sz w:val="24"/>
          <w:szCs w:val="24"/>
          <w:lang w:val="en-ZA"/>
        </w:rPr>
        <w:t>Relationship to Occupational Standards</w:t>
      </w:r>
    </w:p>
    <w:p w14:paraId="48FB2124" w14:textId="77777777" w:rsidR="00455FF9" w:rsidRPr="00813E1E" w:rsidRDefault="00000000">
      <w:pPr>
        <w:spacing w:before="120" w:after="120" w:line="360" w:lineRule="auto"/>
        <w:jc w:val="both"/>
        <w:rPr>
          <w:rFonts w:ascii="Times New Roman" w:hAnsi="Times New Roman"/>
          <w:sz w:val="24"/>
          <w:szCs w:val="24"/>
          <w:lang w:val="en-GB"/>
        </w:rPr>
      </w:pPr>
      <w:r w:rsidRPr="00813E1E">
        <w:rPr>
          <w:rFonts w:ascii="Times New Roman" w:hAnsi="Times New Roman"/>
          <w:sz w:val="24"/>
          <w:szCs w:val="24"/>
          <w:lang w:val="en-GB"/>
        </w:rPr>
        <w:t xml:space="preserve">This unit addresses the unit of competency: </w:t>
      </w:r>
      <w:bookmarkStart w:id="96" w:name="_Toc18664782"/>
      <w:bookmarkStart w:id="97" w:name="_Toc516475050"/>
      <w:bookmarkStart w:id="98" w:name="_Toc22276346"/>
      <w:r w:rsidRPr="00813E1E">
        <w:rPr>
          <w:rFonts w:ascii="Times New Roman" w:hAnsi="Times New Roman"/>
          <w:sz w:val="24"/>
          <w:szCs w:val="24"/>
          <w:lang w:val="en-GB"/>
        </w:rPr>
        <w:t xml:space="preserve"> </w:t>
      </w:r>
      <w:r w:rsidRPr="00813E1E">
        <w:rPr>
          <w:rFonts w:ascii="Times New Roman" w:hAnsi="Times New Roman"/>
          <w:b/>
          <w:bCs/>
          <w:sz w:val="24"/>
          <w:szCs w:val="24"/>
          <w:lang w:val="en-GB"/>
        </w:rPr>
        <w:t>Prepare and interpret technical drawing</w:t>
      </w:r>
      <w:bookmarkEnd w:id="96"/>
      <w:bookmarkEnd w:id="97"/>
      <w:bookmarkEnd w:id="98"/>
    </w:p>
    <w:p w14:paraId="6533498D" w14:textId="77777777" w:rsidR="00455FF9" w:rsidRPr="00813E1E" w:rsidRDefault="00000000">
      <w:pPr>
        <w:spacing w:before="160"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Unit Description</w:t>
      </w:r>
    </w:p>
    <w:p w14:paraId="7B99A081" w14:textId="085701F7" w:rsidR="00455FF9" w:rsidRPr="00813E1E" w:rsidRDefault="00000000">
      <w:pPr>
        <w:spacing w:after="120"/>
        <w:jc w:val="both"/>
        <w:rPr>
          <w:rFonts w:ascii="Times New Roman" w:eastAsia="Times New Roman" w:hAnsi="Times New Roman"/>
          <w:color w:val="000000"/>
          <w:sz w:val="24"/>
          <w:szCs w:val="24"/>
          <w:lang w:val="en-GB"/>
          <w14:ligatures w14:val="standardContextual"/>
        </w:rPr>
      </w:pPr>
      <w:r w:rsidRPr="00813E1E">
        <w:rPr>
          <w:rFonts w:ascii="Times New Roman" w:eastAsia="Times New Roman" w:hAnsi="Times New Roman"/>
          <w:color w:val="000000"/>
          <w:sz w:val="24"/>
          <w:szCs w:val="24"/>
          <w:lang w:val="en-GB"/>
          <w14:ligatures w14:val="standardContextual"/>
        </w:rPr>
        <w:t xml:space="preserve">This unit covers the competencies required to prepare and interpret technical drawings. It involves competencies to select, use and maintain drawing equipment and materials. It also involves </w:t>
      </w:r>
      <w:r w:rsidR="00BD7C35" w:rsidRPr="00813E1E">
        <w:rPr>
          <w:rFonts w:ascii="Times New Roman" w:eastAsia="Times New Roman" w:hAnsi="Times New Roman"/>
          <w:color w:val="000000"/>
          <w:sz w:val="24"/>
          <w:szCs w:val="24"/>
          <w:lang w:val="en-GB"/>
          <w14:ligatures w14:val="standardContextual"/>
        </w:rPr>
        <w:t xml:space="preserve">selecting, using and maintaining drawing </w:t>
      </w:r>
      <w:r w:rsidR="003E6B41" w:rsidRPr="00813E1E">
        <w:rPr>
          <w:rFonts w:ascii="Times New Roman" w:eastAsia="Times New Roman" w:hAnsi="Times New Roman"/>
          <w:color w:val="000000"/>
          <w:sz w:val="24"/>
          <w:szCs w:val="24"/>
          <w:lang w:val="en-GB"/>
          <w14:ligatures w14:val="standardContextual"/>
        </w:rPr>
        <w:t xml:space="preserve">equipment and materials, </w:t>
      </w:r>
      <w:r w:rsidRPr="00813E1E">
        <w:rPr>
          <w:rFonts w:ascii="Times New Roman" w:eastAsia="Times New Roman" w:hAnsi="Times New Roman"/>
          <w:color w:val="000000"/>
          <w:sz w:val="24"/>
          <w:szCs w:val="24"/>
          <w:lang w:val="en-GB"/>
          <w14:ligatures w14:val="standardContextual"/>
        </w:rPr>
        <w:t xml:space="preserve">producing plain geometry drawings, solid geometry drawings and producing pictorial and orthographic drawings </w:t>
      </w:r>
    </w:p>
    <w:p w14:paraId="4FAF5F7C" w14:textId="77777777" w:rsidR="00455FF9" w:rsidRPr="00813E1E" w:rsidRDefault="00000000">
      <w:pPr>
        <w:spacing w:before="160" w:line="360" w:lineRule="auto"/>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tbl>
      <w:tblPr>
        <w:tblStyle w:val="TableGrid"/>
        <w:tblW w:w="0" w:type="auto"/>
        <w:tblInd w:w="-5" w:type="dxa"/>
        <w:tblLook w:val="04A0" w:firstRow="1" w:lastRow="0" w:firstColumn="1" w:lastColumn="0" w:noHBand="0" w:noVBand="1"/>
      </w:tblPr>
      <w:tblGrid>
        <w:gridCol w:w="1170"/>
        <w:gridCol w:w="5729"/>
        <w:gridCol w:w="2456"/>
      </w:tblGrid>
      <w:tr w:rsidR="00455FF9" w:rsidRPr="00813E1E" w14:paraId="17A6BE83" w14:textId="77777777">
        <w:tc>
          <w:tcPr>
            <w:tcW w:w="1170" w:type="dxa"/>
          </w:tcPr>
          <w:p w14:paraId="15EF042C" w14:textId="77777777" w:rsidR="00455FF9" w:rsidRPr="00813E1E" w:rsidRDefault="00000000">
            <w:pPr>
              <w:spacing w:before="120" w:after="0" w:line="360" w:lineRule="auto"/>
              <w:ind w:left="360"/>
              <w:contextualSpacing/>
              <w:jc w:val="both"/>
              <w:rPr>
                <w:sz w:val="24"/>
                <w:szCs w:val="24"/>
                <w:lang w:val="en-ZW"/>
              </w:rPr>
            </w:pPr>
            <w:r w:rsidRPr="00813E1E">
              <w:rPr>
                <w:sz w:val="24"/>
                <w:szCs w:val="24"/>
                <w:lang w:val="en-ZW"/>
              </w:rPr>
              <w:t xml:space="preserve">S.NO </w:t>
            </w:r>
          </w:p>
        </w:tc>
        <w:tc>
          <w:tcPr>
            <w:tcW w:w="5729" w:type="dxa"/>
          </w:tcPr>
          <w:p w14:paraId="0D7FC396" w14:textId="77777777" w:rsidR="00455FF9" w:rsidRPr="00813E1E" w:rsidRDefault="00000000">
            <w:pPr>
              <w:spacing w:before="120" w:after="0" w:line="360" w:lineRule="auto"/>
              <w:ind w:left="360"/>
              <w:contextualSpacing/>
              <w:jc w:val="both"/>
              <w:rPr>
                <w:sz w:val="24"/>
                <w:szCs w:val="24"/>
                <w:lang w:val="en-ZW"/>
              </w:rPr>
            </w:pPr>
            <w:r w:rsidRPr="00813E1E">
              <w:rPr>
                <w:sz w:val="24"/>
                <w:szCs w:val="24"/>
                <w:lang w:val="en-ZW"/>
              </w:rPr>
              <w:t xml:space="preserve">LEARNING OUTCOME </w:t>
            </w:r>
          </w:p>
        </w:tc>
        <w:tc>
          <w:tcPr>
            <w:tcW w:w="2456" w:type="dxa"/>
          </w:tcPr>
          <w:p w14:paraId="797EFC6C" w14:textId="77777777" w:rsidR="00455FF9" w:rsidRPr="00813E1E" w:rsidRDefault="00000000">
            <w:pPr>
              <w:spacing w:before="120" w:after="0" w:line="360" w:lineRule="auto"/>
              <w:ind w:left="360"/>
              <w:contextualSpacing/>
              <w:jc w:val="both"/>
              <w:rPr>
                <w:sz w:val="24"/>
                <w:szCs w:val="24"/>
                <w:lang w:val="en-ZW"/>
              </w:rPr>
            </w:pPr>
            <w:r w:rsidRPr="00813E1E">
              <w:rPr>
                <w:sz w:val="24"/>
                <w:szCs w:val="24"/>
                <w:lang w:val="en-ZW"/>
              </w:rPr>
              <w:t>DURATION(HRS)</w:t>
            </w:r>
          </w:p>
        </w:tc>
      </w:tr>
      <w:tr w:rsidR="00455FF9" w:rsidRPr="00813E1E" w14:paraId="3AA5A302" w14:textId="77777777">
        <w:tc>
          <w:tcPr>
            <w:tcW w:w="1170" w:type="dxa"/>
          </w:tcPr>
          <w:p w14:paraId="72E7640E" w14:textId="77777777" w:rsidR="00455FF9" w:rsidRPr="00813E1E" w:rsidRDefault="00455FF9">
            <w:pPr>
              <w:pStyle w:val="ListParagraph"/>
              <w:numPr>
                <w:ilvl w:val="1"/>
                <w:numId w:val="168"/>
              </w:numPr>
              <w:spacing w:before="120" w:after="0" w:line="360" w:lineRule="auto"/>
              <w:jc w:val="both"/>
              <w:rPr>
                <w:szCs w:val="24"/>
              </w:rPr>
            </w:pPr>
          </w:p>
        </w:tc>
        <w:tc>
          <w:tcPr>
            <w:tcW w:w="5729" w:type="dxa"/>
          </w:tcPr>
          <w:p w14:paraId="31F65D54" w14:textId="77777777" w:rsidR="00455FF9" w:rsidRPr="00813E1E" w:rsidRDefault="00000000">
            <w:pPr>
              <w:spacing w:before="120" w:after="0" w:line="360" w:lineRule="auto"/>
              <w:ind w:left="360"/>
              <w:contextualSpacing/>
              <w:jc w:val="both"/>
              <w:rPr>
                <w:sz w:val="24"/>
                <w:szCs w:val="24"/>
                <w:lang w:val="en-ZA"/>
              </w:rPr>
            </w:pPr>
            <w:r w:rsidRPr="00813E1E">
              <w:rPr>
                <w:sz w:val="24"/>
                <w:szCs w:val="24"/>
                <w:lang w:val="en-ZW"/>
              </w:rPr>
              <w:t>S</w:t>
            </w:r>
            <w:r w:rsidRPr="00813E1E">
              <w:rPr>
                <w:sz w:val="24"/>
                <w:szCs w:val="24"/>
                <w:lang w:val="en-GB"/>
              </w:rPr>
              <w:t>elect, use and maintain drawing equipment and materials</w:t>
            </w:r>
          </w:p>
        </w:tc>
        <w:tc>
          <w:tcPr>
            <w:tcW w:w="2456" w:type="dxa"/>
          </w:tcPr>
          <w:p w14:paraId="53673D40" w14:textId="77777777" w:rsidR="00455FF9" w:rsidRPr="00813E1E" w:rsidRDefault="00000000">
            <w:pPr>
              <w:spacing w:before="120" w:after="0" w:line="360" w:lineRule="auto"/>
              <w:ind w:left="360"/>
              <w:contextualSpacing/>
              <w:jc w:val="both"/>
              <w:rPr>
                <w:sz w:val="24"/>
                <w:szCs w:val="24"/>
                <w:lang w:val="en-ZW"/>
              </w:rPr>
            </w:pPr>
            <w:r w:rsidRPr="00813E1E">
              <w:rPr>
                <w:sz w:val="24"/>
                <w:szCs w:val="24"/>
                <w:lang w:val="en-ZW"/>
              </w:rPr>
              <w:t>10</w:t>
            </w:r>
          </w:p>
        </w:tc>
      </w:tr>
      <w:tr w:rsidR="00455FF9" w:rsidRPr="00813E1E" w14:paraId="2DAA7963" w14:textId="77777777">
        <w:tc>
          <w:tcPr>
            <w:tcW w:w="1170" w:type="dxa"/>
          </w:tcPr>
          <w:p w14:paraId="7F6B46A2" w14:textId="77777777" w:rsidR="00455FF9" w:rsidRPr="00813E1E" w:rsidRDefault="00455FF9">
            <w:pPr>
              <w:pStyle w:val="ListParagraph"/>
              <w:numPr>
                <w:ilvl w:val="1"/>
                <w:numId w:val="168"/>
              </w:numPr>
              <w:tabs>
                <w:tab w:val="left" w:pos="342"/>
              </w:tabs>
              <w:spacing w:before="240" w:after="0"/>
              <w:rPr>
                <w:szCs w:val="24"/>
                <w:lang w:val="en-GB"/>
                <w14:ligatures w14:val="standardContextual"/>
              </w:rPr>
            </w:pPr>
          </w:p>
        </w:tc>
        <w:tc>
          <w:tcPr>
            <w:tcW w:w="5729" w:type="dxa"/>
          </w:tcPr>
          <w:p w14:paraId="5181BCEC" w14:textId="77777777" w:rsidR="00455FF9" w:rsidRPr="00813E1E" w:rsidRDefault="00000000">
            <w:pPr>
              <w:tabs>
                <w:tab w:val="left" w:pos="342"/>
              </w:tabs>
              <w:spacing w:before="240" w:after="0"/>
              <w:ind w:left="360"/>
              <w:contextualSpacing/>
              <w:rPr>
                <w:sz w:val="24"/>
                <w:szCs w:val="24"/>
                <w:lang w:val="en-GB"/>
                <w14:ligatures w14:val="standardContextual"/>
              </w:rPr>
            </w:pPr>
            <w:r w:rsidRPr="00813E1E">
              <w:rPr>
                <w:sz w:val="24"/>
                <w:szCs w:val="24"/>
                <w:lang w:val="en-GB"/>
                <w14:ligatures w14:val="standardContextual"/>
              </w:rPr>
              <w:t>Produce plane geometry drawings</w:t>
            </w:r>
          </w:p>
        </w:tc>
        <w:tc>
          <w:tcPr>
            <w:tcW w:w="2456" w:type="dxa"/>
          </w:tcPr>
          <w:p w14:paraId="79397E2D" w14:textId="77777777" w:rsidR="00455FF9" w:rsidRPr="00813E1E" w:rsidRDefault="00000000">
            <w:pPr>
              <w:tabs>
                <w:tab w:val="left" w:pos="342"/>
              </w:tabs>
              <w:spacing w:before="240" w:after="0"/>
              <w:ind w:left="360"/>
              <w:contextualSpacing/>
              <w:rPr>
                <w:sz w:val="24"/>
                <w:szCs w:val="24"/>
                <w:lang w:val="en-GB"/>
                <w14:ligatures w14:val="standardContextual"/>
              </w:rPr>
            </w:pPr>
            <w:r w:rsidRPr="00813E1E">
              <w:rPr>
                <w:sz w:val="24"/>
                <w:szCs w:val="24"/>
                <w:lang w:val="en-GB"/>
                <w14:ligatures w14:val="standardContextual"/>
              </w:rPr>
              <w:t>20</w:t>
            </w:r>
          </w:p>
        </w:tc>
      </w:tr>
      <w:tr w:rsidR="00455FF9" w:rsidRPr="00813E1E" w14:paraId="3F0046FA" w14:textId="77777777">
        <w:tc>
          <w:tcPr>
            <w:tcW w:w="1170" w:type="dxa"/>
          </w:tcPr>
          <w:p w14:paraId="7FFF9A4F" w14:textId="77777777" w:rsidR="00455FF9" w:rsidRPr="00813E1E" w:rsidRDefault="00455FF9">
            <w:pPr>
              <w:pStyle w:val="ListParagraph"/>
              <w:numPr>
                <w:ilvl w:val="1"/>
                <w:numId w:val="168"/>
              </w:numPr>
              <w:spacing w:before="120" w:after="0" w:line="360" w:lineRule="auto"/>
              <w:jc w:val="both"/>
              <w:rPr>
                <w:szCs w:val="24"/>
                <w:lang w:val="en-GB"/>
                <w14:ligatures w14:val="standardContextual"/>
              </w:rPr>
            </w:pPr>
          </w:p>
        </w:tc>
        <w:tc>
          <w:tcPr>
            <w:tcW w:w="5729" w:type="dxa"/>
          </w:tcPr>
          <w:p w14:paraId="0BCFD69E" w14:textId="77777777" w:rsidR="00455FF9" w:rsidRPr="00813E1E" w:rsidRDefault="00000000">
            <w:pPr>
              <w:spacing w:before="120" w:after="0" w:line="360" w:lineRule="auto"/>
              <w:ind w:left="360"/>
              <w:contextualSpacing/>
              <w:jc w:val="both"/>
              <w:rPr>
                <w:sz w:val="24"/>
                <w:szCs w:val="24"/>
                <w:lang w:val="en-ZA"/>
              </w:rPr>
            </w:pPr>
            <w:r w:rsidRPr="00813E1E">
              <w:rPr>
                <w:sz w:val="24"/>
                <w:szCs w:val="24"/>
                <w:lang w:val="en-GB"/>
                <w14:ligatures w14:val="standardContextual"/>
              </w:rPr>
              <w:t>Produce solid geometry drawings</w:t>
            </w:r>
            <w:r w:rsidRPr="00813E1E">
              <w:rPr>
                <w:sz w:val="24"/>
                <w:szCs w:val="24"/>
                <w:lang w:val="en-ZW"/>
              </w:rPr>
              <w:t xml:space="preserve"> </w:t>
            </w:r>
          </w:p>
        </w:tc>
        <w:tc>
          <w:tcPr>
            <w:tcW w:w="2456" w:type="dxa"/>
          </w:tcPr>
          <w:p w14:paraId="3F692013" w14:textId="77777777" w:rsidR="00455FF9" w:rsidRPr="00813E1E" w:rsidRDefault="00000000">
            <w:pPr>
              <w:spacing w:before="120" w:after="0" w:line="360" w:lineRule="auto"/>
              <w:ind w:left="360"/>
              <w:contextualSpacing/>
              <w:jc w:val="both"/>
              <w:rPr>
                <w:sz w:val="24"/>
                <w:szCs w:val="24"/>
                <w:lang w:val="en-GB"/>
                <w14:ligatures w14:val="standardContextual"/>
              </w:rPr>
            </w:pPr>
            <w:r w:rsidRPr="00813E1E">
              <w:rPr>
                <w:sz w:val="24"/>
                <w:szCs w:val="24"/>
                <w:lang w:val="en-GB"/>
                <w14:ligatures w14:val="standardContextual"/>
              </w:rPr>
              <w:t>30</w:t>
            </w:r>
          </w:p>
        </w:tc>
      </w:tr>
      <w:tr w:rsidR="00455FF9" w:rsidRPr="00813E1E" w14:paraId="26FE38E2" w14:textId="77777777">
        <w:tc>
          <w:tcPr>
            <w:tcW w:w="1170" w:type="dxa"/>
          </w:tcPr>
          <w:p w14:paraId="08AFC901" w14:textId="77777777" w:rsidR="00455FF9" w:rsidRPr="00813E1E" w:rsidRDefault="00455FF9">
            <w:pPr>
              <w:pStyle w:val="ListParagraph"/>
              <w:numPr>
                <w:ilvl w:val="1"/>
                <w:numId w:val="168"/>
              </w:numPr>
              <w:tabs>
                <w:tab w:val="left" w:pos="342"/>
              </w:tabs>
              <w:spacing w:before="240" w:after="0"/>
              <w:rPr>
                <w:szCs w:val="24"/>
                <w:lang w:val="en-GB"/>
                <w14:ligatures w14:val="standardContextual"/>
              </w:rPr>
            </w:pPr>
          </w:p>
        </w:tc>
        <w:tc>
          <w:tcPr>
            <w:tcW w:w="5729" w:type="dxa"/>
          </w:tcPr>
          <w:p w14:paraId="5ABED938" w14:textId="77777777" w:rsidR="00455FF9" w:rsidRPr="00813E1E" w:rsidRDefault="00000000">
            <w:pPr>
              <w:tabs>
                <w:tab w:val="left" w:pos="342"/>
              </w:tabs>
              <w:spacing w:before="240" w:after="0"/>
              <w:ind w:left="360"/>
              <w:contextualSpacing/>
              <w:rPr>
                <w:sz w:val="24"/>
                <w:szCs w:val="24"/>
                <w:lang w:val="en-GB"/>
                <w14:ligatures w14:val="standardContextual"/>
              </w:rPr>
            </w:pPr>
            <w:r w:rsidRPr="00813E1E">
              <w:rPr>
                <w:sz w:val="24"/>
                <w:szCs w:val="24"/>
                <w:lang w:val="en-GB"/>
                <w14:ligatures w14:val="standardContextual"/>
              </w:rPr>
              <w:t xml:space="preserve">Produce orthographic and pictorial drawings </w:t>
            </w:r>
          </w:p>
        </w:tc>
        <w:tc>
          <w:tcPr>
            <w:tcW w:w="2456" w:type="dxa"/>
          </w:tcPr>
          <w:p w14:paraId="66A0197A" w14:textId="77777777" w:rsidR="00455FF9" w:rsidRPr="00813E1E" w:rsidRDefault="00000000">
            <w:pPr>
              <w:tabs>
                <w:tab w:val="left" w:pos="342"/>
              </w:tabs>
              <w:spacing w:before="240" w:after="0"/>
              <w:ind w:left="360"/>
              <w:contextualSpacing/>
              <w:rPr>
                <w:sz w:val="24"/>
                <w:szCs w:val="24"/>
                <w:lang w:val="en-GB"/>
                <w14:ligatures w14:val="standardContextual"/>
              </w:rPr>
            </w:pPr>
            <w:r w:rsidRPr="00813E1E">
              <w:rPr>
                <w:sz w:val="24"/>
                <w:szCs w:val="24"/>
                <w:lang w:val="en-GB"/>
                <w14:ligatures w14:val="standardContextual"/>
              </w:rPr>
              <w:t>20</w:t>
            </w:r>
          </w:p>
        </w:tc>
      </w:tr>
      <w:tr w:rsidR="00455FF9" w:rsidRPr="00813E1E" w14:paraId="62E28C11" w14:textId="77777777">
        <w:tc>
          <w:tcPr>
            <w:tcW w:w="6899" w:type="dxa"/>
            <w:gridSpan w:val="2"/>
          </w:tcPr>
          <w:p w14:paraId="01D90E99" w14:textId="77777777" w:rsidR="00455FF9" w:rsidRPr="00813E1E" w:rsidRDefault="00000000">
            <w:pPr>
              <w:tabs>
                <w:tab w:val="left" w:pos="342"/>
              </w:tabs>
              <w:spacing w:before="240" w:after="0"/>
              <w:ind w:left="360"/>
              <w:contextualSpacing/>
              <w:rPr>
                <w:sz w:val="24"/>
                <w:szCs w:val="24"/>
                <w:lang w:val="en-GB"/>
                <w14:ligatures w14:val="standardContextual"/>
              </w:rPr>
            </w:pPr>
            <w:r w:rsidRPr="00813E1E">
              <w:rPr>
                <w:sz w:val="24"/>
                <w:szCs w:val="24"/>
                <w:lang w:val="en-GB"/>
                <w14:ligatures w14:val="standardContextual"/>
              </w:rPr>
              <w:t xml:space="preserve">TOTAL </w:t>
            </w:r>
          </w:p>
        </w:tc>
        <w:tc>
          <w:tcPr>
            <w:tcW w:w="2456" w:type="dxa"/>
          </w:tcPr>
          <w:p w14:paraId="7F11A48C" w14:textId="77777777" w:rsidR="00455FF9" w:rsidRPr="00813E1E" w:rsidRDefault="00000000">
            <w:pPr>
              <w:tabs>
                <w:tab w:val="left" w:pos="342"/>
              </w:tabs>
              <w:spacing w:before="240" w:after="0"/>
              <w:ind w:left="360"/>
              <w:contextualSpacing/>
              <w:rPr>
                <w:sz w:val="24"/>
                <w:szCs w:val="24"/>
                <w:lang w:val="en-GB"/>
                <w14:ligatures w14:val="standardContextual"/>
              </w:rPr>
            </w:pPr>
            <w:r w:rsidRPr="00813E1E">
              <w:rPr>
                <w:sz w:val="24"/>
                <w:szCs w:val="24"/>
                <w:lang w:val="en-GB"/>
                <w14:ligatures w14:val="standardContextual"/>
              </w:rPr>
              <w:t>80</w:t>
            </w:r>
          </w:p>
        </w:tc>
      </w:tr>
    </w:tbl>
    <w:p w14:paraId="282446AA" w14:textId="77777777" w:rsidR="00455FF9" w:rsidRPr="00813E1E" w:rsidRDefault="00455FF9">
      <w:pPr>
        <w:tabs>
          <w:tab w:val="left" w:pos="342"/>
        </w:tabs>
        <w:spacing w:before="240" w:after="0"/>
        <w:ind w:left="720"/>
        <w:contextualSpacing/>
        <w:rPr>
          <w:rFonts w:ascii="Times New Roman" w:eastAsia="Times New Roman" w:hAnsi="Times New Roman"/>
          <w:sz w:val="24"/>
          <w:szCs w:val="24"/>
          <w:lang w:val="en-GB"/>
          <w14:ligatures w14:val="standardContextual"/>
        </w:rPr>
      </w:pPr>
    </w:p>
    <w:p w14:paraId="12B79D1C" w14:textId="77777777" w:rsidR="00455FF9" w:rsidRPr="00813E1E" w:rsidRDefault="00000000">
      <w:pPr>
        <w:tabs>
          <w:tab w:val="left" w:pos="3060"/>
        </w:tabs>
        <w:spacing w:before="120" w:after="120" w:line="360" w:lineRule="auto"/>
        <w:ind w:left="357" w:hanging="357"/>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4035"/>
        <w:gridCol w:w="2607"/>
      </w:tblGrid>
      <w:tr w:rsidR="00455FF9" w:rsidRPr="00813E1E" w14:paraId="12E436E9" w14:textId="77777777">
        <w:trPr>
          <w:tblHeader/>
        </w:trPr>
        <w:tc>
          <w:tcPr>
            <w:tcW w:w="1448" w:type="pct"/>
            <w:tcBorders>
              <w:top w:val="single" w:sz="4" w:space="0" w:color="auto"/>
              <w:left w:val="single" w:sz="4" w:space="0" w:color="auto"/>
              <w:bottom w:val="single" w:sz="4" w:space="0" w:color="auto"/>
              <w:right w:val="single" w:sz="4" w:space="0" w:color="auto"/>
            </w:tcBorders>
            <w:shd w:val="clear" w:color="auto" w:fill="auto"/>
          </w:tcPr>
          <w:p w14:paraId="2912FB3D" w14:textId="77777777" w:rsidR="00455FF9" w:rsidRPr="00813E1E" w:rsidRDefault="00000000">
            <w:pPr>
              <w:spacing w:before="160"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Learning Outcome</w:t>
            </w:r>
          </w:p>
        </w:tc>
        <w:tc>
          <w:tcPr>
            <w:tcW w:w="2158" w:type="pct"/>
            <w:tcBorders>
              <w:top w:val="single" w:sz="4" w:space="0" w:color="auto"/>
              <w:left w:val="single" w:sz="4" w:space="0" w:color="auto"/>
              <w:bottom w:val="single" w:sz="4" w:space="0" w:color="auto"/>
              <w:right w:val="single" w:sz="4" w:space="0" w:color="auto"/>
            </w:tcBorders>
            <w:shd w:val="clear" w:color="auto" w:fill="auto"/>
          </w:tcPr>
          <w:p w14:paraId="583D1240" w14:textId="77777777" w:rsidR="00455FF9" w:rsidRPr="00813E1E" w:rsidRDefault="00000000">
            <w:pPr>
              <w:spacing w:before="160" w:after="0" w:line="360" w:lineRule="auto"/>
              <w:ind w:left="357" w:hanging="357"/>
              <w:jc w:val="both"/>
              <w:rPr>
                <w:rFonts w:ascii="Times New Roman" w:hAnsi="Times New Roman"/>
                <w:b/>
                <w:sz w:val="24"/>
                <w:szCs w:val="24"/>
                <w:lang w:val="en-ZA"/>
              </w:rPr>
            </w:pPr>
            <w:r w:rsidRPr="00813E1E">
              <w:rPr>
                <w:rFonts w:ascii="Times New Roman" w:hAnsi="Times New Roman"/>
                <w:b/>
                <w:sz w:val="24"/>
                <w:szCs w:val="24"/>
                <w:lang w:val="en-ZA"/>
              </w:rPr>
              <w:t>Content</w:t>
            </w:r>
          </w:p>
        </w:tc>
        <w:tc>
          <w:tcPr>
            <w:tcW w:w="1394" w:type="pct"/>
            <w:tcBorders>
              <w:top w:val="single" w:sz="4" w:space="0" w:color="auto"/>
              <w:left w:val="single" w:sz="4" w:space="0" w:color="auto"/>
              <w:bottom w:val="single" w:sz="4" w:space="0" w:color="auto"/>
              <w:right w:val="single" w:sz="4" w:space="0" w:color="auto"/>
            </w:tcBorders>
            <w:shd w:val="clear" w:color="auto" w:fill="auto"/>
          </w:tcPr>
          <w:p w14:paraId="39F1F8D8" w14:textId="77777777" w:rsidR="00455FF9" w:rsidRPr="00813E1E" w:rsidRDefault="00000000">
            <w:pPr>
              <w:spacing w:before="160"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Suggested Assessment Methods</w:t>
            </w:r>
          </w:p>
        </w:tc>
      </w:tr>
      <w:tr w:rsidR="00455FF9" w:rsidRPr="00813E1E" w14:paraId="3C61808B" w14:textId="77777777">
        <w:trPr>
          <w:trHeight w:val="1106"/>
        </w:trPr>
        <w:tc>
          <w:tcPr>
            <w:tcW w:w="1448" w:type="pct"/>
            <w:tcBorders>
              <w:top w:val="single" w:sz="4" w:space="0" w:color="auto"/>
              <w:left w:val="single" w:sz="4" w:space="0" w:color="auto"/>
              <w:bottom w:val="single" w:sz="4" w:space="0" w:color="auto"/>
              <w:right w:val="single" w:sz="4" w:space="0" w:color="auto"/>
            </w:tcBorders>
          </w:tcPr>
          <w:p w14:paraId="581B4436" w14:textId="77777777" w:rsidR="00455FF9" w:rsidRPr="00813E1E" w:rsidRDefault="00000000">
            <w:pPr>
              <w:numPr>
                <w:ilvl w:val="0"/>
                <w:numId w:val="169"/>
              </w:numPr>
              <w:spacing w:before="120" w:after="0" w:line="360" w:lineRule="auto"/>
              <w:contextualSpacing/>
              <w:rPr>
                <w:rFonts w:ascii="Times New Roman" w:eastAsia="Times New Roman" w:hAnsi="Times New Roman"/>
                <w:sz w:val="24"/>
                <w:szCs w:val="24"/>
                <w:lang w:val="en-ZA"/>
              </w:rPr>
            </w:pPr>
            <w:r w:rsidRPr="00813E1E">
              <w:rPr>
                <w:rFonts w:ascii="Times New Roman" w:eastAsia="Times New Roman" w:hAnsi="Times New Roman"/>
                <w:sz w:val="24"/>
                <w:szCs w:val="24"/>
                <w:lang w:val="en-GB"/>
              </w:rPr>
              <w:t>Select, use and maintain drawing equipment and materials</w:t>
            </w:r>
          </w:p>
          <w:p w14:paraId="2914B4F8" w14:textId="77777777" w:rsidR="00455FF9" w:rsidRPr="00813E1E" w:rsidRDefault="00455FF9">
            <w:pPr>
              <w:tabs>
                <w:tab w:val="left" w:pos="426"/>
              </w:tabs>
              <w:spacing w:before="160" w:after="0" w:line="360" w:lineRule="auto"/>
              <w:ind w:left="284" w:hanging="142"/>
              <w:contextualSpacing/>
              <w:jc w:val="both"/>
              <w:rPr>
                <w:rFonts w:ascii="Times New Roman" w:eastAsia="Times New Roman" w:hAnsi="Times New Roman"/>
                <w:sz w:val="24"/>
                <w:szCs w:val="24"/>
                <w:lang w:val="en-GB"/>
              </w:rPr>
            </w:pPr>
          </w:p>
        </w:tc>
        <w:tc>
          <w:tcPr>
            <w:tcW w:w="2158" w:type="pct"/>
            <w:tcBorders>
              <w:top w:val="single" w:sz="4" w:space="0" w:color="auto"/>
              <w:left w:val="single" w:sz="4" w:space="0" w:color="auto"/>
              <w:bottom w:val="single" w:sz="4" w:space="0" w:color="auto"/>
              <w:right w:val="single" w:sz="4" w:space="0" w:color="auto"/>
            </w:tcBorders>
          </w:tcPr>
          <w:p w14:paraId="1A6F5068" w14:textId="77777777" w:rsidR="00455FF9" w:rsidRPr="00813E1E" w:rsidRDefault="00000000">
            <w:pPr>
              <w:pStyle w:val="ListParagraph"/>
              <w:numPr>
                <w:ilvl w:val="1"/>
                <w:numId w:val="170"/>
              </w:numPr>
              <w:spacing w:after="0" w:line="360" w:lineRule="auto"/>
              <w:rPr>
                <w:rFonts w:eastAsia="Times New Roman"/>
                <w:szCs w:val="24"/>
              </w:rPr>
            </w:pPr>
            <w:r w:rsidRPr="00813E1E">
              <w:rPr>
                <w:rFonts w:eastAsia="Times New Roman"/>
                <w:szCs w:val="24"/>
              </w:rPr>
              <w:t>Terms and concepts</w:t>
            </w:r>
          </w:p>
          <w:p w14:paraId="3B6C761B" w14:textId="77777777" w:rsidR="00455FF9" w:rsidRPr="00813E1E" w:rsidRDefault="00000000">
            <w:pPr>
              <w:pStyle w:val="ListParagraph"/>
              <w:numPr>
                <w:ilvl w:val="1"/>
                <w:numId w:val="170"/>
              </w:numPr>
              <w:spacing w:after="0" w:line="360" w:lineRule="auto"/>
              <w:rPr>
                <w:rFonts w:eastAsia="Times New Roman"/>
                <w:szCs w:val="24"/>
              </w:rPr>
            </w:pPr>
            <w:r w:rsidRPr="00813E1E">
              <w:rPr>
                <w:rFonts w:eastAsia="Times New Roman"/>
                <w:szCs w:val="24"/>
              </w:rPr>
              <w:t xml:space="preserve">Drawing equipment </w:t>
            </w:r>
          </w:p>
          <w:p w14:paraId="4AFBB8DC"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Drawing boards</w:t>
            </w:r>
          </w:p>
          <w:p w14:paraId="35EF9B9A"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T-square</w:t>
            </w:r>
          </w:p>
          <w:p w14:paraId="443127F4"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set squares</w:t>
            </w:r>
          </w:p>
          <w:p w14:paraId="2CD6A0A5"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ruler</w:t>
            </w:r>
          </w:p>
          <w:p w14:paraId="40DDAE16"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lastRenderedPageBreak/>
              <w:t xml:space="preserve">pair of </w:t>
            </w:r>
            <w:proofErr w:type="gramStart"/>
            <w:r w:rsidRPr="00813E1E">
              <w:rPr>
                <w:rFonts w:eastAsia="Times New Roman"/>
                <w:szCs w:val="24"/>
              </w:rPr>
              <w:t>compass</w:t>
            </w:r>
            <w:proofErr w:type="gramEnd"/>
          </w:p>
          <w:p w14:paraId="136C5B29"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divider</w:t>
            </w:r>
          </w:p>
          <w:p w14:paraId="3EF1ED37"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protractor</w:t>
            </w:r>
          </w:p>
          <w:p w14:paraId="62262F18"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drawing board</w:t>
            </w:r>
          </w:p>
          <w:p w14:paraId="6DE99CEF" w14:textId="77777777" w:rsidR="00455FF9" w:rsidRPr="00813E1E" w:rsidRDefault="00000000">
            <w:pPr>
              <w:pStyle w:val="ListParagraph"/>
              <w:numPr>
                <w:ilvl w:val="2"/>
                <w:numId w:val="170"/>
              </w:numPr>
              <w:spacing w:after="0" w:line="360" w:lineRule="auto"/>
              <w:ind w:hanging="401"/>
              <w:rPr>
                <w:rFonts w:eastAsia="Times New Roman"/>
                <w:szCs w:val="24"/>
              </w:rPr>
            </w:pPr>
            <w:r w:rsidRPr="00813E1E">
              <w:rPr>
                <w:rFonts w:eastAsia="Times New Roman"/>
                <w:szCs w:val="24"/>
              </w:rPr>
              <w:t>drawing clips</w:t>
            </w:r>
          </w:p>
          <w:p w14:paraId="36366846" w14:textId="77777777" w:rsidR="00455FF9" w:rsidRPr="00813E1E" w:rsidRDefault="00000000">
            <w:pPr>
              <w:pStyle w:val="ListParagraph"/>
              <w:numPr>
                <w:ilvl w:val="1"/>
                <w:numId w:val="170"/>
              </w:numPr>
              <w:spacing w:after="0" w:line="360" w:lineRule="auto"/>
              <w:rPr>
                <w:rFonts w:eastAsia="Times New Roman"/>
                <w:szCs w:val="24"/>
              </w:rPr>
            </w:pPr>
            <w:r w:rsidRPr="00813E1E">
              <w:rPr>
                <w:rFonts w:eastAsia="Times New Roman"/>
                <w:szCs w:val="24"/>
              </w:rPr>
              <w:t xml:space="preserve">Drawing materials </w:t>
            </w:r>
          </w:p>
          <w:p w14:paraId="604B0B30" w14:textId="77777777" w:rsidR="00455FF9" w:rsidRPr="00813E1E" w:rsidRDefault="00000000">
            <w:pPr>
              <w:pStyle w:val="ListParagraph"/>
              <w:numPr>
                <w:ilvl w:val="2"/>
                <w:numId w:val="170"/>
              </w:numPr>
              <w:spacing w:after="0" w:line="360" w:lineRule="auto"/>
              <w:ind w:hanging="311"/>
              <w:rPr>
                <w:rFonts w:eastAsia="Times New Roman"/>
                <w:szCs w:val="24"/>
              </w:rPr>
            </w:pPr>
            <w:r w:rsidRPr="00813E1E">
              <w:rPr>
                <w:szCs w:val="24"/>
                <w:lang w:val="en-GB"/>
                <w14:ligatures w14:val="standardContextual"/>
              </w:rPr>
              <w:t xml:space="preserve"> </w:t>
            </w:r>
            <w:r w:rsidRPr="00813E1E">
              <w:rPr>
                <w:rFonts w:eastAsia="Times New Roman"/>
                <w:szCs w:val="24"/>
              </w:rPr>
              <w:t>Drawing papers</w:t>
            </w:r>
          </w:p>
          <w:p w14:paraId="39F90E66" w14:textId="77777777" w:rsidR="00455FF9" w:rsidRPr="00813E1E" w:rsidRDefault="00000000">
            <w:pPr>
              <w:pStyle w:val="ListParagraph"/>
              <w:numPr>
                <w:ilvl w:val="2"/>
                <w:numId w:val="170"/>
              </w:numPr>
              <w:spacing w:after="0" w:line="360" w:lineRule="auto"/>
              <w:ind w:hanging="311"/>
              <w:rPr>
                <w:rFonts w:eastAsia="Times New Roman"/>
                <w:szCs w:val="24"/>
              </w:rPr>
            </w:pPr>
            <w:r w:rsidRPr="00813E1E">
              <w:rPr>
                <w:rFonts w:eastAsia="Times New Roman"/>
                <w:szCs w:val="24"/>
              </w:rPr>
              <w:t>Pencils</w:t>
            </w:r>
          </w:p>
          <w:p w14:paraId="22AA305B" w14:textId="77777777" w:rsidR="00455FF9" w:rsidRPr="00813E1E" w:rsidRDefault="00000000">
            <w:pPr>
              <w:pStyle w:val="ListParagraph"/>
              <w:numPr>
                <w:ilvl w:val="2"/>
                <w:numId w:val="170"/>
              </w:numPr>
              <w:spacing w:after="0" w:line="360" w:lineRule="auto"/>
              <w:ind w:hanging="311"/>
              <w:rPr>
                <w:rFonts w:eastAsia="Times New Roman"/>
                <w:szCs w:val="24"/>
              </w:rPr>
            </w:pPr>
            <w:r w:rsidRPr="00813E1E">
              <w:rPr>
                <w:rFonts w:eastAsia="Times New Roman"/>
                <w:szCs w:val="24"/>
              </w:rPr>
              <w:t>Erasers</w:t>
            </w:r>
          </w:p>
          <w:p w14:paraId="760DC99A" w14:textId="77777777" w:rsidR="00455FF9" w:rsidRPr="00813E1E" w:rsidRDefault="00000000">
            <w:pPr>
              <w:pStyle w:val="ListParagraph"/>
              <w:numPr>
                <w:ilvl w:val="2"/>
                <w:numId w:val="170"/>
              </w:numPr>
              <w:spacing w:after="0" w:line="360" w:lineRule="auto"/>
              <w:ind w:hanging="311"/>
              <w:rPr>
                <w:rFonts w:eastAsia="Times New Roman"/>
                <w:szCs w:val="24"/>
              </w:rPr>
            </w:pPr>
            <w:r w:rsidRPr="00813E1E">
              <w:rPr>
                <w:rFonts w:eastAsia="Times New Roman"/>
                <w:szCs w:val="24"/>
              </w:rPr>
              <w:t>masking tapes</w:t>
            </w:r>
          </w:p>
          <w:p w14:paraId="09FC2225" w14:textId="77777777" w:rsidR="00455FF9" w:rsidRPr="00813E1E" w:rsidRDefault="00000000">
            <w:pPr>
              <w:pStyle w:val="ListParagraph"/>
              <w:numPr>
                <w:ilvl w:val="1"/>
                <w:numId w:val="170"/>
              </w:numPr>
              <w:spacing w:after="0" w:line="360" w:lineRule="auto"/>
              <w:rPr>
                <w:rFonts w:eastAsia="Times New Roman"/>
                <w:szCs w:val="24"/>
              </w:rPr>
            </w:pPr>
            <w:r w:rsidRPr="00813E1E">
              <w:rPr>
                <w:rFonts w:eastAsia="Times New Roman"/>
                <w:szCs w:val="24"/>
              </w:rPr>
              <w:t xml:space="preserve">Use, care and maintenance of drawing equipment’s </w:t>
            </w:r>
          </w:p>
          <w:p w14:paraId="28B68909" w14:textId="77777777" w:rsidR="00455FF9" w:rsidRPr="00813E1E" w:rsidRDefault="00000000">
            <w:pPr>
              <w:pStyle w:val="ListParagraph"/>
              <w:numPr>
                <w:ilvl w:val="1"/>
                <w:numId w:val="170"/>
              </w:numPr>
              <w:spacing w:after="0" w:line="360" w:lineRule="auto"/>
              <w:rPr>
                <w:rFonts w:eastAsia="Times New Roman"/>
                <w:szCs w:val="24"/>
              </w:rPr>
            </w:pPr>
            <w:r w:rsidRPr="00813E1E">
              <w:rPr>
                <w:rFonts w:eastAsia="Times New Roman"/>
                <w:szCs w:val="24"/>
              </w:rPr>
              <w:t>Disposal of waste materials</w:t>
            </w:r>
          </w:p>
        </w:tc>
        <w:tc>
          <w:tcPr>
            <w:tcW w:w="1394" w:type="pct"/>
            <w:tcBorders>
              <w:top w:val="single" w:sz="4" w:space="0" w:color="auto"/>
              <w:left w:val="single" w:sz="4" w:space="0" w:color="auto"/>
              <w:bottom w:val="single" w:sz="4" w:space="0" w:color="auto"/>
              <w:right w:val="single" w:sz="4" w:space="0" w:color="auto"/>
            </w:tcBorders>
          </w:tcPr>
          <w:p w14:paraId="7DB3DC75" w14:textId="77777777" w:rsidR="00455FF9" w:rsidRPr="00813E1E" w:rsidRDefault="00000000">
            <w:pPr>
              <w:numPr>
                <w:ilvl w:val="0"/>
                <w:numId w:val="171"/>
              </w:numPr>
              <w:spacing w:after="0" w:line="360" w:lineRule="auto"/>
              <w:rPr>
                <w:rFonts w:ascii="Times New Roman" w:hAnsi="Times New Roman"/>
                <w:sz w:val="24"/>
                <w:szCs w:val="24"/>
              </w:rPr>
            </w:pPr>
            <w:r w:rsidRPr="00813E1E">
              <w:rPr>
                <w:rFonts w:ascii="Times New Roman" w:hAnsi="Times New Roman"/>
                <w:sz w:val="24"/>
                <w:szCs w:val="24"/>
              </w:rPr>
              <w:lastRenderedPageBreak/>
              <w:t>Written tests</w:t>
            </w:r>
          </w:p>
          <w:p w14:paraId="781D6B90" w14:textId="77777777" w:rsidR="00455FF9" w:rsidRPr="00813E1E" w:rsidRDefault="00000000">
            <w:pPr>
              <w:numPr>
                <w:ilvl w:val="0"/>
                <w:numId w:val="171"/>
              </w:numPr>
              <w:spacing w:after="0" w:line="360" w:lineRule="auto"/>
              <w:rPr>
                <w:rFonts w:ascii="Times New Roman" w:hAnsi="Times New Roman"/>
                <w:sz w:val="24"/>
                <w:szCs w:val="24"/>
              </w:rPr>
            </w:pPr>
            <w:r w:rsidRPr="00813E1E">
              <w:rPr>
                <w:rFonts w:ascii="Times New Roman" w:hAnsi="Times New Roman"/>
                <w:sz w:val="24"/>
                <w:szCs w:val="24"/>
              </w:rPr>
              <w:t>Oral questioning</w:t>
            </w:r>
          </w:p>
          <w:p w14:paraId="1BB46548" w14:textId="77777777" w:rsidR="00455FF9" w:rsidRPr="00813E1E" w:rsidRDefault="00000000">
            <w:pPr>
              <w:numPr>
                <w:ilvl w:val="0"/>
                <w:numId w:val="171"/>
              </w:numPr>
              <w:spacing w:after="0" w:line="360" w:lineRule="auto"/>
              <w:rPr>
                <w:rFonts w:ascii="Times New Roman" w:hAnsi="Times New Roman"/>
                <w:sz w:val="24"/>
                <w:szCs w:val="24"/>
              </w:rPr>
            </w:pPr>
            <w:r w:rsidRPr="00813E1E">
              <w:rPr>
                <w:rFonts w:ascii="Times New Roman" w:hAnsi="Times New Roman"/>
                <w:sz w:val="24"/>
                <w:szCs w:val="24"/>
              </w:rPr>
              <w:t>Assignments</w:t>
            </w:r>
          </w:p>
          <w:p w14:paraId="729E3945" w14:textId="77777777" w:rsidR="00455FF9" w:rsidRPr="00813E1E" w:rsidRDefault="00000000">
            <w:pPr>
              <w:numPr>
                <w:ilvl w:val="0"/>
                <w:numId w:val="171"/>
              </w:numPr>
              <w:spacing w:after="0" w:line="360" w:lineRule="auto"/>
              <w:rPr>
                <w:rFonts w:ascii="Times New Roman" w:hAnsi="Times New Roman"/>
                <w:sz w:val="24"/>
                <w:szCs w:val="24"/>
              </w:rPr>
            </w:pPr>
            <w:r w:rsidRPr="00813E1E">
              <w:rPr>
                <w:rFonts w:ascii="Times New Roman" w:hAnsi="Times New Roman"/>
                <w:sz w:val="24"/>
                <w:szCs w:val="24"/>
              </w:rPr>
              <w:t>Supervised exercises</w:t>
            </w:r>
          </w:p>
          <w:p w14:paraId="3B07FC29" w14:textId="77777777" w:rsidR="00455FF9" w:rsidRPr="00813E1E" w:rsidRDefault="00455FF9">
            <w:pPr>
              <w:spacing w:before="160" w:after="0" w:line="360" w:lineRule="auto"/>
              <w:ind w:left="432"/>
              <w:jc w:val="both"/>
              <w:rPr>
                <w:rFonts w:ascii="Times New Roman" w:hAnsi="Times New Roman"/>
                <w:sz w:val="24"/>
                <w:szCs w:val="24"/>
                <w:lang w:val="en-ZA"/>
              </w:rPr>
            </w:pPr>
          </w:p>
        </w:tc>
      </w:tr>
      <w:tr w:rsidR="00455FF9" w:rsidRPr="00813E1E" w14:paraId="6E047716" w14:textId="77777777">
        <w:trPr>
          <w:trHeight w:val="90"/>
        </w:trPr>
        <w:tc>
          <w:tcPr>
            <w:tcW w:w="1448" w:type="pct"/>
            <w:tcBorders>
              <w:top w:val="single" w:sz="4" w:space="0" w:color="auto"/>
              <w:left w:val="single" w:sz="4" w:space="0" w:color="auto"/>
              <w:bottom w:val="single" w:sz="4" w:space="0" w:color="auto"/>
              <w:right w:val="single" w:sz="4" w:space="0" w:color="auto"/>
            </w:tcBorders>
          </w:tcPr>
          <w:p w14:paraId="038D3190" w14:textId="77777777" w:rsidR="00455FF9" w:rsidRPr="00813E1E" w:rsidRDefault="00000000">
            <w:pPr>
              <w:pStyle w:val="ListParagraph"/>
              <w:numPr>
                <w:ilvl w:val="0"/>
                <w:numId w:val="169"/>
              </w:numPr>
              <w:tabs>
                <w:tab w:val="left" w:pos="342"/>
              </w:tabs>
              <w:spacing w:before="240" w:after="0"/>
              <w:rPr>
                <w:rFonts w:eastAsia="Times New Roman"/>
                <w:szCs w:val="24"/>
                <w:lang w:val="en-GB"/>
                <w14:ligatures w14:val="standardContextual"/>
              </w:rPr>
            </w:pPr>
            <w:r w:rsidRPr="00813E1E">
              <w:rPr>
                <w:rFonts w:eastAsia="Times New Roman"/>
                <w:szCs w:val="24"/>
                <w:lang w:val="en-GB"/>
                <w14:ligatures w14:val="standardContextual"/>
              </w:rPr>
              <w:t>Produce plane geometry drawings</w:t>
            </w:r>
          </w:p>
          <w:p w14:paraId="5AB3055A" w14:textId="77777777" w:rsidR="00455FF9" w:rsidRPr="00813E1E" w:rsidRDefault="00455FF9">
            <w:pPr>
              <w:tabs>
                <w:tab w:val="left" w:pos="270"/>
              </w:tabs>
              <w:spacing w:before="160" w:after="0" w:line="360" w:lineRule="auto"/>
              <w:ind w:left="720"/>
              <w:contextualSpacing/>
              <w:jc w:val="both"/>
              <w:rPr>
                <w:rFonts w:ascii="Times New Roman" w:eastAsia="Times New Roman" w:hAnsi="Times New Roman"/>
                <w:sz w:val="24"/>
                <w:szCs w:val="24"/>
                <w:lang w:val="en-GB"/>
              </w:rPr>
            </w:pPr>
          </w:p>
        </w:tc>
        <w:tc>
          <w:tcPr>
            <w:tcW w:w="2158" w:type="pct"/>
            <w:tcBorders>
              <w:top w:val="single" w:sz="4" w:space="0" w:color="auto"/>
              <w:left w:val="single" w:sz="4" w:space="0" w:color="auto"/>
              <w:bottom w:val="single" w:sz="4" w:space="0" w:color="auto"/>
              <w:right w:val="single" w:sz="4" w:space="0" w:color="auto"/>
            </w:tcBorders>
          </w:tcPr>
          <w:p w14:paraId="20E135B3" w14:textId="77777777" w:rsidR="00455FF9" w:rsidRPr="00813E1E" w:rsidRDefault="00000000">
            <w:pPr>
              <w:pStyle w:val="ListParagraph"/>
              <w:numPr>
                <w:ilvl w:val="1"/>
                <w:numId w:val="172"/>
              </w:numPr>
              <w:spacing w:after="0" w:line="360" w:lineRule="auto"/>
              <w:rPr>
                <w:rFonts w:eastAsia="Times New Roman"/>
                <w:szCs w:val="24"/>
              </w:rPr>
            </w:pPr>
            <w:r w:rsidRPr="00813E1E">
              <w:rPr>
                <w:rFonts w:eastAsia="Times New Roman"/>
                <w:szCs w:val="24"/>
              </w:rPr>
              <w:t xml:space="preserve">Terms and concepts </w:t>
            </w:r>
          </w:p>
          <w:p w14:paraId="7AD5CBFF" w14:textId="77777777" w:rsidR="00455FF9" w:rsidRPr="00813E1E" w:rsidRDefault="00000000">
            <w:pPr>
              <w:pStyle w:val="ListParagraph"/>
              <w:numPr>
                <w:ilvl w:val="1"/>
                <w:numId w:val="172"/>
              </w:numPr>
              <w:spacing w:after="0" w:line="360" w:lineRule="auto"/>
              <w:rPr>
                <w:rFonts w:eastAsia="Times New Roman"/>
                <w:szCs w:val="24"/>
              </w:rPr>
            </w:pPr>
            <w:r w:rsidRPr="00813E1E">
              <w:rPr>
                <w:rFonts w:eastAsia="Times New Roman"/>
                <w:szCs w:val="24"/>
              </w:rPr>
              <w:t>Types of lines in drawings</w:t>
            </w:r>
          </w:p>
          <w:p w14:paraId="76FFE9C6" w14:textId="77777777" w:rsidR="00455FF9" w:rsidRPr="00813E1E" w:rsidRDefault="00000000">
            <w:pPr>
              <w:pStyle w:val="ListParagraph"/>
              <w:numPr>
                <w:ilvl w:val="2"/>
                <w:numId w:val="172"/>
              </w:numPr>
              <w:spacing w:after="0" w:line="360" w:lineRule="auto"/>
              <w:ind w:hanging="221"/>
              <w:rPr>
                <w:rFonts w:eastAsia="Times New Roman"/>
                <w:szCs w:val="24"/>
              </w:rPr>
            </w:pPr>
            <w:r w:rsidRPr="00813E1E">
              <w:rPr>
                <w:rFonts w:eastAsia="Times New Roman"/>
                <w:szCs w:val="24"/>
              </w:rPr>
              <w:t>Bold continuous line</w:t>
            </w:r>
          </w:p>
          <w:p w14:paraId="52B83FBF" w14:textId="77777777" w:rsidR="00455FF9" w:rsidRPr="00813E1E" w:rsidRDefault="00000000">
            <w:pPr>
              <w:pStyle w:val="ListParagraph"/>
              <w:numPr>
                <w:ilvl w:val="2"/>
                <w:numId w:val="172"/>
              </w:numPr>
              <w:spacing w:after="0" w:line="360" w:lineRule="auto"/>
              <w:ind w:hanging="221"/>
              <w:rPr>
                <w:rFonts w:eastAsia="Times New Roman"/>
                <w:szCs w:val="24"/>
              </w:rPr>
            </w:pPr>
            <w:r w:rsidRPr="00813E1E">
              <w:rPr>
                <w:rFonts w:eastAsia="Times New Roman"/>
                <w:szCs w:val="24"/>
              </w:rPr>
              <w:t>Medium continuous line</w:t>
            </w:r>
          </w:p>
          <w:p w14:paraId="0172751B" w14:textId="77777777" w:rsidR="00455FF9" w:rsidRPr="00813E1E" w:rsidRDefault="00000000">
            <w:pPr>
              <w:pStyle w:val="ListParagraph"/>
              <w:numPr>
                <w:ilvl w:val="2"/>
                <w:numId w:val="172"/>
              </w:numPr>
              <w:spacing w:after="0" w:line="360" w:lineRule="auto"/>
              <w:ind w:hanging="221"/>
              <w:rPr>
                <w:rFonts w:eastAsia="Times New Roman"/>
                <w:szCs w:val="24"/>
              </w:rPr>
            </w:pPr>
            <w:r w:rsidRPr="00813E1E">
              <w:rPr>
                <w:rFonts w:eastAsia="Times New Roman"/>
                <w:szCs w:val="24"/>
              </w:rPr>
              <w:t>Thin continuous line</w:t>
            </w:r>
          </w:p>
          <w:p w14:paraId="1F0343CF" w14:textId="77777777" w:rsidR="00455FF9" w:rsidRPr="00813E1E" w:rsidRDefault="00000000">
            <w:pPr>
              <w:pStyle w:val="ListParagraph"/>
              <w:numPr>
                <w:ilvl w:val="2"/>
                <w:numId w:val="172"/>
              </w:numPr>
              <w:spacing w:after="0" w:line="360" w:lineRule="auto"/>
              <w:ind w:hanging="221"/>
              <w:rPr>
                <w:rFonts w:eastAsia="Times New Roman"/>
                <w:szCs w:val="24"/>
              </w:rPr>
            </w:pPr>
            <w:proofErr w:type="spellStart"/>
            <w:r w:rsidRPr="00813E1E">
              <w:rPr>
                <w:rFonts w:eastAsia="Times New Roman"/>
                <w:szCs w:val="24"/>
              </w:rPr>
              <w:t>Center</w:t>
            </w:r>
            <w:proofErr w:type="spellEnd"/>
            <w:r w:rsidRPr="00813E1E">
              <w:rPr>
                <w:rFonts w:eastAsia="Times New Roman"/>
                <w:szCs w:val="24"/>
              </w:rPr>
              <w:t xml:space="preserve"> line</w:t>
            </w:r>
          </w:p>
          <w:p w14:paraId="5B4D1C1D" w14:textId="77777777" w:rsidR="00455FF9" w:rsidRPr="00813E1E" w:rsidRDefault="00000000">
            <w:pPr>
              <w:pStyle w:val="ListParagraph"/>
              <w:numPr>
                <w:ilvl w:val="2"/>
                <w:numId w:val="172"/>
              </w:numPr>
              <w:spacing w:after="0" w:line="360" w:lineRule="auto"/>
              <w:ind w:hanging="221"/>
              <w:rPr>
                <w:rFonts w:eastAsia="Times New Roman"/>
                <w:szCs w:val="24"/>
              </w:rPr>
            </w:pPr>
            <w:r w:rsidRPr="00813E1E">
              <w:rPr>
                <w:rFonts w:eastAsia="Times New Roman"/>
                <w:szCs w:val="24"/>
              </w:rPr>
              <w:t>Dash line</w:t>
            </w:r>
          </w:p>
          <w:p w14:paraId="383C678E" w14:textId="77777777" w:rsidR="00455FF9" w:rsidRPr="00813E1E" w:rsidRDefault="00000000">
            <w:pPr>
              <w:pStyle w:val="ListParagraph"/>
              <w:numPr>
                <w:ilvl w:val="2"/>
                <w:numId w:val="172"/>
              </w:numPr>
              <w:spacing w:after="0" w:line="360" w:lineRule="auto"/>
              <w:ind w:hanging="221"/>
              <w:rPr>
                <w:rFonts w:eastAsia="Times New Roman"/>
                <w:szCs w:val="24"/>
              </w:rPr>
            </w:pPr>
            <w:r w:rsidRPr="00813E1E">
              <w:rPr>
                <w:rFonts w:eastAsia="Times New Roman"/>
                <w:szCs w:val="24"/>
              </w:rPr>
              <w:t>Zig zag line</w:t>
            </w:r>
          </w:p>
          <w:p w14:paraId="005D7AAC" w14:textId="77777777" w:rsidR="00455FF9" w:rsidRPr="00813E1E" w:rsidRDefault="00000000">
            <w:pPr>
              <w:pStyle w:val="ListParagraph"/>
              <w:numPr>
                <w:ilvl w:val="2"/>
                <w:numId w:val="172"/>
              </w:numPr>
              <w:spacing w:after="0" w:line="360" w:lineRule="auto"/>
              <w:ind w:hanging="221"/>
              <w:rPr>
                <w:rFonts w:eastAsia="Times New Roman"/>
                <w:szCs w:val="24"/>
              </w:rPr>
            </w:pPr>
            <w:r w:rsidRPr="00813E1E">
              <w:rPr>
                <w:rFonts w:eastAsia="Times New Roman"/>
                <w:szCs w:val="24"/>
              </w:rPr>
              <w:t>Wave line</w:t>
            </w:r>
          </w:p>
          <w:p w14:paraId="1D37C1EC" w14:textId="77777777" w:rsidR="00455FF9" w:rsidRPr="00813E1E" w:rsidRDefault="00000000">
            <w:pPr>
              <w:pStyle w:val="ListParagraph"/>
              <w:numPr>
                <w:ilvl w:val="2"/>
                <w:numId w:val="172"/>
              </w:numPr>
              <w:spacing w:after="0" w:line="360" w:lineRule="auto"/>
              <w:ind w:hanging="221"/>
              <w:rPr>
                <w:rFonts w:eastAsia="Times New Roman"/>
                <w:szCs w:val="24"/>
              </w:rPr>
            </w:pPr>
            <w:r w:rsidRPr="00813E1E">
              <w:rPr>
                <w:rFonts w:eastAsia="Times New Roman"/>
                <w:szCs w:val="24"/>
              </w:rPr>
              <w:t>Sectional line</w:t>
            </w:r>
          </w:p>
          <w:p w14:paraId="7F173F5E" w14:textId="77777777" w:rsidR="00455FF9" w:rsidRPr="00813E1E" w:rsidRDefault="00000000">
            <w:pPr>
              <w:pStyle w:val="ListParagraph"/>
              <w:numPr>
                <w:ilvl w:val="1"/>
                <w:numId w:val="172"/>
              </w:numPr>
              <w:spacing w:after="0" w:line="360" w:lineRule="auto"/>
              <w:rPr>
                <w:rFonts w:eastAsia="Times New Roman"/>
                <w:szCs w:val="24"/>
              </w:rPr>
            </w:pPr>
            <w:r w:rsidRPr="00813E1E">
              <w:rPr>
                <w:rFonts w:eastAsia="Times New Roman"/>
                <w:szCs w:val="24"/>
              </w:rPr>
              <w:t>Geometric forms</w:t>
            </w:r>
          </w:p>
          <w:p w14:paraId="39E6F00F" w14:textId="77777777" w:rsidR="00455FF9" w:rsidRPr="00813E1E" w:rsidRDefault="00000000">
            <w:pPr>
              <w:pStyle w:val="ListParagraph"/>
              <w:numPr>
                <w:ilvl w:val="2"/>
                <w:numId w:val="172"/>
              </w:numPr>
              <w:spacing w:after="0" w:line="360" w:lineRule="auto"/>
              <w:ind w:hanging="311"/>
              <w:rPr>
                <w:rFonts w:eastAsia="Times New Roman"/>
                <w:szCs w:val="24"/>
              </w:rPr>
            </w:pPr>
            <w:r w:rsidRPr="00813E1E">
              <w:rPr>
                <w:rFonts w:eastAsia="Times New Roman"/>
                <w:szCs w:val="24"/>
              </w:rPr>
              <w:t>Triangles</w:t>
            </w:r>
          </w:p>
          <w:p w14:paraId="6B94537A" w14:textId="77777777" w:rsidR="00455FF9" w:rsidRPr="00813E1E" w:rsidRDefault="00000000">
            <w:pPr>
              <w:pStyle w:val="ListParagraph"/>
              <w:numPr>
                <w:ilvl w:val="2"/>
                <w:numId w:val="172"/>
              </w:numPr>
              <w:spacing w:after="0" w:line="360" w:lineRule="auto"/>
              <w:ind w:hanging="311"/>
              <w:rPr>
                <w:rFonts w:eastAsia="Times New Roman"/>
                <w:szCs w:val="24"/>
              </w:rPr>
            </w:pPr>
            <w:r w:rsidRPr="00813E1E">
              <w:rPr>
                <w:rFonts w:eastAsia="Times New Roman"/>
                <w:szCs w:val="24"/>
              </w:rPr>
              <w:t>Polygons</w:t>
            </w:r>
          </w:p>
          <w:p w14:paraId="34535BF8" w14:textId="77777777" w:rsidR="00455FF9" w:rsidRPr="00813E1E" w:rsidRDefault="00000000">
            <w:pPr>
              <w:pStyle w:val="ListParagraph"/>
              <w:numPr>
                <w:ilvl w:val="2"/>
                <w:numId w:val="172"/>
              </w:numPr>
              <w:spacing w:after="0" w:line="360" w:lineRule="auto"/>
              <w:ind w:hanging="311"/>
              <w:rPr>
                <w:rFonts w:eastAsia="Times New Roman"/>
                <w:szCs w:val="24"/>
              </w:rPr>
            </w:pPr>
            <w:r w:rsidRPr="00813E1E">
              <w:rPr>
                <w:rFonts w:eastAsia="Times New Roman"/>
                <w:szCs w:val="24"/>
              </w:rPr>
              <w:t>Rectangles</w:t>
            </w:r>
          </w:p>
          <w:p w14:paraId="7CFBFB41" w14:textId="77777777" w:rsidR="00455FF9" w:rsidRPr="00813E1E" w:rsidRDefault="00000000">
            <w:pPr>
              <w:pStyle w:val="ListParagraph"/>
              <w:numPr>
                <w:ilvl w:val="2"/>
                <w:numId w:val="172"/>
              </w:numPr>
              <w:spacing w:after="0" w:line="360" w:lineRule="auto"/>
              <w:ind w:hanging="311"/>
              <w:rPr>
                <w:rFonts w:eastAsia="Times New Roman"/>
                <w:szCs w:val="24"/>
              </w:rPr>
            </w:pPr>
            <w:r w:rsidRPr="00813E1E">
              <w:rPr>
                <w:rFonts w:eastAsia="Times New Roman"/>
                <w:szCs w:val="24"/>
              </w:rPr>
              <w:t>Square</w:t>
            </w:r>
          </w:p>
          <w:p w14:paraId="69E2D55C" w14:textId="77777777" w:rsidR="00455FF9" w:rsidRPr="00813E1E" w:rsidRDefault="00000000">
            <w:pPr>
              <w:pStyle w:val="ListParagraph"/>
              <w:numPr>
                <w:ilvl w:val="2"/>
                <w:numId w:val="172"/>
              </w:numPr>
              <w:spacing w:after="0" w:line="360" w:lineRule="auto"/>
              <w:ind w:hanging="311"/>
              <w:rPr>
                <w:rFonts w:eastAsia="Times New Roman"/>
                <w:szCs w:val="24"/>
              </w:rPr>
            </w:pPr>
            <w:r w:rsidRPr="00813E1E">
              <w:rPr>
                <w:rFonts w:eastAsia="Times New Roman"/>
                <w:szCs w:val="24"/>
              </w:rPr>
              <w:lastRenderedPageBreak/>
              <w:t xml:space="preserve">Parallelogram </w:t>
            </w:r>
          </w:p>
          <w:p w14:paraId="3E20283A" w14:textId="77777777" w:rsidR="00455FF9" w:rsidRPr="00813E1E" w:rsidRDefault="00000000">
            <w:pPr>
              <w:pStyle w:val="ListParagraph"/>
              <w:numPr>
                <w:ilvl w:val="2"/>
                <w:numId w:val="172"/>
              </w:numPr>
              <w:spacing w:after="0" w:line="360" w:lineRule="auto"/>
              <w:ind w:hanging="311"/>
              <w:rPr>
                <w:rFonts w:eastAsia="Times New Roman"/>
                <w:szCs w:val="24"/>
              </w:rPr>
            </w:pPr>
            <w:r w:rsidRPr="00813E1E">
              <w:rPr>
                <w:rFonts w:eastAsia="Times New Roman"/>
                <w:szCs w:val="24"/>
              </w:rPr>
              <w:t xml:space="preserve">Pyramid </w:t>
            </w:r>
          </w:p>
          <w:p w14:paraId="72B411EF" w14:textId="77777777" w:rsidR="00455FF9" w:rsidRPr="00813E1E" w:rsidRDefault="00000000">
            <w:pPr>
              <w:pStyle w:val="ListParagraph"/>
              <w:numPr>
                <w:ilvl w:val="1"/>
                <w:numId w:val="172"/>
              </w:numPr>
              <w:spacing w:after="0" w:line="360" w:lineRule="auto"/>
              <w:rPr>
                <w:rFonts w:eastAsia="Times New Roman"/>
                <w:szCs w:val="24"/>
              </w:rPr>
            </w:pPr>
            <w:r w:rsidRPr="00813E1E">
              <w:rPr>
                <w:rFonts w:eastAsia="Times New Roman"/>
                <w:szCs w:val="24"/>
              </w:rPr>
              <w:t xml:space="preserve">Freehand sketching </w:t>
            </w:r>
          </w:p>
          <w:p w14:paraId="66710A4F" w14:textId="7F234ECB" w:rsidR="00455FF9" w:rsidRPr="00813E1E" w:rsidRDefault="00000000" w:rsidP="003E6B41">
            <w:pPr>
              <w:pStyle w:val="ListParagraph"/>
              <w:numPr>
                <w:ilvl w:val="1"/>
                <w:numId w:val="172"/>
              </w:numPr>
              <w:spacing w:after="0" w:line="360" w:lineRule="auto"/>
              <w:rPr>
                <w:rFonts w:eastAsia="Times New Roman"/>
                <w:szCs w:val="24"/>
              </w:rPr>
            </w:pPr>
            <w:r w:rsidRPr="00813E1E">
              <w:rPr>
                <w:rFonts w:eastAsia="Times New Roman"/>
                <w:szCs w:val="24"/>
              </w:rPr>
              <w:t>Construction, measurement and bisection of angles</w:t>
            </w:r>
          </w:p>
        </w:tc>
        <w:tc>
          <w:tcPr>
            <w:tcW w:w="1394" w:type="pct"/>
            <w:tcBorders>
              <w:top w:val="single" w:sz="4" w:space="0" w:color="auto"/>
              <w:left w:val="single" w:sz="4" w:space="0" w:color="auto"/>
              <w:bottom w:val="single" w:sz="4" w:space="0" w:color="auto"/>
              <w:right w:val="single" w:sz="4" w:space="0" w:color="auto"/>
            </w:tcBorders>
          </w:tcPr>
          <w:p w14:paraId="19A56F64"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lastRenderedPageBreak/>
              <w:t>Written tests</w:t>
            </w:r>
          </w:p>
          <w:p w14:paraId="7AAF037A"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t>Oral questioning</w:t>
            </w:r>
          </w:p>
          <w:p w14:paraId="27254958"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t>Assignments</w:t>
            </w:r>
          </w:p>
          <w:p w14:paraId="5C7B8FB5"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t>Supervised exercises</w:t>
            </w:r>
          </w:p>
          <w:p w14:paraId="0B44EB53" w14:textId="77777777" w:rsidR="00455FF9" w:rsidRPr="00813E1E" w:rsidRDefault="00455FF9">
            <w:pPr>
              <w:spacing w:before="160" w:after="0" w:line="360" w:lineRule="auto"/>
              <w:ind w:left="720"/>
              <w:jc w:val="both"/>
              <w:rPr>
                <w:rFonts w:ascii="Times New Roman" w:hAnsi="Times New Roman"/>
                <w:sz w:val="24"/>
                <w:szCs w:val="24"/>
                <w:lang w:val="en-ZA"/>
              </w:rPr>
            </w:pPr>
          </w:p>
        </w:tc>
      </w:tr>
      <w:tr w:rsidR="00455FF9" w:rsidRPr="00813E1E" w14:paraId="1FC23888" w14:textId="77777777">
        <w:trPr>
          <w:trHeight w:val="2321"/>
        </w:trPr>
        <w:tc>
          <w:tcPr>
            <w:tcW w:w="1448" w:type="pct"/>
            <w:tcBorders>
              <w:top w:val="single" w:sz="4" w:space="0" w:color="auto"/>
              <w:left w:val="single" w:sz="4" w:space="0" w:color="auto"/>
              <w:bottom w:val="single" w:sz="4" w:space="0" w:color="auto"/>
              <w:right w:val="single" w:sz="4" w:space="0" w:color="auto"/>
            </w:tcBorders>
          </w:tcPr>
          <w:p w14:paraId="3C598014" w14:textId="77777777" w:rsidR="00455FF9" w:rsidRPr="00813E1E" w:rsidRDefault="00000000">
            <w:pPr>
              <w:pStyle w:val="ListParagraph"/>
              <w:numPr>
                <w:ilvl w:val="0"/>
                <w:numId w:val="169"/>
              </w:numPr>
              <w:tabs>
                <w:tab w:val="left" w:pos="270"/>
              </w:tabs>
              <w:spacing w:before="160" w:after="0" w:line="360" w:lineRule="auto"/>
              <w:rPr>
                <w:rFonts w:eastAsia="Times New Roman"/>
                <w:szCs w:val="24"/>
                <w:lang w:val="en-GB"/>
              </w:rPr>
            </w:pPr>
            <w:r w:rsidRPr="00813E1E">
              <w:rPr>
                <w:rFonts w:eastAsia="Times New Roman"/>
                <w:szCs w:val="24"/>
                <w:lang w:val="en-GB"/>
                <w14:ligatures w14:val="standardContextual"/>
              </w:rPr>
              <w:t>Produce solid geometry drawings</w:t>
            </w:r>
            <w:r w:rsidRPr="00813E1E">
              <w:rPr>
                <w:rFonts w:eastAsia="Times New Roman"/>
                <w:szCs w:val="24"/>
                <w:lang w:val="en-GB"/>
              </w:rPr>
              <w:t xml:space="preserve"> </w:t>
            </w:r>
          </w:p>
        </w:tc>
        <w:tc>
          <w:tcPr>
            <w:tcW w:w="2158" w:type="pct"/>
            <w:tcBorders>
              <w:top w:val="single" w:sz="4" w:space="0" w:color="auto"/>
              <w:left w:val="single" w:sz="4" w:space="0" w:color="auto"/>
              <w:bottom w:val="single" w:sz="4" w:space="0" w:color="auto"/>
              <w:right w:val="single" w:sz="4" w:space="0" w:color="auto"/>
            </w:tcBorders>
          </w:tcPr>
          <w:p w14:paraId="5093471F" w14:textId="77777777" w:rsidR="00455FF9" w:rsidRPr="00813E1E" w:rsidRDefault="00000000">
            <w:pPr>
              <w:pStyle w:val="ListParagraph"/>
              <w:numPr>
                <w:ilvl w:val="1"/>
                <w:numId w:val="174"/>
              </w:numPr>
              <w:spacing w:after="0" w:line="360" w:lineRule="auto"/>
              <w:rPr>
                <w:rFonts w:eastAsia="Times New Roman"/>
                <w:szCs w:val="24"/>
              </w:rPr>
            </w:pPr>
            <w:r w:rsidRPr="00813E1E">
              <w:rPr>
                <w:rFonts w:eastAsia="Times New Roman"/>
                <w:szCs w:val="24"/>
              </w:rPr>
              <w:t xml:space="preserve">Terms and concepts </w:t>
            </w:r>
          </w:p>
          <w:p w14:paraId="3D1C5185" w14:textId="77777777" w:rsidR="00455FF9" w:rsidRPr="00813E1E" w:rsidRDefault="00000000">
            <w:pPr>
              <w:pStyle w:val="ListParagraph"/>
              <w:numPr>
                <w:ilvl w:val="1"/>
                <w:numId w:val="174"/>
              </w:numPr>
              <w:spacing w:after="0" w:line="360" w:lineRule="auto"/>
              <w:rPr>
                <w:rFonts w:eastAsia="Times New Roman"/>
                <w:szCs w:val="24"/>
              </w:rPr>
            </w:pPr>
            <w:r w:rsidRPr="00813E1E">
              <w:rPr>
                <w:rFonts w:eastAsia="Times New Roman"/>
                <w:szCs w:val="24"/>
              </w:rPr>
              <w:t>Interpretation of sketches and drawings of patterns e.g. cylinders, prisms and pyramids</w:t>
            </w:r>
          </w:p>
          <w:p w14:paraId="02702C51" w14:textId="77777777" w:rsidR="00455FF9" w:rsidRPr="00813E1E" w:rsidRDefault="00000000">
            <w:pPr>
              <w:pStyle w:val="ListParagraph"/>
              <w:numPr>
                <w:ilvl w:val="1"/>
                <w:numId w:val="174"/>
              </w:numPr>
              <w:spacing w:after="0" w:line="360" w:lineRule="auto"/>
              <w:rPr>
                <w:rFonts w:eastAsia="Times New Roman"/>
                <w:szCs w:val="24"/>
              </w:rPr>
            </w:pPr>
            <w:r w:rsidRPr="00813E1E">
              <w:rPr>
                <w:rFonts w:eastAsia="Times New Roman"/>
                <w:szCs w:val="24"/>
              </w:rPr>
              <w:t>Develop geometrical solid figures e.g. prisms, cones, truncated</w:t>
            </w:r>
          </w:p>
          <w:p w14:paraId="2460E077" w14:textId="77777777" w:rsidR="00455FF9" w:rsidRPr="00813E1E" w:rsidRDefault="00000000">
            <w:pPr>
              <w:pStyle w:val="ListParagraph"/>
              <w:numPr>
                <w:ilvl w:val="1"/>
                <w:numId w:val="174"/>
              </w:numPr>
              <w:spacing w:after="0" w:line="360" w:lineRule="auto"/>
              <w:rPr>
                <w:rFonts w:eastAsia="Times New Roman"/>
                <w:szCs w:val="24"/>
              </w:rPr>
            </w:pPr>
            <w:r w:rsidRPr="00813E1E">
              <w:rPr>
                <w:rFonts w:eastAsia="Times New Roman"/>
                <w:szCs w:val="24"/>
              </w:rPr>
              <w:t xml:space="preserve">Surface development </w:t>
            </w:r>
          </w:p>
        </w:tc>
        <w:tc>
          <w:tcPr>
            <w:tcW w:w="1394" w:type="pct"/>
            <w:tcBorders>
              <w:top w:val="single" w:sz="4" w:space="0" w:color="auto"/>
              <w:left w:val="single" w:sz="4" w:space="0" w:color="auto"/>
              <w:bottom w:val="single" w:sz="4" w:space="0" w:color="auto"/>
              <w:right w:val="single" w:sz="4" w:space="0" w:color="auto"/>
            </w:tcBorders>
          </w:tcPr>
          <w:p w14:paraId="3390022F"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t>Written tests</w:t>
            </w:r>
          </w:p>
          <w:p w14:paraId="36B0A475"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t>Oral questioning</w:t>
            </w:r>
          </w:p>
          <w:p w14:paraId="31A1FF1C"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t>Assignments</w:t>
            </w:r>
          </w:p>
          <w:p w14:paraId="2EC4B083" w14:textId="77777777" w:rsidR="00455FF9" w:rsidRPr="00813E1E" w:rsidRDefault="00000000">
            <w:pPr>
              <w:numPr>
                <w:ilvl w:val="0"/>
                <w:numId w:val="173"/>
              </w:numPr>
              <w:spacing w:after="0" w:line="360" w:lineRule="auto"/>
              <w:rPr>
                <w:rFonts w:ascii="Times New Roman" w:hAnsi="Times New Roman"/>
                <w:sz w:val="24"/>
                <w:szCs w:val="24"/>
              </w:rPr>
            </w:pPr>
            <w:r w:rsidRPr="00813E1E">
              <w:rPr>
                <w:rFonts w:ascii="Times New Roman" w:hAnsi="Times New Roman"/>
                <w:sz w:val="24"/>
                <w:szCs w:val="24"/>
              </w:rPr>
              <w:t>Supervised exercises</w:t>
            </w:r>
          </w:p>
          <w:p w14:paraId="4AB4552D" w14:textId="77777777" w:rsidR="00455FF9" w:rsidRPr="00813E1E" w:rsidRDefault="00455FF9">
            <w:pPr>
              <w:spacing w:before="160" w:after="0" w:line="360" w:lineRule="auto"/>
              <w:ind w:left="360"/>
              <w:contextualSpacing/>
              <w:jc w:val="both"/>
              <w:rPr>
                <w:rFonts w:ascii="Times New Roman" w:eastAsia="Times New Roman" w:hAnsi="Times New Roman"/>
                <w:sz w:val="24"/>
                <w:szCs w:val="24"/>
                <w:lang w:val="en-GB"/>
              </w:rPr>
            </w:pPr>
          </w:p>
          <w:p w14:paraId="0334730C" w14:textId="77777777" w:rsidR="00455FF9" w:rsidRPr="00813E1E" w:rsidRDefault="00455FF9">
            <w:pPr>
              <w:spacing w:before="160" w:after="0" w:line="360" w:lineRule="auto"/>
              <w:jc w:val="both"/>
              <w:rPr>
                <w:rFonts w:ascii="Times New Roman" w:hAnsi="Times New Roman"/>
                <w:sz w:val="24"/>
                <w:szCs w:val="24"/>
                <w:lang w:val="en-ZA"/>
              </w:rPr>
            </w:pPr>
          </w:p>
          <w:p w14:paraId="0E2E42B8" w14:textId="77777777" w:rsidR="00455FF9" w:rsidRPr="00813E1E" w:rsidRDefault="00455FF9">
            <w:pPr>
              <w:spacing w:before="160" w:after="0" w:line="360" w:lineRule="auto"/>
              <w:jc w:val="both"/>
              <w:rPr>
                <w:rFonts w:ascii="Times New Roman" w:hAnsi="Times New Roman"/>
                <w:sz w:val="24"/>
                <w:szCs w:val="24"/>
                <w:lang w:val="en-ZA"/>
              </w:rPr>
            </w:pPr>
          </w:p>
        </w:tc>
      </w:tr>
      <w:tr w:rsidR="00455FF9" w:rsidRPr="00813E1E" w14:paraId="66380DEE" w14:textId="77777777">
        <w:trPr>
          <w:trHeight w:val="3806"/>
        </w:trPr>
        <w:tc>
          <w:tcPr>
            <w:tcW w:w="1448" w:type="pct"/>
            <w:tcBorders>
              <w:top w:val="single" w:sz="4" w:space="0" w:color="auto"/>
              <w:left w:val="single" w:sz="4" w:space="0" w:color="auto"/>
              <w:bottom w:val="single" w:sz="4" w:space="0" w:color="auto"/>
              <w:right w:val="single" w:sz="4" w:space="0" w:color="auto"/>
            </w:tcBorders>
          </w:tcPr>
          <w:p w14:paraId="78FF7FE9" w14:textId="77777777" w:rsidR="00455FF9" w:rsidRPr="00813E1E" w:rsidRDefault="00000000">
            <w:pPr>
              <w:numPr>
                <w:ilvl w:val="0"/>
                <w:numId w:val="169"/>
              </w:numPr>
              <w:spacing w:before="120" w:after="0" w:line="360" w:lineRule="auto"/>
              <w:contextualSpacing/>
              <w:jc w:val="both"/>
              <w:rPr>
                <w:rFonts w:ascii="Times New Roman" w:eastAsia="Times New Roman" w:hAnsi="Times New Roman"/>
                <w:sz w:val="24"/>
                <w:szCs w:val="24"/>
                <w:lang w:val="en-ZA"/>
              </w:rPr>
            </w:pPr>
            <w:r w:rsidRPr="00813E1E">
              <w:rPr>
                <w:rFonts w:ascii="Times New Roman" w:eastAsia="Times New Roman" w:hAnsi="Times New Roman"/>
                <w:sz w:val="24"/>
                <w:szCs w:val="24"/>
                <w:lang w:val="en-GB"/>
              </w:rPr>
              <w:t xml:space="preserve">Develop orthographic drawings </w:t>
            </w:r>
          </w:p>
          <w:p w14:paraId="7CDB0AEC" w14:textId="77777777" w:rsidR="00455FF9" w:rsidRPr="00813E1E" w:rsidRDefault="00455FF9">
            <w:pPr>
              <w:tabs>
                <w:tab w:val="left" w:pos="270"/>
              </w:tabs>
              <w:spacing w:before="160" w:after="0" w:line="360" w:lineRule="auto"/>
              <w:ind w:left="810"/>
              <w:contextualSpacing/>
              <w:jc w:val="both"/>
              <w:rPr>
                <w:rFonts w:ascii="Times New Roman" w:eastAsia="Times New Roman" w:hAnsi="Times New Roman"/>
                <w:sz w:val="24"/>
                <w:szCs w:val="24"/>
                <w:lang w:val="en-GB"/>
              </w:rPr>
            </w:pPr>
          </w:p>
        </w:tc>
        <w:tc>
          <w:tcPr>
            <w:tcW w:w="2158" w:type="pct"/>
            <w:tcBorders>
              <w:top w:val="single" w:sz="4" w:space="0" w:color="auto"/>
              <w:left w:val="single" w:sz="4" w:space="0" w:color="auto"/>
              <w:bottom w:val="single" w:sz="4" w:space="0" w:color="auto"/>
              <w:right w:val="single" w:sz="4" w:space="0" w:color="auto"/>
            </w:tcBorders>
          </w:tcPr>
          <w:p w14:paraId="7A3EF48B" w14:textId="77777777" w:rsidR="00455FF9" w:rsidRPr="00813E1E" w:rsidRDefault="00000000" w:rsidP="003E6B41">
            <w:pPr>
              <w:pStyle w:val="ListParagraph"/>
              <w:numPr>
                <w:ilvl w:val="1"/>
                <w:numId w:val="175"/>
              </w:numPr>
              <w:spacing w:after="0" w:line="360" w:lineRule="auto"/>
              <w:rPr>
                <w:rFonts w:eastAsia="Times New Roman"/>
                <w:szCs w:val="24"/>
              </w:rPr>
            </w:pPr>
            <w:r w:rsidRPr="00813E1E">
              <w:rPr>
                <w:rFonts w:eastAsia="Times New Roman"/>
                <w:szCs w:val="24"/>
              </w:rPr>
              <w:t xml:space="preserve">Terms and concepts </w:t>
            </w:r>
          </w:p>
          <w:p w14:paraId="5C387F97" w14:textId="77777777" w:rsidR="00455FF9" w:rsidRPr="00813E1E" w:rsidRDefault="00000000">
            <w:pPr>
              <w:pStyle w:val="ListParagraph"/>
              <w:numPr>
                <w:ilvl w:val="1"/>
                <w:numId w:val="175"/>
              </w:numPr>
              <w:spacing w:after="0" w:line="360" w:lineRule="auto"/>
              <w:rPr>
                <w:rFonts w:eastAsia="Times New Roman"/>
                <w:szCs w:val="24"/>
              </w:rPr>
            </w:pPr>
            <w:r w:rsidRPr="00813E1E">
              <w:rPr>
                <w:szCs w:val="24"/>
                <w:lang w:val="en-GB"/>
                <w14:ligatures w14:val="standardContextual"/>
              </w:rPr>
              <w:t>Symbols and abbreviations</w:t>
            </w:r>
          </w:p>
          <w:p w14:paraId="7E83B0DF" w14:textId="77777777" w:rsidR="00455FF9" w:rsidRPr="00813E1E" w:rsidRDefault="00000000">
            <w:pPr>
              <w:pStyle w:val="ListParagraph"/>
              <w:numPr>
                <w:ilvl w:val="1"/>
                <w:numId w:val="175"/>
              </w:numPr>
              <w:spacing w:after="0" w:line="360" w:lineRule="auto"/>
              <w:rPr>
                <w:rFonts w:eastAsia="Times New Roman"/>
                <w:szCs w:val="24"/>
              </w:rPr>
            </w:pPr>
            <w:r w:rsidRPr="00813E1E">
              <w:rPr>
                <w:szCs w:val="24"/>
                <w:lang w:val="en-GB"/>
                <w14:ligatures w14:val="standardContextual"/>
              </w:rPr>
              <w:t>First and third angle orthographic drawings</w:t>
            </w:r>
          </w:p>
          <w:p w14:paraId="1D25663B" w14:textId="77777777" w:rsidR="00455FF9" w:rsidRPr="00813E1E" w:rsidRDefault="00000000">
            <w:pPr>
              <w:pStyle w:val="ListParagraph"/>
              <w:numPr>
                <w:ilvl w:val="1"/>
                <w:numId w:val="175"/>
              </w:numPr>
              <w:spacing w:after="0" w:line="360" w:lineRule="auto"/>
              <w:rPr>
                <w:rFonts w:eastAsia="Times New Roman"/>
                <w:szCs w:val="24"/>
              </w:rPr>
            </w:pPr>
            <w:r w:rsidRPr="00813E1E">
              <w:rPr>
                <w:szCs w:val="24"/>
                <w:lang w:val="en-GB"/>
                <w14:ligatures w14:val="standardContextual"/>
              </w:rPr>
              <w:t>Orthographic elevations</w:t>
            </w:r>
          </w:p>
          <w:p w14:paraId="3ECFABCB" w14:textId="77777777" w:rsidR="00455FF9" w:rsidRPr="00813E1E" w:rsidRDefault="00000000">
            <w:pPr>
              <w:pStyle w:val="ListParagraph"/>
              <w:numPr>
                <w:ilvl w:val="2"/>
                <w:numId w:val="175"/>
              </w:numPr>
              <w:spacing w:after="0" w:line="360" w:lineRule="auto"/>
              <w:ind w:hanging="401"/>
              <w:rPr>
                <w:szCs w:val="24"/>
                <w:lang w:val="en-GB"/>
                <w14:ligatures w14:val="standardContextual"/>
              </w:rPr>
            </w:pPr>
            <w:r w:rsidRPr="00813E1E">
              <w:rPr>
                <w:szCs w:val="24"/>
                <w:lang w:val="en-GB"/>
                <w14:ligatures w14:val="standardContextual"/>
              </w:rPr>
              <w:t>Dimensioning of orthographic elevations</w:t>
            </w:r>
          </w:p>
          <w:p w14:paraId="3FFE53BA" w14:textId="77777777" w:rsidR="00455FF9" w:rsidRPr="00813E1E" w:rsidRDefault="00000000">
            <w:pPr>
              <w:pStyle w:val="ListParagraph"/>
              <w:numPr>
                <w:ilvl w:val="2"/>
                <w:numId w:val="175"/>
              </w:numPr>
              <w:spacing w:after="0" w:line="360" w:lineRule="auto"/>
              <w:ind w:hanging="401"/>
              <w:rPr>
                <w:szCs w:val="24"/>
                <w:lang w:val="en-GB"/>
                <w14:ligatures w14:val="standardContextual"/>
              </w:rPr>
            </w:pPr>
            <w:r w:rsidRPr="00813E1E">
              <w:rPr>
                <w:szCs w:val="24"/>
                <w:lang w:val="en-GB"/>
                <w14:ligatures w14:val="standardContextual"/>
              </w:rPr>
              <w:t xml:space="preserve">Conversion of orthographic to pictorial </w:t>
            </w:r>
          </w:p>
          <w:p w14:paraId="1ADEDD44" w14:textId="77777777" w:rsidR="00455FF9" w:rsidRPr="00813E1E" w:rsidRDefault="00000000">
            <w:pPr>
              <w:pStyle w:val="ListParagraph"/>
              <w:numPr>
                <w:ilvl w:val="1"/>
                <w:numId w:val="175"/>
              </w:numPr>
              <w:spacing w:after="0" w:line="360" w:lineRule="auto"/>
              <w:rPr>
                <w:rFonts w:eastAsia="Times New Roman"/>
                <w:szCs w:val="24"/>
              </w:rPr>
            </w:pPr>
            <w:r w:rsidRPr="00813E1E">
              <w:rPr>
                <w:szCs w:val="24"/>
                <w:lang w:val="en-GB"/>
                <w14:ligatures w14:val="standardContextual"/>
              </w:rPr>
              <w:t>Isometric drawings</w:t>
            </w:r>
          </w:p>
          <w:p w14:paraId="72DB333F" w14:textId="77777777" w:rsidR="00455FF9" w:rsidRPr="00813E1E" w:rsidRDefault="00000000">
            <w:pPr>
              <w:pStyle w:val="ListParagraph"/>
              <w:numPr>
                <w:ilvl w:val="1"/>
                <w:numId w:val="175"/>
              </w:numPr>
              <w:spacing w:after="0" w:line="360" w:lineRule="auto"/>
              <w:rPr>
                <w:rFonts w:eastAsia="Times New Roman"/>
                <w:szCs w:val="24"/>
              </w:rPr>
            </w:pPr>
            <w:r w:rsidRPr="00813E1E">
              <w:rPr>
                <w:szCs w:val="24"/>
                <w:lang w:val="en-GB"/>
                <w14:ligatures w14:val="standardContextual"/>
              </w:rPr>
              <w:t>Oblique drawings</w:t>
            </w:r>
          </w:p>
          <w:p w14:paraId="5E49E4E8" w14:textId="77777777" w:rsidR="00455FF9" w:rsidRPr="00813E1E" w:rsidRDefault="00000000">
            <w:pPr>
              <w:pStyle w:val="ListParagraph"/>
              <w:numPr>
                <w:ilvl w:val="1"/>
                <w:numId w:val="175"/>
              </w:numPr>
              <w:spacing w:after="0" w:line="360" w:lineRule="auto"/>
              <w:rPr>
                <w:rFonts w:eastAsia="Times New Roman"/>
                <w:szCs w:val="24"/>
              </w:rPr>
            </w:pPr>
            <w:r w:rsidRPr="00813E1E">
              <w:rPr>
                <w:rFonts w:eastAsia="Times New Roman"/>
                <w:szCs w:val="24"/>
              </w:rPr>
              <w:t xml:space="preserve">Free hand sketching </w:t>
            </w:r>
          </w:p>
        </w:tc>
        <w:tc>
          <w:tcPr>
            <w:tcW w:w="1394" w:type="pct"/>
            <w:tcBorders>
              <w:top w:val="single" w:sz="4" w:space="0" w:color="auto"/>
              <w:left w:val="single" w:sz="4" w:space="0" w:color="auto"/>
              <w:bottom w:val="single" w:sz="4" w:space="0" w:color="auto"/>
              <w:right w:val="single" w:sz="4" w:space="0" w:color="auto"/>
            </w:tcBorders>
          </w:tcPr>
          <w:p w14:paraId="53DF7D35" w14:textId="77777777" w:rsidR="00455FF9" w:rsidRPr="00813E1E" w:rsidRDefault="00000000">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Written tests</w:t>
            </w:r>
          </w:p>
          <w:p w14:paraId="3FD34DCB" w14:textId="77777777" w:rsidR="00455FF9" w:rsidRPr="00813E1E" w:rsidRDefault="00000000">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Oral questioning</w:t>
            </w:r>
          </w:p>
          <w:p w14:paraId="285C4209" w14:textId="77777777" w:rsidR="00455FF9" w:rsidRPr="00813E1E" w:rsidRDefault="00000000">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Assignments</w:t>
            </w:r>
          </w:p>
          <w:p w14:paraId="765E0C36" w14:textId="77777777" w:rsidR="00455FF9" w:rsidRPr="00813E1E" w:rsidRDefault="00000000">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Supervised exercises</w:t>
            </w:r>
          </w:p>
          <w:p w14:paraId="1107759F" w14:textId="77777777" w:rsidR="00455FF9" w:rsidRPr="00813E1E" w:rsidRDefault="00455FF9">
            <w:pPr>
              <w:spacing w:before="160" w:after="0" w:line="360" w:lineRule="auto"/>
              <w:ind w:left="360"/>
              <w:contextualSpacing/>
              <w:jc w:val="both"/>
              <w:rPr>
                <w:rFonts w:ascii="Times New Roman" w:hAnsi="Times New Roman"/>
                <w:sz w:val="24"/>
                <w:szCs w:val="24"/>
                <w:lang w:val="en-ZA"/>
              </w:rPr>
            </w:pPr>
          </w:p>
        </w:tc>
      </w:tr>
    </w:tbl>
    <w:p w14:paraId="0F7B5402" w14:textId="77777777" w:rsidR="00455FF9" w:rsidRPr="00813E1E" w:rsidRDefault="00455FF9">
      <w:pPr>
        <w:spacing w:after="0" w:line="360" w:lineRule="auto"/>
        <w:rPr>
          <w:rFonts w:ascii="Times New Roman" w:hAnsi="Times New Roman"/>
          <w:b/>
          <w:sz w:val="24"/>
          <w:szCs w:val="24"/>
          <w:lang w:val="en-GB"/>
        </w:rPr>
      </w:pPr>
    </w:p>
    <w:p w14:paraId="09527D76" w14:textId="77777777" w:rsidR="00455FF9" w:rsidRPr="00813E1E" w:rsidRDefault="00000000">
      <w:pPr>
        <w:spacing w:after="0" w:line="360" w:lineRule="auto"/>
        <w:rPr>
          <w:rFonts w:ascii="Times New Roman" w:hAnsi="Times New Roman"/>
          <w:b/>
          <w:sz w:val="24"/>
          <w:szCs w:val="24"/>
          <w:lang w:val="en-GB"/>
        </w:rPr>
      </w:pPr>
      <w:r w:rsidRPr="00813E1E">
        <w:rPr>
          <w:rFonts w:ascii="Times New Roman" w:hAnsi="Times New Roman"/>
          <w:b/>
          <w:sz w:val="24"/>
          <w:szCs w:val="24"/>
          <w:lang w:val="en-GB"/>
        </w:rPr>
        <w:t>Suggested methods of instructions</w:t>
      </w:r>
    </w:p>
    <w:p w14:paraId="3CA3DC34"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 Group discussions</w:t>
      </w:r>
    </w:p>
    <w:p w14:paraId="7543838A"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Demonstration </w:t>
      </w:r>
    </w:p>
    <w:p w14:paraId="3A1A3E5E"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lastRenderedPageBreak/>
        <w:t xml:space="preserve">Practical  </w:t>
      </w:r>
    </w:p>
    <w:p w14:paraId="1BD77218" w14:textId="77777777" w:rsidR="00455FF9" w:rsidRPr="00813E1E" w:rsidRDefault="00455FF9">
      <w:pPr>
        <w:spacing w:after="0" w:line="360" w:lineRule="auto"/>
        <w:ind w:left="360"/>
        <w:rPr>
          <w:rFonts w:ascii="Times New Roman" w:hAnsi="Times New Roman"/>
          <w:sz w:val="24"/>
          <w:szCs w:val="24"/>
          <w:lang w:val="en-GB"/>
        </w:rPr>
      </w:pPr>
    </w:p>
    <w:p w14:paraId="18AA6518" w14:textId="77777777" w:rsidR="00455FF9" w:rsidRPr="00813E1E" w:rsidRDefault="00000000">
      <w:pPr>
        <w:spacing w:before="160" w:after="0" w:line="360" w:lineRule="auto"/>
        <w:contextualSpacing/>
        <w:jc w:val="both"/>
        <w:rPr>
          <w:rFonts w:ascii="Times New Roman" w:eastAsia="Times New Roman" w:hAnsi="Times New Roman"/>
          <w:sz w:val="24"/>
          <w:szCs w:val="24"/>
          <w:lang w:val="en-GB"/>
        </w:rPr>
      </w:pPr>
      <w:r w:rsidRPr="00813E1E">
        <w:rPr>
          <w:rFonts w:ascii="Times New Roman" w:hAnsi="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939"/>
        <w:gridCol w:w="2371"/>
        <w:gridCol w:w="1260"/>
        <w:gridCol w:w="1885"/>
      </w:tblGrid>
      <w:tr w:rsidR="00455FF9" w:rsidRPr="00813E1E" w14:paraId="1CBEE8E2" w14:textId="77777777">
        <w:tc>
          <w:tcPr>
            <w:tcW w:w="895" w:type="dxa"/>
            <w:shd w:val="clear" w:color="auto" w:fill="auto"/>
          </w:tcPr>
          <w:p w14:paraId="5BF515EB"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S/No.</w:t>
            </w:r>
          </w:p>
        </w:tc>
        <w:tc>
          <w:tcPr>
            <w:tcW w:w="2939" w:type="dxa"/>
            <w:shd w:val="clear" w:color="auto" w:fill="auto"/>
          </w:tcPr>
          <w:p w14:paraId="6456CE28"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Category/Item</w:t>
            </w:r>
          </w:p>
        </w:tc>
        <w:tc>
          <w:tcPr>
            <w:tcW w:w="2371" w:type="dxa"/>
            <w:shd w:val="clear" w:color="auto" w:fill="auto"/>
          </w:tcPr>
          <w:p w14:paraId="712FC30C"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Description/ Specifications</w:t>
            </w:r>
          </w:p>
        </w:tc>
        <w:tc>
          <w:tcPr>
            <w:tcW w:w="1260" w:type="dxa"/>
            <w:shd w:val="clear" w:color="auto" w:fill="auto"/>
          </w:tcPr>
          <w:p w14:paraId="505AA07D"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Quantity</w:t>
            </w:r>
          </w:p>
        </w:tc>
        <w:tc>
          <w:tcPr>
            <w:tcW w:w="1885" w:type="dxa"/>
            <w:shd w:val="clear" w:color="auto" w:fill="auto"/>
          </w:tcPr>
          <w:p w14:paraId="3FCBC270"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Recommended Ratio</w:t>
            </w:r>
          </w:p>
          <w:p w14:paraId="06EF132A" w14:textId="77777777" w:rsidR="00455FF9" w:rsidRPr="00813E1E" w:rsidRDefault="00000000">
            <w:pPr>
              <w:spacing w:after="0" w:line="240" w:lineRule="atLeast"/>
              <w:jc w:val="center"/>
              <w:rPr>
                <w:rFonts w:ascii="Times New Roman" w:hAnsi="Times New Roman"/>
                <w:bCs/>
                <w:sz w:val="24"/>
                <w:szCs w:val="24"/>
                <w:lang w:val="en-GB"/>
              </w:rPr>
            </w:pPr>
            <w:r w:rsidRPr="00813E1E">
              <w:rPr>
                <w:rFonts w:ascii="Times New Roman" w:hAnsi="Times New Roman"/>
                <w:bCs/>
                <w:sz w:val="24"/>
                <w:szCs w:val="24"/>
                <w:lang w:val="en-GB"/>
              </w:rPr>
              <w:t>(Item: Trainee)</w:t>
            </w:r>
          </w:p>
        </w:tc>
      </w:tr>
      <w:tr w:rsidR="00455FF9" w:rsidRPr="00813E1E" w14:paraId="3DDBC0CA" w14:textId="77777777">
        <w:tc>
          <w:tcPr>
            <w:tcW w:w="895" w:type="dxa"/>
            <w:shd w:val="clear" w:color="auto" w:fill="auto"/>
          </w:tcPr>
          <w:p w14:paraId="62F8E989"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A</w:t>
            </w:r>
          </w:p>
        </w:tc>
        <w:tc>
          <w:tcPr>
            <w:tcW w:w="8455" w:type="dxa"/>
            <w:gridSpan w:val="4"/>
            <w:shd w:val="clear" w:color="auto" w:fill="auto"/>
          </w:tcPr>
          <w:p w14:paraId="022418E5"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 xml:space="preserve">Learning Materials </w:t>
            </w:r>
          </w:p>
        </w:tc>
      </w:tr>
      <w:tr w:rsidR="00455FF9" w:rsidRPr="00813E1E" w14:paraId="4951A760" w14:textId="77777777">
        <w:trPr>
          <w:trHeight w:val="620"/>
        </w:trPr>
        <w:tc>
          <w:tcPr>
            <w:tcW w:w="895" w:type="dxa"/>
            <w:shd w:val="clear" w:color="auto" w:fill="auto"/>
          </w:tcPr>
          <w:p w14:paraId="327FD6AF" w14:textId="5533EA28" w:rsidR="00455FF9" w:rsidRPr="00813E1E" w:rsidRDefault="00455FF9" w:rsidP="00E03664">
            <w:pPr>
              <w:pStyle w:val="ListParagraph"/>
              <w:numPr>
                <w:ilvl w:val="0"/>
                <w:numId w:val="297"/>
              </w:numPr>
              <w:spacing w:line="240" w:lineRule="atLeast"/>
              <w:rPr>
                <w:bCs/>
                <w:szCs w:val="24"/>
                <w:lang w:val="en-GB"/>
              </w:rPr>
            </w:pPr>
          </w:p>
        </w:tc>
        <w:tc>
          <w:tcPr>
            <w:tcW w:w="2939" w:type="dxa"/>
            <w:shd w:val="clear" w:color="auto" w:fill="auto"/>
          </w:tcPr>
          <w:p w14:paraId="6D5BC51F" w14:textId="77777777" w:rsidR="00455FF9" w:rsidRPr="00813E1E" w:rsidRDefault="00000000">
            <w:pPr>
              <w:spacing w:line="240" w:lineRule="atLeast"/>
              <w:rPr>
                <w:rFonts w:ascii="Times New Roman" w:hAnsi="Times New Roman"/>
                <w:sz w:val="24"/>
                <w:szCs w:val="24"/>
                <w:lang w:val="en-ZW"/>
              </w:rPr>
            </w:pPr>
            <w:r w:rsidRPr="00813E1E">
              <w:rPr>
                <w:rFonts w:ascii="Times New Roman" w:hAnsi="Times New Roman"/>
                <w:sz w:val="24"/>
                <w:szCs w:val="24"/>
                <w:lang w:val="en-ZW"/>
              </w:rPr>
              <w:t xml:space="preserve">T-square </w:t>
            </w:r>
          </w:p>
        </w:tc>
        <w:tc>
          <w:tcPr>
            <w:tcW w:w="2371" w:type="dxa"/>
            <w:shd w:val="clear" w:color="auto" w:fill="auto"/>
          </w:tcPr>
          <w:p w14:paraId="74A63663"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800mm-plastic or wooden</w:t>
            </w:r>
          </w:p>
        </w:tc>
        <w:tc>
          <w:tcPr>
            <w:tcW w:w="1260" w:type="dxa"/>
            <w:shd w:val="clear" w:color="auto" w:fill="auto"/>
          </w:tcPr>
          <w:p w14:paraId="2781652F"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25</w:t>
            </w:r>
          </w:p>
        </w:tc>
        <w:tc>
          <w:tcPr>
            <w:tcW w:w="1885" w:type="dxa"/>
            <w:shd w:val="clear" w:color="auto" w:fill="auto"/>
          </w:tcPr>
          <w:p w14:paraId="2A13813C"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r w:rsidR="00455FF9" w:rsidRPr="00813E1E" w14:paraId="1E5DCC56" w14:textId="77777777">
        <w:trPr>
          <w:trHeight w:val="620"/>
        </w:trPr>
        <w:tc>
          <w:tcPr>
            <w:tcW w:w="895" w:type="dxa"/>
            <w:shd w:val="clear" w:color="auto" w:fill="auto"/>
          </w:tcPr>
          <w:p w14:paraId="5C8ED9C7" w14:textId="0AF30B3E" w:rsidR="00455FF9" w:rsidRPr="00813E1E" w:rsidRDefault="00455FF9" w:rsidP="00E03664">
            <w:pPr>
              <w:pStyle w:val="ListParagraph"/>
              <w:numPr>
                <w:ilvl w:val="0"/>
                <w:numId w:val="297"/>
              </w:numPr>
              <w:spacing w:line="240" w:lineRule="atLeast"/>
              <w:rPr>
                <w:bCs/>
                <w:szCs w:val="24"/>
                <w:lang w:val="en-GB"/>
              </w:rPr>
            </w:pPr>
          </w:p>
        </w:tc>
        <w:tc>
          <w:tcPr>
            <w:tcW w:w="2939" w:type="dxa"/>
            <w:shd w:val="clear" w:color="auto" w:fill="auto"/>
          </w:tcPr>
          <w:p w14:paraId="6F458134" w14:textId="77777777" w:rsidR="00455FF9" w:rsidRPr="00813E1E" w:rsidRDefault="00000000">
            <w:pPr>
              <w:spacing w:line="240" w:lineRule="atLeast"/>
              <w:rPr>
                <w:rFonts w:ascii="Times New Roman" w:hAnsi="Times New Roman"/>
                <w:sz w:val="24"/>
                <w:szCs w:val="24"/>
                <w:lang w:val="en-ZW"/>
              </w:rPr>
            </w:pPr>
            <w:r w:rsidRPr="00813E1E">
              <w:rPr>
                <w:rFonts w:ascii="Times New Roman" w:hAnsi="Times New Roman"/>
                <w:sz w:val="24"/>
                <w:szCs w:val="24"/>
                <w:lang w:val="en-ZW"/>
              </w:rPr>
              <w:t>Set squares</w:t>
            </w:r>
          </w:p>
        </w:tc>
        <w:tc>
          <w:tcPr>
            <w:tcW w:w="2371" w:type="dxa"/>
            <w:shd w:val="clear" w:color="auto" w:fill="auto"/>
          </w:tcPr>
          <w:p w14:paraId="587AA6E5"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 xml:space="preserve">30,60 degrees, </w:t>
            </w:r>
          </w:p>
          <w:p w14:paraId="74617488"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45 degrees by 300mm</w:t>
            </w:r>
          </w:p>
        </w:tc>
        <w:tc>
          <w:tcPr>
            <w:tcW w:w="1260" w:type="dxa"/>
            <w:shd w:val="clear" w:color="auto" w:fill="auto"/>
          </w:tcPr>
          <w:p w14:paraId="59C08156"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25</w:t>
            </w:r>
          </w:p>
        </w:tc>
        <w:tc>
          <w:tcPr>
            <w:tcW w:w="1885" w:type="dxa"/>
            <w:shd w:val="clear" w:color="auto" w:fill="auto"/>
          </w:tcPr>
          <w:p w14:paraId="492EAADD"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r w:rsidR="00455FF9" w:rsidRPr="00813E1E" w14:paraId="51869AE7" w14:textId="77777777">
        <w:trPr>
          <w:trHeight w:val="620"/>
        </w:trPr>
        <w:tc>
          <w:tcPr>
            <w:tcW w:w="895" w:type="dxa"/>
            <w:shd w:val="clear" w:color="auto" w:fill="auto"/>
          </w:tcPr>
          <w:p w14:paraId="0F74AFE0" w14:textId="29030EE9" w:rsidR="00455FF9" w:rsidRPr="00813E1E" w:rsidRDefault="00455FF9" w:rsidP="00E03664">
            <w:pPr>
              <w:pStyle w:val="ListParagraph"/>
              <w:numPr>
                <w:ilvl w:val="0"/>
                <w:numId w:val="297"/>
              </w:numPr>
              <w:spacing w:line="240" w:lineRule="atLeast"/>
              <w:rPr>
                <w:bCs/>
                <w:szCs w:val="24"/>
                <w:lang w:val="en-GB"/>
              </w:rPr>
            </w:pPr>
          </w:p>
        </w:tc>
        <w:tc>
          <w:tcPr>
            <w:tcW w:w="2939" w:type="dxa"/>
            <w:shd w:val="clear" w:color="auto" w:fill="auto"/>
          </w:tcPr>
          <w:p w14:paraId="0A8BD36F" w14:textId="77777777" w:rsidR="00455FF9" w:rsidRPr="00813E1E" w:rsidRDefault="00000000">
            <w:pPr>
              <w:spacing w:line="240" w:lineRule="atLeast"/>
              <w:rPr>
                <w:rFonts w:ascii="Times New Roman" w:hAnsi="Times New Roman"/>
                <w:sz w:val="24"/>
                <w:szCs w:val="24"/>
                <w:lang w:val="en-ZW"/>
              </w:rPr>
            </w:pPr>
            <w:r w:rsidRPr="00813E1E">
              <w:rPr>
                <w:rFonts w:ascii="Times New Roman" w:hAnsi="Times New Roman"/>
                <w:sz w:val="24"/>
                <w:szCs w:val="24"/>
                <w:lang w:val="en-ZW"/>
              </w:rPr>
              <w:t>Drawing sets</w:t>
            </w:r>
          </w:p>
        </w:tc>
        <w:tc>
          <w:tcPr>
            <w:tcW w:w="2371" w:type="dxa"/>
            <w:shd w:val="clear" w:color="auto" w:fill="auto"/>
          </w:tcPr>
          <w:p w14:paraId="313AFF80"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Helix technical drawing set</w:t>
            </w:r>
          </w:p>
        </w:tc>
        <w:tc>
          <w:tcPr>
            <w:tcW w:w="1260" w:type="dxa"/>
            <w:shd w:val="clear" w:color="auto" w:fill="auto"/>
          </w:tcPr>
          <w:p w14:paraId="3F68917D"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25</w:t>
            </w:r>
          </w:p>
        </w:tc>
        <w:tc>
          <w:tcPr>
            <w:tcW w:w="1885" w:type="dxa"/>
            <w:shd w:val="clear" w:color="auto" w:fill="auto"/>
          </w:tcPr>
          <w:p w14:paraId="29A246E5"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r w:rsidR="00455FF9" w:rsidRPr="00813E1E" w14:paraId="647D3DE3" w14:textId="77777777">
        <w:trPr>
          <w:trHeight w:val="710"/>
        </w:trPr>
        <w:tc>
          <w:tcPr>
            <w:tcW w:w="895" w:type="dxa"/>
            <w:shd w:val="clear" w:color="auto" w:fill="auto"/>
          </w:tcPr>
          <w:p w14:paraId="33F17659" w14:textId="755FBBC3" w:rsidR="00455FF9" w:rsidRPr="00813E1E" w:rsidRDefault="00455FF9" w:rsidP="00E03664">
            <w:pPr>
              <w:pStyle w:val="ListParagraph"/>
              <w:numPr>
                <w:ilvl w:val="0"/>
                <w:numId w:val="297"/>
              </w:numPr>
              <w:spacing w:line="240" w:lineRule="atLeast"/>
              <w:rPr>
                <w:bCs/>
                <w:szCs w:val="24"/>
                <w:lang w:val="en-GB"/>
              </w:rPr>
            </w:pPr>
          </w:p>
        </w:tc>
        <w:tc>
          <w:tcPr>
            <w:tcW w:w="2939" w:type="dxa"/>
            <w:shd w:val="clear" w:color="auto" w:fill="auto"/>
          </w:tcPr>
          <w:p w14:paraId="5155F36C" w14:textId="77777777" w:rsidR="00455FF9" w:rsidRPr="00813E1E" w:rsidRDefault="00000000">
            <w:pPr>
              <w:spacing w:line="240" w:lineRule="atLeast"/>
              <w:rPr>
                <w:rFonts w:ascii="Times New Roman" w:hAnsi="Times New Roman"/>
                <w:sz w:val="24"/>
                <w:szCs w:val="24"/>
                <w:lang w:val="en-ZW"/>
              </w:rPr>
            </w:pPr>
            <w:r w:rsidRPr="00813E1E">
              <w:rPr>
                <w:rFonts w:ascii="Times New Roman" w:hAnsi="Times New Roman"/>
                <w:sz w:val="24"/>
                <w:szCs w:val="24"/>
                <w:lang w:val="en-ZW"/>
              </w:rPr>
              <w:t>French curves</w:t>
            </w:r>
          </w:p>
        </w:tc>
        <w:tc>
          <w:tcPr>
            <w:tcW w:w="2371" w:type="dxa"/>
            <w:shd w:val="clear" w:color="auto" w:fill="auto"/>
          </w:tcPr>
          <w:p w14:paraId="69684DD3"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Hyperbola, parabola and elliptical (Clear Tint)</w:t>
            </w:r>
          </w:p>
        </w:tc>
        <w:tc>
          <w:tcPr>
            <w:tcW w:w="1260" w:type="dxa"/>
            <w:shd w:val="clear" w:color="auto" w:fill="auto"/>
          </w:tcPr>
          <w:p w14:paraId="617E7E74"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25</w:t>
            </w:r>
          </w:p>
        </w:tc>
        <w:tc>
          <w:tcPr>
            <w:tcW w:w="1885" w:type="dxa"/>
            <w:shd w:val="clear" w:color="auto" w:fill="auto"/>
          </w:tcPr>
          <w:p w14:paraId="4CC60A12"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r w:rsidR="00455FF9" w:rsidRPr="00813E1E" w14:paraId="24B49D51" w14:textId="77777777">
        <w:trPr>
          <w:trHeight w:val="899"/>
        </w:trPr>
        <w:tc>
          <w:tcPr>
            <w:tcW w:w="895" w:type="dxa"/>
            <w:shd w:val="clear" w:color="auto" w:fill="auto"/>
          </w:tcPr>
          <w:p w14:paraId="33BC1624" w14:textId="74B30DBD" w:rsidR="00455FF9" w:rsidRPr="00813E1E" w:rsidRDefault="00455FF9" w:rsidP="00E03664">
            <w:pPr>
              <w:pStyle w:val="ListParagraph"/>
              <w:numPr>
                <w:ilvl w:val="0"/>
                <w:numId w:val="297"/>
              </w:numPr>
              <w:spacing w:line="240" w:lineRule="atLeast"/>
              <w:rPr>
                <w:bCs/>
                <w:szCs w:val="24"/>
                <w:lang w:val="en-GB"/>
              </w:rPr>
            </w:pPr>
          </w:p>
        </w:tc>
        <w:tc>
          <w:tcPr>
            <w:tcW w:w="2939" w:type="dxa"/>
            <w:shd w:val="clear" w:color="auto" w:fill="auto"/>
          </w:tcPr>
          <w:p w14:paraId="51AA3367"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sz w:val="24"/>
                <w:szCs w:val="24"/>
                <w:lang w:val="en-ZW"/>
              </w:rPr>
              <w:t>Drawing tables</w:t>
            </w:r>
          </w:p>
        </w:tc>
        <w:tc>
          <w:tcPr>
            <w:tcW w:w="2371" w:type="dxa"/>
            <w:shd w:val="clear" w:color="auto" w:fill="auto"/>
          </w:tcPr>
          <w:p w14:paraId="0982C579"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Dimensions 600x800 wooden or plastic</w:t>
            </w:r>
          </w:p>
        </w:tc>
        <w:tc>
          <w:tcPr>
            <w:tcW w:w="1260" w:type="dxa"/>
            <w:shd w:val="clear" w:color="auto" w:fill="auto"/>
          </w:tcPr>
          <w:p w14:paraId="78DE5845"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25</w:t>
            </w:r>
          </w:p>
        </w:tc>
        <w:tc>
          <w:tcPr>
            <w:tcW w:w="1885" w:type="dxa"/>
            <w:shd w:val="clear" w:color="auto" w:fill="auto"/>
          </w:tcPr>
          <w:p w14:paraId="04ED3A71"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p w14:paraId="1BE7BFC5" w14:textId="77777777" w:rsidR="00455FF9" w:rsidRPr="00813E1E" w:rsidRDefault="00455FF9">
            <w:pPr>
              <w:spacing w:line="240" w:lineRule="atLeast"/>
              <w:rPr>
                <w:rFonts w:ascii="Times New Roman" w:hAnsi="Times New Roman"/>
                <w:bCs/>
                <w:sz w:val="24"/>
                <w:szCs w:val="24"/>
                <w:lang w:val="en-GB"/>
              </w:rPr>
            </w:pPr>
          </w:p>
        </w:tc>
      </w:tr>
      <w:tr w:rsidR="00455FF9" w:rsidRPr="00813E1E" w14:paraId="00BF3344" w14:textId="77777777">
        <w:tc>
          <w:tcPr>
            <w:tcW w:w="895" w:type="dxa"/>
            <w:shd w:val="clear" w:color="auto" w:fill="auto"/>
          </w:tcPr>
          <w:p w14:paraId="40040178"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B</w:t>
            </w:r>
          </w:p>
        </w:tc>
        <w:tc>
          <w:tcPr>
            <w:tcW w:w="8455" w:type="dxa"/>
            <w:gridSpan w:val="4"/>
            <w:shd w:val="clear" w:color="auto" w:fill="auto"/>
          </w:tcPr>
          <w:p w14:paraId="74B938A6"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Learning Facilities &amp; infrastructure</w:t>
            </w:r>
          </w:p>
        </w:tc>
      </w:tr>
      <w:tr w:rsidR="00455FF9" w:rsidRPr="00813E1E" w14:paraId="294BB3EE" w14:textId="77777777">
        <w:tc>
          <w:tcPr>
            <w:tcW w:w="895" w:type="dxa"/>
            <w:shd w:val="clear" w:color="auto" w:fill="auto"/>
          </w:tcPr>
          <w:p w14:paraId="421E6E07" w14:textId="4F344BBF" w:rsidR="00455FF9" w:rsidRPr="00813E1E" w:rsidRDefault="00455FF9" w:rsidP="00E03664">
            <w:pPr>
              <w:pStyle w:val="ListParagraph"/>
              <w:numPr>
                <w:ilvl w:val="0"/>
                <w:numId w:val="297"/>
              </w:numPr>
              <w:spacing w:line="240" w:lineRule="atLeast"/>
              <w:rPr>
                <w:bCs/>
                <w:szCs w:val="24"/>
                <w:lang w:val="en-GB"/>
              </w:rPr>
            </w:pPr>
          </w:p>
        </w:tc>
        <w:tc>
          <w:tcPr>
            <w:tcW w:w="2939" w:type="dxa"/>
            <w:shd w:val="clear" w:color="auto" w:fill="auto"/>
          </w:tcPr>
          <w:p w14:paraId="246FD079"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Lecture/theory room</w:t>
            </w:r>
          </w:p>
        </w:tc>
        <w:tc>
          <w:tcPr>
            <w:tcW w:w="2371" w:type="dxa"/>
            <w:shd w:val="clear" w:color="auto" w:fill="auto"/>
          </w:tcPr>
          <w:p w14:paraId="709D6D4C"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(9* 8 sq. metres)</w:t>
            </w:r>
          </w:p>
        </w:tc>
        <w:tc>
          <w:tcPr>
            <w:tcW w:w="1260" w:type="dxa"/>
            <w:shd w:val="clear" w:color="auto" w:fill="auto"/>
          </w:tcPr>
          <w:p w14:paraId="6276F76A"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w:t>
            </w:r>
          </w:p>
        </w:tc>
        <w:tc>
          <w:tcPr>
            <w:tcW w:w="1885" w:type="dxa"/>
            <w:shd w:val="clear" w:color="auto" w:fill="auto"/>
          </w:tcPr>
          <w:p w14:paraId="08FE92A0"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r w:rsidR="00455FF9" w:rsidRPr="00813E1E" w14:paraId="456E4EB7" w14:textId="77777777">
        <w:tc>
          <w:tcPr>
            <w:tcW w:w="895" w:type="dxa"/>
            <w:shd w:val="clear" w:color="auto" w:fill="auto"/>
          </w:tcPr>
          <w:p w14:paraId="584286F4" w14:textId="244AC0D8" w:rsidR="00455FF9" w:rsidRPr="00813E1E" w:rsidRDefault="00455FF9" w:rsidP="00E03664">
            <w:pPr>
              <w:pStyle w:val="ListParagraph"/>
              <w:numPr>
                <w:ilvl w:val="0"/>
                <w:numId w:val="297"/>
              </w:numPr>
              <w:spacing w:line="240" w:lineRule="atLeast"/>
              <w:rPr>
                <w:bCs/>
                <w:szCs w:val="24"/>
                <w:lang w:val="en-GB"/>
              </w:rPr>
            </w:pPr>
          </w:p>
        </w:tc>
        <w:tc>
          <w:tcPr>
            <w:tcW w:w="2939" w:type="dxa"/>
            <w:shd w:val="clear" w:color="auto" w:fill="auto"/>
          </w:tcPr>
          <w:p w14:paraId="0B402226"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sz w:val="24"/>
                <w:szCs w:val="24"/>
                <w:lang w:val="en-ZW"/>
              </w:rPr>
              <w:t>Drawing room</w:t>
            </w:r>
          </w:p>
        </w:tc>
        <w:tc>
          <w:tcPr>
            <w:tcW w:w="2371" w:type="dxa"/>
            <w:shd w:val="clear" w:color="auto" w:fill="auto"/>
          </w:tcPr>
          <w:p w14:paraId="366AC7AC"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15* 10 sq. metres)</w:t>
            </w:r>
          </w:p>
        </w:tc>
        <w:tc>
          <w:tcPr>
            <w:tcW w:w="1260" w:type="dxa"/>
            <w:shd w:val="clear" w:color="auto" w:fill="auto"/>
          </w:tcPr>
          <w:p w14:paraId="397AF058"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w:t>
            </w:r>
          </w:p>
        </w:tc>
        <w:tc>
          <w:tcPr>
            <w:tcW w:w="1885" w:type="dxa"/>
            <w:shd w:val="clear" w:color="auto" w:fill="auto"/>
          </w:tcPr>
          <w:p w14:paraId="3C633829"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bl>
    <w:p w14:paraId="33CEA9CF" w14:textId="77777777" w:rsidR="00455FF9" w:rsidRPr="00813E1E" w:rsidRDefault="00455FF9">
      <w:pPr>
        <w:spacing w:before="160" w:after="0" w:line="360" w:lineRule="auto"/>
        <w:ind w:left="360"/>
        <w:contextualSpacing/>
        <w:jc w:val="both"/>
        <w:rPr>
          <w:rFonts w:ascii="Times New Roman" w:eastAsia="Times New Roman" w:hAnsi="Times New Roman"/>
          <w:sz w:val="24"/>
          <w:szCs w:val="24"/>
          <w:lang w:val="en-GB"/>
        </w:rPr>
      </w:pPr>
    </w:p>
    <w:p w14:paraId="1A55302F" w14:textId="77777777" w:rsidR="00455FF9" w:rsidRPr="00813E1E" w:rsidRDefault="00000000">
      <w:pPr>
        <w:pStyle w:val="Heading2"/>
        <w:numPr>
          <w:ilvl w:val="0"/>
          <w:numId w:val="0"/>
        </w:numPr>
        <w:spacing w:before="280"/>
        <w:ind w:left="1080"/>
        <w:jc w:val="center"/>
        <w:rPr>
          <w:rFonts w:ascii="Times New Roman" w:hAnsi="Times New Roman" w:cs="Times New Roman"/>
          <w:b/>
          <w:color w:val="auto"/>
          <w:sz w:val="24"/>
          <w:szCs w:val="24"/>
        </w:rPr>
      </w:pPr>
      <w:r w:rsidRPr="00813E1E">
        <w:rPr>
          <w:rFonts w:ascii="Times New Roman" w:eastAsia="Times New Roman" w:hAnsi="Times New Roman" w:cs="Times New Roman"/>
          <w:color w:val="auto"/>
          <w:sz w:val="24"/>
          <w:szCs w:val="24"/>
          <w:lang w:val="en-GB"/>
        </w:rPr>
        <w:br w:type="page"/>
      </w:r>
      <w:bookmarkStart w:id="99" w:name="_Toc197033985"/>
      <w:r w:rsidRPr="00813E1E">
        <w:rPr>
          <w:rFonts w:ascii="Times New Roman" w:hAnsi="Times New Roman" w:cs="Times New Roman"/>
          <w:b/>
          <w:color w:val="auto"/>
          <w:sz w:val="24"/>
          <w:szCs w:val="24"/>
        </w:rPr>
        <w:lastRenderedPageBreak/>
        <w:t>CONSTRUCTION MATERIAL SCIENCE</w:t>
      </w:r>
      <w:bookmarkEnd w:id="99"/>
    </w:p>
    <w:p w14:paraId="51264793" w14:textId="77777777" w:rsidR="00455FF9" w:rsidRPr="00813E1E" w:rsidRDefault="00455FF9">
      <w:pPr>
        <w:rPr>
          <w:rFonts w:ascii="Times New Roman" w:hAnsi="Times New Roman"/>
          <w:sz w:val="24"/>
          <w:szCs w:val="24"/>
        </w:rPr>
      </w:pPr>
    </w:p>
    <w:p w14:paraId="4494BDB3" w14:textId="66A73969" w:rsidR="00455FF9" w:rsidRPr="00813E1E" w:rsidRDefault="00000000">
      <w:pPr>
        <w:shd w:val="clear" w:color="auto" w:fill="FFFFFF"/>
        <w:spacing w:after="120" w:line="240" w:lineRule="auto"/>
        <w:ind w:left="357" w:hanging="357"/>
        <w:jc w:val="both"/>
        <w:rPr>
          <w:rFonts w:ascii="Times New Roman" w:eastAsia="Times New Roman" w:hAnsi="Times New Roman"/>
          <w:b/>
          <w:sz w:val="24"/>
          <w:szCs w:val="24"/>
        </w:rPr>
      </w:pPr>
      <w:r w:rsidRPr="00813E1E">
        <w:rPr>
          <w:rFonts w:ascii="Times New Roman" w:eastAsia="Times New Roman" w:hAnsi="Times New Roman"/>
          <w:b/>
          <w:sz w:val="24"/>
          <w:szCs w:val="24"/>
        </w:rPr>
        <w:t>UNIT CODE: 0722 451 1</w:t>
      </w:r>
      <w:r w:rsidR="00F72A63" w:rsidRPr="00813E1E">
        <w:rPr>
          <w:rFonts w:ascii="Times New Roman" w:eastAsia="Times New Roman" w:hAnsi="Times New Roman"/>
          <w:b/>
          <w:sz w:val="24"/>
          <w:szCs w:val="24"/>
        </w:rPr>
        <w:t>4</w:t>
      </w:r>
      <w:r w:rsidRPr="00813E1E">
        <w:rPr>
          <w:rFonts w:ascii="Times New Roman" w:eastAsia="Times New Roman" w:hAnsi="Times New Roman"/>
          <w:b/>
          <w:sz w:val="24"/>
          <w:szCs w:val="24"/>
        </w:rPr>
        <w:t>A</w:t>
      </w:r>
    </w:p>
    <w:p w14:paraId="193E5A11" w14:textId="77777777" w:rsidR="00455FF9" w:rsidRPr="00813E1E" w:rsidRDefault="00000000">
      <w:pPr>
        <w:spacing w:before="160" w:after="0" w:line="360" w:lineRule="auto"/>
        <w:jc w:val="both"/>
        <w:rPr>
          <w:rFonts w:ascii="Times New Roman" w:hAnsi="Times New Roman"/>
          <w:sz w:val="24"/>
          <w:szCs w:val="24"/>
          <w:lang w:val="en-ZA"/>
        </w:rPr>
      </w:pPr>
      <w:r w:rsidRPr="00813E1E">
        <w:rPr>
          <w:rFonts w:ascii="Times New Roman" w:hAnsi="Times New Roman"/>
          <w:b/>
          <w:sz w:val="24"/>
          <w:szCs w:val="24"/>
          <w:lang w:val="en-ZA"/>
        </w:rPr>
        <w:t>Duration of Unit:</w:t>
      </w:r>
      <w:r w:rsidRPr="00813E1E">
        <w:rPr>
          <w:rFonts w:ascii="Times New Roman" w:hAnsi="Times New Roman"/>
          <w:sz w:val="24"/>
          <w:szCs w:val="24"/>
          <w:lang w:val="en-ZA"/>
        </w:rPr>
        <w:t xml:space="preserve"> 80 Hours</w:t>
      </w:r>
    </w:p>
    <w:p w14:paraId="0811F015" w14:textId="77777777" w:rsidR="00455FF9" w:rsidRPr="00813E1E" w:rsidRDefault="00455FF9">
      <w:pPr>
        <w:shd w:val="clear" w:color="auto" w:fill="FFFFFF"/>
        <w:spacing w:after="120" w:line="240" w:lineRule="auto"/>
        <w:ind w:left="357" w:hanging="357"/>
        <w:jc w:val="both"/>
        <w:rPr>
          <w:rFonts w:ascii="Times New Roman" w:eastAsia="Times New Roman" w:hAnsi="Times New Roman"/>
          <w:sz w:val="24"/>
          <w:szCs w:val="24"/>
        </w:rPr>
      </w:pPr>
    </w:p>
    <w:p w14:paraId="3334080F" w14:textId="77777777" w:rsidR="00455FF9" w:rsidRPr="00813E1E" w:rsidRDefault="00000000">
      <w:pPr>
        <w:spacing w:before="120" w:after="120"/>
        <w:jc w:val="both"/>
        <w:rPr>
          <w:rFonts w:ascii="Times New Roman" w:eastAsia="Times New Roman" w:hAnsi="Times New Roman"/>
          <w:sz w:val="24"/>
          <w:szCs w:val="24"/>
        </w:rPr>
      </w:pPr>
      <w:r w:rsidRPr="00813E1E">
        <w:rPr>
          <w:rFonts w:ascii="Times New Roman" w:eastAsia="Times New Roman" w:hAnsi="Times New Roman"/>
          <w:b/>
          <w:sz w:val="24"/>
          <w:szCs w:val="24"/>
        </w:rPr>
        <w:t>Relationship to Occupational Standards</w:t>
      </w:r>
    </w:p>
    <w:p w14:paraId="6E25E44A" w14:textId="77777777" w:rsidR="00455FF9" w:rsidRPr="00813E1E" w:rsidRDefault="00000000">
      <w:pPr>
        <w:jc w:val="both"/>
        <w:rPr>
          <w:rFonts w:ascii="Times New Roman" w:eastAsia="Times New Roman" w:hAnsi="Times New Roman"/>
          <w:b/>
          <w:sz w:val="24"/>
          <w:szCs w:val="24"/>
        </w:rPr>
      </w:pPr>
      <w:r w:rsidRPr="00813E1E">
        <w:rPr>
          <w:rFonts w:ascii="Times New Roman" w:eastAsia="Times New Roman" w:hAnsi="Times New Roman"/>
          <w:sz w:val="24"/>
          <w:szCs w:val="24"/>
        </w:rPr>
        <w:t xml:space="preserve">This unit addresses the unit of competency: </w:t>
      </w:r>
      <w:r w:rsidRPr="00813E1E">
        <w:rPr>
          <w:rFonts w:ascii="Times New Roman" w:eastAsia="Times New Roman" w:hAnsi="Times New Roman"/>
          <w:b/>
          <w:sz w:val="24"/>
          <w:szCs w:val="24"/>
        </w:rPr>
        <w:t>Apply construction material science.</w:t>
      </w:r>
    </w:p>
    <w:p w14:paraId="3EB3D79B" w14:textId="77777777" w:rsidR="00455FF9" w:rsidRPr="00813E1E" w:rsidRDefault="00455FF9">
      <w:pPr>
        <w:jc w:val="both"/>
        <w:rPr>
          <w:rFonts w:ascii="Times New Roman" w:eastAsia="Times New Roman" w:hAnsi="Times New Roman"/>
          <w:sz w:val="24"/>
          <w:szCs w:val="24"/>
        </w:rPr>
      </w:pPr>
    </w:p>
    <w:p w14:paraId="14631E5E" w14:textId="77777777" w:rsidR="00455FF9" w:rsidRPr="00813E1E" w:rsidRDefault="00000000">
      <w:pPr>
        <w:shd w:val="clear" w:color="auto" w:fill="FFFFFF"/>
        <w:spacing w:after="120"/>
        <w:ind w:left="357" w:hanging="357"/>
        <w:jc w:val="both"/>
        <w:rPr>
          <w:rFonts w:ascii="Times New Roman" w:eastAsia="Times New Roman" w:hAnsi="Times New Roman"/>
          <w:sz w:val="24"/>
          <w:szCs w:val="24"/>
        </w:rPr>
      </w:pPr>
      <w:r w:rsidRPr="00813E1E">
        <w:rPr>
          <w:rFonts w:ascii="Times New Roman" w:eastAsia="Times New Roman" w:hAnsi="Times New Roman"/>
          <w:b/>
          <w:sz w:val="24"/>
          <w:szCs w:val="24"/>
        </w:rPr>
        <w:t>UNIT DESCRIPTION</w:t>
      </w:r>
    </w:p>
    <w:p w14:paraId="3990B372" w14:textId="77777777" w:rsidR="00455FF9" w:rsidRPr="00813E1E" w:rsidRDefault="00000000">
      <w:pPr>
        <w:jc w:val="both"/>
        <w:rPr>
          <w:rFonts w:ascii="Times New Roman" w:eastAsia="Times New Roman" w:hAnsi="Times New Roman"/>
          <w:sz w:val="24"/>
          <w:szCs w:val="24"/>
        </w:rPr>
      </w:pPr>
      <w:r w:rsidRPr="00813E1E">
        <w:rPr>
          <w:rFonts w:ascii="Times New Roman" w:eastAsia="Times New Roman" w:hAnsi="Times New Roman"/>
          <w:sz w:val="24"/>
          <w:szCs w:val="24"/>
        </w:rPr>
        <w:t>This unit describes the competence in applying Construction materials science. It involves identifying essential construction materials and their properties, selecting quality construction materials, testing construction materials and demonstrating knowledge in the handling and use of construction materials.</w:t>
      </w:r>
    </w:p>
    <w:p w14:paraId="7F40F833" w14:textId="77777777" w:rsidR="00455FF9" w:rsidRPr="00813E1E" w:rsidRDefault="00000000">
      <w:pPr>
        <w:jc w:val="both"/>
        <w:rPr>
          <w:rFonts w:ascii="Times New Roman" w:eastAsia="Times New Roman" w:hAnsi="Times New Roman"/>
          <w:sz w:val="24"/>
          <w:szCs w:val="24"/>
        </w:rPr>
      </w:pPr>
      <w:r w:rsidRPr="00813E1E">
        <w:rPr>
          <w:rFonts w:ascii="Times New Roman" w:eastAsia="Times New Roman" w:hAnsi="Times New Roman"/>
          <w:b/>
          <w:sz w:val="24"/>
          <w:szCs w:val="24"/>
        </w:rPr>
        <w:t>Summary of Learning Outcomes</w:t>
      </w:r>
    </w:p>
    <w:tbl>
      <w:tblPr>
        <w:tblStyle w:val="TableGrid"/>
        <w:tblW w:w="0" w:type="auto"/>
        <w:tblInd w:w="137" w:type="dxa"/>
        <w:tblLook w:val="04A0" w:firstRow="1" w:lastRow="0" w:firstColumn="1" w:lastColumn="0" w:noHBand="0" w:noVBand="1"/>
      </w:tblPr>
      <w:tblGrid>
        <w:gridCol w:w="1118"/>
        <w:gridCol w:w="5760"/>
        <w:gridCol w:w="2335"/>
      </w:tblGrid>
      <w:tr w:rsidR="00455FF9" w:rsidRPr="00813E1E" w14:paraId="546A403A" w14:textId="77777777" w:rsidTr="004C6C1B">
        <w:tc>
          <w:tcPr>
            <w:tcW w:w="1118" w:type="dxa"/>
          </w:tcPr>
          <w:p w14:paraId="7A7EA9EB" w14:textId="77777777" w:rsidR="00455FF9" w:rsidRPr="00813E1E" w:rsidRDefault="00000000">
            <w:pPr>
              <w:spacing w:before="120" w:after="0"/>
              <w:jc w:val="both"/>
              <w:rPr>
                <w:sz w:val="24"/>
                <w:szCs w:val="24"/>
              </w:rPr>
            </w:pPr>
            <w:r w:rsidRPr="00813E1E">
              <w:rPr>
                <w:sz w:val="24"/>
                <w:szCs w:val="24"/>
              </w:rPr>
              <w:t>S.NO</w:t>
            </w:r>
          </w:p>
        </w:tc>
        <w:tc>
          <w:tcPr>
            <w:tcW w:w="5760" w:type="dxa"/>
          </w:tcPr>
          <w:p w14:paraId="6849A410" w14:textId="77777777" w:rsidR="00455FF9" w:rsidRPr="00813E1E" w:rsidRDefault="00000000">
            <w:pPr>
              <w:spacing w:before="120" w:after="0"/>
              <w:jc w:val="both"/>
              <w:rPr>
                <w:sz w:val="24"/>
                <w:szCs w:val="24"/>
              </w:rPr>
            </w:pPr>
            <w:r w:rsidRPr="00813E1E">
              <w:rPr>
                <w:sz w:val="24"/>
                <w:szCs w:val="24"/>
              </w:rPr>
              <w:t xml:space="preserve">LEARNING OUTCOME </w:t>
            </w:r>
          </w:p>
        </w:tc>
        <w:tc>
          <w:tcPr>
            <w:tcW w:w="2335" w:type="dxa"/>
          </w:tcPr>
          <w:p w14:paraId="6C27F837" w14:textId="77777777" w:rsidR="00455FF9" w:rsidRPr="00813E1E" w:rsidRDefault="00000000">
            <w:pPr>
              <w:spacing w:before="120" w:after="0"/>
              <w:jc w:val="both"/>
              <w:rPr>
                <w:sz w:val="24"/>
                <w:szCs w:val="24"/>
              </w:rPr>
            </w:pPr>
            <w:r w:rsidRPr="00813E1E">
              <w:rPr>
                <w:sz w:val="24"/>
                <w:szCs w:val="24"/>
              </w:rPr>
              <w:t>DURATION(HRS)</w:t>
            </w:r>
          </w:p>
        </w:tc>
      </w:tr>
      <w:tr w:rsidR="00455FF9" w:rsidRPr="00813E1E" w14:paraId="09B3B55D" w14:textId="77777777" w:rsidTr="004C6C1B">
        <w:tc>
          <w:tcPr>
            <w:tcW w:w="1118" w:type="dxa"/>
          </w:tcPr>
          <w:p w14:paraId="0B2EE0CB" w14:textId="77777777" w:rsidR="00455FF9" w:rsidRPr="00813E1E" w:rsidRDefault="00455FF9" w:rsidP="003E6B41">
            <w:pPr>
              <w:pStyle w:val="ListParagraph"/>
              <w:numPr>
                <w:ilvl w:val="0"/>
                <w:numId w:val="285"/>
              </w:numPr>
              <w:spacing w:before="120" w:after="0"/>
              <w:jc w:val="both"/>
              <w:rPr>
                <w:szCs w:val="24"/>
              </w:rPr>
            </w:pPr>
          </w:p>
        </w:tc>
        <w:tc>
          <w:tcPr>
            <w:tcW w:w="5760" w:type="dxa"/>
          </w:tcPr>
          <w:p w14:paraId="2072788E" w14:textId="57719EAC" w:rsidR="00455FF9" w:rsidRPr="00813E1E" w:rsidRDefault="00000000">
            <w:pPr>
              <w:spacing w:before="120" w:after="0"/>
              <w:jc w:val="both"/>
              <w:rPr>
                <w:sz w:val="24"/>
                <w:szCs w:val="24"/>
              </w:rPr>
            </w:pPr>
            <w:r w:rsidRPr="00813E1E">
              <w:rPr>
                <w:sz w:val="24"/>
                <w:szCs w:val="24"/>
              </w:rPr>
              <w:t>Identify construction materials</w:t>
            </w:r>
          </w:p>
        </w:tc>
        <w:tc>
          <w:tcPr>
            <w:tcW w:w="2335" w:type="dxa"/>
          </w:tcPr>
          <w:p w14:paraId="6287AAE3" w14:textId="77777777" w:rsidR="00455FF9" w:rsidRPr="00813E1E" w:rsidRDefault="00000000">
            <w:pPr>
              <w:spacing w:before="120" w:after="0"/>
              <w:jc w:val="center"/>
              <w:rPr>
                <w:sz w:val="24"/>
                <w:szCs w:val="24"/>
              </w:rPr>
            </w:pPr>
            <w:r w:rsidRPr="00813E1E">
              <w:rPr>
                <w:sz w:val="24"/>
                <w:szCs w:val="24"/>
              </w:rPr>
              <w:t>10</w:t>
            </w:r>
          </w:p>
        </w:tc>
      </w:tr>
      <w:tr w:rsidR="00455FF9" w:rsidRPr="00813E1E" w14:paraId="18C5F711" w14:textId="77777777" w:rsidTr="004C6C1B">
        <w:tc>
          <w:tcPr>
            <w:tcW w:w="1118" w:type="dxa"/>
          </w:tcPr>
          <w:p w14:paraId="4E415DAB" w14:textId="77777777" w:rsidR="00455FF9" w:rsidRPr="00813E1E" w:rsidRDefault="00455FF9" w:rsidP="003E6B41">
            <w:pPr>
              <w:pStyle w:val="ListParagraph"/>
              <w:numPr>
                <w:ilvl w:val="0"/>
                <w:numId w:val="285"/>
              </w:numPr>
              <w:spacing w:before="120" w:after="0"/>
              <w:jc w:val="both"/>
              <w:rPr>
                <w:szCs w:val="24"/>
              </w:rPr>
            </w:pPr>
          </w:p>
        </w:tc>
        <w:tc>
          <w:tcPr>
            <w:tcW w:w="5760" w:type="dxa"/>
          </w:tcPr>
          <w:p w14:paraId="3CB33B65" w14:textId="77777777" w:rsidR="00455FF9" w:rsidRPr="00813E1E" w:rsidRDefault="00000000">
            <w:pPr>
              <w:spacing w:after="0"/>
              <w:jc w:val="both"/>
              <w:rPr>
                <w:sz w:val="24"/>
                <w:szCs w:val="24"/>
              </w:rPr>
            </w:pPr>
            <w:r w:rsidRPr="00813E1E">
              <w:rPr>
                <w:sz w:val="24"/>
                <w:szCs w:val="24"/>
              </w:rPr>
              <w:t xml:space="preserve">Identify properties of construction materials </w:t>
            </w:r>
          </w:p>
        </w:tc>
        <w:tc>
          <w:tcPr>
            <w:tcW w:w="2335" w:type="dxa"/>
          </w:tcPr>
          <w:p w14:paraId="42FA561A" w14:textId="77777777" w:rsidR="00455FF9" w:rsidRPr="00813E1E" w:rsidRDefault="00000000">
            <w:pPr>
              <w:spacing w:after="0"/>
              <w:jc w:val="center"/>
              <w:rPr>
                <w:sz w:val="24"/>
                <w:szCs w:val="24"/>
              </w:rPr>
            </w:pPr>
            <w:r w:rsidRPr="00813E1E">
              <w:rPr>
                <w:sz w:val="24"/>
                <w:szCs w:val="24"/>
              </w:rPr>
              <w:t>15</w:t>
            </w:r>
          </w:p>
        </w:tc>
      </w:tr>
      <w:tr w:rsidR="00455FF9" w:rsidRPr="00813E1E" w14:paraId="0260626A" w14:textId="77777777" w:rsidTr="004C6C1B">
        <w:tc>
          <w:tcPr>
            <w:tcW w:w="1118" w:type="dxa"/>
          </w:tcPr>
          <w:p w14:paraId="7DA415EC" w14:textId="77777777" w:rsidR="00455FF9" w:rsidRPr="00813E1E" w:rsidRDefault="00455FF9" w:rsidP="003E6B41">
            <w:pPr>
              <w:pStyle w:val="ListParagraph"/>
              <w:numPr>
                <w:ilvl w:val="0"/>
                <w:numId w:val="285"/>
              </w:numPr>
              <w:spacing w:before="120" w:after="0"/>
              <w:jc w:val="both"/>
              <w:rPr>
                <w:szCs w:val="24"/>
              </w:rPr>
            </w:pPr>
          </w:p>
        </w:tc>
        <w:tc>
          <w:tcPr>
            <w:tcW w:w="5760" w:type="dxa"/>
          </w:tcPr>
          <w:p w14:paraId="1AE9FB45" w14:textId="77777777" w:rsidR="00455FF9" w:rsidRPr="00813E1E" w:rsidRDefault="00000000">
            <w:pPr>
              <w:spacing w:after="0"/>
              <w:jc w:val="both"/>
              <w:rPr>
                <w:sz w:val="24"/>
                <w:szCs w:val="24"/>
              </w:rPr>
            </w:pPr>
            <w:r w:rsidRPr="00813E1E">
              <w:rPr>
                <w:sz w:val="24"/>
                <w:szCs w:val="24"/>
              </w:rPr>
              <w:t xml:space="preserve">Select quality construction materials </w:t>
            </w:r>
          </w:p>
        </w:tc>
        <w:tc>
          <w:tcPr>
            <w:tcW w:w="2335" w:type="dxa"/>
          </w:tcPr>
          <w:p w14:paraId="1D593559" w14:textId="77777777" w:rsidR="00455FF9" w:rsidRPr="00813E1E" w:rsidRDefault="00000000">
            <w:pPr>
              <w:spacing w:after="0"/>
              <w:jc w:val="center"/>
              <w:rPr>
                <w:sz w:val="24"/>
                <w:szCs w:val="24"/>
              </w:rPr>
            </w:pPr>
            <w:r w:rsidRPr="00813E1E">
              <w:rPr>
                <w:sz w:val="24"/>
                <w:szCs w:val="24"/>
              </w:rPr>
              <w:t>10</w:t>
            </w:r>
          </w:p>
        </w:tc>
      </w:tr>
      <w:tr w:rsidR="00455FF9" w:rsidRPr="00813E1E" w14:paraId="23C6243A" w14:textId="77777777" w:rsidTr="004C6C1B">
        <w:tc>
          <w:tcPr>
            <w:tcW w:w="1118" w:type="dxa"/>
          </w:tcPr>
          <w:p w14:paraId="46AC3022" w14:textId="77777777" w:rsidR="00455FF9" w:rsidRPr="00813E1E" w:rsidRDefault="00455FF9" w:rsidP="003E6B41">
            <w:pPr>
              <w:pStyle w:val="ListParagraph"/>
              <w:numPr>
                <w:ilvl w:val="0"/>
                <w:numId w:val="285"/>
              </w:numPr>
              <w:spacing w:before="120" w:after="0"/>
              <w:jc w:val="both"/>
              <w:rPr>
                <w:szCs w:val="24"/>
              </w:rPr>
            </w:pPr>
          </w:p>
        </w:tc>
        <w:tc>
          <w:tcPr>
            <w:tcW w:w="5760" w:type="dxa"/>
          </w:tcPr>
          <w:p w14:paraId="56BF67F6" w14:textId="77777777" w:rsidR="00455FF9" w:rsidRPr="00813E1E" w:rsidRDefault="00000000">
            <w:pPr>
              <w:spacing w:after="0"/>
              <w:jc w:val="both"/>
              <w:rPr>
                <w:sz w:val="24"/>
                <w:szCs w:val="24"/>
              </w:rPr>
            </w:pPr>
            <w:r w:rsidRPr="00813E1E">
              <w:rPr>
                <w:sz w:val="24"/>
                <w:szCs w:val="24"/>
              </w:rPr>
              <w:t>Test construction materials</w:t>
            </w:r>
          </w:p>
        </w:tc>
        <w:tc>
          <w:tcPr>
            <w:tcW w:w="2335" w:type="dxa"/>
          </w:tcPr>
          <w:p w14:paraId="08043085" w14:textId="77777777" w:rsidR="00455FF9" w:rsidRPr="00813E1E" w:rsidRDefault="00000000">
            <w:pPr>
              <w:spacing w:after="0"/>
              <w:jc w:val="center"/>
              <w:rPr>
                <w:sz w:val="24"/>
                <w:szCs w:val="24"/>
              </w:rPr>
            </w:pPr>
            <w:r w:rsidRPr="00813E1E">
              <w:rPr>
                <w:sz w:val="24"/>
                <w:szCs w:val="24"/>
              </w:rPr>
              <w:t>20</w:t>
            </w:r>
          </w:p>
        </w:tc>
      </w:tr>
      <w:tr w:rsidR="00455FF9" w:rsidRPr="00813E1E" w14:paraId="0BA07734" w14:textId="77777777" w:rsidTr="004C6C1B">
        <w:tc>
          <w:tcPr>
            <w:tcW w:w="1118" w:type="dxa"/>
          </w:tcPr>
          <w:p w14:paraId="03688A9C" w14:textId="77777777" w:rsidR="00455FF9" w:rsidRPr="00813E1E" w:rsidRDefault="00455FF9" w:rsidP="003E6B41">
            <w:pPr>
              <w:pStyle w:val="ListParagraph"/>
              <w:numPr>
                <w:ilvl w:val="0"/>
                <w:numId w:val="285"/>
              </w:numPr>
              <w:spacing w:before="120" w:after="0"/>
              <w:jc w:val="both"/>
              <w:rPr>
                <w:szCs w:val="24"/>
              </w:rPr>
            </w:pPr>
          </w:p>
        </w:tc>
        <w:tc>
          <w:tcPr>
            <w:tcW w:w="5760" w:type="dxa"/>
          </w:tcPr>
          <w:p w14:paraId="5C9A255D" w14:textId="77777777" w:rsidR="00455FF9" w:rsidRPr="00813E1E" w:rsidRDefault="00000000">
            <w:pPr>
              <w:spacing w:after="0"/>
              <w:jc w:val="both"/>
              <w:rPr>
                <w:sz w:val="24"/>
                <w:szCs w:val="24"/>
              </w:rPr>
            </w:pPr>
            <w:r w:rsidRPr="00813E1E">
              <w:rPr>
                <w:sz w:val="24"/>
                <w:szCs w:val="24"/>
              </w:rPr>
              <w:t xml:space="preserve"> Handle construction materials</w:t>
            </w:r>
          </w:p>
        </w:tc>
        <w:tc>
          <w:tcPr>
            <w:tcW w:w="2335" w:type="dxa"/>
          </w:tcPr>
          <w:p w14:paraId="20983E73" w14:textId="77777777" w:rsidR="00455FF9" w:rsidRPr="00813E1E" w:rsidRDefault="00000000">
            <w:pPr>
              <w:spacing w:after="0"/>
              <w:jc w:val="center"/>
              <w:rPr>
                <w:sz w:val="24"/>
                <w:szCs w:val="24"/>
              </w:rPr>
            </w:pPr>
            <w:r w:rsidRPr="00813E1E">
              <w:rPr>
                <w:sz w:val="24"/>
                <w:szCs w:val="24"/>
              </w:rPr>
              <w:t>15</w:t>
            </w:r>
          </w:p>
        </w:tc>
      </w:tr>
      <w:tr w:rsidR="00455FF9" w:rsidRPr="00813E1E" w14:paraId="3A770F5C" w14:textId="77777777" w:rsidTr="004C6C1B">
        <w:tc>
          <w:tcPr>
            <w:tcW w:w="1118" w:type="dxa"/>
          </w:tcPr>
          <w:p w14:paraId="2609CCED" w14:textId="77777777" w:rsidR="00455FF9" w:rsidRPr="00813E1E" w:rsidRDefault="00455FF9" w:rsidP="003E6B41">
            <w:pPr>
              <w:pStyle w:val="ListParagraph"/>
              <w:numPr>
                <w:ilvl w:val="0"/>
                <w:numId w:val="285"/>
              </w:numPr>
              <w:spacing w:before="120" w:after="0"/>
              <w:jc w:val="both"/>
              <w:rPr>
                <w:szCs w:val="24"/>
              </w:rPr>
            </w:pPr>
          </w:p>
        </w:tc>
        <w:tc>
          <w:tcPr>
            <w:tcW w:w="5760" w:type="dxa"/>
          </w:tcPr>
          <w:p w14:paraId="61075B11" w14:textId="77777777" w:rsidR="00455FF9" w:rsidRPr="00813E1E" w:rsidRDefault="00000000">
            <w:pPr>
              <w:spacing w:after="0"/>
              <w:jc w:val="both"/>
              <w:rPr>
                <w:sz w:val="24"/>
                <w:szCs w:val="24"/>
              </w:rPr>
            </w:pPr>
            <w:r w:rsidRPr="00813E1E">
              <w:rPr>
                <w:sz w:val="24"/>
                <w:szCs w:val="24"/>
              </w:rPr>
              <w:t>Use construction materials</w:t>
            </w:r>
          </w:p>
        </w:tc>
        <w:tc>
          <w:tcPr>
            <w:tcW w:w="2335" w:type="dxa"/>
          </w:tcPr>
          <w:p w14:paraId="723D7324" w14:textId="77777777" w:rsidR="00455FF9" w:rsidRPr="00813E1E" w:rsidRDefault="00000000">
            <w:pPr>
              <w:spacing w:after="0"/>
              <w:jc w:val="center"/>
              <w:rPr>
                <w:sz w:val="24"/>
                <w:szCs w:val="24"/>
              </w:rPr>
            </w:pPr>
            <w:r w:rsidRPr="00813E1E">
              <w:rPr>
                <w:sz w:val="24"/>
                <w:szCs w:val="24"/>
              </w:rPr>
              <w:t>10</w:t>
            </w:r>
          </w:p>
        </w:tc>
      </w:tr>
      <w:tr w:rsidR="00455FF9" w:rsidRPr="00813E1E" w14:paraId="69A6D4A1" w14:textId="77777777" w:rsidTr="004C6C1B">
        <w:tc>
          <w:tcPr>
            <w:tcW w:w="6878" w:type="dxa"/>
            <w:gridSpan w:val="2"/>
          </w:tcPr>
          <w:p w14:paraId="049509D4" w14:textId="77777777" w:rsidR="00455FF9" w:rsidRPr="00813E1E" w:rsidRDefault="00000000">
            <w:pPr>
              <w:spacing w:after="0"/>
              <w:jc w:val="both"/>
              <w:rPr>
                <w:sz w:val="24"/>
                <w:szCs w:val="24"/>
              </w:rPr>
            </w:pPr>
            <w:r w:rsidRPr="00813E1E">
              <w:rPr>
                <w:b/>
                <w:bCs/>
                <w:sz w:val="24"/>
                <w:szCs w:val="24"/>
              </w:rPr>
              <w:t xml:space="preserve">TOTAL </w:t>
            </w:r>
          </w:p>
        </w:tc>
        <w:tc>
          <w:tcPr>
            <w:tcW w:w="2335" w:type="dxa"/>
          </w:tcPr>
          <w:p w14:paraId="64A6AF7A" w14:textId="77777777" w:rsidR="00455FF9" w:rsidRPr="00813E1E" w:rsidRDefault="00000000">
            <w:pPr>
              <w:spacing w:after="0"/>
              <w:jc w:val="center"/>
              <w:rPr>
                <w:sz w:val="24"/>
                <w:szCs w:val="24"/>
              </w:rPr>
            </w:pPr>
            <w:r w:rsidRPr="00813E1E">
              <w:rPr>
                <w:b/>
                <w:bCs/>
                <w:sz w:val="24"/>
                <w:szCs w:val="24"/>
              </w:rPr>
              <w:t>80</w:t>
            </w:r>
          </w:p>
        </w:tc>
      </w:tr>
    </w:tbl>
    <w:p w14:paraId="40380140" w14:textId="77777777" w:rsidR="00455FF9" w:rsidRPr="00813E1E" w:rsidRDefault="00455FF9">
      <w:pPr>
        <w:tabs>
          <w:tab w:val="left" w:pos="3060"/>
        </w:tabs>
        <w:spacing w:after="0"/>
        <w:jc w:val="both"/>
        <w:rPr>
          <w:rFonts w:ascii="Times New Roman" w:eastAsia="Times New Roman" w:hAnsi="Times New Roman"/>
          <w:sz w:val="24"/>
          <w:szCs w:val="24"/>
        </w:rPr>
      </w:pPr>
    </w:p>
    <w:p w14:paraId="3F94C925" w14:textId="77777777" w:rsidR="00455FF9" w:rsidRPr="00813E1E" w:rsidRDefault="00000000">
      <w:pPr>
        <w:tabs>
          <w:tab w:val="left" w:pos="3060"/>
        </w:tabs>
        <w:spacing w:after="120"/>
        <w:ind w:left="357" w:hanging="357"/>
        <w:jc w:val="both"/>
        <w:rPr>
          <w:rFonts w:ascii="Times New Roman" w:eastAsia="Times New Roman" w:hAnsi="Times New Roman"/>
          <w:sz w:val="24"/>
          <w:szCs w:val="24"/>
        </w:rPr>
      </w:pPr>
      <w:r w:rsidRPr="00813E1E">
        <w:rPr>
          <w:rFonts w:ascii="Times New Roman" w:eastAsia="Times New Roman" w:hAnsi="Times New Roman"/>
          <w:b/>
          <w:sz w:val="24"/>
          <w:szCs w:val="24"/>
        </w:rPr>
        <w:t>Learning Outcomes, Content and Suggested Assessment Methods:</w:t>
      </w:r>
    </w:p>
    <w:tbl>
      <w:tblPr>
        <w:tblpPr w:leftFromText="180" w:rightFromText="180" w:vertAnchor="text" w:tblpX="-216" w:tblpY="1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5"/>
        <w:gridCol w:w="4180"/>
        <w:gridCol w:w="2215"/>
      </w:tblGrid>
      <w:tr w:rsidR="00873275" w:rsidRPr="00813E1E" w14:paraId="28A44A20" w14:textId="77777777">
        <w:trPr>
          <w:tblHeader/>
        </w:trPr>
        <w:tc>
          <w:tcPr>
            <w:tcW w:w="0" w:type="auto"/>
            <w:tcBorders>
              <w:top w:val="single" w:sz="4" w:space="0" w:color="000000"/>
              <w:left w:val="single" w:sz="4" w:space="0" w:color="000000"/>
              <w:bottom w:val="single" w:sz="4" w:space="0" w:color="000000"/>
              <w:right w:val="single" w:sz="4" w:space="0" w:color="000000"/>
            </w:tcBorders>
          </w:tcPr>
          <w:p w14:paraId="49F56290" w14:textId="77777777" w:rsidR="00455FF9" w:rsidRPr="00813E1E" w:rsidRDefault="00000000">
            <w:pPr>
              <w:jc w:val="both"/>
              <w:rPr>
                <w:rFonts w:ascii="Times New Roman" w:eastAsia="Times New Roman" w:hAnsi="Times New Roman"/>
                <w:sz w:val="24"/>
                <w:szCs w:val="24"/>
              </w:rPr>
            </w:pPr>
            <w:r w:rsidRPr="00813E1E">
              <w:rPr>
                <w:rFonts w:ascii="Times New Roman" w:eastAsia="Times New Roman" w:hAnsi="Times New Roman"/>
                <w:b/>
                <w:sz w:val="24"/>
                <w:szCs w:val="24"/>
              </w:rPr>
              <w:t>Learning Outcome</w:t>
            </w:r>
          </w:p>
        </w:tc>
        <w:tc>
          <w:tcPr>
            <w:tcW w:w="0" w:type="auto"/>
            <w:tcBorders>
              <w:top w:val="single" w:sz="4" w:space="0" w:color="000000"/>
              <w:left w:val="single" w:sz="4" w:space="0" w:color="000000"/>
              <w:bottom w:val="single" w:sz="4" w:space="0" w:color="000000"/>
              <w:right w:val="single" w:sz="4" w:space="0" w:color="000000"/>
            </w:tcBorders>
          </w:tcPr>
          <w:p w14:paraId="65D30B26" w14:textId="77777777" w:rsidR="00455FF9" w:rsidRPr="00813E1E" w:rsidRDefault="00000000">
            <w:pPr>
              <w:ind w:left="357" w:hanging="357"/>
              <w:jc w:val="both"/>
              <w:rPr>
                <w:rFonts w:ascii="Times New Roman" w:eastAsia="Times New Roman" w:hAnsi="Times New Roman"/>
                <w:sz w:val="24"/>
                <w:szCs w:val="24"/>
              </w:rPr>
            </w:pPr>
            <w:r w:rsidRPr="00813E1E">
              <w:rPr>
                <w:rFonts w:ascii="Times New Roman" w:eastAsia="Times New Roman" w:hAnsi="Times New Roman"/>
                <w:b/>
                <w:sz w:val="24"/>
                <w:szCs w:val="24"/>
              </w:rPr>
              <w:t>Content</w:t>
            </w:r>
          </w:p>
        </w:tc>
        <w:tc>
          <w:tcPr>
            <w:tcW w:w="0" w:type="auto"/>
            <w:tcBorders>
              <w:top w:val="single" w:sz="4" w:space="0" w:color="000000"/>
              <w:left w:val="single" w:sz="4" w:space="0" w:color="000000"/>
              <w:bottom w:val="single" w:sz="4" w:space="0" w:color="000000"/>
              <w:right w:val="single" w:sz="4" w:space="0" w:color="000000"/>
            </w:tcBorders>
          </w:tcPr>
          <w:p w14:paraId="6C5F8CAA" w14:textId="77777777" w:rsidR="00455FF9" w:rsidRPr="00813E1E" w:rsidRDefault="00000000">
            <w:pPr>
              <w:jc w:val="both"/>
              <w:rPr>
                <w:rFonts w:ascii="Times New Roman" w:eastAsia="Times New Roman" w:hAnsi="Times New Roman"/>
                <w:sz w:val="24"/>
                <w:szCs w:val="24"/>
              </w:rPr>
            </w:pPr>
            <w:r w:rsidRPr="00813E1E">
              <w:rPr>
                <w:rFonts w:ascii="Times New Roman" w:eastAsia="Times New Roman" w:hAnsi="Times New Roman"/>
                <w:b/>
                <w:sz w:val="24"/>
                <w:szCs w:val="24"/>
              </w:rPr>
              <w:t>Suggested Assessment Methods</w:t>
            </w:r>
          </w:p>
        </w:tc>
      </w:tr>
      <w:tr w:rsidR="00873275" w:rsidRPr="00813E1E" w14:paraId="18F8A3E8" w14:textId="77777777">
        <w:trPr>
          <w:trHeight w:val="1106"/>
        </w:trPr>
        <w:tc>
          <w:tcPr>
            <w:tcW w:w="0" w:type="auto"/>
            <w:tcBorders>
              <w:top w:val="single" w:sz="4" w:space="0" w:color="000000"/>
              <w:left w:val="single" w:sz="4" w:space="0" w:color="000000"/>
              <w:bottom w:val="single" w:sz="4" w:space="0" w:color="000000"/>
              <w:right w:val="single" w:sz="4" w:space="0" w:color="000000"/>
            </w:tcBorders>
          </w:tcPr>
          <w:p w14:paraId="41BC648C" w14:textId="60390C73" w:rsidR="00455FF9" w:rsidRPr="00813E1E" w:rsidRDefault="00000000">
            <w:pPr>
              <w:numPr>
                <w:ilvl w:val="5"/>
                <w:numId w:val="177"/>
              </w:numPr>
              <w:tabs>
                <w:tab w:val="left" w:pos="426"/>
              </w:tabs>
              <w:spacing w:after="160"/>
              <w:ind w:left="360"/>
              <w:rPr>
                <w:rFonts w:ascii="Times New Roman" w:eastAsia="Times New Roman" w:hAnsi="Times New Roman"/>
                <w:sz w:val="24"/>
                <w:szCs w:val="24"/>
              </w:rPr>
            </w:pPr>
            <w:r w:rsidRPr="00813E1E">
              <w:rPr>
                <w:rFonts w:ascii="Times New Roman" w:eastAsia="Times New Roman" w:hAnsi="Times New Roman"/>
                <w:sz w:val="24"/>
                <w:szCs w:val="24"/>
              </w:rPr>
              <w:t xml:space="preserve">Identify construction materials  </w:t>
            </w:r>
          </w:p>
        </w:tc>
        <w:tc>
          <w:tcPr>
            <w:tcW w:w="0" w:type="auto"/>
            <w:tcBorders>
              <w:top w:val="single" w:sz="4" w:space="0" w:color="000000"/>
              <w:left w:val="single" w:sz="4" w:space="0" w:color="000000"/>
              <w:bottom w:val="single" w:sz="4" w:space="0" w:color="000000"/>
              <w:right w:val="single" w:sz="4" w:space="0" w:color="000000"/>
            </w:tcBorders>
          </w:tcPr>
          <w:p w14:paraId="736A2E2A" w14:textId="77777777" w:rsidR="00455FF9" w:rsidRPr="00813E1E" w:rsidRDefault="00000000">
            <w:pPr>
              <w:pStyle w:val="ListParagraph"/>
              <w:numPr>
                <w:ilvl w:val="1"/>
                <w:numId w:val="178"/>
              </w:numPr>
              <w:spacing w:line="360" w:lineRule="auto"/>
              <w:rPr>
                <w:rFonts w:eastAsia="Times New Roman"/>
                <w:szCs w:val="24"/>
              </w:rPr>
            </w:pPr>
            <w:r w:rsidRPr="00813E1E">
              <w:rPr>
                <w:rFonts w:eastAsia="Times New Roman"/>
                <w:szCs w:val="24"/>
              </w:rPr>
              <w:t xml:space="preserve">Use of construction material </w:t>
            </w:r>
          </w:p>
          <w:p w14:paraId="4B7A0342" w14:textId="54849377"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Stones</w:t>
            </w:r>
          </w:p>
          <w:p w14:paraId="22DBDA83" w14:textId="0595199A" w:rsidR="00455FF9" w:rsidRPr="00813E1E" w:rsidRDefault="003E6B41"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Bricks</w:t>
            </w:r>
          </w:p>
          <w:p w14:paraId="675A9DC4" w14:textId="7902DAE0"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Clay and clay products</w:t>
            </w:r>
          </w:p>
          <w:p w14:paraId="1A6361AA" w14:textId="52D5FCE7"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lastRenderedPageBreak/>
              <w:t>Lime</w:t>
            </w:r>
          </w:p>
          <w:p w14:paraId="71A67B17" w14:textId="351F87F2"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 xml:space="preserve"> Cement</w:t>
            </w:r>
          </w:p>
          <w:p w14:paraId="1ACD145F" w14:textId="0D58EBF0"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timber and timber products</w:t>
            </w:r>
          </w:p>
          <w:p w14:paraId="48935375" w14:textId="5792D6C5"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metals and alloys</w:t>
            </w:r>
          </w:p>
          <w:p w14:paraId="56F58C44" w14:textId="0CFA3C0D"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paints and varnishes</w:t>
            </w:r>
          </w:p>
          <w:p w14:paraId="2512E199" w14:textId="03CA9963"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roofing materials</w:t>
            </w:r>
          </w:p>
          <w:p w14:paraId="60657CB4" w14:textId="2D327C91"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Aggregates</w:t>
            </w:r>
          </w:p>
          <w:p w14:paraId="306DE23A" w14:textId="6904F4C6"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Glass and glass products</w:t>
            </w:r>
          </w:p>
          <w:p w14:paraId="028CA6F0" w14:textId="745E6896" w:rsidR="00455FF9" w:rsidRPr="00813E1E" w:rsidRDefault="00000000" w:rsidP="00131876">
            <w:pPr>
              <w:pStyle w:val="ListParagraph"/>
              <w:numPr>
                <w:ilvl w:val="2"/>
                <w:numId w:val="178"/>
              </w:numPr>
              <w:shd w:val="clear" w:color="auto" w:fill="FFFFFF"/>
              <w:spacing w:after="0"/>
              <w:rPr>
                <w:rFonts w:eastAsia="Times New Roman"/>
                <w:szCs w:val="24"/>
              </w:rPr>
            </w:pPr>
            <w:r w:rsidRPr="00813E1E">
              <w:rPr>
                <w:rFonts w:eastAsia="Times New Roman"/>
                <w:szCs w:val="24"/>
              </w:rPr>
              <w:t xml:space="preserve">         Bitumen and bituminous products</w:t>
            </w:r>
          </w:p>
          <w:p w14:paraId="68ECECD3" w14:textId="77777777" w:rsidR="00455FF9" w:rsidRPr="00813E1E" w:rsidRDefault="00000000">
            <w:pPr>
              <w:pStyle w:val="ListParagraph"/>
              <w:numPr>
                <w:ilvl w:val="1"/>
                <w:numId w:val="178"/>
              </w:numPr>
              <w:spacing w:after="0"/>
              <w:rPr>
                <w:rFonts w:eastAsia="Times New Roman"/>
                <w:szCs w:val="24"/>
              </w:rPr>
            </w:pPr>
            <w:r w:rsidRPr="00813E1E">
              <w:rPr>
                <w:rFonts w:eastAsia="Times New Roman"/>
                <w:szCs w:val="24"/>
              </w:rPr>
              <w:t>Bill of quantities and working drawings</w:t>
            </w:r>
          </w:p>
          <w:p w14:paraId="644637DD" w14:textId="77777777" w:rsidR="00455FF9" w:rsidRPr="00813E1E" w:rsidRDefault="00000000">
            <w:pPr>
              <w:pStyle w:val="ListParagraph"/>
              <w:numPr>
                <w:ilvl w:val="2"/>
                <w:numId w:val="178"/>
              </w:numPr>
              <w:spacing w:after="0"/>
              <w:rPr>
                <w:rFonts w:eastAsia="Times New Roman"/>
                <w:szCs w:val="24"/>
              </w:rPr>
            </w:pPr>
            <w:r w:rsidRPr="00813E1E">
              <w:rPr>
                <w:rFonts w:eastAsia="Times New Roman"/>
                <w:szCs w:val="24"/>
              </w:rPr>
              <w:t xml:space="preserve">1 Billing </w:t>
            </w:r>
          </w:p>
          <w:p w14:paraId="74DA08A0" w14:textId="77777777" w:rsidR="00455FF9" w:rsidRPr="00813E1E" w:rsidRDefault="00000000">
            <w:pPr>
              <w:pStyle w:val="ListParagraph"/>
              <w:numPr>
                <w:ilvl w:val="2"/>
                <w:numId w:val="178"/>
              </w:numPr>
              <w:spacing w:after="0"/>
              <w:rPr>
                <w:rFonts w:eastAsia="Times New Roman"/>
                <w:szCs w:val="24"/>
              </w:rPr>
            </w:pPr>
            <w:r w:rsidRPr="00813E1E">
              <w:rPr>
                <w:rFonts w:eastAsia="Times New Roman"/>
                <w:szCs w:val="24"/>
              </w:rPr>
              <w:t xml:space="preserve">Interpretation </w:t>
            </w:r>
          </w:p>
          <w:p w14:paraId="6B89DF2E" w14:textId="77777777" w:rsidR="00455FF9" w:rsidRPr="00813E1E" w:rsidRDefault="00000000">
            <w:pPr>
              <w:pStyle w:val="ListParagraph"/>
              <w:numPr>
                <w:ilvl w:val="1"/>
                <w:numId w:val="178"/>
              </w:numPr>
              <w:spacing w:after="0"/>
              <w:rPr>
                <w:rFonts w:eastAsia="Times New Roman"/>
                <w:szCs w:val="24"/>
              </w:rPr>
            </w:pPr>
            <w:r w:rsidRPr="00813E1E">
              <w:rPr>
                <w:rFonts w:eastAsia="Times New Roman"/>
                <w:szCs w:val="24"/>
              </w:rPr>
              <w:t xml:space="preserve">Construction materials </w:t>
            </w:r>
          </w:p>
          <w:p w14:paraId="2343C7B2" w14:textId="77777777" w:rsidR="00455FF9" w:rsidRPr="00813E1E" w:rsidRDefault="00000000">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Stones</w:t>
            </w:r>
          </w:p>
          <w:p w14:paraId="7A50C55D" w14:textId="6A2CC5F8"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Bricks</w:t>
            </w:r>
          </w:p>
          <w:p w14:paraId="07B0687D" w14:textId="56BF1FAC"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Clay and clay products</w:t>
            </w:r>
          </w:p>
          <w:p w14:paraId="15A545E0" w14:textId="04C5DA9C"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Lime</w:t>
            </w:r>
          </w:p>
          <w:p w14:paraId="00765A47" w14:textId="46CC7CA5"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Cement</w:t>
            </w:r>
          </w:p>
          <w:p w14:paraId="5771F63C" w14:textId="00A917FC"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Timber and timber products</w:t>
            </w:r>
          </w:p>
          <w:p w14:paraId="4A004E97" w14:textId="2BDC3323"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Metals and alloys</w:t>
            </w:r>
          </w:p>
          <w:p w14:paraId="08D3C04A" w14:textId="5843A251"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Paints and varnishes</w:t>
            </w:r>
          </w:p>
          <w:p w14:paraId="3E848AA9" w14:textId="2C30B413"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Roofing materials</w:t>
            </w:r>
          </w:p>
          <w:p w14:paraId="7DC83C93" w14:textId="23785F50"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Aggregates</w:t>
            </w:r>
          </w:p>
          <w:p w14:paraId="05C8C2AD" w14:textId="7D1815F2" w:rsidR="00455FF9" w:rsidRPr="00813E1E" w:rsidRDefault="00000000" w:rsidP="00131876">
            <w:pPr>
              <w:numPr>
                <w:ilvl w:val="2"/>
                <w:numId w:val="178"/>
              </w:numPr>
              <w:shd w:val="clear" w:color="auto" w:fill="FFFFFF"/>
              <w:spacing w:after="0"/>
              <w:rPr>
                <w:rFonts w:ascii="Times New Roman" w:eastAsia="Times New Roman" w:hAnsi="Times New Roman"/>
                <w:sz w:val="24"/>
                <w:szCs w:val="24"/>
              </w:rPr>
            </w:pPr>
            <w:r w:rsidRPr="00813E1E">
              <w:rPr>
                <w:rFonts w:ascii="Times New Roman" w:eastAsia="Times New Roman" w:hAnsi="Times New Roman"/>
                <w:sz w:val="24"/>
                <w:szCs w:val="24"/>
              </w:rPr>
              <w:t>Glass and glass products</w:t>
            </w:r>
          </w:p>
        </w:tc>
        <w:tc>
          <w:tcPr>
            <w:tcW w:w="0" w:type="auto"/>
            <w:tcBorders>
              <w:top w:val="single" w:sz="4" w:space="0" w:color="000000"/>
              <w:left w:val="single" w:sz="4" w:space="0" w:color="000000"/>
              <w:bottom w:val="single" w:sz="4" w:space="0" w:color="000000"/>
              <w:right w:val="single" w:sz="4" w:space="0" w:color="000000"/>
            </w:tcBorders>
          </w:tcPr>
          <w:p w14:paraId="01E1104A"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lastRenderedPageBreak/>
              <w:t>Practical</w:t>
            </w:r>
          </w:p>
          <w:p w14:paraId="323A8528"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Projects</w:t>
            </w:r>
          </w:p>
          <w:p w14:paraId="0A1311B3"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Written tests</w:t>
            </w:r>
          </w:p>
          <w:p w14:paraId="189AB30E"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lastRenderedPageBreak/>
              <w:t>Portfolio of evidence</w:t>
            </w:r>
          </w:p>
          <w:p w14:paraId="01D3EE51"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 xml:space="preserve">Third party reports </w:t>
            </w:r>
          </w:p>
          <w:p w14:paraId="3A6A3ED1" w14:textId="77777777" w:rsidR="00455FF9" w:rsidRPr="00813E1E" w:rsidRDefault="00455FF9">
            <w:pPr>
              <w:ind w:left="432"/>
              <w:jc w:val="both"/>
              <w:rPr>
                <w:rFonts w:ascii="Times New Roman" w:eastAsia="Times New Roman" w:hAnsi="Times New Roman"/>
                <w:sz w:val="24"/>
                <w:szCs w:val="24"/>
              </w:rPr>
            </w:pPr>
          </w:p>
        </w:tc>
      </w:tr>
      <w:tr w:rsidR="00873275" w:rsidRPr="00813E1E" w14:paraId="4F25FC5C" w14:textId="77777777">
        <w:trPr>
          <w:trHeight w:val="755"/>
        </w:trPr>
        <w:tc>
          <w:tcPr>
            <w:tcW w:w="0" w:type="auto"/>
            <w:tcBorders>
              <w:top w:val="single" w:sz="4" w:space="0" w:color="000000"/>
              <w:left w:val="single" w:sz="4" w:space="0" w:color="000000"/>
              <w:bottom w:val="single" w:sz="4" w:space="0" w:color="000000"/>
              <w:right w:val="single" w:sz="4" w:space="0" w:color="000000"/>
            </w:tcBorders>
          </w:tcPr>
          <w:p w14:paraId="15B4CCCE" w14:textId="77777777" w:rsidR="00455FF9" w:rsidRPr="00813E1E" w:rsidRDefault="00000000">
            <w:pPr>
              <w:numPr>
                <w:ilvl w:val="5"/>
                <w:numId w:val="177"/>
              </w:numPr>
              <w:tabs>
                <w:tab w:val="left" w:pos="426"/>
              </w:tabs>
              <w:spacing w:after="160"/>
              <w:ind w:left="360"/>
              <w:rPr>
                <w:rFonts w:ascii="Times New Roman" w:eastAsia="Times New Roman" w:hAnsi="Times New Roman"/>
                <w:sz w:val="24"/>
                <w:szCs w:val="24"/>
              </w:rPr>
            </w:pPr>
            <w:r w:rsidRPr="00813E1E">
              <w:rPr>
                <w:rFonts w:ascii="Times New Roman" w:eastAsia="Times New Roman" w:hAnsi="Times New Roman"/>
                <w:sz w:val="24"/>
                <w:szCs w:val="24"/>
              </w:rPr>
              <w:lastRenderedPageBreak/>
              <w:t xml:space="preserve">Identify properties of construction materials </w:t>
            </w:r>
          </w:p>
        </w:tc>
        <w:tc>
          <w:tcPr>
            <w:tcW w:w="0" w:type="auto"/>
            <w:tcBorders>
              <w:top w:val="single" w:sz="4" w:space="0" w:color="000000"/>
              <w:left w:val="single" w:sz="4" w:space="0" w:color="000000"/>
              <w:bottom w:val="single" w:sz="4" w:space="0" w:color="000000"/>
              <w:right w:val="single" w:sz="4" w:space="0" w:color="000000"/>
            </w:tcBorders>
          </w:tcPr>
          <w:p w14:paraId="5421C64A" w14:textId="60B958FE" w:rsidR="00455FF9" w:rsidRPr="00813E1E" w:rsidRDefault="00000000" w:rsidP="00131876">
            <w:pPr>
              <w:pStyle w:val="ListParagraph"/>
              <w:numPr>
                <w:ilvl w:val="1"/>
                <w:numId w:val="287"/>
              </w:numPr>
              <w:spacing w:after="0" w:line="240" w:lineRule="auto"/>
              <w:rPr>
                <w:rFonts w:eastAsia="Times New Roman"/>
                <w:szCs w:val="24"/>
              </w:rPr>
            </w:pPr>
            <w:r w:rsidRPr="00813E1E">
              <w:rPr>
                <w:rFonts w:eastAsia="Times New Roman"/>
                <w:szCs w:val="24"/>
              </w:rPr>
              <w:t xml:space="preserve">Physical properties of construction materials </w:t>
            </w:r>
          </w:p>
          <w:p w14:paraId="2EC0DB5A" w14:textId="246A0B11" w:rsidR="00455FF9" w:rsidRPr="00813E1E" w:rsidRDefault="00000000" w:rsidP="00131876">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 xml:space="preserve"> Porosity</w:t>
            </w:r>
          </w:p>
          <w:p w14:paraId="37ABD6B3" w14:textId="68C1D43A" w:rsidR="00455FF9" w:rsidRPr="00813E1E" w:rsidRDefault="00000000" w:rsidP="00131876">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 xml:space="preserve"> Surface texture</w:t>
            </w:r>
          </w:p>
          <w:p w14:paraId="5658640C" w14:textId="709A9607" w:rsidR="00455FF9" w:rsidRPr="00813E1E" w:rsidRDefault="00000000" w:rsidP="00131876">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 xml:space="preserve"> Strength</w:t>
            </w:r>
          </w:p>
          <w:p w14:paraId="18030417" w14:textId="3EBF2BF8" w:rsidR="00455FF9" w:rsidRPr="00813E1E" w:rsidRDefault="00000000" w:rsidP="00131876">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 xml:space="preserve">Density </w:t>
            </w:r>
          </w:p>
          <w:p w14:paraId="46C0B721" w14:textId="3CC4C75F" w:rsidR="00455FF9" w:rsidRPr="00813E1E" w:rsidRDefault="00000000" w:rsidP="00131876">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Thermal conductivity</w:t>
            </w:r>
          </w:p>
          <w:p w14:paraId="6A3E3F7B" w14:textId="129AC3AA" w:rsidR="00455FF9" w:rsidRPr="00813E1E" w:rsidRDefault="00000000" w:rsidP="00131876">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Wear and tear</w:t>
            </w:r>
          </w:p>
          <w:p w14:paraId="7116515C" w14:textId="77777777" w:rsidR="00455FF9" w:rsidRPr="00813E1E" w:rsidRDefault="00000000" w:rsidP="00131876">
            <w:pPr>
              <w:numPr>
                <w:ilvl w:val="1"/>
                <w:numId w:val="287"/>
              </w:num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Chemical properties of construction materials </w:t>
            </w:r>
          </w:p>
          <w:p w14:paraId="003C240C" w14:textId="7B38F8DB" w:rsidR="00455FF9" w:rsidRPr="00813E1E" w:rsidRDefault="00873275"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 xml:space="preserve">Corrosion resistance               </w:t>
            </w:r>
          </w:p>
          <w:p w14:paraId="1E3F89F2" w14:textId="0205C69B" w:rsidR="00455FF9" w:rsidRPr="00813E1E" w:rsidRDefault="00873275"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lastRenderedPageBreak/>
              <w:t xml:space="preserve">Chemical resistance                   </w:t>
            </w:r>
          </w:p>
          <w:p w14:paraId="069BDB7E" w14:textId="77777777" w:rsidR="00455FF9" w:rsidRPr="00813E1E" w:rsidRDefault="00000000" w:rsidP="00131876">
            <w:pPr>
              <w:numPr>
                <w:ilvl w:val="1"/>
                <w:numId w:val="287"/>
              </w:num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Mechanical properties of construction materials </w:t>
            </w:r>
          </w:p>
          <w:p w14:paraId="560CDD4F" w14:textId="77777777" w:rsidR="00873275" w:rsidRPr="00813E1E" w:rsidRDefault="00873275"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Toughness</w:t>
            </w:r>
          </w:p>
          <w:p w14:paraId="77FD4AAB" w14:textId="77777777" w:rsidR="00873275" w:rsidRPr="00813E1E" w:rsidRDefault="00000000"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Hardnes</w:t>
            </w:r>
            <w:r w:rsidR="00873275" w:rsidRPr="00813E1E">
              <w:rPr>
                <w:rFonts w:eastAsia="Times New Roman"/>
                <w:szCs w:val="24"/>
              </w:rPr>
              <w:t>s</w:t>
            </w:r>
          </w:p>
          <w:p w14:paraId="33D1B7F3" w14:textId="77777777" w:rsidR="00873275" w:rsidRPr="00813E1E" w:rsidRDefault="00000000"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Fatigue</w:t>
            </w:r>
          </w:p>
          <w:p w14:paraId="75B61C2C" w14:textId="77777777" w:rsidR="00873275" w:rsidRPr="00813E1E" w:rsidRDefault="00000000"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Stress and strain</w:t>
            </w:r>
          </w:p>
          <w:p w14:paraId="0D7F8223" w14:textId="77777777" w:rsidR="00873275" w:rsidRPr="00813E1E" w:rsidRDefault="00000000"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Creep and stress rapture</w:t>
            </w:r>
          </w:p>
          <w:p w14:paraId="3D635C26" w14:textId="7628923F" w:rsidR="00455FF9" w:rsidRPr="00813E1E" w:rsidRDefault="00000000" w:rsidP="00873275">
            <w:pPr>
              <w:pStyle w:val="ListParagraph"/>
              <w:numPr>
                <w:ilvl w:val="2"/>
                <w:numId w:val="287"/>
              </w:numPr>
              <w:shd w:val="clear" w:color="auto" w:fill="FFFFFF"/>
              <w:spacing w:after="0"/>
              <w:ind w:hanging="101"/>
              <w:rPr>
                <w:rFonts w:eastAsia="Times New Roman"/>
                <w:szCs w:val="24"/>
              </w:rPr>
            </w:pPr>
            <w:r w:rsidRPr="00813E1E">
              <w:rPr>
                <w:rFonts w:eastAsia="Times New Roman"/>
                <w:szCs w:val="24"/>
              </w:rPr>
              <w:t xml:space="preserve">Strength </w:t>
            </w:r>
          </w:p>
        </w:tc>
        <w:tc>
          <w:tcPr>
            <w:tcW w:w="0" w:type="auto"/>
            <w:tcBorders>
              <w:top w:val="single" w:sz="4" w:space="0" w:color="000000"/>
              <w:left w:val="single" w:sz="4" w:space="0" w:color="000000"/>
              <w:bottom w:val="single" w:sz="4" w:space="0" w:color="000000"/>
              <w:right w:val="single" w:sz="4" w:space="0" w:color="000000"/>
            </w:tcBorders>
          </w:tcPr>
          <w:p w14:paraId="27D2EE5B"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lastRenderedPageBreak/>
              <w:t>Practical</w:t>
            </w:r>
          </w:p>
          <w:p w14:paraId="620ED6A6"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Projects</w:t>
            </w:r>
          </w:p>
          <w:p w14:paraId="6E4D83FB"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Written tests</w:t>
            </w:r>
          </w:p>
          <w:p w14:paraId="2ECD20AE"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Portfolio of evidence</w:t>
            </w:r>
          </w:p>
          <w:p w14:paraId="0E6B8DA7"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Third party reports</w:t>
            </w:r>
            <w:r w:rsidRPr="00813E1E">
              <w:rPr>
                <w:rFonts w:ascii="Times New Roman" w:eastAsia="Times New Roman" w:hAnsi="Times New Roman"/>
                <w:sz w:val="24"/>
                <w:szCs w:val="24"/>
              </w:rPr>
              <w:t xml:space="preserve"> </w:t>
            </w:r>
          </w:p>
        </w:tc>
      </w:tr>
      <w:tr w:rsidR="00873275" w:rsidRPr="00813E1E" w14:paraId="417651DD" w14:textId="77777777">
        <w:trPr>
          <w:trHeight w:val="3043"/>
        </w:trPr>
        <w:tc>
          <w:tcPr>
            <w:tcW w:w="0" w:type="auto"/>
            <w:tcBorders>
              <w:top w:val="single" w:sz="4" w:space="0" w:color="000000"/>
              <w:left w:val="single" w:sz="4" w:space="0" w:color="000000"/>
              <w:bottom w:val="single" w:sz="4" w:space="0" w:color="000000"/>
              <w:right w:val="single" w:sz="4" w:space="0" w:color="000000"/>
            </w:tcBorders>
          </w:tcPr>
          <w:p w14:paraId="7F4F3434" w14:textId="77777777" w:rsidR="00455FF9" w:rsidRPr="00813E1E" w:rsidRDefault="00000000">
            <w:pPr>
              <w:numPr>
                <w:ilvl w:val="5"/>
                <w:numId w:val="177"/>
              </w:numPr>
              <w:tabs>
                <w:tab w:val="left" w:pos="426"/>
              </w:tabs>
              <w:spacing w:after="160" w:line="360" w:lineRule="auto"/>
              <w:ind w:left="360"/>
              <w:rPr>
                <w:rFonts w:ascii="Times New Roman" w:eastAsia="Times New Roman" w:hAnsi="Times New Roman"/>
                <w:sz w:val="24"/>
                <w:szCs w:val="24"/>
              </w:rPr>
            </w:pPr>
            <w:r w:rsidRPr="00813E1E">
              <w:rPr>
                <w:rFonts w:ascii="Times New Roman" w:eastAsia="Times New Roman" w:hAnsi="Times New Roman"/>
                <w:sz w:val="24"/>
                <w:szCs w:val="24"/>
              </w:rPr>
              <w:t xml:space="preserve">Select quality construction materials </w:t>
            </w:r>
          </w:p>
        </w:tc>
        <w:tc>
          <w:tcPr>
            <w:tcW w:w="0" w:type="auto"/>
            <w:tcBorders>
              <w:top w:val="single" w:sz="4" w:space="0" w:color="000000"/>
              <w:left w:val="single" w:sz="4" w:space="0" w:color="000000"/>
              <w:bottom w:val="single" w:sz="4" w:space="0" w:color="000000"/>
              <w:right w:val="single" w:sz="4" w:space="0" w:color="000000"/>
            </w:tcBorders>
          </w:tcPr>
          <w:p w14:paraId="5BA3FE41" w14:textId="77777777" w:rsidR="00873275" w:rsidRPr="00813E1E" w:rsidRDefault="00000000" w:rsidP="00873275">
            <w:pPr>
              <w:pStyle w:val="ListParagraph"/>
              <w:numPr>
                <w:ilvl w:val="0"/>
                <w:numId w:val="288"/>
              </w:numPr>
              <w:spacing w:after="0" w:line="360" w:lineRule="auto"/>
              <w:ind w:left="515" w:hanging="425"/>
              <w:jc w:val="both"/>
              <w:rPr>
                <w:rFonts w:eastAsia="Times New Roman"/>
                <w:szCs w:val="24"/>
              </w:rPr>
            </w:pPr>
            <w:r w:rsidRPr="00813E1E">
              <w:rPr>
                <w:rFonts w:eastAsia="Times New Roman"/>
                <w:szCs w:val="24"/>
              </w:rPr>
              <w:t xml:space="preserve">Cost implications of construction materials </w:t>
            </w:r>
          </w:p>
          <w:p w14:paraId="41096C43" w14:textId="3C531D9E" w:rsidR="00455FF9" w:rsidRPr="00813E1E" w:rsidRDefault="00000000" w:rsidP="00873275">
            <w:pPr>
              <w:pStyle w:val="ListParagraph"/>
              <w:numPr>
                <w:ilvl w:val="0"/>
                <w:numId w:val="288"/>
              </w:numPr>
              <w:spacing w:after="0" w:line="360" w:lineRule="auto"/>
              <w:ind w:left="515" w:hanging="425"/>
              <w:jc w:val="both"/>
              <w:rPr>
                <w:rFonts w:eastAsia="Times New Roman"/>
                <w:szCs w:val="24"/>
              </w:rPr>
            </w:pPr>
            <w:r w:rsidRPr="00813E1E">
              <w:rPr>
                <w:rFonts w:eastAsia="Times New Roman"/>
                <w:szCs w:val="24"/>
              </w:rPr>
              <w:t>Quality of construction materials</w:t>
            </w:r>
          </w:p>
          <w:p w14:paraId="218B2D4B" w14:textId="73CD0420" w:rsidR="00455FF9" w:rsidRPr="00813E1E" w:rsidRDefault="00000000" w:rsidP="00873275">
            <w:pPr>
              <w:pStyle w:val="ListParagraph"/>
              <w:numPr>
                <w:ilvl w:val="0"/>
                <w:numId w:val="288"/>
              </w:numPr>
              <w:spacing w:after="0" w:line="360" w:lineRule="auto"/>
              <w:ind w:left="515" w:hanging="425"/>
              <w:jc w:val="both"/>
              <w:rPr>
                <w:rFonts w:eastAsia="Times New Roman"/>
                <w:szCs w:val="24"/>
              </w:rPr>
            </w:pPr>
            <w:r w:rsidRPr="00813E1E">
              <w:rPr>
                <w:rFonts w:eastAsia="Times New Roman"/>
                <w:szCs w:val="24"/>
              </w:rPr>
              <w:t xml:space="preserve">Selection criteria of construction materials.  </w:t>
            </w:r>
          </w:p>
          <w:p w14:paraId="73555FBF" w14:textId="77777777" w:rsidR="00455FF9" w:rsidRPr="00813E1E" w:rsidRDefault="00455FF9">
            <w:pPr>
              <w:spacing w:after="0" w:line="360" w:lineRule="auto"/>
              <w:jc w:val="both"/>
              <w:rPr>
                <w:rFonts w:ascii="Times New Roman" w:hAnsi="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2D4729DC"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Practical</w:t>
            </w:r>
          </w:p>
          <w:p w14:paraId="1E1D9FFC"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Projects</w:t>
            </w:r>
          </w:p>
          <w:p w14:paraId="718F4FD3"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Written tests</w:t>
            </w:r>
          </w:p>
          <w:p w14:paraId="21F64438"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Portfolio of evidence</w:t>
            </w:r>
          </w:p>
          <w:p w14:paraId="4E021898" w14:textId="11BA7E18"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Third party reports</w:t>
            </w:r>
            <w:r w:rsidRPr="00813E1E">
              <w:rPr>
                <w:rFonts w:ascii="Times New Roman" w:eastAsia="Times New Roman" w:hAnsi="Times New Roman"/>
                <w:sz w:val="24"/>
                <w:szCs w:val="24"/>
              </w:rPr>
              <w:t xml:space="preserve"> </w:t>
            </w:r>
          </w:p>
        </w:tc>
      </w:tr>
      <w:tr w:rsidR="00873275" w:rsidRPr="00813E1E" w14:paraId="4F78BEC7" w14:textId="77777777" w:rsidTr="00A77503">
        <w:trPr>
          <w:trHeight w:val="532"/>
        </w:trPr>
        <w:tc>
          <w:tcPr>
            <w:tcW w:w="0" w:type="auto"/>
            <w:tcBorders>
              <w:top w:val="single" w:sz="4" w:space="0" w:color="000000"/>
              <w:left w:val="single" w:sz="4" w:space="0" w:color="000000"/>
              <w:bottom w:val="single" w:sz="4" w:space="0" w:color="000000"/>
              <w:right w:val="single" w:sz="4" w:space="0" w:color="000000"/>
            </w:tcBorders>
          </w:tcPr>
          <w:p w14:paraId="732F7289" w14:textId="77777777" w:rsidR="00455FF9" w:rsidRPr="00813E1E" w:rsidRDefault="00000000">
            <w:pPr>
              <w:numPr>
                <w:ilvl w:val="5"/>
                <w:numId w:val="177"/>
              </w:numPr>
              <w:tabs>
                <w:tab w:val="left" w:pos="426"/>
              </w:tabs>
              <w:spacing w:after="160"/>
              <w:ind w:left="360"/>
              <w:rPr>
                <w:rFonts w:ascii="Times New Roman" w:eastAsia="Times New Roman" w:hAnsi="Times New Roman"/>
                <w:sz w:val="24"/>
                <w:szCs w:val="24"/>
              </w:rPr>
            </w:pPr>
            <w:r w:rsidRPr="00813E1E">
              <w:rPr>
                <w:rFonts w:ascii="Times New Roman" w:eastAsia="Times New Roman" w:hAnsi="Times New Roman"/>
                <w:sz w:val="24"/>
                <w:szCs w:val="24"/>
              </w:rPr>
              <w:t xml:space="preserve">Test construction materials </w:t>
            </w:r>
          </w:p>
        </w:tc>
        <w:tc>
          <w:tcPr>
            <w:tcW w:w="0" w:type="auto"/>
            <w:tcBorders>
              <w:top w:val="single" w:sz="4" w:space="0" w:color="000000"/>
              <w:left w:val="single" w:sz="4" w:space="0" w:color="000000"/>
              <w:bottom w:val="single" w:sz="4" w:space="0" w:color="000000"/>
              <w:right w:val="single" w:sz="4" w:space="0" w:color="000000"/>
            </w:tcBorders>
          </w:tcPr>
          <w:p w14:paraId="7E49D725" w14:textId="0B6F03FA" w:rsidR="00455FF9" w:rsidRPr="00813E1E" w:rsidRDefault="00000000" w:rsidP="00A77503">
            <w:pPr>
              <w:pStyle w:val="ListParagraph"/>
              <w:numPr>
                <w:ilvl w:val="1"/>
                <w:numId w:val="180"/>
              </w:numPr>
              <w:spacing w:after="0"/>
              <w:jc w:val="both"/>
              <w:rPr>
                <w:rFonts w:eastAsia="Times New Roman"/>
                <w:szCs w:val="24"/>
              </w:rPr>
            </w:pPr>
            <w:r w:rsidRPr="00813E1E">
              <w:rPr>
                <w:rFonts w:eastAsia="Times New Roman"/>
                <w:szCs w:val="24"/>
              </w:rPr>
              <w:t xml:space="preserve">Sampling of construction materials </w:t>
            </w:r>
          </w:p>
          <w:p w14:paraId="71CF9D80" w14:textId="443E281A" w:rsidR="00455FF9" w:rsidRPr="00813E1E" w:rsidRDefault="00000000" w:rsidP="00873275">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Random,</w:t>
            </w:r>
          </w:p>
          <w:p w14:paraId="44DA2977" w14:textId="77777777" w:rsidR="00455FF9" w:rsidRPr="00813E1E" w:rsidRDefault="00000000">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Systematic,</w:t>
            </w:r>
          </w:p>
          <w:p w14:paraId="00759EB7" w14:textId="531DA223" w:rsidR="00455FF9" w:rsidRPr="00813E1E" w:rsidRDefault="00000000" w:rsidP="00873275">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Convenience,</w:t>
            </w:r>
          </w:p>
          <w:p w14:paraId="3B5675D9" w14:textId="34D86E28" w:rsidR="00455FF9" w:rsidRPr="00813E1E" w:rsidRDefault="00000000" w:rsidP="00873275">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 xml:space="preserve"> Cluster</w:t>
            </w:r>
          </w:p>
          <w:p w14:paraId="7EF3D57A" w14:textId="3DC83411" w:rsidR="00455FF9" w:rsidRPr="00813E1E" w:rsidRDefault="00000000" w:rsidP="00873275">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 xml:space="preserve"> Stratified</w:t>
            </w:r>
          </w:p>
          <w:p w14:paraId="6B51B835" w14:textId="2FEB8882" w:rsidR="00455FF9" w:rsidRPr="00813E1E" w:rsidRDefault="00000000" w:rsidP="00A77503">
            <w:pPr>
              <w:pStyle w:val="ListParagraph"/>
              <w:numPr>
                <w:ilvl w:val="1"/>
                <w:numId w:val="180"/>
              </w:numPr>
              <w:spacing w:after="0"/>
              <w:jc w:val="both"/>
              <w:rPr>
                <w:rFonts w:eastAsia="Times New Roman"/>
                <w:szCs w:val="24"/>
              </w:rPr>
            </w:pPr>
            <w:r w:rsidRPr="00813E1E">
              <w:rPr>
                <w:rFonts w:eastAsia="Times New Roman"/>
                <w:szCs w:val="24"/>
              </w:rPr>
              <w:t>Test parameters</w:t>
            </w:r>
          </w:p>
          <w:p w14:paraId="3914B214" w14:textId="02DD8815"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Compression</w:t>
            </w:r>
          </w:p>
          <w:p w14:paraId="6A008799" w14:textId="50388DFB"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 xml:space="preserve"> Weathering</w:t>
            </w:r>
          </w:p>
          <w:p w14:paraId="315EECB9" w14:textId="7D047BEC"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Durability</w:t>
            </w:r>
          </w:p>
          <w:p w14:paraId="21AC3D84" w14:textId="0342A0D7"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Water absorption</w:t>
            </w:r>
          </w:p>
          <w:p w14:paraId="67C0AF4B" w14:textId="7D5362C2"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Impurity tests</w:t>
            </w:r>
          </w:p>
          <w:p w14:paraId="6611AEE1" w14:textId="2526F9A3"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Tensile tests</w:t>
            </w:r>
          </w:p>
          <w:p w14:paraId="4F6ED763" w14:textId="2CC58BD4"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 xml:space="preserve"> Workability</w:t>
            </w:r>
          </w:p>
          <w:p w14:paraId="6A49CF26" w14:textId="578BC79B"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Plasticity</w:t>
            </w:r>
          </w:p>
          <w:p w14:paraId="2C9CCB02" w14:textId="2BEB3802"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Aggregates crushing value</w:t>
            </w:r>
          </w:p>
          <w:p w14:paraId="1624DC47" w14:textId="77777777" w:rsidR="00455FF9" w:rsidRPr="00813E1E" w:rsidRDefault="00000000" w:rsidP="00A77503">
            <w:pPr>
              <w:numPr>
                <w:ilvl w:val="2"/>
                <w:numId w:val="180"/>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Optimum moisture content</w:t>
            </w:r>
          </w:p>
          <w:p w14:paraId="285C8E48" w14:textId="7D279FB2" w:rsidR="00A77503" w:rsidRPr="00813E1E" w:rsidRDefault="00000000" w:rsidP="00A77503">
            <w:pPr>
              <w:pStyle w:val="ListParagraph"/>
              <w:numPr>
                <w:ilvl w:val="1"/>
                <w:numId w:val="180"/>
              </w:numPr>
              <w:spacing w:after="0"/>
              <w:jc w:val="both"/>
              <w:rPr>
                <w:rFonts w:eastAsia="Times New Roman"/>
                <w:szCs w:val="24"/>
              </w:rPr>
            </w:pPr>
            <w:r w:rsidRPr="00813E1E">
              <w:rPr>
                <w:rFonts w:eastAsia="Times New Roman"/>
                <w:szCs w:val="24"/>
              </w:rPr>
              <w:lastRenderedPageBreak/>
              <w:t xml:space="preserve">Testing of construction materials </w:t>
            </w:r>
          </w:p>
        </w:tc>
        <w:tc>
          <w:tcPr>
            <w:tcW w:w="0" w:type="auto"/>
            <w:tcBorders>
              <w:top w:val="single" w:sz="4" w:space="0" w:color="000000"/>
              <w:left w:val="single" w:sz="4" w:space="0" w:color="000000"/>
              <w:bottom w:val="single" w:sz="4" w:space="0" w:color="000000"/>
              <w:right w:val="single" w:sz="4" w:space="0" w:color="000000"/>
            </w:tcBorders>
          </w:tcPr>
          <w:p w14:paraId="01CB264B"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lastRenderedPageBreak/>
              <w:t>Practical</w:t>
            </w:r>
          </w:p>
          <w:p w14:paraId="6988BF52"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Projects</w:t>
            </w:r>
          </w:p>
          <w:p w14:paraId="3E208FD9"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Written tests</w:t>
            </w:r>
          </w:p>
          <w:p w14:paraId="023B4743"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Portfolio of evidence</w:t>
            </w:r>
          </w:p>
          <w:p w14:paraId="37297722"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 xml:space="preserve">Third party reports </w:t>
            </w:r>
          </w:p>
          <w:p w14:paraId="4CCC2A1F" w14:textId="77777777" w:rsidR="00455FF9" w:rsidRPr="00813E1E" w:rsidRDefault="00455FF9">
            <w:pPr>
              <w:spacing w:after="0"/>
              <w:ind w:left="-18"/>
              <w:jc w:val="both"/>
              <w:rPr>
                <w:rFonts w:ascii="Times New Roman" w:eastAsia="Times New Roman" w:hAnsi="Times New Roman"/>
                <w:sz w:val="24"/>
                <w:szCs w:val="24"/>
              </w:rPr>
            </w:pPr>
          </w:p>
        </w:tc>
      </w:tr>
      <w:tr w:rsidR="00873275" w:rsidRPr="00813E1E" w14:paraId="12AE6550" w14:textId="77777777">
        <w:trPr>
          <w:trHeight w:val="2060"/>
        </w:trPr>
        <w:tc>
          <w:tcPr>
            <w:tcW w:w="0" w:type="auto"/>
            <w:tcBorders>
              <w:top w:val="single" w:sz="4" w:space="0" w:color="000000"/>
              <w:left w:val="single" w:sz="4" w:space="0" w:color="000000"/>
              <w:bottom w:val="single" w:sz="4" w:space="0" w:color="000000"/>
              <w:right w:val="single" w:sz="4" w:space="0" w:color="000000"/>
            </w:tcBorders>
          </w:tcPr>
          <w:p w14:paraId="663BB820" w14:textId="77777777" w:rsidR="00455FF9" w:rsidRPr="00813E1E" w:rsidRDefault="00000000">
            <w:pPr>
              <w:numPr>
                <w:ilvl w:val="5"/>
                <w:numId w:val="177"/>
              </w:numPr>
              <w:tabs>
                <w:tab w:val="left" w:pos="426"/>
              </w:tabs>
              <w:spacing w:after="160"/>
              <w:ind w:left="360"/>
              <w:rPr>
                <w:rFonts w:ascii="Times New Roman" w:eastAsia="Times New Roman" w:hAnsi="Times New Roman"/>
                <w:sz w:val="24"/>
                <w:szCs w:val="24"/>
              </w:rPr>
            </w:pPr>
            <w:r w:rsidRPr="00813E1E">
              <w:rPr>
                <w:rFonts w:ascii="Times New Roman" w:eastAsia="Times New Roman" w:hAnsi="Times New Roman"/>
                <w:sz w:val="24"/>
                <w:szCs w:val="24"/>
              </w:rPr>
              <w:t>Handle construction materials</w:t>
            </w:r>
          </w:p>
        </w:tc>
        <w:tc>
          <w:tcPr>
            <w:tcW w:w="0" w:type="auto"/>
            <w:tcBorders>
              <w:top w:val="single" w:sz="4" w:space="0" w:color="000000"/>
              <w:left w:val="single" w:sz="4" w:space="0" w:color="000000"/>
              <w:bottom w:val="single" w:sz="4" w:space="0" w:color="000000"/>
              <w:right w:val="single" w:sz="4" w:space="0" w:color="000000"/>
            </w:tcBorders>
          </w:tcPr>
          <w:p w14:paraId="73F91E11" w14:textId="27260FF1" w:rsidR="00A77503" w:rsidRPr="00813E1E" w:rsidRDefault="00000000" w:rsidP="00A77503">
            <w:pPr>
              <w:pStyle w:val="ListParagraph"/>
              <w:numPr>
                <w:ilvl w:val="1"/>
                <w:numId w:val="291"/>
              </w:numPr>
              <w:tabs>
                <w:tab w:val="left" w:pos="328"/>
              </w:tabs>
              <w:spacing w:after="0"/>
              <w:ind w:left="187" w:hanging="252"/>
              <w:jc w:val="both"/>
              <w:rPr>
                <w:rFonts w:eastAsia="Times New Roman"/>
                <w:szCs w:val="24"/>
              </w:rPr>
            </w:pPr>
            <w:r w:rsidRPr="00813E1E">
              <w:rPr>
                <w:rFonts w:eastAsia="Times New Roman"/>
                <w:szCs w:val="24"/>
              </w:rPr>
              <w:t xml:space="preserve">Handling of construction materials </w:t>
            </w:r>
          </w:p>
          <w:p w14:paraId="4F018435" w14:textId="77777777" w:rsidR="00455FF9" w:rsidRPr="00813E1E" w:rsidRDefault="00000000" w:rsidP="00A77503">
            <w:pPr>
              <w:pStyle w:val="ListParagraph"/>
              <w:numPr>
                <w:ilvl w:val="1"/>
                <w:numId w:val="291"/>
              </w:numPr>
              <w:tabs>
                <w:tab w:val="left" w:pos="328"/>
              </w:tabs>
              <w:spacing w:after="0"/>
              <w:ind w:left="187" w:hanging="252"/>
              <w:jc w:val="both"/>
              <w:rPr>
                <w:rFonts w:eastAsia="Times New Roman"/>
                <w:szCs w:val="24"/>
              </w:rPr>
            </w:pPr>
            <w:r w:rsidRPr="00813E1E">
              <w:rPr>
                <w:rFonts w:eastAsia="Times New Roman"/>
                <w:szCs w:val="24"/>
              </w:rPr>
              <w:t xml:space="preserve"> Safety requirements of construction materials </w:t>
            </w:r>
          </w:p>
          <w:p w14:paraId="34959AD3" w14:textId="02855745" w:rsidR="00A77503" w:rsidRPr="00813E1E" w:rsidRDefault="00A77503" w:rsidP="00A77503">
            <w:pPr>
              <w:pStyle w:val="ListParagraph"/>
              <w:numPr>
                <w:ilvl w:val="1"/>
                <w:numId w:val="291"/>
              </w:numPr>
              <w:tabs>
                <w:tab w:val="left" w:pos="328"/>
              </w:tabs>
              <w:spacing w:after="0"/>
              <w:ind w:left="187" w:hanging="252"/>
              <w:jc w:val="both"/>
              <w:rPr>
                <w:rFonts w:eastAsia="Times New Roman"/>
                <w:szCs w:val="24"/>
              </w:rPr>
            </w:pPr>
            <w:r w:rsidRPr="00813E1E">
              <w:rPr>
                <w:rFonts w:eastAsia="Times New Roman"/>
                <w:szCs w:val="24"/>
              </w:rPr>
              <w:t>Allocation of construction materials</w:t>
            </w:r>
          </w:p>
        </w:tc>
        <w:tc>
          <w:tcPr>
            <w:tcW w:w="0" w:type="auto"/>
            <w:tcBorders>
              <w:top w:val="single" w:sz="4" w:space="0" w:color="000000"/>
              <w:left w:val="single" w:sz="4" w:space="0" w:color="000000"/>
              <w:bottom w:val="single" w:sz="4" w:space="0" w:color="000000"/>
              <w:right w:val="single" w:sz="4" w:space="0" w:color="000000"/>
            </w:tcBorders>
          </w:tcPr>
          <w:p w14:paraId="6A61567C"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Practical</w:t>
            </w:r>
          </w:p>
          <w:p w14:paraId="333FB7FA"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Projects</w:t>
            </w:r>
          </w:p>
          <w:p w14:paraId="2E81BEFF"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Written tests</w:t>
            </w:r>
          </w:p>
          <w:p w14:paraId="428919EC"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Portfolio of evidence</w:t>
            </w:r>
          </w:p>
          <w:p w14:paraId="40BC4BA2" w14:textId="46B6E78F" w:rsidR="00455FF9" w:rsidRPr="00813E1E" w:rsidRDefault="00000000" w:rsidP="00A77503">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 xml:space="preserve">Third party reports </w:t>
            </w:r>
          </w:p>
        </w:tc>
      </w:tr>
      <w:tr w:rsidR="00873275" w:rsidRPr="00813E1E" w14:paraId="05159DEF" w14:textId="77777777">
        <w:trPr>
          <w:trHeight w:val="2546"/>
        </w:trPr>
        <w:tc>
          <w:tcPr>
            <w:tcW w:w="0" w:type="auto"/>
            <w:tcBorders>
              <w:top w:val="single" w:sz="4" w:space="0" w:color="000000"/>
              <w:left w:val="single" w:sz="4" w:space="0" w:color="000000"/>
              <w:bottom w:val="single" w:sz="4" w:space="0" w:color="000000"/>
              <w:right w:val="single" w:sz="4" w:space="0" w:color="000000"/>
            </w:tcBorders>
          </w:tcPr>
          <w:p w14:paraId="47717146" w14:textId="77777777" w:rsidR="00455FF9" w:rsidRPr="00813E1E" w:rsidRDefault="00000000">
            <w:pPr>
              <w:numPr>
                <w:ilvl w:val="5"/>
                <w:numId w:val="177"/>
              </w:numPr>
              <w:tabs>
                <w:tab w:val="left" w:pos="426"/>
              </w:tabs>
              <w:spacing w:after="160"/>
              <w:ind w:left="360"/>
              <w:rPr>
                <w:rFonts w:ascii="Times New Roman" w:eastAsia="Times New Roman" w:hAnsi="Times New Roman"/>
                <w:sz w:val="24"/>
                <w:szCs w:val="24"/>
              </w:rPr>
            </w:pPr>
            <w:r w:rsidRPr="00813E1E">
              <w:rPr>
                <w:rFonts w:ascii="Times New Roman" w:eastAsia="Times New Roman" w:hAnsi="Times New Roman"/>
                <w:sz w:val="24"/>
                <w:szCs w:val="24"/>
              </w:rPr>
              <w:t>Use construction materials</w:t>
            </w:r>
          </w:p>
        </w:tc>
        <w:tc>
          <w:tcPr>
            <w:tcW w:w="0" w:type="auto"/>
            <w:tcBorders>
              <w:top w:val="single" w:sz="4" w:space="0" w:color="000000"/>
              <w:left w:val="single" w:sz="4" w:space="0" w:color="000000"/>
              <w:bottom w:val="single" w:sz="4" w:space="0" w:color="000000"/>
              <w:right w:val="single" w:sz="4" w:space="0" w:color="000000"/>
            </w:tcBorders>
          </w:tcPr>
          <w:p w14:paraId="661361A5" w14:textId="77777777" w:rsidR="00455FF9" w:rsidRPr="00813E1E" w:rsidRDefault="00000000">
            <w:pPr>
              <w:pStyle w:val="ListParagraph"/>
              <w:numPr>
                <w:ilvl w:val="1"/>
                <w:numId w:val="183"/>
              </w:numPr>
              <w:spacing w:after="0"/>
              <w:jc w:val="both"/>
              <w:rPr>
                <w:rFonts w:eastAsia="Times New Roman"/>
                <w:szCs w:val="24"/>
              </w:rPr>
            </w:pPr>
            <w:r w:rsidRPr="00813E1E">
              <w:rPr>
                <w:rFonts w:eastAsia="Times New Roman"/>
                <w:szCs w:val="24"/>
              </w:rPr>
              <w:t xml:space="preserve">Construction materials, tools and equipment assembly </w:t>
            </w:r>
          </w:p>
          <w:p w14:paraId="1095E145" w14:textId="77777777" w:rsidR="00455FF9" w:rsidRPr="00813E1E" w:rsidRDefault="00000000">
            <w:pPr>
              <w:pStyle w:val="ListParagraph"/>
              <w:numPr>
                <w:ilvl w:val="1"/>
                <w:numId w:val="183"/>
              </w:numPr>
              <w:spacing w:after="0"/>
              <w:jc w:val="both"/>
              <w:rPr>
                <w:rFonts w:eastAsia="Times New Roman"/>
                <w:szCs w:val="24"/>
              </w:rPr>
            </w:pPr>
            <w:r w:rsidRPr="00813E1E">
              <w:rPr>
                <w:rFonts w:eastAsia="Times New Roman"/>
                <w:szCs w:val="24"/>
              </w:rPr>
              <w:t xml:space="preserve">Preparation of construction materials </w:t>
            </w:r>
          </w:p>
          <w:p w14:paraId="60EFBDE0" w14:textId="4273BAA0" w:rsidR="00455FF9" w:rsidRPr="00813E1E" w:rsidRDefault="00000000" w:rsidP="00A77503">
            <w:pPr>
              <w:pStyle w:val="ListParagraph"/>
              <w:numPr>
                <w:ilvl w:val="1"/>
                <w:numId w:val="183"/>
              </w:numPr>
              <w:spacing w:after="0"/>
              <w:jc w:val="both"/>
              <w:rPr>
                <w:rFonts w:eastAsia="Times New Roman"/>
                <w:szCs w:val="24"/>
              </w:rPr>
            </w:pPr>
            <w:r w:rsidRPr="00813E1E">
              <w:rPr>
                <w:rFonts w:eastAsia="Times New Roman"/>
                <w:szCs w:val="24"/>
              </w:rPr>
              <w:t xml:space="preserve"> </w:t>
            </w:r>
            <w:r w:rsidR="00A77503" w:rsidRPr="00813E1E">
              <w:rPr>
                <w:rFonts w:eastAsia="Times New Roman"/>
                <w:szCs w:val="24"/>
              </w:rPr>
              <w:t>C</w:t>
            </w:r>
            <w:r w:rsidRPr="00813E1E">
              <w:rPr>
                <w:rFonts w:eastAsia="Times New Roman"/>
                <w:szCs w:val="24"/>
              </w:rPr>
              <w:t xml:space="preserve">onstruction process </w:t>
            </w:r>
          </w:p>
        </w:tc>
        <w:tc>
          <w:tcPr>
            <w:tcW w:w="0" w:type="auto"/>
            <w:tcBorders>
              <w:top w:val="single" w:sz="4" w:space="0" w:color="000000"/>
              <w:left w:val="single" w:sz="4" w:space="0" w:color="000000"/>
              <w:bottom w:val="single" w:sz="4" w:space="0" w:color="000000"/>
              <w:right w:val="single" w:sz="4" w:space="0" w:color="000000"/>
            </w:tcBorders>
          </w:tcPr>
          <w:p w14:paraId="685421D9"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Practical</w:t>
            </w:r>
          </w:p>
          <w:p w14:paraId="7EA37C1D"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Projects</w:t>
            </w:r>
          </w:p>
          <w:p w14:paraId="60DD4F28"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Written tests</w:t>
            </w:r>
          </w:p>
          <w:p w14:paraId="25329DA8" w14:textId="77777777" w:rsidR="00455FF9" w:rsidRPr="00813E1E" w:rsidRDefault="00000000">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Portfolio of evidence</w:t>
            </w:r>
          </w:p>
          <w:p w14:paraId="4D670AC9" w14:textId="19C4467C" w:rsidR="00455FF9" w:rsidRPr="00813E1E" w:rsidRDefault="00000000" w:rsidP="00A77503">
            <w:pPr>
              <w:numPr>
                <w:ilvl w:val="0"/>
                <w:numId w:val="179"/>
              </w:numPr>
              <w:spacing w:after="0"/>
              <w:rPr>
                <w:rFonts w:ascii="Times New Roman" w:hAnsi="Times New Roman"/>
                <w:sz w:val="24"/>
                <w:szCs w:val="24"/>
              </w:rPr>
            </w:pPr>
            <w:r w:rsidRPr="00813E1E">
              <w:rPr>
                <w:rFonts w:ascii="Times New Roman" w:eastAsia="Times New Roman" w:hAnsi="Times New Roman"/>
                <w:sz w:val="24"/>
                <w:szCs w:val="24"/>
              </w:rPr>
              <w:t xml:space="preserve">Third party reports </w:t>
            </w:r>
          </w:p>
        </w:tc>
      </w:tr>
    </w:tbl>
    <w:p w14:paraId="2958964B" w14:textId="77777777" w:rsidR="00455FF9" w:rsidRPr="00813E1E" w:rsidRDefault="00455FF9">
      <w:pPr>
        <w:jc w:val="both"/>
        <w:rPr>
          <w:rFonts w:ascii="Times New Roman" w:eastAsia="Times New Roman" w:hAnsi="Times New Roman"/>
          <w:sz w:val="24"/>
          <w:szCs w:val="24"/>
        </w:rPr>
      </w:pPr>
    </w:p>
    <w:p w14:paraId="468A8520" w14:textId="77777777" w:rsidR="00455FF9" w:rsidRPr="00813E1E" w:rsidRDefault="00000000">
      <w:pPr>
        <w:jc w:val="both"/>
        <w:rPr>
          <w:rFonts w:ascii="Times New Roman" w:eastAsia="Times New Roman" w:hAnsi="Times New Roman"/>
          <w:sz w:val="24"/>
          <w:szCs w:val="24"/>
        </w:rPr>
      </w:pPr>
      <w:r w:rsidRPr="00813E1E">
        <w:rPr>
          <w:rFonts w:ascii="Times New Roman" w:eastAsia="Times New Roman" w:hAnsi="Times New Roman"/>
          <w:b/>
          <w:sz w:val="24"/>
          <w:szCs w:val="24"/>
        </w:rPr>
        <w:t>Suggested Methods of Delivery</w:t>
      </w:r>
    </w:p>
    <w:p w14:paraId="4B21FA36" w14:textId="77777777" w:rsidR="00455FF9" w:rsidRPr="00813E1E" w:rsidRDefault="00000000">
      <w:pPr>
        <w:numPr>
          <w:ilvl w:val="0"/>
          <w:numId w:val="184"/>
        </w:numPr>
        <w:spacing w:after="0"/>
        <w:jc w:val="both"/>
        <w:rPr>
          <w:rFonts w:ascii="Times New Roman" w:hAnsi="Times New Roman"/>
          <w:sz w:val="24"/>
          <w:szCs w:val="24"/>
        </w:rPr>
      </w:pPr>
      <w:r w:rsidRPr="00813E1E">
        <w:rPr>
          <w:rFonts w:ascii="Times New Roman" w:eastAsia="Times New Roman" w:hAnsi="Times New Roman"/>
          <w:sz w:val="24"/>
          <w:szCs w:val="24"/>
        </w:rPr>
        <w:t>Projects</w:t>
      </w:r>
    </w:p>
    <w:p w14:paraId="7188BE6F" w14:textId="77777777" w:rsidR="00455FF9" w:rsidRPr="00813E1E" w:rsidRDefault="00000000">
      <w:pPr>
        <w:numPr>
          <w:ilvl w:val="0"/>
          <w:numId w:val="184"/>
        </w:numPr>
        <w:spacing w:after="0"/>
        <w:jc w:val="both"/>
        <w:rPr>
          <w:rFonts w:ascii="Times New Roman" w:hAnsi="Times New Roman"/>
          <w:sz w:val="24"/>
          <w:szCs w:val="24"/>
        </w:rPr>
      </w:pPr>
      <w:r w:rsidRPr="00813E1E">
        <w:rPr>
          <w:rFonts w:ascii="Times New Roman" w:eastAsia="Times New Roman" w:hAnsi="Times New Roman"/>
          <w:sz w:val="24"/>
          <w:szCs w:val="24"/>
        </w:rPr>
        <w:t xml:space="preserve">Group discussions </w:t>
      </w:r>
    </w:p>
    <w:p w14:paraId="25FE99D8" w14:textId="77777777" w:rsidR="00455FF9" w:rsidRPr="00813E1E" w:rsidRDefault="00000000">
      <w:pPr>
        <w:numPr>
          <w:ilvl w:val="0"/>
          <w:numId w:val="184"/>
        </w:numPr>
        <w:spacing w:after="0"/>
        <w:jc w:val="both"/>
        <w:rPr>
          <w:rFonts w:ascii="Times New Roman" w:hAnsi="Times New Roman"/>
          <w:sz w:val="24"/>
          <w:szCs w:val="24"/>
        </w:rPr>
      </w:pPr>
      <w:r w:rsidRPr="00813E1E">
        <w:rPr>
          <w:rFonts w:ascii="Times New Roman" w:eastAsia="Times New Roman" w:hAnsi="Times New Roman"/>
          <w:sz w:val="24"/>
          <w:szCs w:val="24"/>
        </w:rPr>
        <w:t>Direct instruction</w:t>
      </w:r>
    </w:p>
    <w:p w14:paraId="3360AE24" w14:textId="77777777" w:rsidR="00455FF9" w:rsidRPr="00813E1E" w:rsidRDefault="00000000">
      <w:pPr>
        <w:numPr>
          <w:ilvl w:val="0"/>
          <w:numId w:val="184"/>
        </w:numPr>
        <w:spacing w:after="0"/>
        <w:jc w:val="both"/>
        <w:rPr>
          <w:rFonts w:ascii="Times New Roman" w:hAnsi="Times New Roman"/>
          <w:sz w:val="24"/>
          <w:szCs w:val="24"/>
        </w:rPr>
      </w:pPr>
      <w:r w:rsidRPr="00813E1E">
        <w:rPr>
          <w:rFonts w:ascii="Times New Roman" w:eastAsia="Times New Roman" w:hAnsi="Times New Roman"/>
          <w:sz w:val="24"/>
          <w:szCs w:val="24"/>
        </w:rPr>
        <w:t>Practical’s</w:t>
      </w:r>
    </w:p>
    <w:p w14:paraId="1F05572C" w14:textId="77777777" w:rsidR="00455FF9" w:rsidRPr="00813E1E" w:rsidRDefault="00000000">
      <w:pPr>
        <w:numPr>
          <w:ilvl w:val="0"/>
          <w:numId w:val="184"/>
        </w:numPr>
        <w:spacing w:after="0"/>
        <w:jc w:val="both"/>
        <w:rPr>
          <w:rFonts w:ascii="Times New Roman" w:eastAsia="Times New Roman" w:hAnsi="Times New Roman"/>
          <w:sz w:val="24"/>
          <w:szCs w:val="24"/>
        </w:rPr>
      </w:pPr>
      <w:r w:rsidRPr="00813E1E">
        <w:rPr>
          <w:rFonts w:ascii="Times New Roman" w:eastAsia="Times New Roman" w:hAnsi="Times New Roman"/>
          <w:sz w:val="24"/>
          <w:szCs w:val="24"/>
        </w:rPr>
        <w:t xml:space="preserve">Third party reports  </w:t>
      </w:r>
    </w:p>
    <w:p w14:paraId="2AEE0063" w14:textId="77777777" w:rsidR="00455FF9" w:rsidRPr="00813E1E" w:rsidRDefault="00000000">
      <w:pPr>
        <w:spacing w:after="240"/>
        <w:jc w:val="both"/>
        <w:rPr>
          <w:rFonts w:ascii="Times New Roman" w:eastAsia="Times New Roman" w:hAnsi="Times New Roman"/>
          <w:sz w:val="24"/>
          <w:szCs w:val="24"/>
        </w:rPr>
      </w:pPr>
      <w:r w:rsidRPr="00813E1E">
        <w:rPr>
          <w:rFonts w:ascii="Times New Roman" w:eastAsia="Times New Roman" w:hAnsi="Times New Roman"/>
          <w:b/>
          <w:sz w:val="24"/>
          <w:szCs w:val="24"/>
        </w:rPr>
        <w:t>Recommended Resources for 25 Trainees</w:t>
      </w:r>
      <w:r w:rsidRPr="00813E1E">
        <w:rPr>
          <w:rFonts w:ascii="Times New Roman" w:eastAsia="Times New Roman" w:hAnsi="Times New Roman"/>
          <w:sz w:val="24"/>
          <w:szCs w:val="24"/>
        </w:rPr>
        <w:t xml:space="preserve"> </w:t>
      </w:r>
    </w:p>
    <w:tbl>
      <w:tblPr>
        <w:tblW w:w="935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939"/>
        <w:gridCol w:w="2371"/>
        <w:gridCol w:w="1260"/>
        <w:gridCol w:w="1885"/>
      </w:tblGrid>
      <w:tr w:rsidR="00455FF9" w:rsidRPr="00813E1E" w14:paraId="52A420A5" w14:textId="77777777">
        <w:tc>
          <w:tcPr>
            <w:tcW w:w="895" w:type="dxa"/>
          </w:tcPr>
          <w:p w14:paraId="0791A1CC" w14:textId="77777777" w:rsidR="00455FF9" w:rsidRPr="00813E1E" w:rsidRDefault="00000000">
            <w:pPr>
              <w:spacing w:after="0"/>
              <w:jc w:val="center"/>
              <w:rPr>
                <w:rFonts w:ascii="Times New Roman" w:eastAsia="Times New Roman" w:hAnsi="Times New Roman"/>
                <w:sz w:val="24"/>
                <w:szCs w:val="24"/>
              </w:rPr>
            </w:pPr>
            <w:r w:rsidRPr="00813E1E">
              <w:rPr>
                <w:rFonts w:ascii="Times New Roman" w:eastAsia="Times New Roman" w:hAnsi="Times New Roman"/>
                <w:b/>
                <w:sz w:val="24"/>
                <w:szCs w:val="24"/>
              </w:rPr>
              <w:t>S/No.</w:t>
            </w:r>
          </w:p>
        </w:tc>
        <w:tc>
          <w:tcPr>
            <w:tcW w:w="2939" w:type="dxa"/>
          </w:tcPr>
          <w:p w14:paraId="78F8BBB0" w14:textId="77777777" w:rsidR="00455FF9" w:rsidRPr="00813E1E" w:rsidRDefault="00000000">
            <w:pPr>
              <w:spacing w:after="0"/>
              <w:jc w:val="center"/>
              <w:rPr>
                <w:rFonts w:ascii="Times New Roman" w:eastAsia="Times New Roman" w:hAnsi="Times New Roman"/>
                <w:sz w:val="24"/>
                <w:szCs w:val="24"/>
              </w:rPr>
            </w:pPr>
            <w:r w:rsidRPr="00813E1E">
              <w:rPr>
                <w:rFonts w:ascii="Times New Roman" w:eastAsia="Times New Roman" w:hAnsi="Times New Roman"/>
                <w:b/>
                <w:sz w:val="24"/>
                <w:szCs w:val="24"/>
              </w:rPr>
              <w:t>Category/Item</w:t>
            </w:r>
          </w:p>
        </w:tc>
        <w:tc>
          <w:tcPr>
            <w:tcW w:w="2371" w:type="dxa"/>
          </w:tcPr>
          <w:p w14:paraId="7945520F" w14:textId="77777777" w:rsidR="00455FF9" w:rsidRPr="00813E1E" w:rsidRDefault="00000000">
            <w:pPr>
              <w:spacing w:after="0"/>
              <w:jc w:val="center"/>
              <w:rPr>
                <w:rFonts w:ascii="Times New Roman" w:eastAsia="Times New Roman" w:hAnsi="Times New Roman"/>
                <w:sz w:val="24"/>
                <w:szCs w:val="24"/>
              </w:rPr>
            </w:pPr>
            <w:r w:rsidRPr="00813E1E">
              <w:rPr>
                <w:rFonts w:ascii="Times New Roman" w:eastAsia="Times New Roman" w:hAnsi="Times New Roman"/>
                <w:b/>
                <w:sz w:val="24"/>
                <w:szCs w:val="24"/>
              </w:rPr>
              <w:t>Description/ Specifications</w:t>
            </w:r>
          </w:p>
        </w:tc>
        <w:tc>
          <w:tcPr>
            <w:tcW w:w="1260" w:type="dxa"/>
          </w:tcPr>
          <w:p w14:paraId="736A04DA" w14:textId="77777777" w:rsidR="00455FF9" w:rsidRPr="00813E1E" w:rsidRDefault="00000000">
            <w:pPr>
              <w:spacing w:after="0"/>
              <w:jc w:val="center"/>
              <w:rPr>
                <w:rFonts w:ascii="Times New Roman" w:eastAsia="Times New Roman" w:hAnsi="Times New Roman"/>
                <w:sz w:val="24"/>
                <w:szCs w:val="24"/>
              </w:rPr>
            </w:pPr>
            <w:r w:rsidRPr="00813E1E">
              <w:rPr>
                <w:rFonts w:ascii="Times New Roman" w:eastAsia="Times New Roman" w:hAnsi="Times New Roman"/>
                <w:b/>
                <w:sz w:val="24"/>
                <w:szCs w:val="24"/>
              </w:rPr>
              <w:t>Quantity</w:t>
            </w:r>
          </w:p>
        </w:tc>
        <w:tc>
          <w:tcPr>
            <w:tcW w:w="1885" w:type="dxa"/>
          </w:tcPr>
          <w:p w14:paraId="454925B1" w14:textId="77777777" w:rsidR="00455FF9" w:rsidRPr="00813E1E" w:rsidRDefault="00000000">
            <w:pPr>
              <w:spacing w:after="0"/>
              <w:jc w:val="center"/>
              <w:rPr>
                <w:rFonts w:ascii="Times New Roman" w:eastAsia="Times New Roman" w:hAnsi="Times New Roman"/>
                <w:sz w:val="24"/>
                <w:szCs w:val="24"/>
              </w:rPr>
            </w:pPr>
            <w:r w:rsidRPr="00813E1E">
              <w:rPr>
                <w:rFonts w:ascii="Times New Roman" w:eastAsia="Times New Roman" w:hAnsi="Times New Roman"/>
                <w:b/>
                <w:sz w:val="24"/>
                <w:szCs w:val="24"/>
              </w:rPr>
              <w:t>Recommended Ratio</w:t>
            </w:r>
          </w:p>
          <w:p w14:paraId="2237D2F1" w14:textId="77777777" w:rsidR="00455FF9" w:rsidRPr="00813E1E" w:rsidRDefault="00000000">
            <w:pPr>
              <w:spacing w:after="0"/>
              <w:jc w:val="center"/>
              <w:rPr>
                <w:rFonts w:ascii="Times New Roman" w:eastAsia="Times New Roman" w:hAnsi="Times New Roman"/>
                <w:sz w:val="24"/>
                <w:szCs w:val="24"/>
              </w:rPr>
            </w:pPr>
            <w:r w:rsidRPr="00813E1E">
              <w:rPr>
                <w:rFonts w:ascii="Times New Roman" w:eastAsia="Times New Roman" w:hAnsi="Times New Roman"/>
                <w:sz w:val="24"/>
                <w:szCs w:val="24"/>
              </w:rPr>
              <w:t>(Item: Trainee)</w:t>
            </w:r>
          </w:p>
        </w:tc>
      </w:tr>
      <w:tr w:rsidR="00455FF9" w:rsidRPr="00813E1E" w14:paraId="3A9FB9F2" w14:textId="77777777">
        <w:tc>
          <w:tcPr>
            <w:tcW w:w="895" w:type="dxa"/>
          </w:tcPr>
          <w:p w14:paraId="7D854383"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b/>
                <w:sz w:val="24"/>
                <w:szCs w:val="24"/>
              </w:rPr>
              <w:t>A</w:t>
            </w:r>
          </w:p>
        </w:tc>
        <w:tc>
          <w:tcPr>
            <w:tcW w:w="8455" w:type="dxa"/>
            <w:gridSpan w:val="4"/>
          </w:tcPr>
          <w:p w14:paraId="7C7BF62B"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b/>
                <w:sz w:val="24"/>
                <w:szCs w:val="24"/>
              </w:rPr>
              <w:t xml:space="preserve">Learning Materials </w:t>
            </w:r>
          </w:p>
        </w:tc>
      </w:tr>
      <w:tr w:rsidR="00455FF9" w:rsidRPr="00813E1E" w14:paraId="3FA3D9A8" w14:textId="77777777">
        <w:trPr>
          <w:trHeight w:val="620"/>
        </w:trPr>
        <w:tc>
          <w:tcPr>
            <w:tcW w:w="895" w:type="dxa"/>
          </w:tcPr>
          <w:p w14:paraId="1CAD492A" w14:textId="77777777" w:rsidR="00455FF9" w:rsidRPr="00813E1E" w:rsidRDefault="00455FF9">
            <w:pPr>
              <w:numPr>
                <w:ilvl w:val="6"/>
                <w:numId w:val="177"/>
              </w:numPr>
              <w:ind w:left="360"/>
              <w:rPr>
                <w:rFonts w:ascii="Times New Roman" w:eastAsia="Times New Roman" w:hAnsi="Times New Roman"/>
                <w:sz w:val="24"/>
                <w:szCs w:val="24"/>
              </w:rPr>
            </w:pPr>
          </w:p>
        </w:tc>
        <w:tc>
          <w:tcPr>
            <w:tcW w:w="2939" w:type="dxa"/>
          </w:tcPr>
          <w:p w14:paraId="3EDC9857"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Charts  </w:t>
            </w:r>
          </w:p>
        </w:tc>
        <w:tc>
          <w:tcPr>
            <w:tcW w:w="2371" w:type="dxa"/>
          </w:tcPr>
          <w:p w14:paraId="2FCD1168"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Procedures, rules and regulations, flow charts, Diagrams </w:t>
            </w:r>
          </w:p>
        </w:tc>
        <w:tc>
          <w:tcPr>
            <w:tcW w:w="1260" w:type="dxa"/>
          </w:tcPr>
          <w:p w14:paraId="6921876A"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5</w:t>
            </w:r>
          </w:p>
        </w:tc>
        <w:tc>
          <w:tcPr>
            <w:tcW w:w="1885" w:type="dxa"/>
          </w:tcPr>
          <w:p w14:paraId="4654D608"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1:5</w:t>
            </w:r>
          </w:p>
        </w:tc>
      </w:tr>
      <w:tr w:rsidR="00455FF9" w:rsidRPr="00813E1E" w14:paraId="4EAE906C" w14:textId="77777777">
        <w:trPr>
          <w:trHeight w:val="620"/>
        </w:trPr>
        <w:tc>
          <w:tcPr>
            <w:tcW w:w="895" w:type="dxa"/>
          </w:tcPr>
          <w:p w14:paraId="0BE1D954" w14:textId="77777777" w:rsidR="00455FF9" w:rsidRPr="00813E1E" w:rsidRDefault="00455FF9">
            <w:pPr>
              <w:numPr>
                <w:ilvl w:val="6"/>
                <w:numId w:val="177"/>
              </w:numPr>
              <w:ind w:left="360"/>
              <w:rPr>
                <w:rFonts w:ascii="Times New Roman" w:eastAsia="Times New Roman" w:hAnsi="Times New Roman"/>
                <w:sz w:val="24"/>
                <w:szCs w:val="24"/>
              </w:rPr>
            </w:pPr>
          </w:p>
        </w:tc>
        <w:tc>
          <w:tcPr>
            <w:tcW w:w="2939" w:type="dxa"/>
          </w:tcPr>
          <w:p w14:paraId="725B1014"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Stationery </w:t>
            </w:r>
          </w:p>
        </w:tc>
        <w:tc>
          <w:tcPr>
            <w:tcW w:w="2371" w:type="dxa"/>
          </w:tcPr>
          <w:p w14:paraId="2A84C1AF"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A4 Exercise </w:t>
            </w:r>
          </w:p>
          <w:p w14:paraId="42071823"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Pens</w:t>
            </w:r>
          </w:p>
          <w:p w14:paraId="2535CE15"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Graph papers</w:t>
            </w:r>
          </w:p>
          <w:p w14:paraId="1C2FCD87"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Eraser</w:t>
            </w:r>
          </w:p>
          <w:p w14:paraId="70EC7BF9"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Pencils </w:t>
            </w:r>
          </w:p>
        </w:tc>
        <w:tc>
          <w:tcPr>
            <w:tcW w:w="1260" w:type="dxa"/>
          </w:tcPr>
          <w:p w14:paraId="3B5CE7AF"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25 each </w:t>
            </w:r>
          </w:p>
        </w:tc>
        <w:tc>
          <w:tcPr>
            <w:tcW w:w="1885" w:type="dxa"/>
          </w:tcPr>
          <w:p w14:paraId="7630F186"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1:1</w:t>
            </w:r>
          </w:p>
        </w:tc>
      </w:tr>
      <w:tr w:rsidR="00455FF9" w:rsidRPr="00813E1E" w14:paraId="2F6CC98D" w14:textId="77777777">
        <w:tc>
          <w:tcPr>
            <w:tcW w:w="895" w:type="dxa"/>
          </w:tcPr>
          <w:p w14:paraId="19E76B0F"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b/>
                <w:sz w:val="24"/>
                <w:szCs w:val="24"/>
              </w:rPr>
              <w:t>B</w:t>
            </w:r>
          </w:p>
        </w:tc>
        <w:tc>
          <w:tcPr>
            <w:tcW w:w="8455" w:type="dxa"/>
            <w:gridSpan w:val="4"/>
          </w:tcPr>
          <w:p w14:paraId="5E02E089"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b/>
                <w:sz w:val="24"/>
                <w:szCs w:val="24"/>
              </w:rPr>
              <w:t>Learning Facilities &amp; infrastructure</w:t>
            </w:r>
          </w:p>
        </w:tc>
      </w:tr>
      <w:tr w:rsidR="00455FF9" w:rsidRPr="00813E1E" w14:paraId="0AB650E0" w14:textId="77777777">
        <w:tc>
          <w:tcPr>
            <w:tcW w:w="895" w:type="dxa"/>
          </w:tcPr>
          <w:p w14:paraId="7B7D01A2" w14:textId="77777777" w:rsidR="00455FF9" w:rsidRPr="00813E1E" w:rsidRDefault="00455FF9">
            <w:pPr>
              <w:numPr>
                <w:ilvl w:val="6"/>
                <w:numId w:val="177"/>
              </w:numPr>
              <w:ind w:left="360"/>
              <w:rPr>
                <w:rFonts w:ascii="Times New Roman" w:eastAsia="Times New Roman" w:hAnsi="Times New Roman"/>
                <w:sz w:val="24"/>
                <w:szCs w:val="24"/>
              </w:rPr>
            </w:pPr>
          </w:p>
        </w:tc>
        <w:tc>
          <w:tcPr>
            <w:tcW w:w="2939" w:type="dxa"/>
          </w:tcPr>
          <w:p w14:paraId="05B494C6"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Lecture/theory room</w:t>
            </w:r>
          </w:p>
        </w:tc>
        <w:tc>
          <w:tcPr>
            <w:tcW w:w="2371" w:type="dxa"/>
          </w:tcPr>
          <w:p w14:paraId="7BBC1936"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(9* 8 sq. </w:t>
            </w:r>
            <w:proofErr w:type="spellStart"/>
            <w:r w:rsidRPr="00813E1E">
              <w:rPr>
                <w:rFonts w:ascii="Times New Roman" w:eastAsia="Times New Roman" w:hAnsi="Times New Roman"/>
                <w:sz w:val="24"/>
                <w:szCs w:val="24"/>
              </w:rPr>
              <w:t>metres</w:t>
            </w:r>
            <w:proofErr w:type="spellEnd"/>
            <w:r w:rsidRPr="00813E1E">
              <w:rPr>
                <w:rFonts w:ascii="Times New Roman" w:eastAsia="Times New Roman" w:hAnsi="Times New Roman"/>
                <w:sz w:val="24"/>
                <w:szCs w:val="24"/>
              </w:rPr>
              <w:t>)</w:t>
            </w:r>
          </w:p>
        </w:tc>
        <w:tc>
          <w:tcPr>
            <w:tcW w:w="1260" w:type="dxa"/>
          </w:tcPr>
          <w:p w14:paraId="7A20300A"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1885" w:type="dxa"/>
          </w:tcPr>
          <w:p w14:paraId="3FDFE08D"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1:25</w:t>
            </w:r>
          </w:p>
        </w:tc>
      </w:tr>
      <w:tr w:rsidR="00455FF9" w:rsidRPr="00813E1E" w14:paraId="0DE8D7CE" w14:textId="77777777">
        <w:tc>
          <w:tcPr>
            <w:tcW w:w="895" w:type="dxa"/>
          </w:tcPr>
          <w:p w14:paraId="0F495813" w14:textId="77777777" w:rsidR="00455FF9" w:rsidRPr="00813E1E" w:rsidRDefault="00455FF9">
            <w:pPr>
              <w:numPr>
                <w:ilvl w:val="6"/>
                <w:numId w:val="177"/>
              </w:numPr>
              <w:ind w:left="360"/>
              <w:rPr>
                <w:rFonts w:ascii="Times New Roman" w:eastAsia="Times New Roman" w:hAnsi="Times New Roman"/>
                <w:sz w:val="24"/>
                <w:szCs w:val="24"/>
              </w:rPr>
            </w:pPr>
          </w:p>
        </w:tc>
        <w:tc>
          <w:tcPr>
            <w:tcW w:w="2939" w:type="dxa"/>
          </w:tcPr>
          <w:p w14:paraId="0BC49B4F"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Equipped material testing lab</w:t>
            </w:r>
          </w:p>
        </w:tc>
        <w:tc>
          <w:tcPr>
            <w:tcW w:w="2371" w:type="dxa"/>
          </w:tcPr>
          <w:p w14:paraId="1086E757"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 xml:space="preserve">(15*10 sq. </w:t>
            </w:r>
            <w:proofErr w:type="spellStart"/>
            <w:r w:rsidRPr="00813E1E">
              <w:rPr>
                <w:rFonts w:ascii="Times New Roman" w:eastAsia="Times New Roman" w:hAnsi="Times New Roman"/>
                <w:sz w:val="24"/>
                <w:szCs w:val="24"/>
              </w:rPr>
              <w:t>metres</w:t>
            </w:r>
            <w:proofErr w:type="spellEnd"/>
            <w:r w:rsidRPr="00813E1E">
              <w:rPr>
                <w:rFonts w:ascii="Times New Roman" w:eastAsia="Times New Roman" w:hAnsi="Times New Roman"/>
                <w:sz w:val="24"/>
                <w:szCs w:val="24"/>
              </w:rPr>
              <w:t>)</w:t>
            </w:r>
          </w:p>
        </w:tc>
        <w:tc>
          <w:tcPr>
            <w:tcW w:w="1260" w:type="dxa"/>
          </w:tcPr>
          <w:p w14:paraId="2265AC94"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1</w:t>
            </w:r>
          </w:p>
        </w:tc>
        <w:tc>
          <w:tcPr>
            <w:tcW w:w="1885" w:type="dxa"/>
          </w:tcPr>
          <w:p w14:paraId="319A778B" w14:textId="77777777" w:rsidR="00455FF9" w:rsidRPr="00813E1E" w:rsidRDefault="00000000">
            <w:pPr>
              <w:rPr>
                <w:rFonts w:ascii="Times New Roman" w:eastAsia="Times New Roman" w:hAnsi="Times New Roman"/>
                <w:sz w:val="24"/>
                <w:szCs w:val="24"/>
              </w:rPr>
            </w:pPr>
            <w:r w:rsidRPr="00813E1E">
              <w:rPr>
                <w:rFonts w:ascii="Times New Roman" w:eastAsia="Times New Roman" w:hAnsi="Times New Roman"/>
                <w:sz w:val="24"/>
                <w:szCs w:val="24"/>
              </w:rPr>
              <w:t>1:25</w:t>
            </w:r>
          </w:p>
        </w:tc>
      </w:tr>
    </w:tbl>
    <w:p w14:paraId="38ABB82D" w14:textId="77777777" w:rsidR="00455FF9" w:rsidRPr="00813E1E" w:rsidRDefault="00455FF9">
      <w:pPr>
        <w:spacing w:after="0" w:line="360" w:lineRule="auto"/>
        <w:rPr>
          <w:rFonts w:ascii="Times New Roman" w:eastAsia="Times New Roman" w:hAnsi="Times New Roman"/>
          <w:sz w:val="24"/>
          <w:szCs w:val="24"/>
          <w:lang w:val="en-GB"/>
        </w:rPr>
      </w:pPr>
      <w:bookmarkStart w:id="100" w:name="_ihv636" w:colFirst="0" w:colLast="0"/>
      <w:bookmarkStart w:id="101" w:name="_32hioqz" w:colFirst="0" w:colLast="0"/>
      <w:bookmarkEnd w:id="100"/>
      <w:bookmarkEnd w:id="101"/>
    </w:p>
    <w:p w14:paraId="2EC574FC" w14:textId="77777777" w:rsidR="00455FF9" w:rsidRPr="00813E1E" w:rsidRDefault="00455FF9">
      <w:pPr>
        <w:spacing w:after="0" w:line="360" w:lineRule="auto"/>
        <w:rPr>
          <w:rFonts w:ascii="Times New Roman" w:eastAsia="Times New Roman" w:hAnsi="Times New Roman"/>
          <w:sz w:val="24"/>
          <w:szCs w:val="24"/>
          <w:lang w:val="en-GB"/>
        </w:rPr>
      </w:pPr>
    </w:p>
    <w:p w14:paraId="77392160" w14:textId="77777777" w:rsidR="00A77503" w:rsidRPr="00813E1E" w:rsidRDefault="00A77503">
      <w:pPr>
        <w:spacing w:after="0" w:line="240" w:lineRule="auto"/>
        <w:rPr>
          <w:rFonts w:ascii="Times New Roman" w:eastAsiaTheme="majorEastAsia" w:hAnsi="Times New Roman"/>
          <w:b/>
          <w:bCs/>
          <w:sz w:val="24"/>
          <w:szCs w:val="24"/>
          <w:lang w:val="en-GB"/>
        </w:rPr>
      </w:pPr>
      <w:r w:rsidRPr="00813E1E">
        <w:rPr>
          <w:rFonts w:ascii="Times New Roman" w:hAnsi="Times New Roman"/>
          <w:b/>
          <w:bCs/>
          <w:sz w:val="24"/>
          <w:szCs w:val="24"/>
          <w:lang w:val="en-GB"/>
        </w:rPr>
        <w:br w:type="page"/>
      </w:r>
    </w:p>
    <w:p w14:paraId="6825AAD5" w14:textId="19D0B840" w:rsidR="00455FF9" w:rsidRPr="00813E1E" w:rsidRDefault="00000000">
      <w:pPr>
        <w:pStyle w:val="Heading2"/>
        <w:numPr>
          <w:ilvl w:val="1"/>
          <w:numId w:val="0"/>
        </w:numPr>
        <w:ind w:left="720"/>
        <w:jc w:val="center"/>
        <w:rPr>
          <w:rFonts w:ascii="Times New Roman" w:hAnsi="Times New Roman" w:cs="Times New Roman"/>
          <w:b/>
          <w:bCs/>
          <w:color w:val="auto"/>
          <w:sz w:val="24"/>
          <w:szCs w:val="24"/>
          <w:lang w:val="en-GB"/>
        </w:rPr>
      </w:pPr>
      <w:bookmarkStart w:id="102" w:name="_Toc197033986"/>
      <w:r w:rsidRPr="00813E1E">
        <w:rPr>
          <w:rFonts w:ascii="Times New Roman" w:hAnsi="Times New Roman" w:cs="Times New Roman"/>
          <w:b/>
          <w:bCs/>
          <w:color w:val="auto"/>
          <w:sz w:val="24"/>
          <w:szCs w:val="24"/>
          <w:lang w:val="en-GB"/>
        </w:rPr>
        <w:lastRenderedPageBreak/>
        <w:t>WORKSHOP TECHNOLOGY SKILLS</w:t>
      </w:r>
      <w:bookmarkEnd w:id="102"/>
    </w:p>
    <w:p w14:paraId="08178B91" w14:textId="4C7A4486" w:rsidR="00455FF9" w:rsidRPr="00813E1E" w:rsidRDefault="00000000">
      <w:pPr>
        <w:spacing w:before="160"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 xml:space="preserve">UNIT CODE: </w:t>
      </w:r>
      <w:r w:rsidRPr="00813E1E">
        <w:rPr>
          <w:rFonts w:ascii="Times New Roman" w:hAnsi="Times New Roman"/>
          <w:b/>
          <w:sz w:val="24"/>
          <w:szCs w:val="24"/>
          <w:lang w:val="en-GB"/>
          <w14:ligatures w14:val="standardContextual"/>
        </w:rPr>
        <w:t xml:space="preserve">0722 451 </w:t>
      </w:r>
      <w:r w:rsidRPr="00813E1E">
        <w:rPr>
          <w:rFonts w:ascii="Times New Roman" w:hAnsi="Times New Roman"/>
          <w:b/>
          <w:sz w:val="24"/>
          <w:szCs w:val="24"/>
          <w14:ligatures w14:val="standardContextual"/>
        </w:rPr>
        <w:t>1</w:t>
      </w:r>
      <w:r w:rsidR="00F72A63" w:rsidRPr="00813E1E">
        <w:rPr>
          <w:rFonts w:ascii="Times New Roman" w:hAnsi="Times New Roman"/>
          <w:b/>
          <w:sz w:val="24"/>
          <w:szCs w:val="24"/>
          <w14:ligatures w14:val="standardContextual"/>
        </w:rPr>
        <w:t>5</w:t>
      </w:r>
      <w:r w:rsidRPr="00813E1E">
        <w:rPr>
          <w:rFonts w:ascii="Times New Roman" w:hAnsi="Times New Roman"/>
          <w:b/>
          <w:sz w:val="24"/>
          <w:szCs w:val="24"/>
          <w:lang w:val="en-GB"/>
          <w14:ligatures w14:val="standardContextual"/>
        </w:rPr>
        <w:t>A</w:t>
      </w:r>
      <w:r w:rsidRPr="00813E1E">
        <w:rPr>
          <w:rFonts w:ascii="Times New Roman" w:hAnsi="Times New Roman"/>
          <w:b/>
          <w:sz w:val="24"/>
          <w:szCs w:val="24"/>
          <w:lang w:val="en-ZA"/>
        </w:rPr>
        <w:tab/>
      </w:r>
    </w:p>
    <w:p w14:paraId="0A51F985" w14:textId="77777777" w:rsidR="00455FF9" w:rsidRPr="00813E1E" w:rsidRDefault="00000000">
      <w:pPr>
        <w:spacing w:before="160"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 xml:space="preserve"> Duration of Unit: 80 Hours</w:t>
      </w:r>
    </w:p>
    <w:p w14:paraId="05DE0D81" w14:textId="77777777" w:rsidR="00455FF9" w:rsidRPr="00813E1E" w:rsidRDefault="00000000">
      <w:pPr>
        <w:spacing w:before="160" w:after="0" w:line="360" w:lineRule="auto"/>
        <w:jc w:val="both"/>
        <w:rPr>
          <w:rFonts w:ascii="Times New Roman" w:hAnsi="Times New Roman"/>
          <w:sz w:val="24"/>
          <w:szCs w:val="24"/>
          <w:lang w:val="en-ZA"/>
        </w:rPr>
      </w:pPr>
      <w:r w:rsidRPr="00813E1E">
        <w:rPr>
          <w:rFonts w:ascii="Times New Roman" w:hAnsi="Times New Roman"/>
          <w:b/>
          <w:sz w:val="24"/>
          <w:szCs w:val="24"/>
          <w:lang w:val="en-ZA"/>
        </w:rPr>
        <w:t>Relationship to Occupational Standards</w:t>
      </w:r>
    </w:p>
    <w:p w14:paraId="32B8CB75" w14:textId="77777777" w:rsidR="00455FF9" w:rsidRPr="00813E1E" w:rsidRDefault="00000000">
      <w:pPr>
        <w:spacing w:before="160" w:after="0" w:line="360" w:lineRule="auto"/>
        <w:jc w:val="both"/>
        <w:rPr>
          <w:rFonts w:ascii="Times New Roman" w:hAnsi="Times New Roman"/>
          <w:sz w:val="24"/>
          <w:szCs w:val="24"/>
          <w:lang w:val="en-GB"/>
        </w:rPr>
      </w:pPr>
      <w:r w:rsidRPr="00813E1E">
        <w:rPr>
          <w:rFonts w:ascii="Times New Roman" w:hAnsi="Times New Roman"/>
          <w:sz w:val="24"/>
          <w:szCs w:val="24"/>
          <w:lang w:val="en-ZA"/>
        </w:rPr>
        <w:t xml:space="preserve">This unit addresses the unit of competency: </w:t>
      </w:r>
      <w:r w:rsidRPr="00813E1E">
        <w:rPr>
          <w:rFonts w:ascii="Times New Roman" w:hAnsi="Times New Roman"/>
          <w:b/>
          <w:bCs/>
          <w:sz w:val="24"/>
          <w:szCs w:val="24"/>
          <w:lang w:val="en-GB"/>
        </w:rPr>
        <w:t>Demonstrate workshop technology skills</w:t>
      </w:r>
    </w:p>
    <w:p w14:paraId="766206D1" w14:textId="77777777" w:rsidR="00455FF9" w:rsidRPr="00813E1E" w:rsidRDefault="00000000">
      <w:pPr>
        <w:shd w:val="clear" w:color="auto" w:fill="FFFFFF"/>
        <w:tabs>
          <w:tab w:val="left" w:pos="3614"/>
        </w:tabs>
        <w:spacing w:before="160" w:after="0" w:line="360" w:lineRule="auto"/>
        <w:ind w:left="357" w:hanging="357"/>
        <w:jc w:val="both"/>
        <w:rPr>
          <w:rFonts w:ascii="Times New Roman" w:hAnsi="Times New Roman"/>
          <w:b/>
          <w:sz w:val="24"/>
          <w:szCs w:val="24"/>
          <w:lang w:val="en-ZA"/>
        </w:rPr>
      </w:pPr>
      <w:r w:rsidRPr="00813E1E">
        <w:rPr>
          <w:rFonts w:ascii="Times New Roman" w:hAnsi="Times New Roman"/>
          <w:b/>
          <w:sz w:val="24"/>
          <w:szCs w:val="24"/>
          <w:lang w:val="en-ZA"/>
        </w:rPr>
        <w:t>Unit Description</w:t>
      </w:r>
    </w:p>
    <w:p w14:paraId="29AC6C6C" w14:textId="77777777" w:rsidR="00455FF9" w:rsidRPr="00813E1E" w:rsidRDefault="00000000">
      <w:pPr>
        <w:spacing w:line="256" w:lineRule="auto"/>
        <w:rPr>
          <w:rFonts w:ascii="Times New Roman" w:hAnsi="Times New Roman"/>
          <w:sz w:val="24"/>
          <w:szCs w:val="24"/>
          <w:lang w:val="en-GB"/>
        </w:rPr>
      </w:pPr>
      <w:r w:rsidRPr="00813E1E">
        <w:rPr>
          <w:rFonts w:ascii="Times New Roman" w:hAnsi="Times New Roman"/>
          <w:sz w:val="24"/>
          <w:szCs w:val="24"/>
          <w:lang w:val="en-GB"/>
        </w:rPr>
        <w:t>This unit describes the competencies required to demonstrate workshop technology skills. It involves demonstrating workshop safety awareness, demonstrating masonry skills, demonstrating carpentry skills, performing electrical operations and managing workshop waste.</w:t>
      </w:r>
    </w:p>
    <w:p w14:paraId="56C845AC" w14:textId="4B2A8576" w:rsidR="00455FF9" w:rsidRPr="00813E1E" w:rsidRDefault="00000000">
      <w:pPr>
        <w:spacing w:before="160" w:after="0" w:line="360" w:lineRule="auto"/>
        <w:jc w:val="both"/>
        <w:rPr>
          <w:rFonts w:ascii="Times New Roman" w:hAnsi="Times New Roman"/>
          <w:b/>
          <w:sz w:val="24"/>
          <w:szCs w:val="24"/>
          <w:lang w:val="en-ZA"/>
        </w:rPr>
      </w:pPr>
      <w:r w:rsidRPr="00813E1E">
        <w:rPr>
          <w:rFonts w:ascii="Times New Roman" w:hAnsi="Times New Roman"/>
          <w:b/>
          <w:sz w:val="24"/>
          <w:szCs w:val="24"/>
          <w:lang w:val="en-ZA"/>
        </w:rPr>
        <w:t>Summary of Learning Outcomes</w:t>
      </w:r>
    </w:p>
    <w:tbl>
      <w:tblPr>
        <w:tblStyle w:val="TableGrid"/>
        <w:tblW w:w="0" w:type="auto"/>
        <w:tblInd w:w="-5" w:type="dxa"/>
        <w:tblLook w:val="04A0" w:firstRow="1" w:lastRow="0" w:firstColumn="1" w:lastColumn="0" w:noHBand="0" w:noVBand="1"/>
      </w:tblPr>
      <w:tblGrid>
        <w:gridCol w:w="1748"/>
        <w:gridCol w:w="5511"/>
        <w:gridCol w:w="2096"/>
      </w:tblGrid>
      <w:tr w:rsidR="00455FF9" w:rsidRPr="00813E1E" w14:paraId="3686132A" w14:textId="77777777" w:rsidTr="004C6C1B">
        <w:tc>
          <w:tcPr>
            <w:tcW w:w="1748" w:type="dxa"/>
          </w:tcPr>
          <w:p w14:paraId="5C25BA8A" w14:textId="77777777" w:rsidR="00455FF9" w:rsidRPr="00813E1E" w:rsidRDefault="00000000">
            <w:pPr>
              <w:spacing w:before="120" w:after="120" w:line="360" w:lineRule="auto"/>
              <w:jc w:val="both"/>
              <w:rPr>
                <w:sz w:val="24"/>
                <w:szCs w:val="24"/>
              </w:rPr>
            </w:pPr>
            <w:r w:rsidRPr="00813E1E">
              <w:rPr>
                <w:sz w:val="24"/>
                <w:szCs w:val="24"/>
              </w:rPr>
              <w:t xml:space="preserve">S.NO </w:t>
            </w:r>
          </w:p>
        </w:tc>
        <w:tc>
          <w:tcPr>
            <w:tcW w:w="5511" w:type="dxa"/>
          </w:tcPr>
          <w:p w14:paraId="2E721EEB" w14:textId="77777777" w:rsidR="00455FF9" w:rsidRPr="00813E1E" w:rsidRDefault="00000000">
            <w:pPr>
              <w:spacing w:before="120" w:after="120" w:line="360" w:lineRule="auto"/>
              <w:jc w:val="both"/>
              <w:rPr>
                <w:sz w:val="24"/>
                <w:szCs w:val="24"/>
              </w:rPr>
            </w:pPr>
            <w:r w:rsidRPr="00813E1E">
              <w:rPr>
                <w:sz w:val="24"/>
                <w:szCs w:val="24"/>
              </w:rPr>
              <w:t xml:space="preserve">LEARNING OUTCOME </w:t>
            </w:r>
          </w:p>
        </w:tc>
        <w:tc>
          <w:tcPr>
            <w:tcW w:w="2096" w:type="dxa"/>
          </w:tcPr>
          <w:p w14:paraId="6B18EE97" w14:textId="77777777" w:rsidR="00455FF9" w:rsidRPr="00813E1E" w:rsidRDefault="00000000">
            <w:pPr>
              <w:spacing w:before="120" w:after="120" w:line="360" w:lineRule="auto"/>
              <w:jc w:val="both"/>
              <w:rPr>
                <w:sz w:val="24"/>
                <w:szCs w:val="24"/>
              </w:rPr>
            </w:pPr>
            <w:r w:rsidRPr="00813E1E">
              <w:rPr>
                <w:sz w:val="24"/>
                <w:szCs w:val="24"/>
              </w:rPr>
              <w:t>DURATION(HRS)</w:t>
            </w:r>
          </w:p>
        </w:tc>
      </w:tr>
      <w:tr w:rsidR="00455FF9" w:rsidRPr="00813E1E" w14:paraId="1314BBF6" w14:textId="77777777" w:rsidTr="004C6C1B">
        <w:tc>
          <w:tcPr>
            <w:tcW w:w="1748" w:type="dxa"/>
          </w:tcPr>
          <w:p w14:paraId="5099F2EC" w14:textId="77777777" w:rsidR="00455FF9" w:rsidRPr="00813E1E" w:rsidRDefault="00455FF9">
            <w:pPr>
              <w:pStyle w:val="ListParagraph"/>
              <w:numPr>
                <w:ilvl w:val="0"/>
                <w:numId w:val="185"/>
              </w:numPr>
              <w:spacing w:before="120" w:after="120" w:line="360" w:lineRule="auto"/>
              <w:jc w:val="both"/>
              <w:rPr>
                <w:szCs w:val="24"/>
              </w:rPr>
            </w:pPr>
          </w:p>
        </w:tc>
        <w:tc>
          <w:tcPr>
            <w:tcW w:w="5511" w:type="dxa"/>
          </w:tcPr>
          <w:p w14:paraId="3D091835" w14:textId="77777777" w:rsidR="00455FF9" w:rsidRPr="00813E1E" w:rsidRDefault="00000000">
            <w:pPr>
              <w:spacing w:before="120" w:after="120" w:line="360" w:lineRule="auto"/>
              <w:jc w:val="both"/>
              <w:rPr>
                <w:sz w:val="24"/>
                <w:szCs w:val="24"/>
                <w:lang w:val="en-ZA"/>
              </w:rPr>
            </w:pPr>
            <w:r w:rsidRPr="00813E1E">
              <w:rPr>
                <w:sz w:val="24"/>
                <w:szCs w:val="24"/>
              </w:rPr>
              <w:t>Demonstrate workshop safety awareness</w:t>
            </w:r>
          </w:p>
        </w:tc>
        <w:tc>
          <w:tcPr>
            <w:tcW w:w="2096" w:type="dxa"/>
          </w:tcPr>
          <w:p w14:paraId="20F2863E" w14:textId="77777777" w:rsidR="00455FF9" w:rsidRPr="00813E1E" w:rsidRDefault="00000000">
            <w:pPr>
              <w:spacing w:before="120" w:after="120" w:line="360" w:lineRule="auto"/>
              <w:jc w:val="both"/>
              <w:rPr>
                <w:sz w:val="24"/>
                <w:szCs w:val="24"/>
              </w:rPr>
            </w:pPr>
            <w:r w:rsidRPr="00813E1E">
              <w:rPr>
                <w:sz w:val="24"/>
                <w:szCs w:val="24"/>
              </w:rPr>
              <w:t>10</w:t>
            </w:r>
          </w:p>
        </w:tc>
      </w:tr>
      <w:tr w:rsidR="00455FF9" w:rsidRPr="00813E1E" w14:paraId="093BEC4C" w14:textId="77777777" w:rsidTr="004C6C1B">
        <w:tc>
          <w:tcPr>
            <w:tcW w:w="1748" w:type="dxa"/>
          </w:tcPr>
          <w:p w14:paraId="1D7B9221" w14:textId="77777777" w:rsidR="00455FF9" w:rsidRPr="00813E1E" w:rsidRDefault="00455FF9">
            <w:pPr>
              <w:pStyle w:val="ListParagraph"/>
              <w:numPr>
                <w:ilvl w:val="0"/>
                <w:numId w:val="185"/>
              </w:numPr>
              <w:spacing w:before="120" w:after="120" w:line="360" w:lineRule="auto"/>
              <w:jc w:val="both"/>
              <w:rPr>
                <w:szCs w:val="24"/>
              </w:rPr>
            </w:pPr>
          </w:p>
        </w:tc>
        <w:tc>
          <w:tcPr>
            <w:tcW w:w="5511" w:type="dxa"/>
          </w:tcPr>
          <w:p w14:paraId="28A1B396" w14:textId="77777777" w:rsidR="00455FF9" w:rsidRPr="00813E1E" w:rsidRDefault="00000000">
            <w:pPr>
              <w:spacing w:before="120" w:after="120" w:line="360" w:lineRule="auto"/>
              <w:jc w:val="both"/>
              <w:rPr>
                <w:sz w:val="24"/>
                <w:szCs w:val="24"/>
                <w:lang w:val="en-ZA"/>
              </w:rPr>
            </w:pPr>
            <w:r w:rsidRPr="00813E1E">
              <w:rPr>
                <w:sz w:val="24"/>
                <w:szCs w:val="24"/>
              </w:rPr>
              <w:t>Demonstrate masonry skills</w:t>
            </w:r>
          </w:p>
        </w:tc>
        <w:tc>
          <w:tcPr>
            <w:tcW w:w="2096" w:type="dxa"/>
          </w:tcPr>
          <w:p w14:paraId="5E7352CA" w14:textId="77777777" w:rsidR="00455FF9" w:rsidRPr="00813E1E" w:rsidRDefault="00000000">
            <w:pPr>
              <w:spacing w:before="120" w:after="120" w:line="360" w:lineRule="auto"/>
              <w:jc w:val="both"/>
              <w:rPr>
                <w:sz w:val="24"/>
                <w:szCs w:val="24"/>
              </w:rPr>
            </w:pPr>
            <w:r w:rsidRPr="00813E1E">
              <w:rPr>
                <w:sz w:val="24"/>
                <w:szCs w:val="24"/>
              </w:rPr>
              <w:t>30</w:t>
            </w:r>
          </w:p>
        </w:tc>
      </w:tr>
      <w:tr w:rsidR="00455FF9" w:rsidRPr="00813E1E" w14:paraId="7076235C" w14:textId="77777777" w:rsidTr="004C6C1B">
        <w:tc>
          <w:tcPr>
            <w:tcW w:w="1748" w:type="dxa"/>
          </w:tcPr>
          <w:p w14:paraId="5AE4DC13" w14:textId="77777777" w:rsidR="00455FF9" w:rsidRPr="00813E1E" w:rsidRDefault="00455FF9">
            <w:pPr>
              <w:pStyle w:val="ListParagraph"/>
              <w:numPr>
                <w:ilvl w:val="0"/>
                <w:numId w:val="185"/>
              </w:numPr>
              <w:spacing w:before="120" w:after="120" w:line="360" w:lineRule="auto"/>
              <w:jc w:val="both"/>
              <w:rPr>
                <w:szCs w:val="24"/>
              </w:rPr>
            </w:pPr>
          </w:p>
        </w:tc>
        <w:tc>
          <w:tcPr>
            <w:tcW w:w="5511" w:type="dxa"/>
          </w:tcPr>
          <w:p w14:paraId="18DBB526" w14:textId="77777777" w:rsidR="00455FF9" w:rsidRPr="00813E1E" w:rsidRDefault="00000000">
            <w:pPr>
              <w:spacing w:before="120" w:after="120" w:line="360" w:lineRule="auto"/>
              <w:jc w:val="both"/>
              <w:rPr>
                <w:sz w:val="24"/>
                <w:szCs w:val="24"/>
                <w:lang w:val="en-ZA"/>
              </w:rPr>
            </w:pPr>
            <w:r w:rsidRPr="00813E1E">
              <w:rPr>
                <w:sz w:val="24"/>
                <w:szCs w:val="24"/>
              </w:rPr>
              <w:t>Demonstrate carpentry skills</w:t>
            </w:r>
          </w:p>
        </w:tc>
        <w:tc>
          <w:tcPr>
            <w:tcW w:w="2096" w:type="dxa"/>
          </w:tcPr>
          <w:p w14:paraId="3FC12A07" w14:textId="77777777" w:rsidR="00455FF9" w:rsidRPr="00813E1E" w:rsidRDefault="00000000">
            <w:pPr>
              <w:spacing w:before="120" w:after="120" w:line="360" w:lineRule="auto"/>
              <w:jc w:val="both"/>
              <w:rPr>
                <w:sz w:val="24"/>
                <w:szCs w:val="24"/>
              </w:rPr>
            </w:pPr>
            <w:r w:rsidRPr="00813E1E">
              <w:rPr>
                <w:sz w:val="24"/>
                <w:szCs w:val="24"/>
              </w:rPr>
              <w:t>20</w:t>
            </w:r>
          </w:p>
        </w:tc>
      </w:tr>
      <w:tr w:rsidR="00455FF9" w:rsidRPr="00813E1E" w14:paraId="1A7BA0BF" w14:textId="77777777" w:rsidTr="004C6C1B">
        <w:tc>
          <w:tcPr>
            <w:tcW w:w="1748" w:type="dxa"/>
          </w:tcPr>
          <w:p w14:paraId="7F3771EF" w14:textId="77777777" w:rsidR="00455FF9" w:rsidRPr="00813E1E" w:rsidRDefault="00455FF9">
            <w:pPr>
              <w:pStyle w:val="ListParagraph"/>
              <w:numPr>
                <w:ilvl w:val="0"/>
                <w:numId w:val="185"/>
              </w:numPr>
              <w:spacing w:before="120" w:after="120" w:line="360" w:lineRule="auto"/>
              <w:jc w:val="both"/>
              <w:rPr>
                <w:szCs w:val="24"/>
                <w:lang w:val="en-GB"/>
              </w:rPr>
            </w:pPr>
          </w:p>
        </w:tc>
        <w:tc>
          <w:tcPr>
            <w:tcW w:w="5511" w:type="dxa"/>
          </w:tcPr>
          <w:p w14:paraId="0D1AE539" w14:textId="77777777" w:rsidR="00455FF9" w:rsidRPr="00813E1E" w:rsidRDefault="00000000">
            <w:pPr>
              <w:spacing w:before="120" w:after="120" w:line="360" w:lineRule="auto"/>
              <w:jc w:val="both"/>
              <w:rPr>
                <w:sz w:val="24"/>
                <w:szCs w:val="24"/>
                <w:lang w:val="en-ZA"/>
              </w:rPr>
            </w:pPr>
            <w:r w:rsidRPr="00813E1E">
              <w:rPr>
                <w:sz w:val="24"/>
                <w:szCs w:val="24"/>
                <w:lang w:val="en-GB"/>
              </w:rPr>
              <w:t>Perform electrical operations</w:t>
            </w:r>
          </w:p>
        </w:tc>
        <w:tc>
          <w:tcPr>
            <w:tcW w:w="2096" w:type="dxa"/>
          </w:tcPr>
          <w:p w14:paraId="5BD877E0" w14:textId="77777777" w:rsidR="00455FF9" w:rsidRPr="00813E1E" w:rsidRDefault="00000000">
            <w:pPr>
              <w:spacing w:before="120" w:after="120" w:line="360" w:lineRule="auto"/>
              <w:jc w:val="both"/>
              <w:rPr>
                <w:sz w:val="24"/>
                <w:szCs w:val="24"/>
                <w:lang w:val="en-GB"/>
              </w:rPr>
            </w:pPr>
            <w:r w:rsidRPr="00813E1E">
              <w:rPr>
                <w:sz w:val="24"/>
                <w:szCs w:val="24"/>
                <w:lang w:val="en-GB"/>
              </w:rPr>
              <w:t>20</w:t>
            </w:r>
          </w:p>
        </w:tc>
      </w:tr>
      <w:tr w:rsidR="00455FF9" w:rsidRPr="00813E1E" w14:paraId="25A9B8AA" w14:textId="77777777" w:rsidTr="004C6C1B">
        <w:tc>
          <w:tcPr>
            <w:tcW w:w="1748" w:type="dxa"/>
          </w:tcPr>
          <w:p w14:paraId="13D28719" w14:textId="77777777" w:rsidR="00455FF9" w:rsidRPr="00813E1E" w:rsidRDefault="00455FF9">
            <w:pPr>
              <w:pStyle w:val="Salutation"/>
              <w:numPr>
                <w:ilvl w:val="0"/>
                <w:numId w:val="185"/>
              </w:numPr>
              <w:spacing w:before="120" w:after="120" w:line="360" w:lineRule="auto"/>
              <w:jc w:val="both"/>
              <w:rPr>
                <w:szCs w:val="24"/>
                <w:lang w:val="en-GB"/>
                <w14:ligatures w14:val="standardContextual"/>
              </w:rPr>
            </w:pPr>
          </w:p>
        </w:tc>
        <w:tc>
          <w:tcPr>
            <w:tcW w:w="5511" w:type="dxa"/>
          </w:tcPr>
          <w:p w14:paraId="0E95770B" w14:textId="77777777" w:rsidR="00455FF9" w:rsidRPr="00813E1E" w:rsidRDefault="00000000">
            <w:pPr>
              <w:pStyle w:val="Salutation"/>
              <w:spacing w:before="120" w:after="120" w:line="360" w:lineRule="auto"/>
              <w:jc w:val="both"/>
              <w:rPr>
                <w:szCs w:val="24"/>
                <w:lang w:val="en-ZA"/>
              </w:rPr>
            </w:pPr>
            <w:r w:rsidRPr="00813E1E">
              <w:rPr>
                <w:szCs w:val="24"/>
                <w:lang w:val="en-GB"/>
                <w14:ligatures w14:val="standardContextual"/>
              </w:rPr>
              <w:t>Manage workshop waste</w:t>
            </w:r>
          </w:p>
        </w:tc>
        <w:tc>
          <w:tcPr>
            <w:tcW w:w="2096" w:type="dxa"/>
          </w:tcPr>
          <w:p w14:paraId="170493E0" w14:textId="77777777" w:rsidR="00455FF9" w:rsidRPr="00813E1E" w:rsidRDefault="00000000">
            <w:pPr>
              <w:pStyle w:val="Salutation"/>
              <w:spacing w:before="120" w:after="120" w:line="360" w:lineRule="auto"/>
              <w:jc w:val="both"/>
              <w:rPr>
                <w:szCs w:val="24"/>
                <w:lang w:val="en-GB"/>
                <w14:ligatures w14:val="standardContextual"/>
              </w:rPr>
            </w:pPr>
            <w:r w:rsidRPr="00813E1E">
              <w:rPr>
                <w:szCs w:val="24"/>
                <w:lang w:val="en-GB"/>
                <w14:ligatures w14:val="standardContextual"/>
              </w:rPr>
              <w:t>10</w:t>
            </w:r>
          </w:p>
        </w:tc>
      </w:tr>
    </w:tbl>
    <w:p w14:paraId="4D048EA3" w14:textId="77777777" w:rsidR="006A6764" w:rsidRPr="00813E1E" w:rsidRDefault="006A6764">
      <w:pPr>
        <w:spacing w:before="120" w:after="120" w:line="360" w:lineRule="auto"/>
        <w:ind w:left="357" w:hanging="357"/>
        <w:contextualSpacing/>
        <w:jc w:val="both"/>
        <w:rPr>
          <w:rFonts w:ascii="Times New Roman" w:hAnsi="Times New Roman"/>
          <w:b/>
          <w:sz w:val="24"/>
          <w:szCs w:val="24"/>
          <w:lang w:val="en-ZA"/>
        </w:rPr>
      </w:pPr>
    </w:p>
    <w:p w14:paraId="5A1ED6D3" w14:textId="3458C82F" w:rsidR="00455FF9" w:rsidRPr="00813E1E" w:rsidRDefault="00000000">
      <w:pPr>
        <w:spacing w:before="120" w:after="120" w:line="360" w:lineRule="auto"/>
        <w:ind w:left="357" w:hanging="357"/>
        <w:contextualSpacing/>
        <w:jc w:val="both"/>
        <w:rPr>
          <w:rFonts w:ascii="Times New Roman" w:hAnsi="Times New Roman"/>
          <w:b/>
          <w:sz w:val="24"/>
          <w:szCs w:val="24"/>
          <w:lang w:val="en-ZA"/>
        </w:rPr>
      </w:pPr>
      <w:r w:rsidRPr="00813E1E">
        <w:rPr>
          <w:rFonts w:ascii="Times New Roman" w:hAnsi="Times New Roman"/>
          <w:b/>
          <w:sz w:val="24"/>
          <w:szCs w:val="24"/>
          <w:lang w:val="en-ZA"/>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455FF9" w:rsidRPr="00813E1E" w14:paraId="13B3234A" w14:textId="77777777">
        <w:trPr>
          <w:trHeight w:val="620"/>
        </w:trPr>
        <w:tc>
          <w:tcPr>
            <w:tcW w:w="2851" w:type="dxa"/>
            <w:tcBorders>
              <w:top w:val="single" w:sz="4" w:space="0" w:color="auto"/>
              <w:left w:val="single" w:sz="4" w:space="0" w:color="auto"/>
              <w:bottom w:val="single" w:sz="4" w:space="0" w:color="auto"/>
              <w:right w:val="single" w:sz="4" w:space="0" w:color="auto"/>
            </w:tcBorders>
          </w:tcPr>
          <w:p w14:paraId="6C244AF2" w14:textId="77777777" w:rsidR="00455FF9" w:rsidRPr="00813E1E" w:rsidRDefault="00000000">
            <w:pPr>
              <w:spacing w:before="160" w:after="0" w:line="360" w:lineRule="auto"/>
              <w:rPr>
                <w:rFonts w:ascii="Times New Roman" w:hAnsi="Times New Roman"/>
                <w:sz w:val="24"/>
                <w:szCs w:val="24"/>
                <w:lang w:val="en-GB"/>
              </w:rPr>
            </w:pPr>
            <w:r w:rsidRPr="00813E1E">
              <w:rPr>
                <w:rFonts w:ascii="Times New Roman" w:hAnsi="Times New Roman"/>
                <w:b/>
                <w:sz w:val="24"/>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tcPr>
          <w:p w14:paraId="475C0E24" w14:textId="77777777" w:rsidR="00455FF9" w:rsidRPr="00813E1E" w:rsidRDefault="00000000">
            <w:pPr>
              <w:spacing w:before="160" w:after="0" w:line="360" w:lineRule="auto"/>
              <w:rPr>
                <w:rFonts w:ascii="Times New Roman" w:hAnsi="Times New Roman"/>
                <w:sz w:val="24"/>
                <w:szCs w:val="24"/>
                <w:lang w:val="en-ZA"/>
              </w:rPr>
            </w:pPr>
            <w:r w:rsidRPr="00813E1E">
              <w:rPr>
                <w:rFonts w:ascii="Times New Roman" w:hAnsi="Times New Roman"/>
                <w:b/>
                <w:sz w:val="24"/>
                <w:szCs w:val="24"/>
                <w:lang w:val="en-ZA"/>
              </w:rPr>
              <w:t>Content</w:t>
            </w:r>
          </w:p>
        </w:tc>
        <w:tc>
          <w:tcPr>
            <w:tcW w:w="2610" w:type="dxa"/>
            <w:tcBorders>
              <w:top w:val="single" w:sz="4" w:space="0" w:color="auto"/>
              <w:left w:val="single" w:sz="4" w:space="0" w:color="auto"/>
              <w:bottom w:val="single" w:sz="4" w:space="0" w:color="auto"/>
              <w:right w:val="single" w:sz="4" w:space="0" w:color="auto"/>
            </w:tcBorders>
          </w:tcPr>
          <w:p w14:paraId="31974808" w14:textId="77777777" w:rsidR="00455FF9" w:rsidRPr="00813E1E" w:rsidRDefault="00000000">
            <w:pPr>
              <w:spacing w:before="160" w:after="0" w:line="360" w:lineRule="auto"/>
              <w:jc w:val="both"/>
              <w:rPr>
                <w:rFonts w:ascii="Times New Roman" w:hAnsi="Times New Roman"/>
                <w:sz w:val="24"/>
                <w:szCs w:val="24"/>
                <w:lang w:val="en-ZA"/>
              </w:rPr>
            </w:pPr>
            <w:r w:rsidRPr="00813E1E">
              <w:rPr>
                <w:rFonts w:ascii="Times New Roman" w:hAnsi="Times New Roman"/>
                <w:b/>
                <w:sz w:val="24"/>
                <w:szCs w:val="24"/>
                <w:lang w:val="en-ZA"/>
              </w:rPr>
              <w:t>Suggested Assessment Methods</w:t>
            </w:r>
          </w:p>
        </w:tc>
      </w:tr>
      <w:tr w:rsidR="00455FF9" w:rsidRPr="00813E1E" w14:paraId="3618A409"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5A5D9331" w14:textId="77777777" w:rsidR="00455FF9" w:rsidRPr="00813E1E" w:rsidRDefault="00000000">
            <w:pPr>
              <w:pStyle w:val="ListParagraph"/>
              <w:numPr>
                <w:ilvl w:val="3"/>
                <w:numId w:val="186"/>
              </w:numPr>
              <w:spacing w:before="160" w:after="0" w:line="360" w:lineRule="auto"/>
              <w:rPr>
                <w:rFonts w:eastAsia="Times New Roman"/>
                <w:szCs w:val="24"/>
                <w:lang w:val="en-ZA"/>
              </w:rPr>
            </w:pPr>
            <w:r w:rsidRPr="00813E1E">
              <w:rPr>
                <w:rFonts w:eastAsia="Times New Roman"/>
                <w:szCs w:val="24"/>
              </w:rPr>
              <w:t>Demonstrate workshop safety awareness</w:t>
            </w:r>
          </w:p>
        </w:tc>
        <w:tc>
          <w:tcPr>
            <w:tcW w:w="4097" w:type="dxa"/>
            <w:tcBorders>
              <w:top w:val="single" w:sz="4" w:space="0" w:color="auto"/>
              <w:left w:val="single" w:sz="4" w:space="0" w:color="auto"/>
              <w:bottom w:val="single" w:sz="4" w:space="0" w:color="auto"/>
              <w:right w:val="single" w:sz="4" w:space="0" w:color="auto"/>
            </w:tcBorders>
          </w:tcPr>
          <w:p w14:paraId="52E49950" w14:textId="77777777" w:rsidR="00455FF9" w:rsidRPr="00813E1E" w:rsidRDefault="00000000">
            <w:pPr>
              <w:pStyle w:val="ListParagraph"/>
              <w:numPr>
                <w:ilvl w:val="1"/>
                <w:numId w:val="187"/>
              </w:numPr>
              <w:spacing w:after="0" w:line="360" w:lineRule="auto"/>
              <w:rPr>
                <w:rFonts w:eastAsia="Times New Roman"/>
                <w:szCs w:val="24"/>
                <w:lang w:val="en-GB"/>
              </w:rPr>
            </w:pPr>
            <w:r w:rsidRPr="00813E1E">
              <w:rPr>
                <w:szCs w:val="24"/>
                <w:lang w:val="en-GB"/>
              </w:rPr>
              <w:t>Personal Protective Equipment</w:t>
            </w:r>
          </w:p>
          <w:p w14:paraId="26DA7C17"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t>Dust coat/overall</w:t>
            </w:r>
          </w:p>
          <w:p w14:paraId="26D732A8"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t>Safety boots</w:t>
            </w:r>
          </w:p>
          <w:p w14:paraId="28BF28A1"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t xml:space="preserve">Helmet </w:t>
            </w:r>
          </w:p>
          <w:p w14:paraId="48867AE9"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t>Safety gloves</w:t>
            </w:r>
          </w:p>
          <w:p w14:paraId="6A260EFD"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lastRenderedPageBreak/>
              <w:t>Safety goggles</w:t>
            </w:r>
          </w:p>
          <w:p w14:paraId="5119F1A7"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t>Reflector jackets</w:t>
            </w:r>
          </w:p>
          <w:p w14:paraId="6B58632A"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t>Hear muffs</w:t>
            </w:r>
          </w:p>
          <w:p w14:paraId="38E137BF" w14:textId="77777777" w:rsidR="00455FF9" w:rsidRPr="00813E1E" w:rsidRDefault="00000000">
            <w:pPr>
              <w:pStyle w:val="ListParagraph"/>
              <w:numPr>
                <w:ilvl w:val="2"/>
                <w:numId w:val="187"/>
              </w:numPr>
              <w:spacing w:after="0" w:line="360" w:lineRule="auto"/>
              <w:ind w:hanging="447"/>
              <w:rPr>
                <w:szCs w:val="24"/>
                <w:lang w:val="en-GB"/>
              </w:rPr>
            </w:pPr>
            <w:r w:rsidRPr="00813E1E">
              <w:rPr>
                <w:szCs w:val="24"/>
                <w:lang w:val="en-GB"/>
              </w:rPr>
              <w:t>Face musk</w:t>
            </w:r>
          </w:p>
          <w:p w14:paraId="33246D09" w14:textId="77777777" w:rsidR="00455FF9" w:rsidRPr="00813E1E" w:rsidRDefault="00000000">
            <w:pPr>
              <w:pStyle w:val="ListParagraph"/>
              <w:numPr>
                <w:ilvl w:val="1"/>
                <w:numId w:val="187"/>
              </w:numPr>
              <w:spacing w:after="0" w:line="360" w:lineRule="auto"/>
              <w:rPr>
                <w:rFonts w:eastAsia="Times New Roman"/>
                <w:szCs w:val="24"/>
                <w:lang w:val="en-GB"/>
              </w:rPr>
            </w:pPr>
            <w:r w:rsidRPr="00813E1E">
              <w:rPr>
                <w:szCs w:val="24"/>
                <w:lang w:val="en-GB"/>
              </w:rPr>
              <w:t>Personal safety rules and regulations</w:t>
            </w:r>
          </w:p>
          <w:p w14:paraId="1777B329" w14:textId="77777777" w:rsidR="00455FF9" w:rsidRPr="00813E1E" w:rsidRDefault="00000000">
            <w:pPr>
              <w:pStyle w:val="ListParagraph"/>
              <w:numPr>
                <w:ilvl w:val="1"/>
                <w:numId w:val="187"/>
              </w:numPr>
              <w:spacing w:after="0" w:line="360" w:lineRule="auto"/>
              <w:rPr>
                <w:rFonts w:eastAsia="Times New Roman"/>
                <w:szCs w:val="24"/>
                <w:lang w:val="en-GB"/>
              </w:rPr>
            </w:pPr>
            <w:r w:rsidRPr="00813E1E">
              <w:rPr>
                <w:szCs w:val="24"/>
                <w:lang w:val="en-GB"/>
              </w:rPr>
              <w:t>Workshop machine, tools and equipment safety procedures</w:t>
            </w:r>
          </w:p>
          <w:p w14:paraId="6620EAE8" w14:textId="77777777" w:rsidR="00455FF9" w:rsidRPr="00813E1E" w:rsidRDefault="00000000">
            <w:pPr>
              <w:pStyle w:val="ListParagraph"/>
              <w:numPr>
                <w:ilvl w:val="1"/>
                <w:numId w:val="187"/>
              </w:numPr>
              <w:spacing w:after="0" w:line="360" w:lineRule="auto"/>
              <w:rPr>
                <w:rFonts w:eastAsia="Times New Roman"/>
                <w:szCs w:val="24"/>
                <w:lang w:val="en-GB"/>
              </w:rPr>
            </w:pPr>
            <w:r w:rsidRPr="00813E1E">
              <w:rPr>
                <w:szCs w:val="24"/>
                <w:lang w:val="en-GB"/>
              </w:rPr>
              <w:t>Workplace safety practices</w:t>
            </w:r>
          </w:p>
          <w:p w14:paraId="17E0BD45" w14:textId="77777777" w:rsidR="00455FF9" w:rsidRPr="00813E1E" w:rsidRDefault="00000000">
            <w:pPr>
              <w:pStyle w:val="ListParagraph"/>
              <w:numPr>
                <w:ilvl w:val="1"/>
                <w:numId w:val="187"/>
              </w:numPr>
              <w:spacing w:after="0" w:line="360" w:lineRule="auto"/>
              <w:rPr>
                <w:rFonts w:eastAsia="Times New Roman"/>
                <w:szCs w:val="24"/>
                <w:lang w:val="en-GB"/>
              </w:rPr>
            </w:pPr>
            <w:r w:rsidRPr="00813E1E">
              <w:rPr>
                <w:rFonts w:eastAsia="Times New Roman"/>
                <w:szCs w:val="24"/>
                <w:lang w:val="en-GB"/>
                <w14:ligatures w14:val="standardContextual"/>
              </w:rPr>
              <w:t>Appropriate fire extinguishers</w:t>
            </w:r>
          </w:p>
          <w:p w14:paraId="23C9C4A1" w14:textId="77777777" w:rsidR="00455FF9" w:rsidRPr="00813E1E" w:rsidRDefault="00000000">
            <w:pPr>
              <w:pStyle w:val="ListParagraph"/>
              <w:numPr>
                <w:ilvl w:val="1"/>
                <w:numId w:val="187"/>
              </w:numPr>
              <w:spacing w:after="0" w:line="360" w:lineRule="auto"/>
              <w:rPr>
                <w:rFonts w:eastAsia="Times New Roman"/>
                <w:szCs w:val="24"/>
                <w:lang w:val="en-GB"/>
              </w:rPr>
            </w:pPr>
            <w:r w:rsidRPr="00813E1E">
              <w:rPr>
                <w:rFonts w:eastAsia="Times New Roman"/>
                <w:szCs w:val="24"/>
                <w:lang w:val="en-GB"/>
                <w14:ligatures w14:val="standardContextual"/>
              </w:rPr>
              <w:t>First aid</w:t>
            </w:r>
          </w:p>
        </w:tc>
        <w:tc>
          <w:tcPr>
            <w:tcW w:w="2610" w:type="dxa"/>
            <w:tcBorders>
              <w:top w:val="single" w:sz="4" w:space="0" w:color="auto"/>
              <w:left w:val="single" w:sz="4" w:space="0" w:color="auto"/>
              <w:bottom w:val="single" w:sz="4" w:space="0" w:color="auto"/>
              <w:right w:val="single" w:sz="4" w:space="0" w:color="auto"/>
            </w:tcBorders>
          </w:tcPr>
          <w:p w14:paraId="0E890FAF"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lastRenderedPageBreak/>
              <w:t>Written tests</w:t>
            </w:r>
          </w:p>
          <w:p w14:paraId="3B2B7315"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Oral questioning</w:t>
            </w:r>
          </w:p>
          <w:p w14:paraId="0CEAC38D"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Assignments</w:t>
            </w:r>
          </w:p>
          <w:p w14:paraId="255CA050" w14:textId="77777777" w:rsidR="00455FF9" w:rsidRPr="00813E1E" w:rsidRDefault="00000000" w:rsidP="00142BD2">
            <w:pPr>
              <w:numPr>
                <w:ilvl w:val="0"/>
                <w:numId w:val="176"/>
              </w:numPr>
              <w:spacing w:after="0" w:line="360" w:lineRule="auto"/>
              <w:rPr>
                <w:rFonts w:ascii="Times New Roman" w:hAnsi="Times New Roman"/>
                <w:sz w:val="24"/>
                <w:szCs w:val="24"/>
              </w:rPr>
            </w:pPr>
            <w:r w:rsidRPr="00813E1E">
              <w:rPr>
                <w:rFonts w:ascii="Times New Roman" w:hAnsi="Times New Roman"/>
                <w:sz w:val="24"/>
                <w:szCs w:val="24"/>
              </w:rPr>
              <w:t>Supervised exercises</w:t>
            </w:r>
          </w:p>
          <w:p w14:paraId="6D7ED75B" w14:textId="77777777" w:rsidR="00455FF9" w:rsidRPr="00813E1E" w:rsidRDefault="00455FF9">
            <w:pPr>
              <w:spacing w:before="160" w:after="0" w:line="360" w:lineRule="auto"/>
              <w:ind w:left="360"/>
              <w:jc w:val="both"/>
              <w:rPr>
                <w:rFonts w:ascii="Times New Roman" w:hAnsi="Times New Roman"/>
                <w:sz w:val="24"/>
                <w:szCs w:val="24"/>
                <w:lang w:val="en-ZA"/>
              </w:rPr>
            </w:pPr>
          </w:p>
        </w:tc>
      </w:tr>
      <w:tr w:rsidR="00455FF9" w:rsidRPr="00813E1E" w14:paraId="2F0220B9"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6A59CF59" w14:textId="77777777" w:rsidR="00455FF9" w:rsidRPr="00813E1E" w:rsidRDefault="00000000">
            <w:pPr>
              <w:pStyle w:val="ListParagraph"/>
              <w:numPr>
                <w:ilvl w:val="3"/>
                <w:numId w:val="186"/>
              </w:numPr>
              <w:spacing w:before="160" w:after="0" w:line="360" w:lineRule="auto"/>
              <w:rPr>
                <w:szCs w:val="24"/>
                <w:lang w:val="en-GB"/>
                <w14:ligatures w14:val="standardContextual"/>
              </w:rPr>
            </w:pPr>
            <w:r w:rsidRPr="00813E1E">
              <w:rPr>
                <w:rFonts w:eastAsia="Times New Roman"/>
                <w:szCs w:val="24"/>
              </w:rPr>
              <w:t>Demonstrate masonry skills</w:t>
            </w:r>
          </w:p>
        </w:tc>
        <w:tc>
          <w:tcPr>
            <w:tcW w:w="4097" w:type="dxa"/>
            <w:tcBorders>
              <w:top w:val="single" w:sz="4" w:space="0" w:color="auto"/>
              <w:left w:val="single" w:sz="4" w:space="0" w:color="auto"/>
              <w:bottom w:val="single" w:sz="4" w:space="0" w:color="auto"/>
              <w:right w:val="single" w:sz="4" w:space="0" w:color="auto"/>
            </w:tcBorders>
          </w:tcPr>
          <w:p w14:paraId="1274809F" w14:textId="77777777" w:rsidR="00455FF9" w:rsidRPr="00813E1E" w:rsidRDefault="00000000">
            <w:pPr>
              <w:pStyle w:val="ListParagraph"/>
              <w:numPr>
                <w:ilvl w:val="1"/>
                <w:numId w:val="189"/>
              </w:numPr>
              <w:shd w:val="clear" w:color="auto" w:fill="FFFFFF"/>
              <w:tabs>
                <w:tab w:val="left" w:pos="420"/>
              </w:tabs>
              <w:spacing w:before="240" w:after="0"/>
              <w:rPr>
                <w:bCs/>
                <w:iCs/>
                <w:szCs w:val="24"/>
                <w:lang w:val="en-GB"/>
              </w:rPr>
            </w:pPr>
            <w:r w:rsidRPr="00813E1E">
              <w:rPr>
                <w:bCs/>
                <w:iCs/>
                <w:szCs w:val="24"/>
                <w:lang w:val="en-GB"/>
              </w:rPr>
              <w:t>Workshop safety hazards</w:t>
            </w:r>
          </w:p>
          <w:p w14:paraId="1A770DD5"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 xml:space="preserve">Fire </w:t>
            </w:r>
          </w:p>
          <w:p w14:paraId="645A7573"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 xml:space="preserve">Explosion </w:t>
            </w:r>
          </w:p>
          <w:p w14:paraId="7D58AB25"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 xml:space="preserve">Fumes and gases </w:t>
            </w:r>
          </w:p>
          <w:p w14:paraId="4DAA99A2"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 xml:space="preserve">Electric shock </w:t>
            </w:r>
          </w:p>
          <w:p w14:paraId="24D4CAF9"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Spilt oil/water</w:t>
            </w:r>
          </w:p>
          <w:p w14:paraId="127B743F" w14:textId="77777777" w:rsidR="00455FF9" w:rsidRPr="00813E1E" w:rsidRDefault="00000000">
            <w:pPr>
              <w:pStyle w:val="ListParagraph"/>
              <w:numPr>
                <w:ilvl w:val="1"/>
                <w:numId w:val="189"/>
              </w:numPr>
              <w:shd w:val="clear" w:color="auto" w:fill="FFFFFF"/>
              <w:tabs>
                <w:tab w:val="left" w:pos="420"/>
              </w:tabs>
              <w:spacing w:before="240" w:after="0"/>
              <w:rPr>
                <w:bCs/>
                <w:iCs/>
                <w:szCs w:val="24"/>
                <w:lang w:val="en-GB"/>
              </w:rPr>
            </w:pPr>
            <w:r w:rsidRPr="00813E1E">
              <w:rPr>
                <w:bCs/>
                <w:iCs/>
                <w:szCs w:val="24"/>
                <w:lang w:val="en-GB"/>
              </w:rPr>
              <w:t>Masonry tools, equipment and consumable materials</w:t>
            </w:r>
          </w:p>
          <w:p w14:paraId="25275ACC"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Wire brush</w:t>
            </w:r>
          </w:p>
          <w:p w14:paraId="71D309A4"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Saws</w:t>
            </w:r>
          </w:p>
          <w:p w14:paraId="4825C7FF"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Hammers</w:t>
            </w:r>
          </w:p>
          <w:p w14:paraId="6C765F5F"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Trowels</w:t>
            </w:r>
          </w:p>
          <w:p w14:paraId="1435A245"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Mason square</w:t>
            </w:r>
          </w:p>
          <w:p w14:paraId="689EF420"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Builder’s line</w:t>
            </w:r>
          </w:p>
          <w:p w14:paraId="35085F45"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Tape measure</w:t>
            </w:r>
          </w:p>
          <w:p w14:paraId="1D3BA645"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Spirit level</w:t>
            </w:r>
          </w:p>
          <w:p w14:paraId="1466747E"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Floats</w:t>
            </w:r>
          </w:p>
          <w:p w14:paraId="398FCDEE"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Shovel</w:t>
            </w:r>
          </w:p>
          <w:p w14:paraId="5CDBFA3A"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Levels</w:t>
            </w:r>
          </w:p>
          <w:p w14:paraId="7E1B69F2"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Plumb bob</w:t>
            </w:r>
          </w:p>
          <w:p w14:paraId="7CBC51CF"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Drilling machines</w:t>
            </w:r>
          </w:p>
          <w:p w14:paraId="5F9B7DCA" w14:textId="77777777" w:rsidR="00455FF9" w:rsidRPr="00813E1E" w:rsidRDefault="00000000">
            <w:pPr>
              <w:pStyle w:val="ListParagraph"/>
              <w:numPr>
                <w:ilvl w:val="2"/>
                <w:numId w:val="189"/>
              </w:numPr>
              <w:shd w:val="clear" w:color="auto" w:fill="FFFFFF"/>
              <w:tabs>
                <w:tab w:val="left" w:pos="420"/>
              </w:tabs>
              <w:spacing w:before="240" w:after="0"/>
              <w:ind w:hanging="447"/>
              <w:rPr>
                <w:bCs/>
                <w:iCs/>
                <w:szCs w:val="24"/>
                <w:lang w:val="en-GB"/>
              </w:rPr>
            </w:pPr>
            <w:r w:rsidRPr="00813E1E">
              <w:rPr>
                <w:bCs/>
                <w:iCs/>
                <w:szCs w:val="24"/>
                <w:lang w:val="en-GB"/>
              </w:rPr>
              <w:t>Wheel barrows</w:t>
            </w:r>
          </w:p>
          <w:p w14:paraId="6B359781" w14:textId="77777777" w:rsidR="00455FF9" w:rsidRPr="00813E1E" w:rsidRDefault="00000000">
            <w:pPr>
              <w:pStyle w:val="ListParagraph"/>
              <w:numPr>
                <w:ilvl w:val="1"/>
                <w:numId w:val="189"/>
              </w:numPr>
              <w:shd w:val="clear" w:color="auto" w:fill="FFFFFF"/>
              <w:tabs>
                <w:tab w:val="left" w:pos="420"/>
              </w:tabs>
              <w:spacing w:before="240" w:after="0"/>
              <w:rPr>
                <w:bCs/>
                <w:iCs/>
                <w:szCs w:val="24"/>
                <w:lang w:val="en-GB"/>
              </w:rPr>
            </w:pPr>
            <w:r w:rsidRPr="00813E1E">
              <w:rPr>
                <w:bCs/>
                <w:iCs/>
                <w:szCs w:val="24"/>
                <w:lang w:val="en-GB"/>
              </w:rPr>
              <w:t>Working drawings</w:t>
            </w:r>
          </w:p>
          <w:p w14:paraId="02022A00" w14:textId="77777777" w:rsidR="00455FF9" w:rsidRPr="00813E1E" w:rsidRDefault="00000000">
            <w:pPr>
              <w:pStyle w:val="ListParagraph"/>
              <w:numPr>
                <w:ilvl w:val="2"/>
                <w:numId w:val="189"/>
              </w:numPr>
              <w:shd w:val="clear" w:color="auto" w:fill="FFFFFF"/>
              <w:tabs>
                <w:tab w:val="left" w:pos="420"/>
              </w:tabs>
              <w:spacing w:before="240" w:after="0"/>
              <w:ind w:hanging="537"/>
              <w:rPr>
                <w:bCs/>
                <w:iCs/>
                <w:szCs w:val="24"/>
                <w:lang w:val="en-GB"/>
              </w:rPr>
            </w:pPr>
            <w:r w:rsidRPr="00813E1E">
              <w:rPr>
                <w:bCs/>
                <w:iCs/>
                <w:szCs w:val="24"/>
                <w:lang w:val="en-GB"/>
              </w:rPr>
              <w:t>Structural</w:t>
            </w:r>
          </w:p>
          <w:p w14:paraId="2811F87A" w14:textId="77777777" w:rsidR="00455FF9" w:rsidRPr="00813E1E" w:rsidRDefault="00000000">
            <w:pPr>
              <w:pStyle w:val="ListParagraph"/>
              <w:numPr>
                <w:ilvl w:val="2"/>
                <w:numId w:val="189"/>
              </w:numPr>
              <w:shd w:val="clear" w:color="auto" w:fill="FFFFFF"/>
              <w:tabs>
                <w:tab w:val="left" w:pos="420"/>
              </w:tabs>
              <w:spacing w:before="240" w:after="0"/>
              <w:ind w:hanging="537"/>
              <w:rPr>
                <w:bCs/>
                <w:iCs/>
                <w:szCs w:val="24"/>
                <w:lang w:val="en-GB"/>
              </w:rPr>
            </w:pPr>
            <w:r w:rsidRPr="00813E1E">
              <w:rPr>
                <w:bCs/>
                <w:iCs/>
                <w:szCs w:val="24"/>
                <w:lang w:val="en-GB"/>
              </w:rPr>
              <w:t>Architectural</w:t>
            </w:r>
          </w:p>
          <w:p w14:paraId="547615D2" w14:textId="77777777" w:rsidR="00455FF9" w:rsidRPr="00813E1E" w:rsidRDefault="00000000">
            <w:pPr>
              <w:pStyle w:val="ListParagraph"/>
              <w:numPr>
                <w:ilvl w:val="2"/>
                <w:numId w:val="189"/>
              </w:numPr>
              <w:shd w:val="clear" w:color="auto" w:fill="FFFFFF"/>
              <w:tabs>
                <w:tab w:val="left" w:pos="420"/>
              </w:tabs>
              <w:spacing w:before="240" w:after="0"/>
              <w:ind w:hanging="537"/>
              <w:rPr>
                <w:bCs/>
                <w:iCs/>
                <w:szCs w:val="24"/>
                <w:lang w:val="en-GB"/>
              </w:rPr>
            </w:pPr>
            <w:r w:rsidRPr="00813E1E">
              <w:rPr>
                <w:bCs/>
                <w:iCs/>
                <w:szCs w:val="24"/>
                <w:lang w:val="en-GB"/>
              </w:rPr>
              <w:t>Mechanical</w:t>
            </w:r>
          </w:p>
          <w:p w14:paraId="512FFE4B" w14:textId="77777777" w:rsidR="00455FF9" w:rsidRPr="00813E1E" w:rsidRDefault="00000000">
            <w:pPr>
              <w:pStyle w:val="ListParagraph"/>
              <w:numPr>
                <w:ilvl w:val="2"/>
                <w:numId w:val="189"/>
              </w:numPr>
              <w:shd w:val="clear" w:color="auto" w:fill="FFFFFF"/>
              <w:tabs>
                <w:tab w:val="left" w:pos="420"/>
              </w:tabs>
              <w:spacing w:before="240" w:after="0"/>
              <w:ind w:hanging="537"/>
              <w:rPr>
                <w:bCs/>
                <w:iCs/>
                <w:szCs w:val="24"/>
                <w:lang w:val="en-GB"/>
              </w:rPr>
            </w:pPr>
            <w:r w:rsidRPr="00813E1E">
              <w:rPr>
                <w:bCs/>
                <w:iCs/>
                <w:szCs w:val="24"/>
                <w:lang w:val="en-GB"/>
              </w:rPr>
              <w:t>Electrical</w:t>
            </w:r>
          </w:p>
          <w:p w14:paraId="393B5764" w14:textId="77777777" w:rsidR="00455FF9" w:rsidRPr="00813E1E" w:rsidRDefault="00000000">
            <w:pPr>
              <w:pStyle w:val="ListParagraph"/>
              <w:numPr>
                <w:ilvl w:val="1"/>
                <w:numId w:val="189"/>
              </w:numPr>
              <w:shd w:val="clear" w:color="auto" w:fill="FFFFFF"/>
              <w:tabs>
                <w:tab w:val="left" w:pos="420"/>
              </w:tabs>
              <w:spacing w:before="240" w:after="0"/>
              <w:rPr>
                <w:bCs/>
                <w:iCs/>
                <w:szCs w:val="24"/>
                <w:lang w:val="en-GB"/>
              </w:rPr>
            </w:pPr>
            <w:r w:rsidRPr="00813E1E">
              <w:rPr>
                <w:bCs/>
                <w:iCs/>
                <w:szCs w:val="24"/>
                <w:lang w:val="en-GB"/>
              </w:rPr>
              <w:t>Setting out</w:t>
            </w:r>
          </w:p>
          <w:p w14:paraId="3494707E" w14:textId="77777777" w:rsidR="00455FF9" w:rsidRPr="00813E1E" w:rsidRDefault="00000000">
            <w:pPr>
              <w:pStyle w:val="ListParagraph"/>
              <w:numPr>
                <w:ilvl w:val="1"/>
                <w:numId w:val="189"/>
              </w:numPr>
              <w:shd w:val="clear" w:color="auto" w:fill="FFFFFF"/>
              <w:tabs>
                <w:tab w:val="left" w:pos="420"/>
              </w:tabs>
              <w:spacing w:before="240" w:after="0"/>
              <w:rPr>
                <w:bCs/>
                <w:iCs/>
                <w:szCs w:val="24"/>
                <w:lang w:val="en-GB"/>
              </w:rPr>
            </w:pPr>
            <w:r w:rsidRPr="00813E1E">
              <w:rPr>
                <w:bCs/>
                <w:iCs/>
                <w:szCs w:val="24"/>
                <w:lang w:val="en-GB"/>
              </w:rPr>
              <w:t>Masonry procedures</w:t>
            </w:r>
          </w:p>
          <w:p w14:paraId="3DAC7175" w14:textId="77777777" w:rsidR="00455FF9" w:rsidRPr="00813E1E" w:rsidRDefault="00000000">
            <w:pPr>
              <w:pStyle w:val="ListParagraph"/>
              <w:numPr>
                <w:ilvl w:val="1"/>
                <w:numId w:val="189"/>
              </w:numPr>
              <w:shd w:val="clear" w:color="auto" w:fill="FFFFFF"/>
              <w:tabs>
                <w:tab w:val="left" w:pos="420"/>
              </w:tabs>
              <w:spacing w:before="240" w:after="0"/>
              <w:rPr>
                <w:bCs/>
                <w:iCs/>
                <w:szCs w:val="24"/>
                <w:lang w:val="en-GB"/>
              </w:rPr>
            </w:pPr>
            <w:r w:rsidRPr="00813E1E">
              <w:rPr>
                <w:bCs/>
                <w:iCs/>
                <w:szCs w:val="24"/>
                <w:lang w:val="en-GB"/>
              </w:rPr>
              <w:lastRenderedPageBreak/>
              <w:t>Masonry work finishes</w:t>
            </w:r>
          </w:p>
          <w:p w14:paraId="1B896D9F" w14:textId="77777777" w:rsidR="00455FF9" w:rsidRPr="00813E1E" w:rsidRDefault="00000000">
            <w:pPr>
              <w:pStyle w:val="ListParagraph"/>
              <w:numPr>
                <w:ilvl w:val="1"/>
                <w:numId w:val="189"/>
              </w:numPr>
              <w:shd w:val="clear" w:color="auto" w:fill="FFFFFF"/>
              <w:tabs>
                <w:tab w:val="left" w:pos="420"/>
              </w:tabs>
              <w:spacing w:before="240" w:after="0"/>
              <w:rPr>
                <w:bCs/>
                <w:iCs/>
                <w:szCs w:val="24"/>
                <w:lang w:val="en-GB"/>
              </w:rPr>
            </w:pPr>
            <w:r w:rsidRPr="00813E1E">
              <w:rPr>
                <w:bCs/>
                <w:iCs/>
                <w:szCs w:val="24"/>
                <w:lang w:val="en-GB"/>
              </w:rPr>
              <w:t>Functionality tests</w:t>
            </w:r>
          </w:p>
        </w:tc>
        <w:tc>
          <w:tcPr>
            <w:tcW w:w="2610" w:type="dxa"/>
            <w:tcBorders>
              <w:top w:val="single" w:sz="4" w:space="0" w:color="auto"/>
              <w:left w:val="single" w:sz="4" w:space="0" w:color="auto"/>
              <w:bottom w:val="single" w:sz="4" w:space="0" w:color="auto"/>
              <w:right w:val="single" w:sz="4" w:space="0" w:color="auto"/>
            </w:tcBorders>
          </w:tcPr>
          <w:p w14:paraId="023F379F" w14:textId="77777777" w:rsidR="00455FF9" w:rsidRPr="00813E1E" w:rsidRDefault="00000000">
            <w:pPr>
              <w:numPr>
                <w:ilvl w:val="0"/>
                <w:numId w:val="188"/>
              </w:numPr>
              <w:spacing w:after="0" w:line="360" w:lineRule="auto"/>
              <w:rPr>
                <w:rFonts w:ascii="Times New Roman" w:hAnsi="Times New Roman"/>
                <w:sz w:val="24"/>
                <w:szCs w:val="24"/>
              </w:rPr>
            </w:pPr>
            <w:r w:rsidRPr="00813E1E">
              <w:rPr>
                <w:rFonts w:ascii="Times New Roman" w:hAnsi="Times New Roman"/>
                <w:sz w:val="24"/>
                <w:szCs w:val="24"/>
              </w:rPr>
              <w:lastRenderedPageBreak/>
              <w:t>Written tests</w:t>
            </w:r>
          </w:p>
          <w:p w14:paraId="4E456D7B" w14:textId="77777777" w:rsidR="00455FF9" w:rsidRPr="00813E1E" w:rsidRDefault="00000000">
            <w:pPr>
              <w:numPr>
                <w:ilvl w:val="0"/>
                <w:numId w:val="188"/>
              </w:numPr>
              <w:spacing w:after="0" w:line="360" w:lineRule="auto"/>
              <w:rPr>
                <w:rFonts w:ascii="Times New Roman" w:hAnsi="Times New Roman"/>
                <w:sz w:val="24"/>
                <w:szCs w:val="24"/>
              </w:rPr>
            </w:pPr>
            <w:r w:rsidRPr="00813E1E">
              <w:rPr>
                <w:rFonts w:ascii="Times New Roman" w:hAnsi="Times New Roman"/>
                <w:sz w:val="24"/>
                <w:szCs w:val="24"/>
              </w:rPr>
              <w:t>Oral questioning</w:t>
            </w:r>
          </w:p>
          <w:p w14:paraId="5885F3A8" w14:textId="77777777" w:rsidR="00455FF9" w:rsidRPr="00813E1E" w:rsidRDefault="00000000">
            <w:pPr>
              <w:numPr>
                <w:ilvl w:val="0"/>
                <w:numId w:val="188"/>
              </w:numPr>
              <w:spacing w:after="0" w:line="360" w:lineRule="auto"/>
              <w:rPr>
                <w:rFonts w:ascii="Times New Roman" w:hAnsi="Times New Roman"/>
                <w:sz w:val="24"/>
                <w:szCs w:val="24"/>
              </w:rPr>
            </w:pPr>
            <w:r w:rsidRPr="00813E1E">
              <w:rPr>
                <w:rFonts w:ascii="Times New Roman" w:hAnsi="Times New Roman"/>
                <w:sz w:val="24"/>
                <w:szCs w:val="24"/>
              </w:rPr>
              <w:t>Assignments</w:t>
            </w:r>
          </w:p>
          <w:p w14:paraId="25E15B0F" w14:textId="77777777" w:rsidR="00455FF9" w:rsidRPr="00813E1E" w:rsidRDefault="00000000">
            <w:pPr>
              <w:numPr>
                <w:ilvl w:val="0"/>
                <w:numId w:val="188"/>
              </w:numPr>
              <w:spacing w:after="0" w:line="360" w:lineRule="auto"/>
              <w:rPr>
                <w:rFonts w:ascii="Times New Roman" w:hAnsi="Times New Roman"/>
                <w:sz w:val="24"/>
                <w:szCs w:val="24"/>
              </w:rPr>
            </w:pPr>
            <w:r w:rsidRPr="00813E1E">
              <w:rPr>
                <w:rFonts w:ascii="Times New Roman" w:hAnsi="Times New Roman"/>
                <w:sz w:val="24"/>
                <w:szCs w:val="24"/>
              </w:rPr>
              <w:t>Supervised exercises</w:t>
            </w:r>
          </w:p>
          <w:p w14:paraId="516F1EEC" w14:textId="77777777" w:rsidR="00455FF9" w:rsidRPr="00813E1E" w:rsidRDefault="00455FF9">
            <w:pPr>
              <w:spacing w:before="160" w:after="0" w:line="360" w:lineRule="auto"/>
              <w:ind w:left="360"/>
              <w:jc w:val="both"/>
              <w:rPr>
                <w:rFonts w:ascii="Times New Roman" w:hAnsi="Times New Roman"/>
                <w:sz w:val="24"/>
                <w:szCs w:val="24"/>
                <w:lang w:val="en-ZA"/>
              </w:rPr>
            </w:pPr>
          </w:p>
        </w:tc>
      </w:tr>
      <w:tr w:rsidR="00455FF9" w:rsidRPr="00813E1E" w14:paraId="7FA59765"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7FAE1CA4" w14:textId="77777777" w:rsidR="00455FF9" w:rsidRPr="00813E1E" w:rsidRDefault="00000000">
            <w:pPr>
              <w:pStyle w:val="ListParagraph"/>
              <w:numPr>
                <w:ilvl w:val="0"/>
                <w:numId w:val="190"/>
              </w:numPr>
              <w:spacing w:after="0" w:line="360" w:lineRule="auto"/>
              <w:rPr>
                <w:szCs w:val="24"/>
                <w:lang w:val="en-ZA"/>
              </w:rPr>
            </w:pPr>
            <w:r w:rsidRPr="00813E1E">
              <w:rPr>
                <w:szCs w:val="24"/>
                <w:lang w:val="en-GB"/>
              </w:rPr>
              <w:t>Demonstrate carpentry skills</w:t>
            </w:r>
          </w:p>
        </w:tc>
        <w:tc>
          <w:tcPr>
            <w:tcW w:w="4097" w:type="dxa"/>
            <w:tcBorders>
              <w:top w:val="single" w:sz="4" w:space="0" w:color="auto"/>
              <w:left w:val="single" w:sz="4" w:space="0" w:color="auto"/>
              <w:bottom w:val="single" w:sz="4" w:space="0" w:color="auto"/>
              <w:right w:val="single" w:sz="4" w:space="0" w:color="auto"/>
            </w:tcBorders>
          </w:tcPr>
          <w:p w14:paraId="558DABB3" w14:textId="77777777" w:rsidR="00455FF9" w:rsidRPr="00813E1E" w:rsidRDefault="00000000">
            <w:pPr>
              <w:pStyle w:val="ListParagraph"/>
              <w:numPr>
                <w:ilvl w:val="1"/>
                <w:numId w:val="190"/>
              </w:numPr>
              <w:ind w:left="363"/>
              <w:rPr>
                <w:szCs w:val="24"/>
                <w:lang w:val="en-GB"/>
              </w:rPr>
            </w:pPr>
            <w:r w:rsidRPr="00813E1E">
              <w:rPr>
                <w:szCs w:val="24"/>
                <w:lang w:val="en-GB"/>
              </w:rPr>
              <w:t xml:space="preserve">Workshop safety hazards </w:t>
            </w:r>
          </w:p>
          <w:p w14:paraId="3700D010" w14:textId="77777777" w:rsidR="00455FF9" w:rsidRPr="00813E1E" w:rsidRDefault="00000000">
            <w:pPr>
              <w:pStyle w:val="ListParagraph"/>
              <w:numPr>
                <w:ilvl w:val="2"/>
                <w:numId w:val="190"/>
              </w:numPr>
              <w:ind w:hanging="357"/>
              <w:rPr>
                <w:szCs w:val="24"/>
                <w:lang w:val="en-GB"/>
              </w:rPr>
            </w:pPr>
            <w:r w:rsidRPr="00813E1E">
              <w:rPr>
                <w:szCs w:val="24"/>
                <w:lang w:val="en-GB"/>
              </w:rPr>
              <w:t xml:space="preserve">Fire </w:t>
            </w:r>
          </w:p>
          <w:p w14:paraId="353ACE14" w14:textId="77777777" w:rsidR="00455FF9" w:rsidRPr="00813E1E" w:rsidRDefault="00000000">
            <w:pPr>
              <w:pStyle w:val="ListParagraph"/>
              <w:numPr>
                <w:ilvl w:val="2"/>
                <w:numId w:val="190"/>
              </w:numPr>
              <w:ind w:hanging="357"/>
              <w:rPr>
                <w:szCs w:val="24"/>
                <w:lang w:val="en-GB"/>
              </w:rPr>
            </w:pPr>
            <w:r w:rsidRPr="00813E1E">
              <w:rPr>
                <w:szCs w:val="24"/>
                <w:lang w:val="en-GB"/>
              </w:rPr>
              <w:t xml:space="preserve">Explosion </w:t>
            </w:r>
          </w:p>
          <w:p w14:paraId="2C00AE0F" w14:textId="77777777" w:rsidR="00455FF9" w:rsidRPr="00813E1E" w:rsidRDefault="00000000">
            <w:pPr>
              <w:pStyle w:val="ListParagraph"/>
              <w:numPr>
                <w:ilvl w:val="2"/>
                <w:numId w:val="190"/>
              </w:numPr>
              <w:ind w:hanging="357"/>
              <w:rPr>
                <w:szCs w:val="24"/>
                <w:lang w:val="en-GB"/>
              </w:rPr>
            </w:pPr>
            <w:r w:rsidRPr="00813E1E">
              <w:rPr>
                <w:szCs w:val="24"/>
                <w:lang w:val="en-GB"/>
              </w:rPr>
              <w:t xml:space="preserve">Fumes and gases </w:t>
            </w:r>
          </w:p>
          <w:p w14:paraId="3122324B" w14:textId="77777777" w:rsidR="00455FF9" w:rsidRPr="00813E1E" w:rsidRDefault="00000000">
            <w:pPr>
              <w:pStyle w:val="ListParagraph"/>
              <w:numPr>
                <w:ilvl w:val="2"/>
                <w:numId w:val="190"/>
              </w:numPr>
              <w:ind w:hanging="357"/>
              <w:rPr>
                <w:szCs w:val="24"/>
                <w:lang w:val="en-GB"/>
              </w:rPr>
            </w:pPr>
            <w:r w:rsidRPr="00813E1E">
              <w:rPr>
                <w:szCs w:val="24"/>
                <w:lang w:val="en-GB"/>
              </w:rPr>
              <w:t xml:space="preserve">Electric shock </w:t>
            </w:r>
          </w:p>
          <w:p w14:paraId="07F02D9C" w14:textId="77777777" w:rsidR="00455FF9" w:rsidRPr="00813E1E" w:rsidRDefault="00000000">
            <w:pPr>
              <w:pStyle w:val="ListParagraph"/>
              <w:numPr>
                <w:ilvl w:val="2"/>
                <w:numId w:val="190"/>
              </w:numPr>
              <w:ind w:hanging="357"/>
              <w:rPr>
                <w:szCs w:val="24"/>
                <w:lang w:val="en-GB"/>
              </w:rPr>
            </w:pPr>
            <w:r w:rsidRPr="00813E1E">
              <w:rPr>
                <w:szCs w:val="24"/>
                <w:lang w:val="en-GB"/>
              </w:rPr>
              <w:t>Spilt oil/water</w:t>
            </w:r>
          </w:p>
          <w:p w14:paraId="24125C4A" w14:textId="77777777" w:rsidR="00455FF9" w:rsidRPr="00813E1E" w:rsidRDefault="00000000">
            <w:pPr>
              <w:pStyle w:val="ListParagraph"/>
              <w:numPr>
                <w:ilvl w:val="1"/>
                <w:numId w:val="190"/>
              </w:numPr>
              <w:ind w:left="363"/>
              <w:rPr>
                <w:szCs w:val="24"/>
                <w:lang w:val="en-GB"/>
              </w:rPr>
            </w:pPr>
            <w:r w:rsidRPr="00813E1E">
              <w:rPr>
                <w:szCs w:val="24"/>
                <w:lang w:val="en-GB"/>
              </w:rPr>
              <w:t>Carpentry tools and equipment</w:t>
            </w:r>
          </w:p>
          <w:p w14:paraId="6F6B5993" w14:textId="77777777" w:rsidR="00455FF9" w:rsidRPr="00813E1E" w:rsidRDefault="00000000">
            <w:pPr>
              <w:pStyle w:val="ListParagraph"/>
              <w:numPr>
                <w:ilvl w:val="2"/>
                <w:numId w:val="190"/>
              </w:numPr>
              <w:ind w:hanging="357"/>
              <w:rPr>
                <w:szCs w:val="24"/>
                <w:lang w:val="en-GB"/>
              </w:rPr>
            </w:pPr>
            <w:r w:rsidRPr="00813E1E">
              <w:rPr>
                <w:szCs w:val="24"/>
                <w:lang w:val="en-GB"/>
              </w:rPr>
              <w:t>planes</w:t>
            </w:r>
          </w:p>
          <w:p w14:paraId="04583C51" w14:textId="77777777" w:rsidR="00455FF9" w:rsidRPr="00813E1E" w:rsidRDefault="00000000">
            <w:pPr>
              <w:pStyle w:val="ListParagraph"/>
              <w:numPr>
                <w:ilvl w:val="2"/>
                <w:numId w:val="190"/>
              </w:numPr>
              <w:ind w:hanging="357"/>
              <w:rPr>
                <w:szCs w:val="24"/>
                <w:lang w:val="en-GB"/>
              </w:rPr>
            </w:pPr>
            <w:r w:rsidRPr="00813E1E">
              <w:rPr>
                <w:szCs w:val="24"/>
                <w:lang w:val="en-GB"/>
              </w:rPr>
              <w:t>saws</w:t>
            </w:r>
          </w:p>
          <w:p w14:paraId="480E8FB8" w14:textId="77777777" w:rsidR="00455FF9" w:rsidRPr="00813E1E" w:rsidRDefault="00000000">
            <w:pPr>
              <w:pStyle w:val="ListParagraph"/>
              <w:numPr>
                <w:ilvl w:val="2"/>
                <w:numId w:val="190"/>
              </w:numPr>
              <w:ind w:hanging="357"/>
              <w:rPr>
                <w:szCs w:val="24"/>
                <w:lang w:val="en-GB"/>
              </w:rPr>
            </w:pPr>
            <w:r w:rsidRPr="00813E1E">
              <w:rPr>
                <w:szCs w:val="24"/>
                <w:lang w:val="en-GB"/>
              </w:rPr>
              <w:t>chisels</w:t>
            </w:r>
          </w:p>
          <w:p w14:paraId="71AC6AB2" w14:textId="77777777" w:rsidR="00455FF9" w:rsidRPr="00813E1E" w:rsidRDefault="00000000">
            <w:pPr>
              <w:pStyle w:val="ListParagraph"/>
              <w:numPr>
                <w:ilvl w:val="2"/>
                <w:numId w:val="190"/>
              </w:numPr>
              <w:ind w:hanging="357"/>
              <w:rPr>
                <w:szCs w:val="24"/>
                <w:lang w:val="en-GB"/>
              </w:rPr>
            </w:pPr>
            <w:r w:rsidRPr="00813E1E">
              <w:rPr>
                <w:szCs w:val="24"/>
                <w:lang w:val="en-GB"/>
              </w:rPr>
              <w:t>clamps</w:t>
            </w:r>
          </w:p>
          <w:p w14:paraId="7E861B3B" w14:textId="77777777" w:rsidR="00455FF9" w:rsidRPr="00813E1E" w:rsidRDefault="00000000">
            <w:pPr>
              <w:pStyle w:val="ListParagraph"/>
              <w:numPr>
                <w:ilvl w:val="2"/>
                <w:numId w:val="190"/>
              </w:numPr>
              <w:ind w:hanging="357"/>
              <w:rPr>
                <w:szCs w:val="24"/>
                <w:lang w:val="en-GB"/>
              </w:rPr>
            </w:pPr>
            <w:r w:rsidRPr="00813E1E">
              <w:rPr>
                <w:szCs w:val="24"/>
                <w:lang w:val="en-GB"/>
              </w:rPr>
              <w:t>vices</w:t>
            </w:r>
          </w:p>
          <w:p w14:paraId="79CFAE46" w14:textId="77777777" w:rsidR="00455FF9" w:rsidRPr="00813E1E" w:rsidRDefault="00000000">
            <w:pPr>
              <w:pStyle w:val="ListParagraph"/>
              <w:numPr>
                <w:ilvl w:val="2"/>
                <w:numId w:val="190"/>
              </w:numPr>
              <w:ind w:hanging="357"/>
              <w:rPr>
                <w:szCs w:val="24"/>
                <w:lang w:val="en-GB"/>
              </w:rPr>
            </w:pPr>
            <w:r w:rsidRPr="00813E1E">
              <w:rPr>
                <w:szCs w:val="24"/>
                <w:lang w:val="en-GB"/>
              </w:rPr>
              <w:t>gauges</w:t>
            </w:r>
          </w:p>
          <w:p w14:paraId="2F5DBFC6" w14:textId="77777777" w:rsidR="00455FF9" w:rsidRPr="00813E1E" w:rsidRDefault="00000000">
            <w:pPr>
              <w:pStyle w:val="ListParagraph"/>
              <w:numPr>
                <w:ilvl w:val="2"/>
                <w:numId w:val="190"/>
              </w:numPr>
              <w:ind w:hanging="357"/>
              <w:rPr>
                <w:szCs w:val="24"/>
                <w:lang w:val="en-GB"/>
              </w:rPr>
            </w:pPr>
            <w:r w:rsidRPr="00813E1E">
              <w:rPr>
                <w:szCs w:val="24"/>
                <w:lang w:val="en-GB"/>
              </w:rPr>
              <w:t>files</w:t>
            </w:r>
          </w:p>
          <w:p w14:paraId="3A92CAA6" w14:textId="77777777" w:rsidR="00455FF9" w:rsidRPr="00813E1E" w:rsidRDefault="00000000">
            <w:pPr>
              <w:pStyle w:val="ListParagraph"/>
              <w:numPr>
                <w:ilvl w:val="2"/>
                <w:numId w:val="190"/>
              </w:numPr>
              <w:ind w:hanging="357"/>
              <w:rPr>
                <w:szCs w:val="24"/>
                <w:lang w:val="en-GB"/>
              </w:rPr>
            </w:pPr>
            <w:r w:rsidRPr="00813E1E">
              <w:rPr>
                <w:szCs w:val="24"/>
                <w:lang w:val="en-GB"/>
              </w:rPr>
              <w:t>drills</w:t>
            </w:r>
          </w:p>
          <w:p w14:paraId="2C75133B" w14:textId="77777777" w:rsidR="00455FF9" w:rsidRPr="00813E1E" w:rsidRDefault="00000000">
            <w:pPr>
              <w:pStyle w:val="ListParagraph"/>
              <w:numPr>
                <w:ilvl w:val="2"/>
                <w:numId w:val="190"/>
              </w:numPr>
              <w:ind w:hanging="357"/>
              <w:rPr>
                <w:szCs w:val="24"/>
                <w:lang w:val="en-GB"/>
              </w:rPr>
            </w:pPr>
            <w:r w:rsidRPr="00813E1E">
              <w:rPr>
                <w:szCs w:val="24"/>
                <w:lang w:val="en-GB"/>
              </w:rPr>
              <w:t>screw drivers</w:t>
            </w:r>
          </w:p>
          <w:p w14:paraId="226F7881" w14:textId="77777777" w:rsidR="00455FF9" w:rsidRPr="00813E1E" w:rsidRDefault="00000000">
            <w:pPr>
              <w:pStyle w:val="ListParagraph"/>
              <w:numPr>
                <w:ilvl w:val="2"/>
                <w:numId w:val="190"/>
              </w:numPr>
              <w:ind w:hanging="357"/>
              <w:rPr>
                <w:szCs w:val="24"/>
                <w:lang w:val="en-GB"/>
              </w:rPr>
            </w:pPr>
            <w:r w:rsidRPr="00813E1E">
              <w:rPr>
                <w:szCs w:val="24"/>
                <w:lang w:val="en-GB"/>
              </w:rPr>
              <w:t>spanners</w:t>
            </w:r>
          </w:p>
          <w:p w14:paraId="296EBDF0" w14:textId="77777777" w:rsidR="00455FF9" w:rsidRPr="00813E1E" w:rsidRDefault="00000000">
            <w:pPr>
              <w:pStyle w:val="ListParagraph"/>
              <w:numPr>
                <w:ilvl w:val="1"/>
                <w:numId w:val="190"/>
              </w:numPr>
              <w:rPr>
                <w:szCs w:val="24"/>
                <w:lang w:val="en-GB"/>
              </w:rPr>
            </w:pPr>
            <w:r w:rsidRPr="00813E1E">
              <w:rPr>
                <w:szCs w:val="24"/>
                <w:lang w:val="en-GB"/>
              </w:rPr>
              <w:t>working drawings</w:t>
            </w:r>
          </w:p>
          <w:p w14:paraId="18796832" w14:textId="77777777" w:rsidR="00455FF9" w:rsidRPr="00813E1E" w:rsidRDefault="00000000">
            <w:pPr>
              <w:pStyle w:val="ListParagraph"/>
              <w:numPr>
                <w:ilvl w:val="2"/>
                <w:numId w:val="190"/>
              </w:numPr>
              <w:ind w:hanging="357"/>
              <w:rPr>
                <w:szCs w:val="24"/>
                <w:lang w:val="en-GB"/>
              </w:rPr>
            </w:pPr>
            <w:r w:rsidRPr="00813E1E">
              <w:rPr>
                <w:szCs w:val="24"/>
                <w:lang w:val="en-GB"/>
              </w:rPr>
              <w:t>plan</w:t>
            </w:r>
          </w:p>
          <w:p w14:paraId="049F0F00" w14:textId="77777777" w:rsidR="00455FF9" w:rsidRPr="00813E1E" w:rsidRDefault="00000000">
            <w:pPr>
              <w:pStyle w:val="ListParagraph"/>
              <w:numPr>
                <w:ilvl w:val="2"/>
                <w:numId w:val="190"/>
              </w:numPr>
              <w:ind w:hanging="357"/>
              <w:rPr>
                <w:szCs w:val="24"/>
                <w:lang w:val="en-GB"/>
              </w:rPr>
            </w:pPr>
            <w:r w:rsidRPr="00813E1E">
              <w:rPr>
                <w:szCs w:val="24"/>
                <w:lang w:val="en-GB"/>
              </w:rPr>
              <w:t>elevation</w:t>
            </w:r>
          </w:p>
          <w:p w14:paraId="650F1564" w14:textId="77777777" w:rsidR="00455FF9" w:rsidRPr="00813E1E" w:rsidRDefault="00000000">
            <w:pPr>
              <w:pStyle w:val="ListParagraph"/>
              <w:numPr>
                <w:ilvl w:val="2"/>
                <w:numId w:val="190"/>
              </w:numPr>
              <w:ind w:hanging="357"/>
              <w:rPr>
                <w:szCs w:val="24"/>
                <w:lang w:val="en-GB"/>
              </w:rPr>
            </w:pPr>
            <w:r w:rsidRPr="00813E1E">
              <w:rPr>
                <w:szCs w:val="24"/>
                <w:lang w:val="en-GB"/>
              </w:rPr>
              <w:t>section</w:t>
            </w:r>
          </w:p>
          <w:p w14:paraId="0EB4857B" w14:textId="77777777" w:rsidR="00455FF9" w:rsidRPr="00813E1E" w:rsidRDefault="00000000">
            <w:pPr>
              <w:pStyle w:val="ListParagraph"/>
              <w:numPr>
                <w:ilvl w:val="1"/>
                <w:numId w:val="190"/>
              </w:numPr>
              <w:rPr>
                <w:szCs w:val="24"/>
                <w:lang w:val="en-GB"/>
              </w:rPr>
            </w:pPr>
            <w:r w:rsidRPr="00813E1E">
              <w:rPr>
                <w:szCs w:val="24"/>
                <w:lang w:val="en-GB"/>
              </w:rPr>
              <w:t xml:space="preserve">setting out </w:t>
            </w:r>
          </w:p>
          <w:p w14:paraId="3E718598" w14:textId="77777777" w:rsidR="00455FF9" w:rsidRPr="00813E1E" w:rsidRDefault="00000000">
            <w:pPr>
              <w:pStyle w:val="ListParagraph"/>
              <w:numPr>
                <w:ilvl w:val="1"/>
                <w:numId w:val="190"/>
              </w:numPr>
              <w:rPr>
                <w:szCs w:val="24"/>
                <w:lang w:val="en-GB"/>
              </w:rPr>
            </w:pPr>
            <w:r w:rsidRPr="00813E1E">
              <w:rPr>
                <w:szCs w:val="24"/>
                <w:lang w:val="en-GB"/>
              </w:rPr>
              <w:t xml:space="preserve">carpentry procedures </w:t>
            </w:r>
          </w:p>
          <w:p w14:paraId="241EDDC1" w14:textId="77777777" w:rsidR="00455FF9" w:rsidRPr="00813E1E" w:rsidRDefault="00000000">
            <w:pPr>
              <w:pStyle w:val="ListParagraph"/>
              <w:numPr>
                <w:ilvl w:val="2"/>
                <w:numId w:val="190"/>
              </w:numPr>
              <w:ind w:hanging="357"/>
              <w:rPr>
                <w:szCs w:val="24"/>
                <w:lang w:val="en-GB"/>
              </w:rPr>
            </w:pPr>
            <w:r w:rsidRPr="00813E1E">
              <w:rPr>
                <w:szCs w:val="24"/>
                <w:lang w:val="en-GB"/>
              </w:rPr>
              <w:t>measuring</w:t>
            </w:r>
          </w:p>
          <w:p w14:paraId="4F2DFE2B" w14:textId="77777777" w:rsidR="00455FF9" w:rsidRPr="00813E1E" w:rsidRDefault="00000000">
            <w:pPr>
              <w:pStyle w:val="ListParagraph"/>
              <w:numPr>
                <w:ilvl w:val="2"/>
                <w:numId w:val="190"/>
              </w:numPr>
              <w:ind w:hanging="357"/>
              <w:rPr>
                <w:szCs w:val="24"/>
                <w:lang w:val="en-GB"/>
              </w:rPr>
            </w:pPr>
            <w:r w:rsidRPr="00813E1E">
              <w:rPr>
                <w:szCs w:val="24"/>
                <w:lang w:val="en-GB"/>
              </w:rPr>
              <w:t>cutting</w:t>
            </w:r>
          </w:p>
          <w:p w14:paraId="327C9548" w14:textId="77777777" w:rsidR="00455FF9" w:rsidRPr="00813E1E" w:rsidRDefault="00000000">
            <w:pPr>
              <w:pStyle w:val="ListParagraph"/>
              <w:numPr>
                <w:ilvl w:val="2"/>
                <w:numId w:val="190"/>
              </w:numPr>
              <w:ind w:hanging="357"/>
              <w:rPr>
                <w:szCs w:val="24"/>
                <w:lang w:val="en-GB"/>
              </w:rPr>
            </w:pPr>
            <w:r w:rsidRPr="00813E1E">
              <w:rPr>
                <w:szCs w:val="24"/>
                <w:lang w:val="en-GB"/>
              </w:rPr>
              <w:t>planning</w:t>
            </w:r>
          </w:p>
          <w:p w14:paraId="7077C6F1" w14:textId="77777777" w:rsidR="00455FF9" w:rsidRPr="00813E1E" w:rsidRDefault="00000000">
            <w:pPr>
              <w:pStyle w:val="ListParagraph"/>
              <w:numPr>
                <w:ilvl w:val="2"/>
                <w:numId w:val="190"/>
              </w:numPr>
              <w:ind w:hanging="357"/>
              <w:rPr>
                <w:szCs w:val="24"/>
                <w:lang w:val="en-GB"/>
              </w:rPr>
            </w:pPr>
            <w:r w:rsidRPr="00813E1E">
              <w:rPr>
                <w:szCs w:val="24"/>
                <w:lang w:val="en-GB"/>
              </w:rPr>
              <w:t>jointing</w:t>
            </w:r>
          </w:p>
          <w:p w14:paraId="3E17F8F2" w14:textId="77777777" w:rsidR="00455FF9" w:rsidRPr="00813E1E" w:rsidRDefault="00000000">
            <w:pPr>
              <w:pStyle w:val="ListParagraph"/>
              <w:numPr>
                <w:ilvl w:val="2"/>
                <w:numId w:val="190"/>
              </w:numPr>
              <w:ind w:hanging="357"/>
              <w:rPr>
                <w:szCs w:val="24"/>
                <w:lang w:val="en-GB"/>
              </w:rPr>
            </w:pPr>
            <w:r w:rsidRPr="00813E1E">
              <w:rPr>
                <w:szCs w:val="24"/>
                <w:lang w:val="en-GB"/>
              </w:rPr>
              <w:t>assembly</w:t>
            </w:r>
          </w:p>
          <w:p w14:paraId="38B63D3F" w14:textId="77777777" w:rsidR="00455FF9" w:rsidRPr="00813E1E" w:rsidRDefault="00000000">
            <w:pPr>
              <w:pStyle w:val="ListParagraph"/>
              <w:numPr>
                <w:ilvl w:val="2"/>
                <w:numId w:val="190"/>
              </w:numPr>
              <w:ind w:hanging="357"/>
              <w:rPr>
                <w:szCs w:val="24"/>
                <w:lang w:val="en-GB"/>
              </w:rPr>
            </w:pPr>
            <w:r w:rsidRPr="00813E1E">
              <w:rPr>
                <w:szCs w:val="24"/>
                <w:lang w:val="en-GB"/>
              </w:rPr>
              <w:t>finishes</w:t>
            </w:r>
          </w:p>
        </w:tc>
        <w:tc>
          <w:tcPr>
            <w:tcW w:w="2610" w:type="dxa"/>
            <w:tcBorders>
              <w:top w:val="single" w:sz="4" w:space="0" w:color="auto"/>
              <w:left w:val="single" w:sz="4" w:space="0" w:color="auto"/>
              <w:bottom w:val="single" w:sz="4" w:space="0" w:color="auto"/>
              <w:right w:val="single" w:sz="4" w:space="0" w:color="auto"/>
            </w:tcBorders>
          </w:tcPr>
          <w:p w14:paraId="425871DA" w14:textId="77777777" w:rsidR="00455FF9" w:rsidRPr="00813E1E" w:rsidRDefault="00000000">
            <w:pPr>
              <w:numPr>
                <w:ilvl w:val="0"/>
                <w:numId w:val="188"/>
              </w:numPr>
              <w:ind w:left="720"/>
              <w:rPr>
                <w:rFonts w:ascii="Times New Roman" w:hAnsi="Times New Roman"/>
                <w:sz w:val="24"/>
                <w:szCs w:val="24"/>
              </w:rPr>
            </w:pPr>
            <w:r w:rsidRPr="00813E1E">
              <w:rPr>
                <w:rFonts w:ascii="Times New Roman" w:hAnsi="Times New Roman"/>
                <w:sz w:val="24"/>
                <w:szCs w:val="24"/>
              </w:rPr>
              <w:t>Practical</w:t>
            </w:r>
          </w:p>
          <w:p w14:paraId="56149B79" w14:textId="77777777" w:rsidR="00455FF9" w:rsidRPr="00813E1E" w:rsidRDefault="00000000">
            <w:pPr>
              <w:numPr>
                <w:ilvl w:val="0"/>
                <w:numId w:val="188"/>
              </w:numPr>
              <w:ind w:left="720"/>
              <w:rPr>
                <w:rFonts w:ascii="Times New Roman" w:hAnsi="Times New Roman"/>
                <w:sz w:val="24"/>
                <w:szCs w:val="24"/>
              </w:rPr>
            </w:pPr>
            <w:r w:rsidRPr="00813E1E">
              <w:rPr>
                <w:rFonts w:ascii="Times New Roman" w:hAnsi="Times New Roman"/>
                <w:sz w:val="24"/>
                <w:szCs w:val="24"/>
              </w:rPr>
              <w:t>Written tests</w:t>
            </w:r>
          </w:p>
          <w:p w14:paraId="6F9D64A5" w14:textId="77777777" w:rsidR="00455FF9" w:rsidRPr="00813E1E" w:rsidRDefault="00000000">
            <w:pPr>
              <w:numPr>
                <w:ilvl w:val="0"/>
                <w:numId w:val="188"/>
              </w:numPr>
              <w:ind w:left="720"/>
              <w:rPr>
                <w:rFonts w:ascii="Times New Roman" w:hAnsi="Times New Roman"/>
                <w:sz w:val="24"/>
                <w:szCs w:val="24"/>
              </w:rPr>
            </w:pPr>
            <w:r w:rsidRPr="00813E1E">
              <w:rPr>
                <w:rFonts w:ascii="Times New Roman" w:hAnsi="Times New Roman"/>
                <w:sz w:val="24"/>
                <w:szCs w:val="24"/>
              </w:rPr>
              <w:t>Supervised exercises</w:t>
            </w:r>
          </w:p>
          <w:p w14:paraId="042AF92B" w14:textId="77777777" w:rsidR="00455FF9" w:rsidRPr="00813E1E" w:rsidRDefault="00455FF9">
            <w:pPr>
              <w:rPr>
                <w:rFonts w:ascii="Times New Roman" w:hAnsi="Times New Roman"/>
                <w:sz w:val="24"/>
                <w:szCs w:val="24"/>
                <w:lang w:val="en-ZA"/>
              </w:rPr>
            </w:pPr>
          </w:p>
        </w:tc>
      </w:tr>
      <w:tr w:rsidR="00455FF9" w:rsidRPr="00813E1E" w14:paraId="347619B2" w14:textId="77777777">
        <w:trPr>
          <w:trHeight w:val="729"/>
        </w:trPr>
        <w:tc>
          <w:tcPr>
            <w:tcW w:w="2851" w:type="dxa"/>
            <w:tcBorders>
              <w:top w:val="single" w:sz="4" w:space="0" w:color="auto"/>
              <w:left w:val="single" w:sz="4" w:space="0" w:color="auto"/>
              <w:bottom w:val="single" w:sz="4" w:space="0" w:color="auto"/>
              <w:right w:val="single" w:sz="4" w:space="0" w:color="auto"/>
            </w:tcBorders>
          </w:tcPr>
          <w:p w14:paraId="0EAE076A" w14:textId="77777777" w:rsidR="00455FF9" w:rsidRPr="00813E1E" w:rsidRDefault="00000000">
            <w:pPr>
              <w:pStyle w:val="ListParagraph"/>
              <w:numPr>
                <w:ilvl w:val="0"/>
                <w:numId w:val="190"/>
              </w:numPr>
              <w:rPr>
                <w:szCs w:val="24"/>
                <w:lang w:val="en-ZA"/>
              </w:rPr>
            </w:pPr>
            <w:r w:rsidRPr="00813E1E">
              <w:rPr>
                <w:szCs w:val="24"/>
                <w:lang w:val="en-GB"/>
              </w:rPr>
              <w:t>Perform electrical operations</w:t>
            </w:r>
          </w:p>
        </w:tc>
        <w:tc>
          <w:tcPr>
            <w:tcW w:w="4097" w:type="dxa"/>
            <w:tcBorders>
              <w:top w:val="single" w:sz="4" w:space="0" w:color="auto"/>
              <w:left w:val="single" w:sz="4" w:space="0" w:color="auto"/>
              <w:bottom w:val="single" w:sz="4" w:space="0" w:color="auto"/>
              <w:right w:val="single" w:sz="4" w:space="0" w:color="auto"/>
            </w:tcBorders>
          </w:tcPr>
          <w:p w14:paraId="455F1B97" w14:textId="77777777" w:rsidR="00455FF9" w:rsidRPr="00813E1E" w:rsidRDefault="00000000">
            <w:pPr>
              <w:pStyle w:val="ListParagraph"/>
              <w:numPr>
                <w:ilvl w:val="1"/>
                <w:numId w:val="190"/>
              </w:numPr>
              <w:rPr>
                <w:szCs w:val="24"/>
                <w:lang w:val="en-GB"/>
              </w:rPr>
            </w:pPr>
            <w:r w:rsidRPr="00813E1E">
              <w:rPr>
                <w:szCs w:val="24"/>
                <w:lang w:val="en-GB"/>
              </w:rPr>
              <w:t xml:space="preserve">Safety requirements </w:t>
            </w:r>
          </w:p>
          <w:p w14:paraId="6CB23E87" w14:textId="77777777" w:rsidR="00455FF9" w:rsidRPr="00813E1E" w:rsidRDefault="00000000">
            <w:pPr>
              <w:pStyle w:val="ListParagraph"/>
              <w:numPr>
                <w:ilvl w:val="1"/>
                <w:numId w:val="190"/>
              </w:numPr>
              <w:rPr>
                <w:szCs w:val="24"/>
                <w:lang w:val="en-GB"/>
              </w:rPr>
            </w:pPr>
            <w:r w:rsidRPr="00813E1E">
              <w:rPr>
                <w:szCs w:val="24"/>
                <w:lang w:val="en-GB"/>
              </w:rPr>
              <w:t>Electrical drawings</w:t>
            </w:r>
          </w:p>
          <w:p w14:paraId="0D15B69C" w14:textId="77777777" w:rsidR="00455FF9" w:rsidRPr="00813E1E" w:rsidRDefault="00000000">
            <w:pPr>
              <w:pStyle w:val="ListParagraph"/>
              <w:numPr>
                <w:ilvl w:val="2"/>
                <w:numId w:val="190"/>
              </w:numPr>
              <w:ind w:hanging="357"/>
              <w:rPr>
                <w:szCs w:val="24"/>
                <w:lang w:val="en-GB"/>
              </w:rPr>
            </w:pPr>
            <w:r w:rsidRPr="00813E1E">
              <w:rPr>
                <w:szCs w:val="24"/>
                <w:lang w:val="en-GB"/>
              </w:rPr>
              <w:t>Electrical circuit diagram</w:t>
            </w:r>
          </w:p>
          <w:p w14:paraId="150B3200" w14:textId="77777777" w:rsidR="00455FF9" w:rsidRPr="00813E1E" w:rsidRDefault="00000000">
            <w:pPr>
              <w:pStyle w:val="ListParagraph"/>
              <w:numPr>
                <w:ilvl w:val="2"/>
                <w:numId w:val="190"/>
              </w:numPr>
              <w:ind w:hanging="357"/>
              <w:rPr>
                <w:szCs w:val="24"/>
                <w:lang w:val="en-GB"/>
              </w:rPr>
            </w:pPr>
            <w:r w:rsidRPr="00813E1E">
              <w:rPr>
                <w:szCs w:val="24"/>
                <w:lang w:val="en-GB"/>
              </w:rPr>
              <w:t>Block diagram</w:t>
            </w:r>
          </w:p>
          <w:p w14:paraId="6989EDBC" w14:textId="77777777" w:rsidR="00455FF9" w:rsidRPr="00813E1E" w:rsidRDefault="00000000">
            <w:pPr>
              <w:pStyle w:val="ListParagraph"/>
              <w:numPr>
                <w:ilvl w:val="1"/>
                <w:numId w:val="190"/>
              </w:numPr>
              <w:rPr>
                <w:szCs w:val="24"/>
                <w:lang w:val="en-GB"/>
              </w:rPr>
            </w:pPr>
            <w:r w:rsidRPr="00813E1E">
              <w:rPr>
                <w:szCs w:val="24"/>
                <w:lang w:val="en-GB"/>
              </w:rPr>
              <w:t>Electrical tools and equipment</w:t>
            </w:r>
          </w:p>
          <w:p w14:paraId="6B7226ED" w14:textId="77777777" w:rsidR="00455FF9" w:rsidRPr="00813E1E" w:rsidRDefault="00000000">
            <w:pPr>
              <w:pStyle w:val="ListParagraph"/>
              <w:numPr>
                <w:ilvl w:val="2"/>
                <w:numId w:val="190"/>
              </w:numPr>
              <w:ind w:hanging="357"/>
              <w:rPr>
                <w:szCs w:val="24"/>
                <w:lang w:val="en-GB"/>
              </w:rPr>
            </w:pPr>
            <w:r w:rsidRPr="00813E1E">
              <w:rPr>
                <w:szCs w:val="24"/>
                <w:lang w:val="en-GB"/>
              </w:rPr>
              <w:t>Pliers</w:t>
            </w:r>
          </w:p>
          <w:p w14:paraId="154C45F1" w14:textId="77777777" w:rsidR="00455FF9" w:rsidRPr="00813E1E" w:rsidRDefault="00000000">
            <w:pPr>
              <w:pStyle w:val="ListParagraph"/>
              <w:numPr>
                <w:ilvl w:val="2"/>
                <w:numId w:val="190"/>
              </w:numPr>
              <w:ind w:hanging="357"/>
              <w:rPr>
                <w:szCs w:val="24"/>
                <w:lang w:val="en-GB"/>
              </w:rPr>
            </w:pPr>
            <w:r w:rsidRPr="00813E1E">
              <w:rPr>
                <w:szCs w:val="24"/>
                <w:lang w:val="en-GB"/>
              </w:rPr>
              <w:t>Tester</w:t>
            </w:r>
          </w:p>
          <w:p w14:paraId="2A23DB23" w14:textId="77777777" w:rsidR="00455FF9" w:rsidRPr="00813E1E" w:rsidRDefault="00000000">
            <w:pPr>
              <w:pStyle w:val="ListParagraph"/>
              <w:numPr>
                <w:ilvl w:val="2"/>
                <w:numId w:val="190"/>
              </w:numPr>
              <w:ind w:hanging="357"/>
              <w:rPr>
                <w:szCs w:val="24"/>
                <w:lang w:val="en-GB"/>
              </w:rPr>
            </w:pPr>
            <w:r w:rsidRPr="00813E1E">
              <w:rPr>
                <w:szCs w:val="24"/>
                <w:lang w:val="en-GB"/>
              </w:rPr>
              <w:t>Draw wire</w:t>
            </w:r>
          </w:p>
          <w:p w14:paraId="3C9A841D" w14:textId="77777777" w:rsidR="00455FF9" w:rsidRPr="00813E1E" w:rsidRDefault="00000000">
            <w:pPr>
              <w:pStyle w:val="ListParagraph"/>
              <w:numPr>
                <w:ilvl w:val="2"/>
                <w:numId w:val="190"/>
              </w:numPr>
              <w:ind w:hanging="357"/>
              <w:rPr>
                <w:szCs w:val="24"/>
                <w:lang w:val="en-GB"/>
              </w:rPr>
            </w:pPr>
            <w:r w:rsidRPr="00813E1E">
              <w:rPr>
                <w:szCs w:val="24"/>
                <w:lang w:val="en-GB"/>
              </w:rPr>
              <w:t>Bending spring</w:t>
            </w:r>
          </w:p>
          <w:p w14:paraId="0ECB216F" w14:textId="77777777" w:rsidR="00455FF9" w:rsidRPr="00813E1E" w:rsidRDefault="00000000">
            <w:pPr>
              <w:pStyle w:val="ListParagraph"/>
              <w:numPr>
                <w:ilvl w:val="2"/>
                <w:numId w:val="190"/>
              </w:numPr>
              <w:ind w:hanging="357"/>
              <w:rPr>
                <w:szCs w:val="24"/>
                <w:lang w:val="en-GB"/>
              </w:rPr>
            </w:pPr>
            <w:r w:rsidRPr="00813E1E">
              <w:rPr>
                <w:szCs w:val="24"/>
                <w:lang w:val="en-GB"/>
              </w:rPr>
              <w:t>Electric meters</w:t>
            </w:r>
          </w:p>
          <w:p w14:paraId="21CE4B16" w14:textId="77777777" w:rsidR="00455FF9" w:rsidRPr="00813E1E" w:rsidRDefault="00000000">
            <w:pPr>
              <w:pStyle w:val="ListParagraph"/>
              <w:numPr>
                <w:ilvl w:val="2"/>
                <w:numId w:val="190"/>
              </w:numPr>
              <w:ind w:hanging="357"/>
              <w:rPr>
                <w:szCs w:val="24"/>
                <w:lang w:val="en-GB"/>
              </w:rPr>
            </w:pPr>
            <w:r w:rsidRPr="00813E1E">
              <w:rPr>
                <w:szCs w:val="24"/>
                <w:lang w:val="en-GB"/>
              </w:rPr>
              <w:lastRenderedPageBreak/>
              <w:t>Ladder</w:t>
            </w:r>
          </w:p>
          <w:p w14:paraId="02234178" w14:textId="77777777" w:rsidR="00455FF9" w:rsidRPr="00813E1E" w:rsidRDefault="00000000">
            <w:pPr>
              <w:pStyle w:val="ListParagraph"/>
              <w:numPr>
                <w:ilvl w:val="2"/>
                <w:numId w:val="190"/>
              </w:numPr>
              <w:ind w:hanging="357"/>
              <w:rPr>
                <w:szCs w:val="24"/>
                <w:lang w:val="en-GB"/>
              </w:rPr>
            </w:pPr>
            <w:r w:rsidRPr="00813E1E">
              <w:rPr>
                <w:szCs w:val="24"/>
                <w:lang w:val="en-GB"/>
              </w:rPr>
              <w:t xml:space="preserve">Drilling machine </w:t>
            </w:r>
          </w:p>
          <w:p w14:paraId="1D934E18" w14:textId="77777777" w:rsidR="00455FF9" w:rsidRPr="00813E1E" w:rsidRDefault="00000000">
            <w:pPr>
              <w:pStyle w:val="ListParagraph"/>
              <w:numPr>
                <w:ilvl w:val="2"/>
                <w:numId w:val="190"/>
              </w:numPr>
              <w:ind w:hanging="357"/>
              <w:rPr>
                <w:szCs w:val="24"/>
                <w:lang w:val="en-GB"/>
              </w:rPr>
            </w:pPr>
            <w:r w:rsidRPr="00813E1E">
              <w:rPr>
                <w:szCs w:val="24"/>
                <w:lang w:val="en-GB"/>
              </w:rPr>
              <w:t>Screw drivers</w:t>
            </w:r>
          </w:p>
          <w:p w14:paraId="3727BCB9" w14:textId="77777777" w:rsidR="00455FF9" w:rsidRPr="00813E1E" w:rsidRDefault="00000000">
            <w:pPr>
              <w:pStyle w:val="ListParagraph"/>
              <w:numPr>
                <w:ilvl w:val="2"/>
                <w:numId w:val="190"/>
              </w:numPr>
              <w:ind w:hanging="357"/>
              <w:rPr>
                <w:szCs w:val="24"/>
                <w:lang w:val="en-GB"/>
              </w:rPr>
            </w:pPr>
            <w:r w:rsidRPr="00813E1E">
              <w:rPr>
                <w:szCs w:val="24"/>
                <w:lang w:val="en-GB"/>
              </w:rPr>
              <w:t>Hammer</w:t>
            </w:r>
          </w:p>
          <w:p w14:paraId="0A7FD310" w14:textId="77777777" w:rsidR="00455FF9" w:rsidRPr="00813E1E" w:rsidRDefault="00000000">
            <w:pPr>
              <w:pStyle w:val="ListParagraph"/>
              <w:numPr>
                <w:ilvl w:val="1"/>
                <w:numId w:val="190"/>
              </w:numPr>
              <w:rPr>
                <w:szCs w:val="24"/>
                <w:lang w:val="en-GB"/>
              </w:rPr>
            </w:pPr>
            <w:r w:rsidRPr="00813E1E">
              <w:rPr>
                <w:szCs w:val="24"/>
                <w:lang w:val="en-GB"/>
              </w:rPr>
              <w:t xml:space="preserve">Power sources </w:t>
            </w:r>
          </w:p>
          <w:p w14:paraId="64D0B5B9" w14:textId="77777777" w:rsidR="00455FF9" w:rsidRPr="00813E1E" w:rsidRDefault="00000000">
            <w:pPr>
              <w:pStyle w:val="ListParagraph"/>
              <w:numPr>
                <w:ilvl w:val="1"/>
                <w:numId w:val="190"/>
              </w:numPr>
              <w:rPr>
                <w:szCs w:val="24"/>
                <w:lang w:val="en-GB"/>
              </w:rPr>
            </w:pPr>
            <w:r w:rsidRPr="00813E1E">
              <w:rPr>
                <w:szCs w:val="24"/>
                <w:lang w:val="en-GB"/>
              </w:rPr>
              <w:t xml:space="preserve">Electrical circuits installation </w:t>
            </w:r>
          </w:p>
        </w:tc>
        <w:tc>
          <w:tcPr>
            <w:tcW w:w="2610" w:type="dxa"/>
            <w:tcBorders>
              <w:top w:val="single" w:sz="4" w:space="0" w:color="auto"/>
              <w:left w:val="single" w:sz="4" w:space="0" w:color="auto"/>
              <w:bottom w:val="single" w:sz="4" w:space="0" w:color="auto"/>
              <w:right w:val="single" w:sz="4" w:space="0" w:color="auto"/>
            </w:tcBorders>
          </w:tcPr>
          <w:p w14:paraId="35D85ACA" w14:textId="77777777" w:rsidR="00455FF9" w:rsidRPr="00813E1E" w:rsidRDefault="00000000">
            <w:pPr>
              <w:numPr>
                <w:ilvl w:val="0"/>
                <w:numId w:val="188"/>
              </w:numPr>
              <w:ind w:left="720"/>
              <w:rPr>
                <w:rFonts w:ascii="Times New Roman" w:hAnsi="Times New Roman"/>
                <w:sz w:val="24"/>
                <w:szCs w:val="24"/>
              </w:rPr>
            </w:pPr>
            <w:r w:rsidRPr="00813E1E">
              <w:rPr>
                <w:rFonts w:ascii="Times New Roman" w:hAnsi="Times New Roman"/>
                <w:sz w:val="24"/>
                <w:szCs w:val="24"/>
              </w:rPr>
              <w:lastRenderedPageBreak/>
              <w:t>Projects</w:t>
            </w:r>
          </w:p>
          <w:p w14:paraId="481FD664" w14:textId="77777777" w:rsidR="00455FF9" w:rsidRPr="00813E1E" w:rsidRDefault="00000000">
            <w:pPr>
              <w:numPr>
                <w:ilvl w:val="0"/>
                <w:numId w:val="188"/>
              </w:numPr>
              <w:ind w:left="720"/>
              <w:rPr>
                <w:rFonts w:ascii="Times New Roman" w:hAnsi="Times New Roman"/>
                <w:sz w:val="24"/>
                <w:szCs w:val="24"/>
              </w:rPr>
            </w:pPr>
            <w:r w:rsidRPr="00813E1E">
              <w:rPr>
                <w:rFonts w:ascii="Times New Roman" w:hAnsi="Times New Roman"/>
                <w:sz w:val="24"/>
                <w:szCs w:val="24"/>
              </w:rPr>
              <w:t>Practical</w:t>
            </w:r>
          </w:p>
          <w:p w14:paraId="0870A076" w14:textId="77777777" w:rsidR="00455FF9" w:rsidRPr="00813E1E" w:rsidRDefault="00000000">
            <w:pPr>
              <w:numPr>
                <w:ilvl w:val="0"/>
                <w:numId w:val="188"/>
              </w:numPr>
              <w:ind w:left="720"/>
              <w:rPr>
                <w:rFonts w:ascii="Times New Roman" w:hAnsi="Times New Roman"/>
                <w:sz w:val="24"/>
                <w:szCs w:val="24"/>
              </w:rPr>
            </w:pPr>
            <w:r w:rsidRPr="00813E1E">
              <w:rPr>
                <w:rFonts w:ascii="Times New Roman" w:hAnsi="Times New Roman"/>
                <w:sz w:val="24"/>
                <w:szCs w:val="24"/>
              </w:rPr>
              <w:t>Written tests</w:t>
            </w:r>
          </w:p>
          <w:p w14:paraId="63C87215" w14:textId="77777777" w:rsidR="00455FF9" w:rsidRPr="00813E1E" w:rsidRDefault="00000000">
            <w:pPr>
              <w:numPr>
                <w:ilvl w:val="0"/>
                <w:numId w:val="188"/>
              </w:numPr>
              <w:ind w:left="720"/>
              <w:rPr>
                <w:rFonts w:ascii="Times New Roman" w:hAnsi="Times New Roman"/>
                <w:sz w:val="24"/>
                <w:szCs w:val="24"/>
              </w:rPr>
            </w:pPr>
            <w:r w:rsidRPr="00813E1E">
              <w:rPr>
                <w:rFonts w:ascii="Times New Roman" w:hAnsi="Times New Roman"/>
                <w:sz w:val="24"/>
                <w:szCs w:val="24"/>
              </w:rPr>
              <w:t>Supervised exercises</w:t>
            </w:r>
          </w:p>
          <w:p w14:paraId="1BCD77B5" w14:textId="77777777" w:rsidR="00455FF9" w:rsidRPr="00813E1E" w:rsidRDefault="00455FF9">
            <w:pPr>
              <w:rPr>
                <w:rFonts w:ascii="Times New Roman" w:hAnsi="Times New Roman"/>
                <w:sz w:val="24"/>
                <w:szCs w:val="24"/>
                <w:lang w:val="en-ZA"/>
              </w:rPr>
            </w:pPr>
          </w:p>
        </w:tc>
      </w:tr>
      <w:tr w:rsidR="00455FF9" w:rsidRPr="00813E1E" w14:paraId="2B57D00D" w14:textId="77777777">
        <w:trPr>
          <w:trHeight w:val="729"/>
        </w:trPr>
        <w:tc>
          <w:tcPr>
            <w:tcW w:w="2851" w:type="dxa"/>
            <w:tcBorders>
              <w:top w:val="single" w:sz="4" w:space="0" w:color="auto"/>
              <w:left w:val="single" w:sz="4" w:space="0" w:color="auto"/>
              <w:bottom w:val="single" w:sz="4" w:space="0" w:color="auto"/>
              <w:right w:val="single" w:sz="4" w:space="0" w:color="auto"/>
            </w:tcBorders>
          </w:tcPr>
          <w:p w14:paraId="31C48B52" w14:textId="77777777" w:rsidR="00455FF9" w:rsidRPr="00813E1E" w:rsidRDefault="00000000">
            <w:pPr>
              <w:pStyle w:val="ListParagraph"/>
              <w:numPr>
                <w:ilvl w:val="0"/>
                <w:numId w:val="190"/>
              </w:numPr>
              <w:rPr>
                <w:szCs w:val="24"/>
                <w:lang w:val="en-GB"/>
              </w:rPr>
            </w:pPr>
            <w:r w:rsidRPr="00813E1E">
              <w:rPr>
                <w:szCs w:val="24"/>
                <w:lang w:val="en-GB"/>
              </w:rPr>
              <w:t>Manage workshop waste</w:t>
            </w:r>
          </w:p>
        </w:tc>
        <w:tc>
          <w:tcPr>
            <w:tcW w:w="4097" w:type="dxa"/>
            <w:tcBorders>
              <w:top w:val="single" w:sz="4" w:space="0" w:color="auto"/>
              <w:left w:val="single" w:sz="4" w:space="0" w:color="auto"/>
              <w:bottom w:val="single" w:sz="4" w:space="0" w:color="auto"/>
              <w:right w:val="single" w:sz="4" w:space="0" w:color="auto"/>
            </w:tcBorders>
          </w:tcPr>
          <w:p w14:paraId="5C219178" w14:textId="77777777" w:rsidR="00455FF9" w:rsidRPr="00813E1E" w:rsidRDefault="00000000">
            <w:pPr>
              <w:pStyle w:val="ListParagraph"/>
              <w:numPr>
                <w:ilvl w:val="1"/>
                <w:numId w:val="190"/>
              </w:numPr>
              <w:rPr>
                <w:szCs w:val="24"/>
                <w:lang w:val="en-GB"/>
              </w:rPr>
            </w:pPr>
            <w:r w:rsidRPr="00813E1E">
              <w:rPr>
                <w:szCs w:val="24"/>
                <w:lang w:val="en-GB"/>
              </w:rPr>
              <w:t>Personal protective equipment’s</w:t>
            </w:r>
          </w:p>
          <w:p w14:paraId="0ED689C7" w14:textId="6025772C" w:rsidR="00455FF9" w:rsidRPr="00813E1E" w:rsidRDefault="00000000">
            <w:pPr>
              <w:pStyle w:val="ListParagraph"/>
              <w:numPr>
                <w:ilvl w:val="1"/>
                <w:numId w:val="190"/>
              </w:numPr>
              <w:rPr>
                <w:szCs w:val="24"/>
                <w:lang w:val="en-GB"/>
              </w:rPr>
            </w:pPr>
            <w:r w:rsidRPr="00813E1E">
              <w:rPr>
                <w:szCs w:val="24"/>
                <w:lang w:val="en-GB"/>
              </w:rPr>
              <w:t xml:space="preserve">Waste management tools and </w:t>
            </w:r>
            <w:r w:rsidR="00D72A7A" w:rsidRPr="00813E1E">
              <w:rPr>
                <w:szCs w:val="24"/>
                <w:lang w:val="en-GB"/>
              </w:rPr>
              <w:t>equipment</w:t>
            </w:r>
            <w:r w:rsidRPr="00813E1E">
              <w:rPr>
                <w:szCs w:val="24"/>
                <w:lang w:val="en-GB"/>
              </w:rPr>
              <w:t xml:space="preserve"> </w:t>
            </w:r>
          </w:p>
          <w:p w14:paraId="57706152" w14:textId="77777777" w:rsidR="00455FF9" w:rsidRPr="00813E1E" w:rsidRDefault="00000000">
            <w:pPr>
              <w:pStyle w:val="ListParagraph"/>
              <w:numPr>
                <w:ilvl w:val="2"/>
                <w:numId w:val="190"/>
              </w:numPr>
              <w:ind w:hanging="357"/>
              <w:rPr>
                <w:szCs w:val="24"/>
                <w:lang w:val="en-GB"/>
              </w:rPr>
            </w:pPr>
            <w:r w:rsidRPr="00813E1E">
              <w:rPr>
                <w:szCs w:val="24"/>
                <w:lang w:val="en-GB"/>
              </w:rPr>
              <w:t>Dust bin</w:t>
            </w:r>
          </w:p>
          <w:p w14:paraId="0D527251" w14:textId="77777777" w:rsidR="00455FF9" w:rsidRPr="00813E1E" w:rsidRDefault="00000000">
            <w:pPr>
              <w:pStyle w:val="ListParagraph"/>
              <w:numPr>
                <w:ilvl w:val="2"/>
                <w:numId w:val="190"/>
              </w:numPr>
              <w:ind w:hanging="357"/>
              <w:rPr>
                <w:szCs w:val="24"/>
                <w:lang w:val="en-GB"/>
              </w:rPr>
            </w:pPr>
            <w:r w:rsidRPr="00813E1E">
              <w:rPr>
                <w:szCs w:val="24"/>
                <w:lang w:val="en-GB"/>
              </w:rPr>
              <w:t>Shovel</w:t>
            </w:r>
          </w:p>
          <w:p w14:paraId="2EF833A4" w14:textId="77777777" w:rsidR="00455FF9" w:rsidRPr="00813E1E" w:rsidRDefault="00000000">
            <w:pPr>
              <w:pStyle w:val="ListParagraph"/>
              <w:numPr>
                <w:ilvl w:val="2"/>
                <w:numId w:val="190"/>
              </w:numPr>
              <w:ind w:hanging="357"/>
              <w:rPr>
                <w:szCs w:val="24"/>
                <w:lang w:val="en-GB"/>
              </w:rPr>
            </w:pPr>
            <w:r w:rsidRPr="00813E1E">
              <w:rPr>
                <w:szCs w:val="24"/>
                <w:lang w:val="en-GB"/>
              </w:rPr>
              <w:t>Brooms</w:t>
            </w:r>
          </w:p>
          <w:p w14:paraId="02E1E67C" w14:textId="77777777" w:rsidR="00455FF9" w:rsidRPr="00813E1E" w:rsidRDefault="00000000">
            <w:pPr>
              <w:pStyle w:val="ListParagraph"/>
              <w:numPr>
                <w:ilvl w:val="2"/>
                <w:numId w:val="190"/>
              </w:numPr>
              <w:ind w:hanging="357"/>
              <w:rPr>
                <w:szCs w:val="24"/>
                <w:lang w:val="en-GB"/>
              </w:rPr>
            </w:pPr>
            <w:r w:rsidRPr="00813E1E">
              <w:rPr>
                <w:szCs w:val="24"/>
                <w:lang w:val="en-GB"/>
              </w:rPr>
              <w:t>Dust blower</w:t>
            </w:r>
          </w:p>
          <w:p w14:paraId="2F53D699" w14:textId="77777777" w:rsidR="00455FF9" w:rsidRPr="00813E1E" w:rsidRDefault="00000000">
            <w:pPr>
              <w:pStyle w:val="ListParagraph"/>
              <w:numPr>
                <w:ilvl w:val="2"/>
                <w:numId w:val="190"/>
              </w:numPr>
              <w:ind w:hanging="357"/>
              <w:rPr>
                <w:szCs w:val="24"/>
                <w:lang w:val="en-GB"/>
              </w:rPr>
            </w:pPr>
            <w:r w:rsidRPr="00813E1E">
              <w:rPr>
                <w:szCs w:val="24"/>
                <w:lang w:val="en-GB"/>
              </w:rPr>
              <w:t>Dust pan</w:t>
            </w:r>
          </w:p>
          <w:p w14:paraId="3E5C843A" w14:textId="77777777" w:rsidR="00455FF9" w:rsidRPr="00813E1E" w:rsidRDefault="00000000">
            <w:pPr>
              <w:pStyle w:val="ListParagraph"/>
              <w:numPr>
                <w:ilvl w:val="2"/>
                <w:numId w:val="190"/>
              </w:numPr>
              <w:ind w:hanging="357"/>
              <w:rPr>
                <w:szCs w:val="24"/>
                <w:lang w:val="en-GB"/>
              </w:rPr>
            </w:pPr>
            <w:r w:rsidRPr="00813E1E">
              <w:rPr>
                <w:szCs w:val="24"/>
                <w:lang w:val="en-GB"/>
              </w:rPr>
              <w:t>Wheel barrow</w:t>
            </w:r>
          </w:p>
          <w:p w14:paraId="7E496AFA" w14:textId="77777777" w:rsidR="00455FF9" w:rsidRPr="00813E1E" w:rsidRDefault="00000000">
            <w:pPr>
              <w:pStyle w:val="ListParagraph"/>
              <w:numPr>
                <w:ilvl w:val="2"/>
                <w:numId w:val="190"/>
              </w:numPr>
              <w:ind w:hanging="357"/>
              <w:rPr>
                <w:szCs w:val="24"/>
                <w:lang w:val="en-GB"/>
              </w:rPr>
            </w:pPr>
            <w:r w:rsidRPr="00813E1E">
              <w:rPr>
                <w:szCs w:val="24"/>
                <w:lang w:val="en-GB"/>
              </w:rPr>
              <w:t>trowel</w:t>
            </w:r>
          </w:p>
          <w:p w14:paraId="6199E4B7" w14:textId="77777777" w:rsidR="00455FF9" w:rsidRPr="00813E1E" w:rsidRDefault="00000000">
            <w:pPr>
              <w:pStyle w:val="ListParagraph"/>
              <w:numPr>
                <w:ilvl w:val="1"/>
                <w:numId w:val="190"/>
              </w:numPr>
              <w:rPr>
                <w:szCs w:val="24"/>
                <w:lang w:val="en-GB"/>
              </w:rPr>
            </w:pPr>
            <w:r w:rsidRPr="00813E1E">
              <w:rPr>
                <w:szCs w:val="24"/>
                <w:lang w:val="en-GB"/>
              </w:rPr>
              <w:t>waste Collection</w:t>
            </w:r>
          </w:p>
          <w:p w14:paraId="67E82FE6" w14:textId="77777777" w:rsidR="00455FF9" w:rsidRPr="00813E1E" w:rsidRDefault="00000000">
            <w:pPr>
              <w:pStyle w:val="ListParagraph"/>
              <w:numPr>
                <w:ilvl w:val="1"/>
                <w:numId w:val="190"/>
              </w:numPr>
              <w:rPr>
                <w:szCs w:val="24"/>
                <w:lang w:val="en-GB"/>
              </w:rPr>
            </w:pPr>
            <w:r w:rsidRPr="00813E1E">
              <w:rPr>
                <w:szCs w:val="24"/>
                <w:lang w:val="en-GB"/>
              </w:rPr>
              <w:t>waste Segregation</w:t>
            </w:r>
          </w:p>
          <w:p w14:paraId="51826837" w14:textId="77777777" w:rsidR="00455FF9" w:rsidRPr="00813E1E" w:rsidRDefault="00000000">
            <w:pPr>
              <w:pStyle w:val="ListParagraph"/>
              <w:numPr>
                <w:ilvl w:val="1"/>
                <w:numId w:val="190"/>
              </w:numPr>
              <w:rPr>
                <w:szCs w:val="24"/>
                <w:lang w:val="en-GB"/>
              </w:rPr>
            </w:pPr>
            <w:r w:rsidRPr="00813E1E">
              <w:rPr>
                <w:szCs w:val="24"/>
                <w:lang w:val="en-GB"/>
              </w:rPr>
              <w:t>waste Disposal</w:t>
            </w:r>
          </w:p>
        </w:tc>
        <w:tc>
          <w:tcPr>
            <w:tcW w:w="2610" w:type="dxa"/>
            <w:tcBorders>
              <w:top w:val="single" w:sz="4" w:space="0" w:color="auto"/>
              <w:left w:val="single" w:sz="4" w:space="0" w:color="auto"/>
              <w:bottom w:val="single" w:sz="4" w:space="0" w:color="auto"/>
              <w:right w:val="single" w:sz="4" w:space="0" w:color="auto"/>
            </w:tcBorders>
          </w:tcPr>
          <w:p w14:paraId="12E4E1C5" w14:textId="77777777" w:rsidR="00455FF9" w:rsidRPr="00813E1E" w:rsidRDefault="00000000">
            <w:pPr>
              <w:numPr>
                <w:ilvl w:val="0"/>
                <w:numId w:val="188"/>
              </w:numPr>
              <w:spacing w:after="0"/>
              <w:ind w:left="720"/>
              <w:rPr>
                <w:rFonts w:ascii="Times New Roman" w:hAnsi="Times New Roman"/>
                <w:sz w:val="24"/>
                <w:szCs w:val="24"/>
              </w:rPr>
            </w:pPr>
            <w:r w:rsidRPr="00813E1E">
              <w:rPr>
                <w:rFonts w:ascii="Times New Roman" w:hAnsi="Times New Roman"/>
                <w:sz w:val="24"/>
                <w:szCs w:val="24"/>
              </w:rPr>
              <w:t>Practical</w:t>
            </w:r>
          </w:p>
          <w:p w14:paraId="71B60999" w14:textId="77777777" w:rsidR="00455FF9" w:rsidRPr="00813E1E" w:rsidRDefault="00000000">
            <w:pPr>
              <w:numPr>
                <w:ilvl w:val="0"/>
                <w:numId w:val="188"/>
              </w:numPr>
              <w:spacing w:after="0"/>
              <w:ind w:left="720"/>
              <w:rPr>
                <w:rFonts w:ascii="Times New Roman" w:hAnsi="Times New Roman"/>
                <w:sz w:val="24"/>
                <w:szCs w:val="24"/>
              </w:rPr>
            </w:pPr>
            <w:r w:rsidRPr="00813E1E">
              <w:rPr>
                <w:rFonts w:ascii="Times New Roman" w:hAnsi="Times New Roman"/>
                <w:sz w:val="24"/>
                <w:szCs w:val="24"/>
              </w:rPr>
              <w:t>Oral</w:t>
            </w:r>
          </w:p>
          <w:p w14:paraId="6F9B13E9" w14:textId="77777777" w:rsidR="00455FF9" w:rsidRPr="00813E1E" w:rsidRDefault="00000000">
            <w:pPr>
              <w:numPr>
                <w:ilvl w:val="0"/>
                <w:numId w:val="188"/>
              </w:numPr>
              <w:spacing w:after="0"/>
              <w:ind w:left="720"/>
              <w:rPr>
                <w:rFonts w:ascii="Times New Roman" w:hAnsi="Times New Roman"/>
                <w:sz w:val="24"/>
                <w:szCs w:val="24"/>
              </w:rPr>
            </w:pPr>
            <w:r w:rsidRPr="00813E1E">
              <w:rPr>
                <w:rFonts w:ascii="Times New Roman" w:hAnsi="Times New Roman"/>
                <w:sz w:val="24"/>
                <w:szCs w:val="24"/>
              </w:rPr>
              <w:t>Written</w:t>
            </w:r>
          </w:p>
        </w:tc>
      </w:tr>
    </w:tbl>
    <w:p w14:paraId="62D546AE" w14:textId="77777777" w:rsidR="00455FF9" w:rsidRPr="00813E1E" w:rsidRDefault="00455FF9">
      <w:pPr>
        <w:spacing w:after="0" w:line="360" w:lineRule="auto"/>
        <w:rPr>
          <w:rFonts w:ascii="Times New Roman" w:hAnsi="Times New Roman"/>
          <w:b/>
          <w:sz w:val="24"/>
          <w:szCs w:val="24"/>
          <w:lang w:val="en-GB"/>
        </w:rPr>
      </w:pPr>
    </w:p>
    <w:p w14:paraId="2B0577C0" w14:textId="77777777" w:rsidR="00455FF9" w:rsidRPr="00813E1E" w:rsidRDefault="00000000">
      <w:pPr>
        <w:spacing w:after="0" w:line="360" w:lineRule="auto"/>
        <w:rPr>
          <w:rFonts w:ascii="Times New Roman" w:hAnsi="Times New Roman"/>
          <w:b/>
          <w:sz w:val="24"/>
          <w:szCs w:val="24"/>
          <w:lang w:val="en-GB"/>
        </w:rPr>
      </w:pPr>
      <w:r w:rsidRPr="00813E1E">
        <w:rPr>
          <w:rFonts w:ascii="Times New Roman" w:hAnsi="Times New Roman"/>
          <w:b/>
          <w:sz w:val="24"/>
          <w:szCs w:val="24"/>
          <w:lang w:val="en-GB"/>
        </w:rPr>
        <w:t>Suggested methods of instructions</w:t>
      </w:r>
    </w:p>
    <w:p w14:paraId="0BCFC1DE"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Projects </w:t>
      </w:r>
    </w:p>
    <w:p w14:paraId="3C4D0F35"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 Discussions</w:t>
      </w:r>
    </w:p>
    <w:p w14:paraId="734D2883"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Demonstration </w:t>
      </w:r>
    </w:p>
    <w:p w14:paraId="721815A2"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Industrial Visits</w:t>
      </w:r>
    </w:p>
    <w:p w14:paraId="2102E55C" w14:textId="77777777" w:rsidR="00455FF9" w:rsidRPr="00813E1E" w:rsidRDefault="00000000">
      <w:pPr>
        <w:spacing w:after="0" w:line="360" w:lineRule="auto"/>
        <w:jc w:val="both"/>
        <w:rPr>
          <w:rFonts w:ascii="Times New Roman" w:hAnsi="Times New Roman"/>
          <w:b/>
          <w:sz w:val="24"/>
          <w:szCs w:val="24"/>
          <w:lang w:val="en-GB"/>
        </w:rPr>
      </w:pPr>
      <w:r w:rsidRPr="00813E1E">
        <w:rPr>
          <w:rFonts w:ascii="Times New Roman" w:hAnsi="Times New Roman"/>
          <w:b/>
          <w:sz w:val="24"/>
          <w:szCs w:val="24"/>
          <w:lang w:val="en-GB"/>
        </w:rPr>
        <w:t>Recommended Resources for 25 learners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939"/>
        <w:gridCol w:w="2371"/>
        <w:gridCol w:w="1260"/>
        <w:gridCol w:w="1885"/>
      </w:tblGrid>
      <w:tr w:rsidR="00455FF9" w:rsidRPr="00813E1E" w14:paraId="26A9F77B" w14:textId="77777777">
        <w:tc>
          <w:tcPr>
            <w:tcW w:w="895" w:type="dxa"/>
            <w:shd w:val="clear" w:color="auto" w:fill="auto"/>
          </w:tcPr>
          <w:p w14:paraId="0725B77E"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S/No.</w:t>
            </w:r>
          </w:p>
        </w:tc>
        <w:tc>
          <w:tcPr>
            <w:tcW w:w="2939" w:type="dxa"/>
            <w:shd w:val="clear" w:color="auto" w:fill="auto"/>
          </w:tcPr>
          <w:p w14:paraId="4CFD11AC"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Category/Item</w:t>
            </w:r>
          </w:p>
        </w:tc>
        <w:tc>
          <w:tcPr>
            <w:tcW w:w="2371" w:type="dxa"/>
            <w:shd w:val="clear" w:color="auto" w:fill="auto"/>
          </w:tcPr>
          <w:p w14:paraId="239BD677"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Description/ Specifications</w:t>
            </w:r>
          </w:p>
        </w:tc>
        <w:tc>
          <w:tcPr>
            <w:tcW w:w="1260" w:type="dxa"/>
            <w:shd w:val="clear" w:color="auto" w:fill="auto"/>
          </w:tcPr>
          <w:p w14:paraId="2C7F6B0C"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Quantity</w:t>
            </w:r>
          </w:p>
        </w:tc>
        <w:tc>
          <w:tcPr>
            <w:tcW w:w="1885" w:type="dxa"/>
            <w:shd w:val="clear" w:color="auto" w:fill="auto"/>
          </w:tcPr>
          <w:p w14:paraId="2F3A80B4" w14:textId="77777777" w:rsidR="00455FF9" w:rsidRPr="00813E1E" w:rsidRDefault="00000000">
            <w:pPr>
              <w:spacing w:after="0" w:line="240" w:lineRule="atLeast"/>
              <w:jc w:val="center"/>
              <w:rPr>
                <w:rFonts w:ascii="Times New Roman" w:hAnsi="Times New Roman"/>
                <w:b/>
                <w:sz w:val="24"/>
                <w:szCs w:val="24"/>
                <w:lang w:val="en-GB"/>
              </w:rPr>
            </w:pPr>
            <w:r w:rsidRPr="00813E1E">
              <w:rPr>
                <w:rFonts w:ascii="Times New Roman" w:hAnsi="Times New Roman"/>
                <w:b/>
                <w:sz w:val="24"/>
                <w:szCs w:val="24"/>
                <w:lang w:val="en-GB"/>
              </w:rPr>
              <w:t>Recommended Ratio</w:t>
            </w:r>
          </w:p>
          <w:p w14:paraId="72684EF5" w14:textId="77777777" w:rsidR="00455FF9" w:rsidRPr="00813E1E" w:rsidRDefault="00000000">
            <w:pPr>
              <w:spacing w:after="0" w:line="240" w:lineRule="atLeast"/>
              <w:jc w:val="center"/>
              <w:rPr>
                <w:rFonts w:ascii="Times New Roman" w:hAnsi="Times New Roman"/>
                <w:bCs/>
                <w:sz w:val="24"/>
                <w:szCs w:val="24"/>
                <w:lang w:val="en-GB"/>
              </w:rPr>
            </w:pPr>
            <w:r w:rsidRPr="00813E1E">
              <w:rPr>
                <w:rFonts w:ascii="Times New Roman" w:hAnsi="Times New Roman"/>
                <w:bCs/>
                <w:sz w:val="24"/>
                <w:szCs w:val="24"/>
                <w:lang w:val="en-GB"/>
              </w:rPr>
              <w:t>(Item: Trainee)</w:t>
            </w:r>
          </w:p>
        </w:tc>
      </w:tr>
      <w:tr w:rsidR="00455FF9" w:rsidRPr="00813E1E" w14:paraId="025374BA" w14:textId="77777777">
        <w:tc>
          <w:tcPr>
            <w:tcW w:w="895" w:type="dxa"/>
            <w:shd w:val="clear" w:color="auto" w:fill="auto"/>
          </w:tcPr>
          <w:p w14:paraId="6187E181"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A</w:t>
            </w:r>
          </w:p>
        </w:tc>
        <w:tc>
          <w:tcPr>
            <w:tcW w:w="8455" w:type="dxa"/>
            <w:gridSpan w:val="4"/>
            <w:shd w:val="clear" w:color="auto" w:fill="auto"/>
          </w:tcPr>
          <w:p w14:paraId="34E2F811"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 xml:space="preserve">Learning Materials </w:t>
            </w:r>
          </w:p>
        </w:tc>
      </w:tr>
      <w:tr w:rsidR="00455FF9" w:rsidRPr="00813E1E" w14:paraId="292F1BA0" w14:textId="77777777">
        <w:trPr>
          <w:trHeight w:val="620"/>
        </w:trPr>
        <w:tc>
          <w:tcPr>
            <w:tcW w:w="895" w:type="dxa"/>
            <w:shd w:val="clear" w:color="auto" w:fill="auto"/>
          </w:tcPr>
          <w:p w14:paraId="56B1C129" w14:textId="77777777" w:rsidR="00455FF9" w:rsidRPr="00813E1E" w:rsidRDefault="00455FF9">
            <w:pPr>
              <w:numPr>
                <w:ilvl w:val="6"/>
                <w:numId w:val="191"/>
              </w:numPr>
              <w:spacing w:line="240" w:lineRule="atLeast"/>
              <w:ind w:left="360"/>
              <w:rPr>
                <w:rFonts w:ascii="Times New Roman" w:hAnsi="Times New Roman"/>
                <w:bCs/>
                <w:sz w:val="24"/>
                <w:szCs w:val="24"/>
                <w:lang w:val="en-GB"/>
              </w:rPr>
            </w:pPr>
          </w:p>
        </w:tc>
        <w:tc>
          <w:tcPr>
            <w:tcW w:w="2939" w:type="dxa"/>
            <w:shd w:val="clear" w:color="auto" w:fill="auto"/>
          </w:tcPr>
          <w:p w14:paraId="7C4C2792" w14:textId="77777777" w:rsidR="00455FF9" w:rsidRPr="00813E1E" w:rsidRDefault="00000000">
            <w:pPr>
              <w:spacing w:line="240" w:lineRule="atLeast"/>
              <w:rPr>
                <w:rFonts w:ascii="Times New Roman" w:hAnsi="Times New Roman"/>
                <w:sz w:val="24"/>
                <w:szCs w:val="24"/>
                <w:lang w:val="en-ZW"/>
              </w:rPr>
            </w:pPr>
            <w:r w:rsidRPr="00813E1E">
              <w:rPr>
                <w:rFonts w:ascii="Times New Roman" w:hAnsi="Times New Roman"/>
                <w:sz w:val="24"/>
                <w:szCs w:val="24"/>
                <w:lang w:val="en-ZW"/>
              </w:rPr>
              <w:t xml:space="preserve">Charts  </w:t>
            </w:r>
          </w:p>
        </w:tc>
        <w:tc>
          <w:tcPr>
            <w:tcW w:w="2371" w:type="dxa"/>
            <w:shd w:val="clear" w:color="auto" w:fill="auto"/>
          </w:tcPr>
          <w:p w14:paraId="10970F8B"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 xml:space="preserve">Procedures, rules and regulations, flow charts, Diagrams </w:t>
            </w:r>
          </w:p>
        </w:tc>
        <w:tc>
          <w:tcPr>
            <w:tcW w:w="1260" w:type="dxa"/>
            <w:shd w:val="clear" w:color="auto" w:fill="auto"/>
          </w:tcPr>
          <w:p w14:paraId="0E3BF295"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5</w:t>
            </w:r>
          </w:p>
        </w:tc>
        <w:tc>
          <w:tcPr>
            <w:tcW w:w="1885" w:type="dxa"/>
            <w:shd w:val="clear" w:color="auto" w:fill="auto"/>
          </w:tcPr>
          <w:p w14:paraId="2CD6029D"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1:5</w:t>
            </w:r>
          </w:p>
        </w:tc>
      </w:tr>
      <w:tr w:rsidR="00455FF9" w:rsidRPr="00813E1E" w14:paraId="147981DB" w14:textId="77777777">
        <w:trPr>
          <w:trHeight w:val="620"/>
        </w:trPr>
        <w:tc>
          <w:tcPr>
            <w:tcW w:w="895" w:type="dxa"/>
            <w:shd w:val="clear" w:color="auto" w:fill="auto"/>
          </w:tcPr>
          <w:p w14:paraId="0F4393C2" w14:textId="77777777" w:rsidR="00455FF9" w:rsidRPr="00813E1E" w:rsidRDefault="00455FF9">
            <w:pPr>
              <w:numPr>
                <w:ilvl w:val="6"/>
                <w:numId w:val="191"/>
              </w:numPr>
              <w:spacing w:line="240" w:lineRule="atLeast"/>
              <w:ind w:left="360"/>
              <w:rPr>
                <w:rFonts w:ascii="Times New Roman" w:hAnsi="Times New Roman"/>
                <w:b/>
                <w:sz w:val="24"/>
                <w:szCs w:val="24"/>
                <w:lang w:val="en-GB"/>
              </w:rPr>
            </w:pPr>
          </w:p>
        </w:tc>
        <w:tc>
          <w:tcPr>
            <w:tcW w:w="2939" w:type="dxa"/>
            <w:shd w:val="clear" w:color="auto" w:fill="auto"/>
          </w:tcPr>
          <w:p w14:paraId="2E8829A8" w14:textId="77777777" w:rsidR="00455FF9" w:rsidRPr="00813E1E" w:rsidRDefault="00000000">
            <w:pPr>
              <w:spacing w:line="240" w:lineRule="atLeast"/>
              <w:rPr>
                <w:rFonts w:ascii="Times New Roman" w:hAnsi="Times New Roman"/>
                <w:sz w:val="24"/>
                <w:szCs w:val="24"/>
                <w:lang w:val="en-ZW"/>
              </w:rPr>
            </w:pPr>
            <w:r w:rsidRPr="00813E1E">
              <w:rPr>
                <w:rFonts w:ascii="Times New Roman" w:hAnsi="Times New Roman"/>
                <w:sz w:val="24"/>
                <w:szCs w:val="24"/>
                <w:lang w:val="en-ZW"/>
              </w:rPr>
              <w:t xml:space="preserve">Stationery </w:t>
            </w:r>
          </w:p>
        </w:tc>
        <w:tc>
          <w:tcPr>
            <w:tcW w:w="2371" w:type="dxa"/>
            <w:shd w:val="clear" w:color="auto" w:fill="auto"/>
          </w:tcPr>
          <w:p w14:paraId="38B2E401"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 xml:space="preserve">A4 Exercise </w:t>
            </w:r>
          </w:p>
          <w:p w14:paraId="41E1C943"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Pens</w:t>
            </w:r>
          </w:p>
          <w:p w14:paraId="0DF2F373"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Graph papers</w:t>
            </w:r>
          </w:p>
          <w:p w14:paraId="3C7229AA"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lastRenderedPageBreak/>
              <w:t>Eraser</w:t>
            </w:r>
          </w:p>
          <w:p w14:paraId="02B54304"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 xml:space="preserve">Pencils </w:t>
            </w:r>
          </w:p>
        </w:tc>
        <w:tc>
          <w:tcPr>
            <w:tcW w:w="1260" w:type="dxa"/>
            <w:shd w:val="clear" w:color="auto" w:fill="auto"/>
          </w:tcPr>
          <w:p w14:paraId="7ED8A546"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lastRenderedPageBreak/>
              <w:t xml:space="preserve">25 each </w:t>
            </w:r>
          </w:p>
        </w:tc>
        <w:tc>
          <w:tcPr>
            <w:tcW w:w="1885" w:type="dxa"/>
            <w:shd w:val="clear" w:color="auto" w:fill="auto"/>
          </w:tcPr>
          <w:p w14:paraId="584970CE"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1:1</w:t>
            </w:r>
          </w:p>
        </w:tc>
      </w:tr>
      <w:tr w:rsidR="00455FF9" w:rsidRPr="00813E1E" w14:paraId="4D13B31C" w14:textId="77777777">
        <w:tc>
          <w:tcPr>
            <w:tcW w:w="895" w:type="dxa"/>
            <w:shd w:val="clear" w:color="auto" w:fill="auto"/>
          </w:tcPr>
          <w:p w14:paraId="14775B12"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B</w:t>
            </w:r>
          </w:p>
        </w:tc>
        <w:tc>
          <w:tcPr>
            <w:tcW w:w="8455" w:type="dxa"/>
            <w:gridSpan w:val="4"/>
            <w:shd w:val="clear" w:color="auto" w:fill="auto"/>
          </w:tcPr>
          <w:p w14:paraId="41ED70F8" w14:textId="77777777" w:rsidR="00455FF9" w:rsidRPr="00813E1E" w:rsidRDefault="00000000">
            <w:pPr>
              <w:spacing w:line="240" w:lineRule="atLeast"/>
              <w:rPr>
                <w:rFonts w:ascii="Times New Roman" w:hAnsi="Times New Roman"/>
                <w:b/>
                <w:sz w:val="24"/>
                <w:szCs w:val="24"/>
                <w:lang w:val="en-GB"/>
              </w:rPr>
            </w:pPr>
            <w:r w:rsidRPr="00813E1E">
              <w:rPr>
                <w:rFonts w:ascii="Times New Roman" w:hAnsi="Times New Roman"/>
                <w:b/>
                <w:sz w:val="24"/>
                <w:szCs w:val="24"/>
                <w:lang w:val="en-GB"/>
              </w:rPr>
              <w:t>Learning Facilities &amp; infrastructure</w:t>
            </w:r>
          </w:p>
        </w:tc>
      </w:tr>
      <w:tr w:rsidR="00455FF9" w:rsidRPr="00813E1E" w14:paraId="5A3888E3" w14:textId="77777777">
        <w:tc>
          <w:tcPr>
            <w:tcW w:w="895" w:type="dxa"/>
            <w:shd w:val="clear" w:color="auto" w:fill="auto"/>
          </w:tcPr>
          <w:p w14:paraId="07CB0AEC" w14:textId="77777777" w:rsidR="00455FF9" w:rsidRPr="00813E1E" w:rsidRDefault="00455FF9">
            <w:pPr>
              <w:numPr>
                <w:ilvl w:val="6"/>
                <w:numId w:val="191"/>
              </w:numPr>
              <w:spacing w:line="240" w:lineRule="atLeast"/>
              <w:ind w:left="360"/>
              <w:rPr>
                <w:rFonts w:ascii="Times New Roman" w:hAnsi="Times New Roman"/>
                <w:b/>
                <w:sz w:val="24"/>
                <w:szCs w:val="24"/>
                <w:lang w:val="en-GB"/>
              </w:rPr>
            </w:pPr>
          </w:p>
        </w:tc>
        <w:tc>
          <w:tcPr>
            <w:tcW w:w="2939" w:type="dxa"/>
            <w:shd w:val="clear" w:color="auto" w:fill="auto"/>
          </w:tcPr>
          <w:p w14:paraId="136EB9BB"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Lecture/theory room</w:t>
            </w:r>
          </w:p>
        </w:tc>
        <w:tc>
          <w:tcPr>
            <w:tcW w:w="2371" w:type="dxa"/>
            <w:shd w:val="clear" w:color="auto" w:fill="auto"/>
          </w:tcPr>
          <w:p w14:paraId="19D8050A"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(9* 8 sq. metres)</w:t>
            </w:r>
          </w:p>
        </w:tc>
        <w:tc>
          <w:tcPr>
            <w:tcW w:w="1260" w:type="dxa"/>
            <w:shd w:val="clear" w:color="auto" w:fill="auto"/>
          </w:tcPr>
          <w:p w14:paraId="0F461CC3"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w:t>
            </w:r>
          </w:p>
        </w:tc>
        <w:tc>
          <w:tcPr>
            <w:tcW w:w="1885" w:type="dxa"/>
            <w:shd w:val="clear" w:color="auto" w:fill="auto"/>
          </w:tcPr>
          <w:p w14:paraId="0FCA2D4C"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r w:rsidR="00455FF9" w:rsidRPr="00813E1E" w14:paraId="2BF0B769" w14:textId="77777777">
        <w:tc>
          <w:tcPr>
            <w:tcW w:w="895" w:type="dxa"/>
            <w:shd w:val="clear" w:color="auto" w:fill="auto"/>
          </w:tcPr>
          <w:p w14:paraId="45E842DB" w14:textId="77777777" w:rsidR="00455FF9" w:rsidRPr="00813E1E" w:rsidRDefault="00455FF9">
            <w:pPr>
              <w:numPr>
                <w:ilvl w:val="6"/>
                <w:numId w:val="191"/>
              </w:numPr>
              <w:spacing w:line="240" w:lineRule="atLeast"/>
              <w:ind w:left="360"/>
              <w:rPr>
                <w:rFonts w:ascii="Times New Roman" w:hAnsi="Times New Roman"/>
                <w:b/>
                <w:sz w:val="24"/>
                <w:szCs w:val="24"/>
                <w:lang w:val="en-GB"/>
              </w:rPr>
            </w:pPr>
          </w:p>
        </w:tc>
        <w:tc>
          <w:tcPr>
            <w:tcW w:w="2939" w:type="dxa"/>
            <w:shd w:val="clear" w:color="auto" w:fill="auto"/>
          </w:tcPr>
          <w:p w14:paraId="7A59B5F4" w14:textId="77777777" w:rsidR="00455FF9" w:rsidRPr="00813E1E" w:rsidRDefault="00000000">
            <w:pPr>
              <w:spacing w:line="240" w:lineRule="atLeast"/>
              <w:rPr>
                <w:rFonts w:ascii="Times New Roman" w:hAnsi="Times New Roman"/>
                <w:sz w:val="24"/>
                <w:szCs w:val="24"/>
                <w:lang w:val="en-ZW"/>
              </w:rPr>
            </w:pPr>
            <w:r w:rsidRPr="00813E1E">
              <w:rPr>
                <w:rFonts w:ascii="Times New Roman" w:hAnsi="Times New Roman"/>
                <w:sz w:val="24"/>
                <w:szCs w:val="24"/>
                <w:lang w:val="en-ZW"/>
              </w:rPr>
              <w:t>Equipped material testing lab</w:t>
            </w:r>
          </w:p>
        </w:tc>
        <w:tc>
          <w:tcPr>
            <w:tcW w:w="2371" w:type="dxa"/>
            <w:shd w:val="clear" w:color="auto" w:fill="auto"/>
          </w:tcPr>
          <w:p w14:paraId="5EA64F25"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(15*10 sq. metres)</w:t>
            </w:r>
          </w:p>
        </w:tc>
        <w:tc>
          <w:tcPr>
            <w:tcW w:w="1260" w:type="dxa"/>
            <w:shd w:val="clear" w:color="auto" w:fill="auto"/>
          </w:tcPr>
          <w:p w14:paraId="2D3721DF"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w:t>
            </w:r>
          </w:p>
        </w:tc>
        <w:tc>
          <w:tcPr>
            <w:tcW w:w="1885" w:type="dxa"/>
            <w:shd w:val="clear" w:color="auto" w:fill="auto"/>
          </w:tcPr>
          <w:p w14:paraId="371B4346" w14:textId="77777777" w:rsidR="00455FF9" w:rsidRPr="00813E1E" w:rsidRDefault="00000000">
            <w:pPr>
              <w:spacing w:line="240" w:lineRule="atLeast"/>
              <w:rPr>
                <w:rFonts w:ascii="Times New Roman" w:hAnsi="Times New Roman"/>
                <w:bCs/>
                <w:sz w:val="24"/>
                <w:szCs w:val="24"/>
                <w:lang w:val="en-GB"/>
              </w:rPr>
            </w:pPr>
            <w:r w:rsidRPr="00813E1E">
              <w:rPr>
                <w:rFonts w:ascii="Times New Roman" w:hAnsi="Times New Roman"/>
                <w:bCs/>
                <w:sz w:val="24"/>
                <w:szCs w:val="24"/>
                <w:lang w:val="en-GB"/>
              </w:rPr>
              <w:t>1:25</w:t>
            </w:r>
          </w:p>
        </w:tc>
      </w:tr>
    </w:tbl>
    <w:p w14:paraId="4CB90EF6" w14:textId="77777777" w:rsidR="00455FF9" w:rsidRPr="00813E1E" w:rsidRDefault="00455FF9">
      <w:pPr>
        <w:pStyle w:val="Heading2"/>
        <w:numPr>
          <w:ilvl w:val="1"/>
          <w:numId w:val="0"/>
        </w:numPr>
        <w:ind w:left="720"/>
        <w:jc w:val="center"/>
        <w:rPr>
          <w:rFonts w:ascii="Times New Roman" w:hAnsi="Times New Roman" w:cs="Times New Roman"/>
          <w:b/>
          <w:bCs/>
          <w:color w:val="auto"/>
          <w:sz w:val="24"/>
          <w:szCs w:val="24"/>
        </w:rPr>
      </w:pPr>
    </w:p>
    <w:p w14:paraId="727FC8B5" w14:textId="77777777" w:rsidR="00455FF9" w:rsidRPr="00813E1E" w:rsidRDefault="00000000">
      <w:pPr>
        <w:spacing w:after="0" w:line="240" w:lineRule="auto"/>
        <w:rPr>
          <w:rFonts w:ascii="Times New Roman" w:eastAsiaTheme="majorEastAsia" w:hAnsi="Times New Roman"/>
          <w:b/>
          <w:bCs/>
          <w:sz w:val="24"/>
          <w:szCs w:val="24"/>
        </w:rPr>
      </w:pPr>
      <w:r w:rsidRPr="00813E1E">
        <w:rPr>
          <w:rFonts w:ascii="Times New Roman" w:hAnsi="Times New Roman"/>
          <w:b/>
          <w:bCs/>
          <w:sz w:val="24"/>
          <w:szCs w:val="24"/>
        </w:rPr>
        <w:br w:type="page"/>
      </w:r>
    </w:p>
    <w:p w14:paraId="2B43C3B0" w14:textId="77777777" w:rsidR="00455FF9" w:rsidRPr="00813E1E" w:rsidRDefault="00455FF9">
      <w:pPr>
        <w:spacing w:after="0" w:line="360" w:lineRule="auto"/>
        <w:rPr>
          <w:rFonts w:ascii="Times New Roman" w:hAnsi="Times New Roman"/>
          <w:sz w:val="24"/>
          <w:szCs w:val="24"/>
        </w:rPr>
      </w:pPr>
    </w:p>
    <w:p w14:paraId="61B6FB32" w14:textId="77777777" w:rsidR="00455FF9" w:rsidRPr="00813E1E" w:rsidRDefault="00000000">
      <w:pPr>
        <w:pStyle w:val="Heading2"/>
        <w:numPr>
          <w:ilvl w:val="1"/>
          <w:numId w:val="0"/>
        </w:numPr>
        <w:ind w:left="720"/>
        <w:jc w:val="center"/>
        <w:rPr>
          <w:rFonts w:ascii="Times New Roman" w:hAnsi="Times New Roman" w:cs="Times New Roman"/>
          <w:b/>
          <w:bCs/>
          <w:color w:val="auto"/>
          <w:sz w:val="24"/>
          <w:szCs w:val="24"/>
        </w:rPr>
      </w:pPr>
      <w:bookmarkStart w:id="103" w:name="_Toc94018024"/>
      <w:bookmarkStart w:id="104" w:name="_Toc197033987"/>
      <w:r w:rsidRPr="00813E1E">
        <w:rPr>
          <w:rFonts w:ascii="Times New Roman" w:hAnsi="Times New Roman" w:cs="Times New Roman"/>
          <w:b/>
          <w:bCs/>
          <w:color w:val="auto"/>
          <w:sz w:val="24"/>
          <w:szCs w:val="24"/>
        </w:rPr>
        <w:t>FIRE CONTROL SYSTEM</w:t>
      </w:r>
      <w:bookmarkEnd w:id="103"/>
      <w:r w:rsidRPr="00813E1E">
        <w:rPr>
          <w:rFonts w:ascii="Times New Roman" w:hAnsi="Times New Roman" w:cs="Times New Roman"/>
          <w:b/>
          <w:bCs/>
          <w:color w:val="auto"/>
          <w:sz w:val="24"/>
          <w:szCs w:val="24"/>
        </w:rPr>
        <w:t>S</w:t>
      </w:r>
      <w:bookmarkEnd w:id="104"/>
    </w:p>
    <w:p w14:paraId="6A7251C3" w14:textId="77777777" w:rsidR="006A6764" w:rsidRPr="00813E1E" w:rsidRDefault="00000000">
      <w:pPr>
        <w:spacing w:line="240" w:lineRule="auto"/>
        <w:rPr>
          <w:rFonts w:ascii="Times New Roman" w:eastAsia="Times New Roman" w:hAnsi="Times New Roman"/>
          <w:b/>
          <w:sz w:val="24"/>
          <w:szCs w:val="24"/>
        </w:rPr>
      </w:pPr>
      <w:r w:rsidRPr="00813E1E">
        <w:rPr>
          <w:rFonts w:ascii="Times New Roman" w:eastAsia="Times New Roman" w:hAnsi="Times New Roman"/>
          <w:b/>
          <w:sz w:val="24"/>
          <w:szCs w:val="24"/>
        </w:rPr>
        <w:t xml:space="preserve"> </w:t>
      </w:r>
    </w:p>
    <w:p w14:paraId="43CF9936" w14:textId="60F32228" w:rsidR="00455FF9" w:rsidRPr="00813E1E" w:rsidRDefault="00000000">
      <w:pPr>
        <w:spacing w:line="240" w:lineRule="auto"/>
        <w:rPr>
          <w:rFonts w:ascii="Times New Roman" w:eastAsia="Times New Roman" w:hAnsi="Times New Roman"/>
          <w:sz w:val="24"/>
          <w:szCs w:val="24"/>
        </w:rPr>
      </w:pPr>
      <w:r w:rsidRPr="00813E1E">
        <w:rPr>
          <w:rFonts w:ascii="Times New Roman" w:eastAsia="Times New Roman" w:hAnsi="Times New Roman"/>
          <w:b/>
          <w:sz w:val="24"/>
          <w:szCs w:val="24"/>
        </w:rPr>
        <w:t>UNIT CODE:</w:t>
      </w:r>
      <w:r w:rsidRPr="00813E1E">
        <w:rPr>
          <w:rFonts w:ascii="Times New Roman" w:eastAsia="Times New Roman" w:hAnsi="Times New Roman"/>
          <w:sz w:val="24"/>
          <w:szCs w:val="24"/>
        </w:rPr>
        <w:t xml:space="preserve"> </w:t>
      </w:r>
      <w:r w:rsidRPr="00813E1E">
        <w:rPr>
          <w:rFonts w:ascii="Times New Roman" w:hAnsi="Times New Roman"/>
          <w:b/>
          <w:sz w:val="24"/>
          <w:szCs w:val="24"/>
          <w:lang w:val="en-GB"/>
          <w14:ligatures w14:val="standardContextual"/>
        </w:rPr>
        <w:t xml:space="preserve">0722 451 </w:t>
      </w:r>
      <w:r w:rsidRPr="00813E1E">
        <w:rPr>
          <w:rFonts w:ascii="Times New Roman" w:hAnsi="Times New Roman"/>
          <w:b/>
          <w:sz w:val="24"/>
          <w:szCs w:val="24"/>
          <w14:ligatures w14:val="standardContextual"/>
        </w:rPr>
        <w:t>1</w:t>
      </w:r>
      <w:r w:rsidR="00F72A63" w:rsidRPr="00813E1E">
        <w:rPr>
          <w:rFonts w:ascii="Times New Roman" w:hAnsi="Times New Roman"/>
          <w:b/>
          <w:sz w:val="24"/>
          <w:szCs w:val="24"/>
          <w14:ligatures w14:val="standardContextual"/>
        </w:rPr>
        <w:t>6</w:t>
      </w:r>
      <w:r w:rsidRPr="00813E1E">
        <w:rPr>
          <w:rFonts w:ascii="Times New Roman" w:hAnsi="Times New Roman"/>
          <w:b/>
          <w:sz w:val="24"/>
          <w:szCs w:val="24"/>
          <w:lang w:val="en-GB"/>
          <w14:ligatures w14:val="standardContextual"/>
        </w:rPr>
        <w:t>A</w:t>
      </w:r>
      <w:r w:rsidRPr="00813E1E">
        <w:rPr>
          <w:rFonts w:ascii="Times New Roman" w:hAnsi="Times New Roman"/>
          <w:b/>
          <w:sz w:val="24"/>
          <w:szCs w:val="24"/>
          <w:lang w:val="en-ZA"/>
        </w:rPr>
        <w:tab/>
      </w:r>
    </w:p>
    <w:p w14:paraId="0E35839D" w14:textId="77777777" w:rsidR="00455FF9" w:rsidRPr="00813E1E" w:rsidRDefault="00000000">
      <w:pPr>
        <w:spacing w:line="240" w:lineRule="auto"/>
        <w:rPr>
          <w:rFonts w:ascii="Times New Roman" w:hAnsi="Times New Roman"/>
          <w:sz w:val="24"/>
          <w:szCs w:val="24"/>
        </w:rPr>
      </w:pPr>
      <w:r w:rsidRPr="00813E1E">
        <w:rPr>
          <w:rFonts w:ascii="Times New Roman" w:eastAsia="Times New Roman" w:hAnsi="Times New Roman"/>
          <w:b/>
          <w:sz w:val="24"/>
          <w:szCs w:val="24"/>
        </w:rPr>
        <w:t>Duration of Unit:</w:t>
      </w:r>
      <w:r w:rsidRPr="00813E1E">
        <w:rPr>
          <w:rFonts w:ascii="Times New Roman" w:eastAsia="Times New Roman" w:hAnsi="Times New Roman"/>
          <w:sz w:val="24"/>
          <w:szCs w:val="24"/>
        </w:rPr>
        <w:t xml:space="preserve"> 80 Hours</w:t>
      </w:r>
    </w:p>
    <w:p w14:paraId="71228CFD" w14:textId="77777777" w:rsidR="006A6764" w:rsidRPr="00813E1E" w:rsidRDefault="006A6764">
      <w:pPr>
        <w:spacing w:line="240" w:lineRule="auto"/>
        <w:rPr>
          <w:rFonts w:ascii="Times New Roman" w:eastAsia="Times New Roman" w:hAnsi="Times New Roman"/>
          <w:b/>
          <w:sz w:val="24"/>
          <w:szCs w:val="24"/>
        </w:rPr>
      </w:pPr>
    </w:p>
    <w:p w14:paraId="3606CD17" w14:textId="43E98866" w:rsidR="00455FF9" w:rsidRPr="00813E1E" w:rsidRDefault="00000000">
      <w:pPr>
        <w:spacing w:line="240" w:lineRule="auto"/>
        <w:rPr>
          <w:rFonts w:ascii="Times New Roman" w:hAnsi="Times New Roman"/>
          <w:sz w:val="24"/>
          <w:szCs w:val="24"/>
        </w:rPr>
      </w:pPr>
      <w:r w:rsidRPr="00813E1E">
        <w:rPr>
          <w:rFonts w:ascii="Times New Roman" w:eastAsia="Times New Roman" w:hAnsi="Times New Roman"/>
          <w:b/>
          <w:sz w:val="24"/>
          <w:szCs w:val="24"/>
        </w:rPr>
        <w:t>Relationship to Occupational Standards</w:t>
      </w:r>
      <w:r w:rsidRPr="00813E1E">
        <w:rPr>
          <w:rFonts w:ascii="Times New Roman" w:eastAsia="Times New Roman" w:hAnsi="Times New Roman"/>
          <w:sz w:val="24"/>
          <w:szCs w:val="24"/>
        </w:rPr>
        <w:t xml:space="preserve"> </w:t>
      </w:r>
    </w:p>
    <w:p w14:paraId="3DF6C7E4" w14:textId="77777777" w:rsidR="00455FF9" w:rsidRPr="00813E1E" w:rsidRDefault="00000000">
      <w:pPr>
        <w:spacing w:line="240" w:lineRule="auto"/>
        <w:rPr>
          <w:rFonts w:ascii="Times New Roman" w:eastAsia="Times New Roman" w:hAnsi="Times New Roman"/>
          <w:b/>
          <w:bCs/>
          <w:sz w:val="24"/>
          <w:szCs w:val="24"/>
        </w:rPr>
      </w:pPr>
      <w:r w:rsidRPr="00813E1E">
        <w:rPr>
          <w:rFonts w:ascii="Times New Roman" w:eastAsia="Times New Roman" w:hAnsi="Times New Roman"/>
          <w:sz w:val="24"/>
          <w:szCs w:val="24"/>
        </w:rPr>
        <w:t>This unit addresses the Unit of Competency:</w:t>
      </w:r>
      <w:r w:rsidRPr="00813E1E">
        <w:rPr>
          <w:rFonts w:ascii="Times New Roman" w:eastAsia="Times New Roman" w:hAnsi="Times New Roman"/>
          <w:b/>
          <w:bCs/>
          <w:sz w:val="24"/>
          <w:szCs w:val="24"/>
        </w:rPr>
        <w:t xml:space="preserve"> Fire control systems Installation.</w:t>
      </w:r>
    </w:p>
    <w:p w14:paraId="3F5F5C2E" w14:textId="77777777" w:rsidR="00455FF9" w:rsidRPr="00813E1E" w:rsidRDefault="00000000">
      <w:pPr>
        <w:spacing w:line="240" w:lineRule="auto"/>
        <w:rPr>
          <w:rFonts w:ascii="Times New Roman" w:hAnsi="Times New Roman"/>
          <w:sz w:val="24"/>
          <w:szCs w:val="24"/>
        </w:rPr>
      </w:pPr>
      <w:r w:rsidRPr="00813E1E">
        <w:rPr>
          <w:rFonts w:ascii="Times New Roman" w:eastAsia="Times New Roman" w:hAnsi="Times New Roman"/>
          <w:b/>
          <w:sz w:val="24"/>
          <w:szCs w:val="24"/>
        </w:rPr>
        <w:t xml:space="preserve">Unit Description </w:t>
      </w:r>
    </w:p>
    <w:p w14:paraId="48602F32" w14:textId="0623BCA5" w:rsidR="00455FF9" w:rsidRPr="00813E1E" w:rsidRDefault="00000000">
      <w:pPr>
        <w:spacing w:after="0"/>
        <w:ind w:left="66" w:right="1016"/>
        <w:jc w:val="both"/>
        <w:rPr>
          <w:rFonts w:ascii="Times New Roman" w:hAnsi="Times New Roman"/>
          <w:sz w:val="24"/>
          <w:szCs w:val="24"/>
        </w:rPr>
      </w:pPr>
      <w:bookmarkStart w:id="105" w:name="_Hlk22642138"/>
      <w:r w:rsidRPr="00813E1E">
        <w:rPr>
          <w:rFonts w:ascii="Times New Roman" w:hAnsi="Times New Roman"/>
          <w:sz w:val="24"/>
          <w:szCs w:val="24"/>
        </w:rPr>
        <w:t xml:space="preserve">This unit specifies the competencies required to install fire control systems. It involves preparing fire control system schematic drawing, </w:t>
      </w:r>
      <w:r w:rsidR="00D72A7A" w:rsidRPr="00813E1E">
        <w:rPr>
          <w:rFonts w:ascii="Times New Roman" w:hAnsi="Times New Roman"/>
          <w:sz w:val="24"/>
          <w:szCs w:val="24"/>
        </w:rPr>
        <w:t>q</w:t>
      </w:r>
      <w:r w:rsidRPr="00813E1E">
        <w:rPr>
          <w:rFonts w:ascii="Times New Roman" w:hAnsi="Times New Roman"/>
          <w:sz w:val="24"/>
          <w:szCs w:val="24"/>
        </w:rPr>
        <w:t xml:space="preserve">uantifying and costing materials and supplies, installing sprinkler systems, installing hose reel systems, installing wet and dry risers, maintaining, and servicing fire suppression systems. </w:t>
      </w:r>
      <w:bookmarkEnd w:id="105"/>
    </w:p>
    <w:p w14:paraId="540D40C3" w14:textId="77777777" w:rsidR="006A6764" w:rsidRPr="00813E1E" w:rsidRDefault="006A6764">
      <w:pPr>
        <w:rPr>
          <w:rFonts w:ascii="Times New Roman" w:eastAsia="Times New Roman" w:hAnsi="Times New Roman"/>
          <w:b/>
          <w:sz w:val="24"/>
          <w:szCs w:val="24"/>
        </w:rPr>
      </w:pPr>
    </w:p>
    <w:p w14:paraId="2CFF6CE1" w14:textId="5587C13E" w:rsidR="00455FF9" w:rsidRPr="00813E1E" w:rsidRDefault="00000000">
      <w:pPr>
        <w:rPr>
          <w:rFonts w:ascii="Times New Roman" w:hAnsi="Times New Roman"/>
          <w:sz w:val="24"/>
          <w:szCs w:val="24"/>
        </w:rPr>
      </w:pPr>
      <w:r w:rsidRPr="00813E1E">
        <w:rPr>
          <w:rFonts w:ascii="Times New Roman" w:eastAsia="Times New Roman" w:hAnsi="Times New Roman"/>
          <w:b/>
          <w:sz w:val="24"/>
          <w:szCs w:val="24"/>
        </w:rPr>
        <w:t xml:space="preserve">Summary of Learning Outcomes </w:t>
      </w:r>
    </w:p>
    <w:tbl>
      <w:tblPr>
        <w:tblStyle w:val="TableGrid"/>
        <w:tblW w:w="0" w:type="auto"/>
        <w:tblInd w:w="360" w:type="dxa"/>
        <w:tblLook w:val="04A0" w:firstRow="1" w:lastRow="0" w:firstColumn="1" w:lastColumn="0" w:noHBand="0" w:noVBand="1"/>
      </w:tblPr>
      <w:tblGrid>
        <w:gridCol w:w="1435"/>
        <w:gridCol w:w="5400"/>
        <w:gridCol w:w="2155"/>
      </w:tblGrid>
      <w:tr w:rsidR="00455FF9" w:rsidRPr="00813E1E" w14:paraId="3F3D19BD" w14:textId="77777777">
        <w:tc>
          <w:tcPr>
            <w:tcW w:w="1435" w:type="dxa"/>
          </w:tcPr>
          <w:p w14:paraId="5E00B3CD" w14:textId="77777777" w:rsidR="00455FF9" w:rsidRPr="00813E1E" w:rsidRDefault="00000000">
            <w:pPr>
              <w:spacing w:after="0" w:line="360" w:lineRule="auto"/>
              <w:rPr>
                <w:sz w:val="24"/>
                <w:szCs w:val="24"/>
              </w:rPr>
            </w:pPr>
            <w:r w:rsidRPr="00813E1E">
              <w:rPr>
                <w:sz w:val="24"/>
                <w:szCs w:val="24"/>
              </w:rPr>
              <w:t xml:space="preserve">S.NO </w:t>
            </w:r>
          </w:p>
        </w:tc>
        <w:tc>
          <w:tcPr>
            <w:tcW w:w="5400" w:type="dxa"/>
          </w:tcPr>
          <w:p w14:paraId="5BFEA4ED" w14:textId="77777777" w:rsidR="00455FF9" w:rsidRPr="00813E1E" w:rsidRDefault="00000000">
            <w:pPr>
              <w:spacing w:after="0" w:line="360" w:lineRule="auto"/>
              <w:rPr>
                <w:sz w:val="24"/>
                <w:szCs w:val="24"/>
              </w:rPr>
            </w:pPr>
            <w:r w:rsidRPr="00813E1E">
              <w:rPr>
                <w:sz w:val="24"/>
                <w:szCs w:val="24"/>
              </w:rPr>
              <w:t xml:space="preserve">LEARNING OUTCOMES </w:t>
            </w:r>
          </w:p>
        </w:tc>
        <w:tc>
          <w:tcPr>
            <w:tcW w:w="2155" w:type="dxa"/>
          </w:tcPr>
          <w:p w14:paraId="5309EFB0" w14:textId="77777777" w:rsidR="00455FF9" w:rsidRPr="00813E1E" w:rsidRDefault="00000000">
            <w:pPr>
              <w:spacing w:after="0" w:line="360" w:lineRule="auto"/>
              <w:rPr>
                <w:sz w:val="24"/>
                <w:szCs w:val="24"/>
              </w:rPr>
            </w:pPr>
            <w:r w:rsidRPr="00813E1E">
              <w:rPr>
                <w:sz w:val="24"/>
                <w:szCs w:val="24"/>
              </w:rPr>
              <w:t>DURATION(HRS)</w:t>
            </w:r>
          </w:p>
        </w:tc>
      </w:tr>
      <w:tr w:rsidR="00455FF9" w:rsidRPr="00813E1E" w14:paraId="706158FF" w14:textId="77777777">
        <w:tc>
          <w:tcPr>
            <w:tcW w:w="1435" w:type="dxa"/>
          </w:tcPr>
          <w:p w14:paraId="26114998" w14:textId="77777777" w:rsidR="00455FF9" w:rsidRPr="00813E1E" w:rsidRDefault="00455FF9">
            <w:pPr>
              <w:pStyle w:val="ListParagraph"/>
              <w:numPr>
                <w:ilvl w:val="0"/>
                <w:numId w:val="192"/>
              </w:numPr>
              <w:spacing w:after="0" w:line="360" w:lineRule="auto"/>
              <w:rPr>
                <w:szCs w:val="24"/>
              </w:rPr>
            </w:pPr>
          </w:p>
        </w:tc>
        <w:tc>
          <w:tcPr>
            <w:tcW w:w="5400" w:type="dxa"/>
          </w:tcPr>
          <w:p w14:paraId="00410F35" w14:textId="77777777" w:rsidR="00455FF9" w:rsidRPr="00813E1E" w:rsidRDefault="00000000">
            <w:pPr>
              <w:spacing w:after="0" w:line="360" w:lineRule="auto"/>
              <w:rPr>
                <w:sz w:val="24"/>
                <w:szCs w:val="24"/>
              </w:rPr>
            </w:pPr>
            <w:r w:rsidRPr="00813E1E">
              <w:rPr>
                <w:sz w:val="24"/>
                <w:szCs w:val="24"/>
              </w:rPr>
              <w:t>Prepare fire control system schematic drawing.</w:t>
            </w:r>
          </w:p>
        </w:tc>
        <w:tc>
          <w:tcPr>
            <w:tcW w:w="2155" w:type="dxa"/>
          </w:tcPr>
          <w:p w14:paraId="5AF12690" w14:textId="77777777" w:rsidR="00455FF9" w:rsidRPr="00813E1E" w:rsidRDefault="00000000">
            <w:pPr>
              <w:spacing w:after="0" w:line="360" w:lineRule="auto"/>
              <w:rPr>
                <w:sz w:val="24"/>
                <w:szCs w:val="24"/>
              </w:rPr>
            </w:pPr>
            <w:r w:rsidRPr="00813E1E">
              <w:rPr>
                <w:sz w:val="24"/>
                <w:szCs w:val="24"/>
              </w:rPr>
              <w:t>10</w:t>
            </w:r>
          </w:p>
        </w:tc>
      </w:tr>
      <w:tr w:rsidR="00455FF9" w:rsidRPr="00813E1E" w14:paraId="1EB0916D" w14:textId="77777777">
        <w:tc>
          <w:tcPr>
            <w:tcW w:w="1435" w:type="dxa"/>
          </w:tcPr>
          <w:p w14:paraId="61A0326F" w14:textId="77777777" w:rsidR="00455FF9" w:rsidRPr="00813E1E" w:rsidRDefault="00455FF9">
            <w:pPr>
              <w:pStyle w:val="ListParagraph"/>
              <w:numPr>
                <w:ilvl w:val="0"/>
                <w:numId w:val="192"/>
              </w:numPr>
              <w:spacing w:after="0" w:line="360" w:lineRule="auto"/>
              <w:rPr>
                <w:szCs w:val="24"/>
                <w:lang w:val="en-GB"/>
              </w:rPr>
            </w:pPr>
          </w:p>
        </w:tc>
        <w:tc>
          <w:tcPr>
            <w:tcW w:w="5400" w:type="dxa"/>
          </w:tcPr>
          <w:p w14:paraId="59BBB9A5" w14:textId="30B78732" w:rsidR="00455FF9" w:rsidRPr="00813E1E" w:rsidRDefault="009E3490">
            <w:pPr>
              <w:spacing w:after="0" w:line="360" w:lineRule="auto"/>
              <w:rPr>
                <w:sz w:val="24"/>
                <w:szCs w:val="24"/>
              </w:rPr>
            </w:pPr>
            <w:r w:rsidRPr="00813E1E">
              <w:rPr>
                <w:sz w:val="24"/>
                <w:szCs w:val="24"/>
                <w:lang w:val="en-GB"/>
              </w:rPr>
              <w:t>Quantify</w:t>
            </w:r>
            <w:r w:rsidRPr="00813E1E">
              <w:rPr>
                <w:sz w:val="24"/>
                <w:szCs w:val="24"/>
              </w:rPr>
              <w:t xml:space="preserve"> and cost materials and supplies</w:t>
            </w:r>
          </w:p>
        </w:tc>
        <w:tc>
          <w:tcPr>
            <w:tcW w:w="2155" w:type="dxa"/>
          </w:tcPr>
          <w:p w14:paraId="11CDC94F" w14:textId="77777777" w:rsidR="00455FF9" w:rsidRPr="00813E1E" w:rsidRDefault="00000000">
            <w:pPr>
              <w:spacing w:after="0" w:line="360" w:lineRule="auto"/>
              <w:rPr>
                <w:sz w:val="24"/>
                <w:szCs w:val="24"/>
                <w:lang w:val="en-GB"/>
              </w:rPr>
            </w:pPr>
            <w:r w:rsidRPr="00813E1E">
              <w:rPr>
                <w:sz w:val="24"/>
                <w:szCs w:val="24"/>
                <w:lang w:val="en-GB"/>
              </w:rPr>
              <w:t>10</w:t>
            </w:r>
          </w:p>
        </w:tc>
      </w:tr>
      <w:tr w:rsidR="00455FF9" w:rsidRPr="00813E1E" w14:paraId="33106A61" w14:textId="77777777">
        <w:tc>
          <w:tcPr>
            <w:tcW w:w="1435" w:type="dxa"/>
          </w:tcPr>
          <w:p w14:paraId="76C7BF23" w14:textId="77777777" w:rsidR="00455FF9" w:rsidRPr="00813E1E" w:rsidRDefault="00455FF9">
            <w:pPr>
              <w:pStyle w:val="ListParagraph"/>
              <w:numPr>
                <w:ilvl w:val="0"/>
                <w:numId w:val="192"/>
              </w:numPr>
              <w:spacing w:after="0" w:line="360" w:lineRule="auto"/>
              <w:rPr>
                <w:rFonts w:eastAsiaTheme="minorEastAsia"/>
                <w:szCs w:val="24"/>
                <w:lang w:val="en-GB"/>
              </w:rPr>
            </w:pPr>
          </w:p>
        </w:tc>
        <w:tc>
          <w:tcPr>
            <w:tcW w:w="5400" w:type="dxa"/>
          </w:tcPr>
          <w:p w14:paraId="67FC98EC" w14:textId="6BB8079B" w:rsidR="00455FF9" w:rsidRPr="00813E1E" w:rsidRDefault="00F72A63">
            <w:pPr>
              <w:spacing w:after="0" w:line="360" w:lineRule="auto"/>
              <w:rPr>
                <w:rFonts w:eastAsiaTheme="minorEastAsia"/>
                <w:sz w:val="24"/>
                <w:szCs w:val="24"/>
              </w:rPr>
            </w:pPr>
            <w:r w:rsidRPr="00813E1E">
              <w:rPr>
                <w:rFonts w:eastAsiaTheme="minorEastAsia"/>
                <w:sz w:val="24"/>
                <w:szCs w:val="24"/>
                <w:lang w:val="en-GB"/>
              </w:rPr>
              <w:t>Install</w:t>
            </w:r>
            <w:r w:rsidRPr="00813E1E">
              <w:rPr>
                <w:rFonts w:eastAsiaTheme="minorEastAsia"/>
                <w:sz w:val="24"/>
                <w:szCs w:val="24"/>
              </w:rPr>
              <w:t xml:space="preserve"> sprinkler systems </w:t>
            </w:r>
          </w:p>
        </w:tc>
        <w:tc>
          <w:tcPr>
            <w:tcW w:w="2155" w:type="dxa"/>
          </w:tcPr>
          <w:p w14:paraId="608395A3" w14:textId="77777777" w:rsidR="00455FF9" w:rsidRPr="00813E1E" w:rsidRDefault="00000000">
            <w:pPr>
              <w:spacing w:after="0" w:line="360" w:lineRule="auto"/>
              <w:rPr>
                <w:rFonts w:eastAsiaTheme="minorEastAsia"/>
                <w:sz w:val="24"/>
                <w:szCs w:val="24"/>
                <w:lang w:val="en-GB"/>
              </w:rPr>
            </w:pPr>
            <w:r w:rsidRPr="00813E1E">
              <w:rPr>
                <w:rFonts w:eastAsiaTheme="minorEastAsia"/>
                <w:sz w:val="24"/>
                <w:szCs w:val="24"/>
                <w:lang w:val="en-GB"/>
              </w:rPr>
              <w:t>20</w:t>
            </w:r>
          </w:p>
        </w:tc>
      </w:tr>
      <w:tr w:rsidR="00455FF9" w:rsidRPr="00813E1E" w14:paraId="10D0F892" w14:textId="77777777">
        <w:tc>
          <w:tcPr>
            <w:tcW w:w="1435" w:type="dxa"/>
          </w:tcPr>
          <w:p w14:paraId="17CDCEC0" w14:textId="77777777" w:rsidR="00455FF9" w:rsidRPr="00813E1E" w:rsidRDefault="00455FF9">
            <w:pPr>
              <w:pStyle w:val="ListParagraph"/>
              <w:numPr>
                <w:ilvl w:val="0"/>
                <w:numId w:val="192"/>
              </w:numPr>
              <w:spacing w:after="0" w:line="360" w:lineRule="auto"/>
              <w:rPr>
                <w:szCs w:val="24"/>
                <w:lang w:val="en-GB"/>
              </w:rPr>
            </w:pPr>
          </w:p>
        </w:tc>
        <w:tc>
          <w:tcPr>
            <w:tcW w:w="5400" w:type="dxa"/>
          </w:tcPr>
          <w:p w14:paraId="4D81687A" w14:textId="582E3D5B" w:rsidR="00455FF9" w:rsidRPr="00813E1E" w:rsidRDefault="00F72A63">
            <w:pPr>
              <w:spacing w:after="0" w:line="360" w:lineRule="auto"/>
              <w:rPr>
                <w:rFonts w:eastAsiaTheme="minorEastAsia"/>
                <w:sz w:val="24"/>
                <w:szCs w:val="24"/>
              </w:rPr>
            </w:pPr>
            <w:r w:rsidRPr="00813E1E">
              <w:rPr>
                <w:rFonts w:eastAsiaTheme="minorEastAsia"/>
                <w:sz w:val="24"/>
                <w:szCs w:val="24"/>
                <w:lang w:val="en-GB"/>
              </w:rPr>
              <w:t>Install</w:t>
            </w:r>
            <w:r w:rsidRPr="00813E1E">
              <w:rPr>
                <w:sz w:val="24"/>
                <w:szCs w:val="24"/>
              </w:rPr>
              <w:t xml:space="preserve"> hose reel systems </w:t>
            </w:r>
          </w:p>
        </w:tc>
        <w:tc>
          <w:tcPr>
            <w:tcW w:w="2155" w:type="dxa"/>
          </w:tcPr>
          <w:p w14:paraId="7891EA28" w14:textId="77777777" w:rsidR="00455FF9" w:rsidRPr="00813E1E" w:rsidRDefault="00000000">
            <w:pPr>
              <w:spacing w:after="0" w:line="360" w:lineRule="auto"/>
              <w:rPr>
                <w:sz w:val="24"/>
                <w:szCs w:val="24"/>
                <w:lang w:val="en-GB"/>
              </w:rPr>
            </w:pPr>
            <w:r w:rsidRPr="00813E1E">
              <w:rPr>
                <w:sz w:val="24"/>
                <w:szCs w:val="24"/>
                <w:lang w:val="en-GB"/>
              </w:rPr>
              <w:t>20</w:t>
            </w:r>
          </w:p>
        </w:tc>
      </w:tr>
      <w:tr w:rsidR="00455FF9" w:rsidRPr="00813E1E" w14:paraId="3BDE795E" w14:textId="77777777">
        <w:tc>
          <w:tcPr>
            <w:tcW w:w="1435" w:type="dxa"/>
          </w:tcPr>
          <w:p w14:paraId="3BDCAC37" w14:textId="77777777" w:rsidR="00455FF9" w:rsidRPr="00813E1E" w:rsidRDefault="00455FF9">
            <w:pPr>
              <w:pStyle w:val="ListParagraph"/>
              <w:numPr>
                <w:ilvl w:val="0"/>
                <w:numId w:val="192"/>
              </w:numPr>
              <w:spacing w:after="0" w:line="360" w:lineRule="auto"/>
              <w:rPr>
                <w:rFonts w:eastAsiaTheme="minorEastAsia"/>
                <w:szCs w:val="24"/>
                <w:lang w:val="en-GB"/>
              </w:rPr>
            </w:pPr>
          </w:p>
        </w:tc>
        <w:tc>
          <w:tcPr>
            <w:tcW w:w="5400" w:type="dxa"/>
          </w:tcPr>
          <w:p w14:paraId="1BC79625" w14:textId="46844398" w:rsidR="00455FF9" w:rsidRPr="00813E1E" w:rsidRDefault="00F72A63">
            <w:pPr>
              <w:spacing w:after="0" w:line="360" w:lineRule="auto"/>
              <w:rPr>
                <w:rFonts w:eastAsiaTheme="minorEastAsia"/>
                <w:sz w:val="24"/>
                <w:szCs w:val="24"/>
              </w:rPr>
            </w:pPr>
            <w:r w:rsidRPr="00813E1E">
              <w:rPr>
                <w:rFonts w:eastAsiaTheme="minorEastAsia"/>
                <w:sz w:val="24"/>
                <w:szCs w:val="24"/>
                <w:lang w:val="en-GB"/>
              </w:rPr>
              <w:t>Install</w:t>
            </w:r>
            <w:r w:rsidRPr="00813E1E">
              <w:rPr>
                <w:rFonts w:eastAsiaTheme="minorEastAsia"/>
                <w:sz w:val="24"/>
                <w:szCs w:val="24"/>
              </w:rPr>
              <w:t xml:space="preserve"> wet and dry risers</w:t>
            </w:r>
          </w:p>
        </w:tc>
        <w:tc>
          <w:tcPr>
            <w:tcW w:w="2155" w:type="dxa"/>
          </w:tcPr>
          <w:p w14:paraId="52D7CCF3" w14:textId="77777777" w:rsidR="00455FF9" w:rsidRPr="00813E1E" w:rsidRDefault="00000000">
            <w:pPr>
              <w:spacing w:after="0" w:line="360" w:lineRule="auto"/>
              <w:rPr>
                <w:rFonts w:eastAsiaTheme="minorEastAsia"/>
                <w:sz w:val="24"/>
                <w:szCs w:val="24"/>
                <w:lang w:val="en-GB"/>
              </w:rPr>
            </w:pPr>
            <w:r w:rsidRPr="00813E1E">
              <w:rPr>
                <w:rFonts w:eastAsiaTheme="minorEastAsia"/>
                <w:sz w:val="24"/>
                <w:szCs w:val="24"/>
                <w:lang w:val="en-GB"/>
              </w:rPr>
              <w:t>10</w:t>
            </w:r>
          </w:p>
        </w:tc>
      </w:tr>
      <w:tr w:rsidR="00455FF9" w:rsidRPr="00813E1E" w14:paraId="16085C9F" w14:textId="77777777">
        <w:tc>
          <w:tcPr>
            <w:tcW w:w="1435" w:type="dxa"/>
          </w:tcPr>
          <w:p w14:paraId="60E2E4FC" w14:textId="77777777" w:rsidR="00455FF9" w:rsidRPr="00813E1E" w:rsidRDefault="00455FF9">
            <w:pPr>
              <w:pStyle w:val="ListParagraph"/>
              <w:numPr>
                <w:ilvl w:val="0"/>
                <w:numId w:val="192"/>
              </w:numPr>
              <w:spacing w:after="0" w:line="360" w:lineRule="auto"/>
              <w:rPr>
                <w:rFonts w:eastAsiaTheme="minorEastAsia"/>
                <w:szCs w:val="24"/>
                <w:lang w:val="en-GB"/>
              </w:rPr>
            </w:pPr>
          </w:p>
        </w:tc>
        <w:tc>
          <w:tcPr>
            <w:tcW w:w="5400" w:type="dxa"/>
          </w:tcPr>
          <w:p w14:paraId="7B778F94" w14:textId="10C929B0" w:rsidR="00455FF9" w:rsidRPr="00813E1E" w:rsidRDefault="00F72A63">
            <w:pPr>
              <w:spacing w:after="0" w:line="360" w:lineRule="auto"/>
              <w:rPr>
                <w:rFonts w:eastAsiaTheme="minorEastAsia"/>
                <w:sz w:val="24"/>
                <w:szCs w:val="24"/>
              </w:rPr>
            </w:pPr>
            <w:r w:rsidRPr="00813E1E">
              <w:rPr>
                <w:rFonts w:eastAsiaTheme="minorEastAsia"/>
                <w:sz w:val="24"/>
                <w:szCs w:val="24"/>
                <w:lang w:val="en-GB"/>
              </w:rPr>
              <w:t>Maintain</w:t>
            </w:r>
            <w:r w:rsidRPr="00813E1E">
              <w:rPr>
                <w:rFonts w:eastAsiaTheme="minorEastAsia"/>
                <w:sz w:val="24"/>
                <w:szCs w:val="24"/>
              </w:rPr>
              <w:t xml:space="preserve"> and service fire suppression systems </w:t>
            </w:r>
          </w:p>
        </w:tc>
        <w:tc>
          <w:tcPr>
            <w:tcW w:w="2155" w:type="dxa"/>
          </w:tcPr>
          <w:p w14:paraId="34CC2085" w14:textId="77777777" w:rsidR="00455FF9" w:rsidRPr="00813E1E" w:rsidRDefault="00000000">
            <w:pPr>
              <w:spacing w:after="0" w:line="360" w:lineRule="auto"/>
              <w:rPr>
                <w:rFonts w:eastAsiaTheme="minorEastAsia"/>
                <w:sz w:val="24"/>
                <w:szCs w:val="24"/>
                <w:lang w:val="en-GB"/>
              </w:rPr>
            </w:pPr>
            <w:r w:rsidRPr="00813E1E">
              <w:rPr>
                <w:rFonts w:eastAsiaTheme="minorEastAsia"/>
                <w:sz w:val="24"/>
                <w:szCs w:val="24"/>
                <w:lang w:val="en-GB"/>
              </w:rPr>
              <w:t>10</w:t>
            </w:r>
          </w:p>
        </w:tc>
      </w:tr>
    </w:tbl>
    <w:p w14:paraId="59D5EC1E" w14:textId="77777777" w:rsidR="00455FF9" w:rsidRPr="00813E1E" w:rsidRDefault="00000000">
      <w:pPr>
        <w:spacing w:after="160" w:line="360" w:lineRule="auto"/>
        <w:rPr>
          <w:rFonts w:ascii="Times New Roman" w:eastAsia="Times New Roman" w:hAnsi="Times New Roman"/>
          <w:b/>
          <w:sz w:val="24"/>
          <w:szCs w:val="24"/>
        </w:rPr>
      </w:pPr>
      <w:r w:rsidRPr="00813E1E">
        <w:rPr>
          <w:rFonts w:ascii="Times New Roman" w:eastAsiaTheme="minorEastAsia" w:hAnsi="Times New Roman"/>
          <w:sz w:val="24"/>
          <w:szCs w:val="24"/>
        </w:rPr>
        <w:t>L</w:t>
      </w:r>
      <w:r w:rsidRPr="00813E1E">
        <w:rPr>
          <w:rFonts w:ascii="Times New Roman" w:eastAsia="Times New Roman" w:hAnsi="Times New Roman"/>
          <w:b/>
          <w:sz w:val="24"/>
          <w:szCs w:val="24"/>
        </w:rPr>
        <w:t xml:space="preserve">earning Outcomes, Content and Suggested Assessment Methods </w:t>
      </w:r>
    </w:p>
    <w:tbl>
      <w:tblPr>
        <w:tblStyle w:val="TableGrid40"/>
        <w:tblW w:w="5000" w:type="pct"/>
        <w:tblInd w:w="0" w:type="dxa"/>
        <w:tblCellMar>
          <w:top w:w="7" w:type="dxa"/>
          <w:left w:w="107" w:type="dxa"/>
          <w:right w:w="115" w:type="dxa"/>
        </w:tblCellMar>
        <w:tblLook w:val="04A0" w:firstRow="1" w:lastRow="0" w:firstColumn="1" w:lastColumn="0" w:noHBand="0" w:noVBand="1"/>
      </w:tblPr>
      <w:tblGrid>
        <w:gridCol w:w="2109"/>
        <w:gridCol w:w="4004"/>
        <w:gridCol w:w="3237"/>
      </w:tblGrid>
      <w:tr w:rsidR="00455FF9" w:rsidRPr="00813E1E" w14:paraId="5553422F" w14:textId="77777777">
        <w:trPr>
          <w:trHeight w:val="544"/>
        </w:trPr>
        <w:tc>
          <w:tcPr>
            <w:tcW w:w="1128" w:type="pct"/>
            <w:tcBorders>
              <w:top w:val="single" w:sz="4" w:space="0" w:color="000000"/>
              <w:left w:val="single" w:sz="4" w:space="0" w:color="000000"/>
              <w:bottom w:val="single" w:sz="4" w:space="0" w:color="000000"/>
              <w:right w:val="single" w:sz="4" w:space="0" w:color="000000"/>
            </w:tcBorders>
            <w:shd w:val="clear" w:color="auto" w:fill="F2F2F2"/>
          </w:tcPr>
          <w:p w14:paraId="7ED0291D" w14:textId="77777777" w:rsidR="00455FF9" w:rsidRPr="00813E1E" w:rsidRDefault="00000000">
            <w:pPr>
              <w:spacing w:line="240" w:lineRule="auto"/>
              <w:rPr>
                <w:rFonts w:ascii="Times New Roman" w:hAnsi="Times New Roman"/>
                <w:sz w:val="24"/>
                <w:szCs w:val="24"/>
              </w:rPr>
            </w:pPr>
            <w:r w:rsidRPr="00813E1E">
              <w:rPr>
                <w:rFonts w:ascii="Times New Roman" w:eastAsia="Times New Roman" w:hAnsi="Times New Roman"/>
                <w:b/>
                <w:sz w:val="24"/>
                <w:szCs w:val="24"/>
              </w:rPr>
              <w:t xml:space="preserve">Learning Outcome </w:t>
            </w:r>
          </w:p>
        </w:tc>
        <w:tc>
          <w:tcPr>
            <w:tcW w:w="2141" w:type="pct"/>
            <w:tcBorders>
              <w:top w:val="single" w:sz="4" w:space="0" w:color="000000"/>
              <w:left w:val="single" w:sz="4" w:space="0" w:color="000000"/>
              <w:bottom w:val="single" w:sz="4" w:space="0" w:color="000000"/>
              <w:right w:val="single" w:sz="4" w:space="0" w:color="000000"/>
            </w:tcBorders>
            <w:shd w:val="clear" w:color="auto" w:fill="F2F2F2"/>
          </w:tcPr>
          <w:p w14:paraId="12C64529" w14:textId="77777777" w:rsidR="00455FF9" w:rsidRPr="00813E1E" w:rsidRDefault="00000000">
            <w:pPr>
              <w:spacing w:line="240" w:lineRule="auto"/>
              <w:ind w:left="1"/>
              <w:rPr>
                <w:rFonts w:ascii="Times New Roman" w:hAnsi="Times New Roman"/>
                <w:sz w:val="24"/>
                <w:szCs w:val="24"/>
              </w:rPr>
            </w:pPr>
            <w:r w:rsidRPr="00813E1E">
              <w:rPr>
                <w:rFonts w:ascii="Times New Roman" w:eastAsia="Times New Roman" w:hAnsi="Times New Roman"/>
                <w:b/>
                <w:sz w:val="24"/>
                <w:szCs w:val="24"/>
              </w:rPr>
              <w:t xml:space="preserve">Content </w:t>
            </w:r>
            <w:r w:rsidRPr="00813E1E">
              <w:rPr>
                <w:rFonts w:ascii="Times New Roman" w:eastAsia="Times New Roman" w:hAnsi="Times New Roman"/>
                <w:b/>
                <w:sz w:val="24"/>
                <w:szCs w:val="24"/>
              </w:rPr>
              <w:tab/>
            </w:r>
            <w:r w:rsidRPr="00813E1E">
              <w:rPr>
                <w:rFonts w:ascii="Times New Roman" w:eastAsia="Times New Roman" w:hAnsi="Times New Roman"/>
                <w:b/>
                <w:sz w:val="24"/>
                <w:szCs w:val="24"/>
              </w:rPr>
              <w:tab/>
            </w:r>
            <w:r w:rsidRPr="00813E1E">
              <w:rPr>
                <w:rFonts w:ascii="Times New Roman" w:eastAsia="Times New Roman" w:hAnsi="Times New Roman"/>
                <w:b/>
                <w:sz w:val="24"/>
                <w:szCs w:val="24"/>
              </w:rPr>
              <w:tab/>
            </w:r>
          </w:p>
        </w:tc>
        <w:tc>
          <w:tcPr>
            <w:tcW w:w="1731"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B57E0AD" w14:textId="77777777" w:rsidR="00455FF9" w:rsidRPr="00813E1E" w:rsidRDefault="00000000">
            <w:pPr>
              <w:spacing w:line="240" w:lineRule="auto"/>
              <w:rPr>
                <w:rFonts w:ascii="Times New Roman" w:hAnsi="Times New Roman"/>
                <w:sz w:val="24"/>
                <w:szCs w:val="24"/>
              </w:rPr>
            </w:pPr>
            <w:r w:rsidRPr="00813E1E">
              <w:rPr>
                <w:rFonts w:ascii="Times New Roman" w:eastAsia="Times New Roman" w:hAnsi="Times New Roman"/>
                <w:b/>
                <w:sz w:val="24"/>
                <w:szCs w:val="24"/>
              </w:rPr>
              <w:t xml:space="preserve">Suggested Assessment Methods </w:t>
            </w:r>
          </w:p>
        </w:tc>
      </w:tr>
      <w:tr w:rsidR="00455FF9" w:rsidRPr="00813E1E" w14:paraId="20262446" w14:textId="77777777" w:rsidTr="006A6764">
        <w:trPr>
          <w:trHeight w:val="1259"/>
        </w:trPr>
        <w:tc>
          <w:tcPr>
            <w:tcW w:w="1128" w:type="pct"/>
            <w:tcBorders>
              <w:top w:val="single" w:sz="4" w:space="0" w:color="000000"/>
              <w:left w:val="single" w:sz="4" w:space="0" w:color="000000"/>
              <w:bottom w:val="single" w:sz="4" w:space="0" w:color="000000"/>
              <w:right w:val="single" w:sz="4" w:space="0" w:color="000000"/>
            </w:tcBorders>
          </w:tcPr>
          <w:p w14:paraId="761EF025" w14:textId="77777777" w:rsidR="00455FF9" w:rsidRPr="00813E1E" w:rsidRDefault="00000000">
            <w:pPr>
              <w:numPr>
                <w:ilvl w:val="0"/>
                <w:numId w:val="193"/>
              </w:numPr>
              <w:spacing w:after="0" w:line="360" w:lineRule="auto"/>
              <w:rPr>
                <w:rFonts w:ascii="Times New Roman" w:hAnsi="Times New Roman"/>
                <w:sz w:val="24"/>
                <w:szCs w:val="24"/>
              </w:rPr>
            </w:pPr>
            <w:r w:rsidRPr="00813E1E">
              <w:rPr>
                <w:rFonts w:ascii="Times New Roman" w:hAnsi="Times New Roman"/>
                <w:sz w:val="24"/>
                <w:szCs w:val="24"/>
              </w:rPr>
              <w:t>Prepare fire control system schematic drawing.</w:t>
            </w:r>
          </w:p>
          <w:p w14:paraId="1BEFAAF0" w14:textId="77777777" w:rsidR="00455FF9" w:rsidRPr="00813E1E" w:rsidRDefault="00455FF9">
            <w:pPr>
              <w:pStyle w:val="ListParagraph"/>
              <w:spacing w:after="200" w:line="360" w:lineRule="auto"/>
              <w:ind w:left="360"/>
              <w:rPr>
                <w:szCs w:val="24"/>
              </w:rPr>
            </w:pPr>
          </w:p>
        </w:tc>
        <w:tc>
          <w:tcPr>
            <w:tcW w:w="2141" w:type="pct"/>
            <w:tcBorders>
              <w:top w:val="single" w:sz="4" w:space="0" w:color="000000"/>
              <w:left w:val="single" w:sz="4" w:space="0" w:color="000000"/>
              <w:bottom w:val="single" w:sz="4" w:space="0" w:color="000000"/>
              <w:right w:val="single" w:sz="4" w:space="0" w:color="000000"/>
            </w:tcBorders>
          </w:tcPr>
          <w:p w14:paraId="547D7774"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Terms and Concepts</w:t>
            </w:r>
          </w:p>
          <w:p w14:paraId="6C5C74CE"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Personal protective equipment’s</w:t>
            </w:r>
          </w:p>
          <w:p w14:paraId="31F9F09B"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 xml:space="preserve">Working drawings </w:t>
            </w:r>
          </w:p>
          <w:p w14:paraId="5C904831"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 xml:space="preserve">Drawing instruments </w:t>
            </w:r>
          </w:p>
          <w:p w14:paraId="262E707F"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 xml:space="preserve"> Measurements conversion </w:t>
            </w:r>
          </w:p>
          <w:p w14:paraId="5E9E72CE"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lastRenderedPageBreak/>
              <w:t xml:space="preserve">Symbols </w:t>
            </w:r>
          </w:p>
          <w:p w14:paraId="7FA72B4A"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 xml:space="preserve">Fire control system sketching </w:t>
            </w:r>
          </w:p>
        </w:tc>
        <w:tc>
          <w:tcPr>
            <w:tcW w:w="1731" w:type="pct"/>
            <w:tcBorders>
              <w:top w:val="single" w:sz="4" w:space="0" w:color="000000"/>
              <w:left w:val="single" w:sz="4" w:space="0" w:color="000000"/>
              <w:bottom w:val="single" w:sz="4" w:space="0" w:color="000000"/>
              <w:right w:val="single" w:sz="4" w:space="0" w:color="000000"/>
            </w:tcBorders>
          </w:tcPr>
          <w:p w14:paraId="4B34A9A6"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lastRenderedPageBreak/>
              <w:t>Practical Tests</w:t>
            </w:r>
          </w:p>
          <w:p w14:paraId="3E5D1135"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Written tests </w:t>
            </w:r>
          </w:p>
          <w:p w14:paraId="1369F82C"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Oral questioning </w:t>
            </w:r>
          </w:p>
          <w:p w14:paraId="63626242"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Interviewing</w:t>
            </w:r>
          </w:p>
          <w:p w14:paraId="5060799C" w14:textId="77777777" w:rsidR="00455FF9" w:rsidRPr="00813E1E" w:rsidRDefault="00455FF9">
            <w:pPr>
              <w:spacing w:after="24" w:line="360" w:lineRule="auto"/>
              <w:ind w:left="720"/>
              <w:rPr>
                <w:rFonts w:ascii="Times New Roman" w:hAnsi="Times New Roman"/>
                <w:sz w:val="24"/>
                <w:szCs w:val="24"/>
              </w:rPr>
            </w:pPr>
          </w:p>
        </w:tc>
      </w:tr>
      <w:tr w:rsidR="00455FF9" w:rsidRPr="00813E1E" w14:paraId="46681D3D" w14:textId="77777777">
        <w:trPr>
          <w:trHeight w:val="2535"/>
        </w:trPr>
        <w:tc>
          <w:tcPr>
            <w:tcW w:w="1128" w:type="pct"/>
            <w:tcBorders>
              <w:top w:val="single" w:sz="4" w:space="0" w:color="000000"/>
              <w:left w:val="single" w:sz="4" w:space="0" w:color="000000"/>
              <w:bottom w:val="single" w:sz="4" w:space="0" w:color="000000"/>
              <w:right w:val="single" w:sz="4" w:space="0" w:color="000000"/>
            </w:tcBorders>
          </w:tcPr>
          <w:p w14:paraId="724A59A8" w14:textId="77777777" w:rsidR="00455FF9" w:rsidRPr="00813E1E" w:rsidRDefault="00000000">
            <w:pPr>
              <w:pStyle w:val="ListParagraph"/>
              <w:numPr>
                <w:ilvl w:val="0"/>
                <w:numId w:val="193"/>
              </w:numPr>
              <w:rPr>
                <w:rFonts w:eastAsia="Times New Roman"/>
                <w:szCs w:val="24"/>
              </w:rPr>
            </w:pPr>
            <w:r w:rsidRPr="00813E1E">
              <w:rPr>
                <w:szCs w:val="24"/>
              </w:rPr>
              <w:t>Quantify and cost materials and supplies.</w:t>
            </w:r>
          </w:p>
          <w:p w14:paraId="295E8622" w14:textId="77777777" w:rsidR="00455FF9" w:rsidRPr="00813E1E" w:rsidRDefault="00455FF9">
            <w:pPr>
              <w:ind w:left="180" w:hanging="270"/>
              <w:rPr>
                <w:rFonts w:ascii="Times New Roman" w:eastAsia="Times New Roman" w:hAnsi="Times New Roman"/>
                <w:sz w:val="24"/>
                <w:szCs w:val="24"/>
              </w:rPr>
            </w:pPr>
          </w:p>
          <w:p w14:paraId="2A4C82D2" w14:textId="77777777" w:rsidR="00455FF9" w:rsidRPr="00813E1E" w:rsidRDefault="00455FF9">
            <w:pPr>
              <w:ind w:left="180" w:hanging="270"/>
              <w:rPr>
                <w:rFonts w:ascii="Times New Roman" w:eastAsia="Times New Roman" w:hAnsi="Times New Roman"/>
                <w:sz w:val="24"/>
                <w:szCs w:val="24"/>
              </w:rPr>
            </w:pPr>
          </w:p>
          <w:p w14:paraId="54437C2B" w14:textId="77777777" w:rsidR="00455FF9" w:rsidRPr="00813E1E" w:rsidRDefault="00455FF9">
            <w:pPr>
              <w:ind w:left="180" w:hanging="270"/>
              <w:rPr>
                <w:rFonts w:ascii="Times New Roman" w:eastAsia="Times New Roman" w:hAnsi="Times New Roman"/>
                <w:sz w:val="24"/>
                <w:szCs w:val="24"/>
              </w:rPr>
            </w:pPr>
          </w:p>
          <w:p w14:paraId="3BFF5B35" w14:textId="77777777" w:rsidR="00455FF9" w:rsidRPr="00813E1E" w:rsidRDefault="00455FF9">
            <w:pPr>
              <w:ind w:left="180" w:hanging="270"/>
              <w:jc w:val="right"/>
              <w:rPr>
                <w:rFonts w:ascii="Times New Roman" w:eastAsia="Times New Roman" w:hAnsi="Times New Roman"/>
                <w:sz w:val="24"/>
                <w:szCs w:val="24"/>
              </w:rPr>
            </w:pPr>
          </w:p>
        </w:tc>
        <w:tc>
          <w:tcPr>
            <w:tcW w:w="2141" w:type="pct"/>
            <w:tcBorders>
              <w:top w:val="single" w:sz="4" w:space="0" w:color="000000"/>
              <w:left w:val="single" w:sz="4" w:space="0" w:color="000000"/>
              <w:bottom w:val="single" w:sz="4" w:space="0" w:color="000000"/>
              <w:right w:val="single" w:sz="4" w:space="0" w:color="000000"/>
            </w:tcBorders>
          </w:tcPr>
          <w:p w14:paraId="4E5AD512" w14:textId="77777777" w:rsidR="00455FF9" w:rsidRPr="00813E1E" w:rsidRDefault="00455FF9">
            <w:pPr>
              <w:pStyle w:val="ListParagraph"/>
              <w:numPr>
                <w:ilvl w:val="0"/>
                <w:numId w:val="194"/>
              </w:numPr>
              <w:spacing w:after="0" w:line="360" w:lineRule="auto"/>
              <w:rPr>
                <w:rFonts w:eastAsia="Times New Roman"/>
                <w:vanish/>
                <w:szCs w:val="24"/>
              </w:rPr>
            </w:pPr>
          </w:p>
          <w:p w14:paraId="0DAD050F"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Materials and supplies for fire control installation</w:t>
            </w:r>
          </w:p>
          <w:p w14:paraId="41A7CB0B"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 xml:space="preserve">Material schedule </w:t>
            </w:r>
          </w:p>
          <w:p w14:paraId="5D25407B"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Materials quantification</w:t>
            </w:r>
          </w:p>
          <w:p w14:paraId="7927A691" w14:textId="77777777" w:rsidR="00455FF9" w:rsidRPr="00813E1E" w:rsidRDefault="00000000">
            <w:pPr>
              <w:pStyle w:val="ListParagraph"/>
              <w:numPr>
                <w:ilvl w:val="1"/>
                <w:numId w:val="194"/>
              </w:numPr>
              <w:spacing w:after="0" w:line="360" w:lineRule="auto"/>
              <w:rPr>
                <w:rFonts w:eastAsia="Times New Roman"/>
                <w:szCs w:val="24"/>
              </w:rPr>
            </w:pPr>
            <w:r w:rsidRPr="00813E1E">
              <w:rPr>
                <w:rFonts w:eastAsia="Times New Roman"/>
                <w:szCs w:val="24"/>
              </w:rPr>
              <w:t>Estimation of fire control materials and supplies</w:t>
            </w:r>
          </w:p>
        </w:tc>
        <w:tc>
          <w:tcPr>
            <w:tcW w:w="1731" w:type="pct"/>
            <w:tcBorders>
              <w:top w:val="single" w:sz="4" w:space="0" w:color="000000"/>
              <w:left w:val="single" w:sz="4" w:space="0" w:color="000000"/>
              <w:bottom w:val="single" w:sz="4" w:space="0" w:color="000000"/>
              <w:right w:val="single" w:sz="4" w:space="0" w:color="000000"/>
            </w:tcBorders>
          </w:tcPr>
          <w:p w14:paraId="012DFA7F"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Practical Tests</w:t>
            </w:r>
          </w:p>
          <w:p w14:paraId="5BEF8A50"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Written tests </w:t>
            </w:r>
          </w:p>
          <w:p w14:paraId="0F9A1767"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Oral questioning </w:t>
            </w:r>
          </w:p>
          <w:p w14:paraId="25807E6C"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Interviewing</w:t>
            </w:r>
          </w:p>
          <w:p w14:paraId="4D7EAAF5" w14:textId="77777777" w:rsidR="00455FF9" w:rsidRPr="00813E1E" w:rsidRDefault="00000000" w:rsidP="00142BD2">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Portfolio of evidence</w:t>
            </w:r>
          </w:p>
          <w:p w14:paraId="0ADFCA7F" w14:textId="77777777" w:rsidR="00455FF9" w:rsidRPr="00813E1E" w:rsidRDefault="00455FF9" w:rsidP="006A6764">
            <w:pPr>
              <w:spacing w:after="24" w:line="360" w:lineRule="auto"/>
              <w:rPr>
                <w:rFonts w:ascii="Times New Roman" w:eastAsia="Times New Roman" w:hAnsi="Times New Roman"/>
                <w:sz w:val="24"/>
                <w:szCs w:val="24"/>
              </w:rPr>
            </w:pPr>
          </w:p>
        </w:tc>
      </w:tr>
      <w:tr w:rsidR="00455FF9" w:rsidRPr="00813E1E" w14:paraId="71C43A43" w14:textId="77777777">
        <w:trPr>
          <w:trHeight w:val="883"/>
        </w:trPr>
        <w:tc>
          <w:tcPr>
            <w:tcW w:w="1128" w:type="pct"/>
            <w:tcBorders>
              <w:top w:val="single" w:sz="4" w:space="0" w:color="000000"/>
              <w:left w:val="single" w:sz="4" w:space="0" w:color="000000"/>
              <w:bottom w:val="single" w:sz="4" w:space="0" w:color="000000"/>
              <w:right w:val="single" w:sz="4" w:space="0" w:color="000000"/>
            </w:tcBorders>
          </w:tcPr>
          <w:p w14:paraId="2336825B" w14:textId="77777777" w:rsidR="00455FF9" w:rsidRPr="00813E1E" w:rsidRDefault="00000000">
            <w:pPr>
              <w:numPr>
                <w:ilvl w:val="0"/>
                <w:numId w:val="193"/>
              </w:numPr>
              <w:spacing w:after="0" w:line="360" w:lineRule="auto"/>
              <w:ind w:left="180" w:hanging="270"/>
              <w:rPr>
                <w:rFonts w:ascii="Times New Roman" w:hAnsi="Times New Roman"/>
                <w:sz w:val="24"/>
                <w:szCs w:val="24"/>
              </w:rPr>
            </w:pPr>
            <w:r w:rsidRPr="00813E1E">
              <w:rPr>
                <w:rFonts w:ascii="Times New Roman" w:hAnsi="Times New Roman"/>
                <w:sz w:val="24"/>
                <w:szCs w:val="24"/>
              </w:rPr>
              <w:t xml:space="preserve">Install </w:t>
            </w:r>
            <w:r w:rsidRPr="00813E1E">
              <w:rPr>
                <w:rFonts w:ascii="Times New Roman" w:eastAsia="Times New Roman" w:hAnsi="Times New Roman"/>
                <w:sz w:val="24"/>
                <w:szCs w:val="24"/>
              </w:rPr>
              <w:t>Sprinkler</w:t>
            </w:r>
            <w:r w:rsidRPr="00813E1E">
              <w:rPr>
                <w:rFonts w:ascii="Times New Roman" w:hAnsi="Times New Roman"/>
                <w:sz w:val="24"/>
                <w:szCs w:val="24"/>
              </w:rPr>
              <w:t xml:space="preserve"> systems </w:t>
            </w:r>
          </w:p>
          <w:p w14:paraId="7D33A4B0" w14:textId="77777777" w:rsidR="00455FF9" w:rsidRPr="00813E1E" w:rsidRDefault="00455FF9">
            <w:pPr>
              <w:pStyle w:val="ListParagraph"/>
              <w:spacing w:line="360" w:lineRule="auto"/>
              <w:ind w:left="180" w:hanging="270"/>
              <w:rPr>
                <w:rFonts w:eastAsia="Arial"/>
                <w:szCs w:val="24"/>
              </w:rPr>
            </w:pPr>
          </w:p>
        </w:tc>
        <w:tc>
          <w:tcPr>
            <w:tcW w:w="2141" w:type="pct"/>
            <w:tcBorders>
              <w:top w:val="single" w:sz="4" w:space="0" w:color="000000"/>
              <w:left w:val="single" w:sz="4" w:space="0" w:color="000000"/>
              <w:bottom w:val="single" w:sz="4" w:space="0" w:color="000000"/>
              <w:right w:val="single" w:sz="4" w:space="0" w:color="000000"/>
            </w:tcBorders>
          </w:tcPr>
          <w:p w14:paraId="4141E6A7" w14:textId="77777777" w:rsidR="00455FF9" w:rsidRPr="00813E1E" w:rsidRDefault="00000000">
            <w:pPr>
              <w:pStyle w:val="ListParagraph"/>
              <w:numPr>
                <w:ilvl w:val="1"/>
                <w:numId w:val="197"/>
              </w:numPr>
              <w:spacing w:after="0" w:line="360" w:lineRule="auto"/>
              <w:rPr>
                <w:rFonts w:eastAsia="Times New Roman"/>
                <w:szCs w:val="24"/>
              </w:rPr>
            </w:pPr>
            <w:r w:rsidRPr="00813E1E">
              <w:rPr>
                <w:rFonts w:eastAsia="Times New Roman"/>
                <w:szCs w:val="24"/>
              </w:rPr>
              <w:t xml:space="preserve">Terms and concepts </w:t>
            </w:r>
          </w:p>
          <w:p w14:paraId="183A721B" w14:textId="77777777" w:rsidR="00455FF9" w:rsidRPr="00813E1E" w:rsidRDefault="00000000">
            <w:pPr>
              <w:pStyle w:val="ListParagraph"/>
              <w:numPr>
                <w:ilvl w:val="1"/>
                <w:numId w:val="197"/>
              </w:numPr>
              <w:spacing w:after="0" w:line="360" w:lineRule="auto"/>
              <w:rPr>
                <w:rFonts w:eastAsia="Times New Roman"/>
                <w:szCs w:val="24"/>
              </w:rPr>
            </w:pPr>
            <w:r w:rsidRPr="00813E1E">
              <w:rPr>
                <w:rFonts w:eastAsia="Times New Roman"/>
                <w:szCs w:val="24"/>
              </w:rPr>
              <w:t xml:space="preserve">Personal protective equipment’s </w:t>
            </w:r>
          </w:p>
          <w:p w14:paraId="15383CB2" w14:textId="77777777" w:rsidR="00455FF9" w:rsidRPr="00813E1E" w:rsidRDefault="00000000">
            <w:pPr>
              <w:pStyle w:val="ListParagraph"/>
              <w:numPr>
                <w:ilvl w:val="1"/>
                <w:numId w:val="197"/>
              </w:numPr>
              <w:spacing w:after="0" w:line="360" w:lineRule="auto"/>
              <w:rPr>
                <w:rFonts w:eastAsia="Times New Roman"/>
                <w:szCs w:val="24"/>
              </w:rPr>
            </w:pPr>
            <w:r w:rsidRPr="00813E1E">
              <w:rPr>
                <w:rFonts w:eastAsia="Times New Roman"/>
                <w:szCs w:val="24"/>
              </w:rPr>
              <w:t>Classification of fire</w:t>
            </w:r>
          </w:p>
          <w:p w14:paraId="297D25B3" w14:textId="77777777" w:rsidR="00455FF9" w:rsidRPr="00813E1E" w:rsidRDefault="00000000">
            <w:pPr>
              <w:pStyle w:val="ListParagraph"/>
              <w:numPr>
                <w:ilvl w:val="1"/>
                <w:numId w:val="197"/>
              </w:numPr>
              <w:spacing w:after="0" w:line="360" w:lineRule="auto"/>
              <w:rPr>
                <w:rFonts w:eastAsia="Times New Roman"/>
                <w:szCs w:val="24"/>
              </w:rPr>
            </w:pPr>
            <w:r w:rsidRPr="00813E1E">
              <w:rPr>
                <w:rFonts w:eastAsia="Times New Roman"/>
                <w:szCs w:val="24"/>
              </w:rPr>
              <w:t xml:space="preserve">Types of Sprinklers systems </w:t>
            </w:r>
          </w:p>
          <w:p w14:paraId="411BFDDF" w14:textId="77777777" w:rsidR="00455FF9" w:rsidRPr="00813E1E" w:rsidRDefault="00455FF9">
            <w:pPr>
              <w:pStyle w:val="ListParagraph"/>
              <w:numPr>
                <w:ilvl w:val="0"/>
                <w:numId w:val="197"/>
              </w:numPr>
              <w:spacing w:after="0" w:line="360" w:lineRule="auto"/>
              <w:rPr>
                <w:rFonts w:eastAsia="Times New Roman"/>
                <w:vanish/>
                <w:szCs w:val="24"/>
              </w:rPr>
            </w:pPr>
          </w:p>
          <w:p w14:paraId="69E7368A" w14:textId="77777777" w:rsidR="00455FF9" w:rsidRPr="00813E1E" w:rsidRDefault="00455FF9">
            <w:pPr>
              <w:pStyle w:val="ListParagraph"/>
              <w:numPr>
                <w:ilvl w:val="1"/>
                <w:numId w:val="197"/>
              </w:numPr>
              <w:spacing w:after="0" w:line="360" w:lineRule="auto"/>
              <w:rPr>
                <w:rFonts w:eastAsia="Times New Roman"/>
                <w:vanish/>
                <w:szCs w:val="24"/>
              </w:rPr>
            </w:pPr>
          </w:p>
          <w:p w14:paraId="662446DD" w14:textId="77777777" w:rsidR="00455FF9" w:rsidRPr="00813E1E" w:rsidRDefault="00455FF9">
            <w:pPr>
              <w:pStyle w:val="ListParagraph"/>
              <w:numPr>
                <w:ilvl w:val="1"/>
                <w:numId w:val="197"/>
              </w:numPr>
              <w:spacing w:after="0" w:line="360" w:lineRule="auto"/>
              <w:rPr>
                <w:rFonts w:eastAsia="Times New Roman"/>
                <w:vanish/>
                <w:szCs w:val="24"/>
              </w:rPr>
            </w:pPr>
          </w:p>
          <w:p w14:paraId="18BF7A5C" w14:textId="77777777" w:rsidR="00455FF9" w:rsidRPr="00813E1E" w:rsidRDefault="00455FF9">
            <w:pPr>
              <w:pStyle w:val="ListParagraph"/>
              <w:numPr>
                <w:ilvl w:val="1"/>
                <w:numId w:val="197"/>
              </w:numPr>
              <w:spacing w:after="0" w:line="360" w:lineRule="auto"/>
              <w:rPr>
                <w:rFonts w:eastAsia="Times New Roman"/>
                <w:vanish/>
                <w:szCs w:val="24"/>
              </w:rPr>
            </w:pPr>
          </w:p>
          <w:p w14:paraId="04C5C862"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 xml:space="preserve">Pre-Action Systems </w:t>
            </w:r>
          </w:p>
          <w:p w14:paraId="32A50A7B"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Dry Pipe Systems</w:t>
            </w:r>
          </w:p>
          <w:p w14:paraId="008FD0FA"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Wet Pipe Systems</w:t>
            </w:r>
          </w:p>
          <w:p w14:paraId="2850B474" w14:textId="77777777" w:rsidR="00455FF9" w:rsidRPr="00813E1E" w:rsidRDefault="00000000">
            <w:pPr>
              <w:pStyle w:val="ListParagraph"/>
              <w:numPr>
                <w:ilvl w:val="1"/>
                <w:numId w:val="198"/>
              </w:numPr>
              <w:spacing w:after="0" w:line="360" w:lineRule="auto"/>
              <w:rPr>
                <w:rFonts w:eastAsia="Times New Roman"/>
                <w:szCs w:val="24"/>
              </w:rPr>
            </w:pPr>
            <w:r w:rsidRPr="00813E1E">
              <w:rPr>
                <w:rFonts w:eastAsia="Times New Roman"/>
                <w:szCs w:val="24"/>
              </w:rPr>
              <w:t xml:space="preserve">Automatic fire detectors </w:t>
            </w:r>
          </w:p>
          <w:p w14:paraId="3B27915F" w14:textId="77777777" w:rsidR="00455FF9" w:rsidRPr="00813E1E" w:rsidRDefault="00000000">
            <w:pPr>
              <w:pStyle w:val="ListParagraph"/>
              <w:numPr>
                <w:ilvl w:val="1"/>
                <w:numId w:val="198"/>
              </w:numPr>
              <w:spacing w:after="0" w:line="360" w:lineRule="auto"/>
              <w:rPr>
                <w:rFonts w:eastAsia="Times New Roman"/>
                <w:szCs w:val="24"/>
              </w:rPr>
            </w:pPr>
            <w:r w:rsidRPr="00813E1E">
              <w:rPr>
                <w:rFonts w:eastAsia="Times New Roman"/>
                <w:szCs w:val="24"/>
              </w:rPr>
              <w:t>Types of Pipes</w:t>
            </w:r>
          </w:p>
          <w:p w14:paraId="7800B693" w14:textId="77777777" w:rsidR="00455FF9" w:rsidRPr="00813E1E" w:rsidRDefault="00455FF9">
            <w:pPr>
              <w:pStyle w:val="ListParagraph"/>
              <w:numPr>
                <w:ilvl w:val="1"/>
                <w:numId w:val="198"/>
              </w:numPr>
              <w:spacing w:after="0" w:line="360" w:lineRule="auto"/>
              <w:rPr>
                <w:rFonts w:eastAsia="Times New Roman"/>
                <w:vanish/>
                <w:szCs w:val="24"/>
              </w:rPr>
            </w:pPr>
          </w:p>
          <w:p w14:paraId="4E690B74" w14:textId="77777777" w:rsidR="00455FF9" w:rsidRPr="00813E1E" w:rsidRDefault="00455FF9">
            <w:pPr>
              <w:pStyle w:val="ListParagraph"/>
              <w:numPr>
                <w:ilvl w:val="1"/>
                <w:numId w:val="198"/>
              </w:numPr>
              <w:spacing w:after="0" w:line="360" w:lineRule="auto"/>
              <w:rPr>
                <w:rFonts w:eastAsia="Times New Roman"/>
                <w:vanish/>
                <w:szCs w:val="24"/>
              </w:rPr>
            </w:pPr>
          </w:p>
          <w:p w14:paraId="2EE94A44"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GI</w:t>
            </w:r>
          </w:p>
          <w:p w14:paraId="46D2E679"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 xml:space="preserve">PVC </w:t>
            </w:r>
          </w:p>
          <w:p w14:paraId="23E08CA5"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PPR</w:t>
            </w:r>
          </w:p>
          <w:p w14:paraId="788063DD"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CPVC</w:t>
            </w:r>
          </w:p>
          <w:p w14:paraId="708411E3" w14:textId="77777777" w:rsidR="00455FF9" w:rsidRPr="00813E1E" w:rsidRDefault="00000000">
            <w:pPr>
              <w:pStyle w:val="ListParagraph"/>
              <w:numPr>
                <w:ilvl w:val="1"/>
                <w:numId w:val="198"/>
              </w:numPr>
              <w:spacing w:after="0" w:line="360" w:lineRule="auto"/>
              <w:rPr>
                <w:rFonts w:eastAsia="Times New Roman"/>
                <w:szCs w:val="24"/>
              </w:rPr>
            </w:pPr>
            <w:r w:rsidRPr="00813E1E">
              <w:rPr>
                <w:rFonts w:eastAsia="Times New Roman"/>
                <w:szCs w:val="24"/>
              </w:rPr>
              <w:t>Types of Joints and connections</w:t>
            </w:r>
          </w:p>
          <w:p w14:paraId="15AF345E"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Threaded joints</w:t>
            </w:r>
          </w:p>
          <w:p w14:paraId="7D78BA35"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Welded joints</w:t>
            </w:r>
          </w:p>
          <w:p w14:paraId="1B8C8F13"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So</w:t>
            </w:r>
            <w:proofErr w:type="spellStart"/>
            <w:r w:rsidRPr="00813E1E">
              <w:rPr>
                <w:rFonts w:eastAsia="Times New Roman"/>
                <w:szCs w:val="24"/>
                <w:lang w:val="en-US"/>
              </w:rPr>
              <w:t>ldered</w:t>
            </w:r>
            <w:proofErr w:type="spellEnd"/>
            <w:r w:rsidRPr="00813E1E">
              <w:rPr>
                <w:rFonts w:eastAsia="Times New Roman"/>
                <w:szCs w:val="24"/>
                <w:lang w:val="en-US"/>
              </w:rPr>
              <w:t xml:space="preserve"> /Brazed Joint</w:t>
            </w:r>
          </w:p>
          <w:p w14:paraId="7A597D47"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Push fit joint</w:t>
            </w:r>
          </w:p>
          <w:p w14:paraId="56280188" w14:textId="77777777" w:rsidR="00455FF9" w:rsidRPr="00813E1E" w:rsidRDefault="00000000">
            <w:pPr>
              <w:pStyle w:val="ListParagraph"/>
              <w:numPr>
                <w:ilvl w:val="1"/>
                <w:numId w:val="198"/>
              </w:numPr>
              <w:spacing w:after="0" w:line="360" w:lineRule="auto"/>
              <w:rPr>
                <w:rFonts w:eastAsia="Times New Roman"/>
                <w:szCs w:val="24"/>
              </w:rPr>
            </w:pPr>
            <w:r w:rsidRPr="00813E1E">
              <w:rPr>
                <w:rFonts w:eastAsia="Times New Roman"/>
                <w:szCs w:val="24"/>
              </w:rPr>
              <w:t>Installing sprinkler system fire control position</w:t>
            </w:r>
          </w:p>
          <w:p w14:paraId="57CF983F"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lastRenderedPageBreak/>
              <w:t xml:space="preserve">Setting out positions </w:t>
            </w:r>
          </w:p>
          <w:p w14:paraId="52107A8F"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Bending</w:t>
            </w:r>
          </w:p>
          <w:p w14:paraId="5D3A9956"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Fitting pipes and sprinkler heads</w:t>
            </w:r>
          </w:p>
          <w:p w14:paraId="2C196CD5" w14:textId="77777777" w:rsidR="00455FF9" w:rsidRPr="00813E1E" w:rsidRDefault="00000000">
            <w:pPr>
              <w:pStyle w:val="ListParagraph"/>
              <w:numPr>
                <w:ilvl w:val="2"/>
                <w:numId w:val="198"/>
              </w:numPr>
              <w:spacing w:after="0" w:line="360" w:lineRule="auto"/>
              <w:rPr>
                <w:rFonts w:eastAsia="Times New Roman"/>
                <w:szCs w:val="24"/>
              </w:rPr>
            </w:pPr>
            <w:r w:rsidRPr="00813E1E">
              <w:rPr>
                <w:rFonts w:eastAsia="Times New Roman"/>
                <w:szCs w:val="24"/>
              </w:rPr>
              <w:t>Connecting sprinkler system to source/water storage tank</w:t>
            </w:r>
          </w:p>
          <w:p w14:paraId="6670F321" w14:textId="77777777" w:rsidR="00455FF9" w:rsidRPr="00813E1E" w:rsidRDefault="00000000" w:rsidP="00D72A7A">
            <w:pPr>
              <w:pStyle w:val="ListParagraph"/>
              <w:numPr>
                <w:ilvl w:val="1"/>
                <w:numId w:val="199"/>
              </w:numPr>
              <w:spacing w:after="0" w:line="360" w:lineRule="auto"/>
              <w:rPr>
                <w:rFonts w:eastAsia="Times New Roman"/>
                <w:szCs w:val="24"/>
              </w:rPr>
            </w:pPr>
            <w:r w:rsidRPr="00813E1E">
              <w:rPr>
                <w:rFonts w:eastAsia="Times New Roman"/>
                <w:szCs w:val="24"/>
              </w:rPr>
              <w:t>Types of testing</w:t>
            </w:r>
          </w:p>
          <w:p w14:paraId="162C2B55" w14:textId="77777777" w:rsidR="00455FF9" w:rsidRPr="00813E1E" w:rsidRDefault="00455FF9">
            <w:pPr>
              <w:pStyle w:val="ListParagraph"/>
              <w:numPr>
                <w:ilvl w:val="1"/>
                <w:numId w:val="198"/>
              </w:numPr>
              <w:spacing w:after="0" w:line="360" w:lineRule="auto"/>
              <w:rPr>
                <w:rFonts w:eastAsia="Times New Roman"/>
                <w:vanish/>
                <w:szCs w:val="24"/>
              </w:rPr>
            </w:pPr>
          </w:p>
          <w:p w14:paraId="37871666" w14:textId="77777777" w:rsidR="00455FF9" w:rsidRPr="00813E1E" w:rsidRDefault="00455FF9">
            <w:pPr>
              <w:pStyle w:val="ListParagraph"/>
              <w:numPr>
                <w:ilvl w:val="1"/>
                <w:numId w:val="198"/>
              </w:numPr>
              <w:spacing w:after="0" w:line="360" w:lineRule="auto"/>
              <w:rPr>
                <w:rFonts w:eastAsia="Times New Roman"/>
                <w:vanish/>
                <w:szCs w:val="24"/>
              </w:rPr>
            </w:pPr>
          </w:p>
          <w:p w14:paraId="54731B93" w14:textId="77777777" w:rsidR="00455FF9" w:rsidRPr="00813E1E" w:rsidRDefault="00455FF9">
            <w:pPr>
              <w:pStyle w:val="ListParagraph"/>
              <w:numPr>
                <w:ilvl w:val="1"/>
                <w:numId w:val="198"/>
              </w:numPr>
              <w:spacing w:after="0" w:line="360" w:lineRule="auto"/>
              <w:rPr>
                <w:rFonts w:eastAsia="Times New Roman"/>
                <w:vanish/>
                <w:szCs w:val="24"/>
              </w:rPr>
            </w:pPr>
          </w:p>
          <w:p w14:paraId="5EF5AC0B" w14:textId="77777777" w:rsidR="00455FF9" w:rsidRPr="00813E1E" w:rsidRDefault="00455FF9">
            <w:pPr>
              <w:pStyle w:val="ListParagraph"/>
              <w:numPr>
                <w:ilvl w:val="1"/>
                <w:numId w:val="198"/>
              </w:numPr>
              <w:spacing w:after="0" w:line="360" w:lineRule="auto"/>
              <w:rPr>
                <w:rFonts w:eastAsia="Times New Roman"/>
                <w:vanish/>
                <w:szCs w:val="24"/>
              </w:rPr>
            </w:pPr>
          </w:p>
          <w:p w14:paraId="11D61371" w14:textId="77777777" w:rsidR="00455FF9" w:rsidRPr="00813E1E" w:rsidRDefault="00455FF9">
            <w:pPr>
              <w:pStyle w:val="ListParagraph"/>
              <w:numPr>
                <w:ilvl w:val="1"/>
                <w:numId w:val="198"/>
              </w:numPr>
              <w:spacing w:after="0" w:line="360" w:lineRule="auto"/>
              <w:rPr>
                <w:rFonts w:eastAsia="Times New Roman"/>
                <w:vanish/>
                <w:szCs w:val="24"/>
              </w:rPr>
            </w:pPr>
          </w:p>
          <w:p w14:paraId="5CB489AD" w14:textId="77777777" w:rsidR="00455FF9" w:rsidRPr="00813E1E" w:rsidRDefault="00000000">
            <w:pPr>
              <w:pStyle w:val="ListParagraph"/>
              <w:numPr>
                <w:ilvl w:val="2"/>
                <w:numId w:val="199"/>
              </w:numPr>
              <w:spacing w:after="0" w:line="360" w:lineRule="auto"/>
              <w:rPr>
                <w:rFonts w:eastAsia="Times New Roman"/>
                <w:szCs w:val="24"/>
              </w:rPr>
            </w:pPr>
            <w:r w:rsidRPr="00813E1E">
              <w:rPr>
                <w:rFonts w:eastAsia="Times New Roman"/>
                <w:szCs w:val="24"/>
              </w:rPr>
              <w:t>Air</w:t>
            </w:r>
          </w:p>
          <w:p w14:paraId="15129176" w14:textId="77777777" w:rsidR="00455FF9" w:rsidRPr="00813E1E" w:rsidRDefault="00000000">
            <w:pPr>
              <w:pStyle w:val="ListParagraph"/>
              <w:numPr>
                <w:ilvl w:val="2"/>
                <w:numId w:val="199"/>
              </w:numPr>
              <w:spacing w:after="0" w:line="360" w:lineRule="auto"/>
              <w:rPr>
                <w:rFonts w:eastAsia="Times New Roman"/>
                <w:szCs w:val="24"/>
              </w:rPr>
            </w:pPr>
            <w:r w:rsidRPr="00813E1E">
              <w:rPr>
                <w:rFonts w:eastAsia="Times New Roman"/>
                <w:szCs w:val="24"/>
              </w:rPr>
              <w:t xml:space="preserve">Smoke </w:t>
            </w:r>
          </w:p>
          <w:p w14:paraId="046306A8" w14:textId="77777777" w:rsidR="00455FF9" w:rsidRPr="00813E1E" w:rsidRDefault="00000000">
            <w:pPr>
              <w:pStyle w:val="ListParagraph"/>
              <w:numPr>
                <w:ilvl w:val="2"/>
                <w:numId w:val="199"/>
              </w:numPr>
              <w:spacing w:after="0" w:line="360" w:lineRule="auto"/>
              <w:rPr>
                <w:rFonts w:eastAsia="Times New Roman"/>
                <w:szCs w:val="24"/>
              </w:rPr>
            </w:pPr>
            <w:r w:rsidRPr="00813E1E">
              <w:rPr>
                <w:rFonts w:eastAsia="Times New Roman"/>
                <w:szCs w:val="24"/>
              </w:rPr>
              <w:t xml:space="preserve">Pressure </w:t>
            </w:r>
          </w:p>
          <w:p w14:paraId="660303A4" w14:textId="77777777" w:rsidR="00455FF9" w:rsidRPr="00813E1E" w:rsidRDefault="00000000">
            <w:pPr>
              <w:pStyle w:val="ListParagraph"/>
              <w:numPr>
                <w:ilvl w:val="1"/>
                <w:numId w:val="199"/>
              </w:numPr>
              <w:spacing w:after="0" w:line="360" w:lineRule="auto"/>
              <w:rPr>
                <w:rFonts w:eastAsia="Times New Roman"/>
                <w:szCs w:val="24"/>
              </w:rPr>
            </w:pPr>
            <w:r w:rsidRPr="00813E1E">
              <w:rPr>
                <w:rFonts w:eastAsia="Times New Roman"/>
                <w:szCs w:val="24"/>
              </w:rPr>
              <w:t>Correcting faults</w:t>
            </w:r>
          </w:p>
          <w:p w14:paraId="1CAF95A7" w14:textId="77777777" w:rsidR="00455FF9" w:rsidRPr="00813E1E" w:rsidRDefault="00000000">
            <w:pPr>
              <w:pStyle w:val="ListParagraph"/>
              <w:numPr>
                <w:ilvl w:val="1"/>
                <w:numId w:val="199"/>
              </w:numPr>
              <w:spacing w:after="0" w:line="360" w:lineRule="auto"/>
              <w:rPr>
                <w:rFonts w:eastAsia="Times New Roman"/>
                <w:szCs w:val="24"/>
              </w:rPr>
            </w:pPr>
            <w:r w:rsidRPr="00813E1E">
              <w:rPr>
                <w:rFonts w:eastAsia="Times New Roman"/>
                <w:szCs w:val="24"/>
              </w:rPr>
              <w:t xml:space="preserve">Sprinkler system faults </w:t>
            </w:r>
          </w:p>
          <w:p w14:paraId="170CF0CD" w14:textId="77777777" w:rsidR="00455FF9" w:rsidRPr="00813E1E" w:rsidRDefault="00000000">
            <w:pPr>
              <w:pStyle w:val="ListParagraph"/>
              <w:numPr>
                <w:ilvl w:val="1"/>
                <w:numId w:val="199"/>
              </w:numPr>
              <w:spacing w:after="0" w:line="360" w:lineRule="auto"/>
              <w:rPr>
                <w:rFonts w:eastAsia="Times New Roman"/>
                <w:szCs w:val="24"/>
              </w:rPr>
            </w:pPr>
            <w:r w:rsidRPr="00813E1E">
              <w:rPr>
                <w:rFonts w:eastAsia="Times New Roman"/>
                <w:szCs w:val="24"/>
              </w:rPr>
              <w:t xml:space="preserve">Commissioning </w:t>
            </w:r>
          </w:p>
          <w:p w14:paraId="667EA6BC" w14:textId="77777777" w:rsidR="00455FF9" w:rsidRPr="00813E1E" w:rsidRDefault="00000000">
            <w:pPr>
              <w:pStyle w:val="ListParagraph"/>
              <w:numPr>
                <w:ilvl w:val="1"/>
                <w:numId w:val="199"/>
              </w:numPr>
              <w:spacing w:after="0" w:line="360" w:lineRule="auto"/>
              <w:rPr>
                <w:rFonts w:eastAsia="Times New Roman"/>
                <w:szCs w:val="24"/>
              </w:rPr>
            </w:pPr>
            <w:r w:rsidRPr="00813E1E">
              <w:rPr>
                <w:rFonts w:eastAsia="Times New Roman"/>
                <w:szCs w:val="24"/>
              </w:rPr>
              <w:t>Occupational safety and legal framework</w:t>
            </w:r>
          </w:p>
        </w:tc>
        <w:tc>
          <w:tcPr>
            <w:tcW w:w="1731" w:type="pct"/>
            <w:tcBorders>
              <w:top w:val="single" w:sz="4" w:space="0" w:color="000000"/>
              <w:left w:val="single" w:sz="4" w:space="0" w:color="000000"/>
              <w:bottom w:val="single" w:sz="4" w:space="0" w:color="000000"/>
              <w:right w:val="single" w:sz="4" w:space="0" w:color="000000"/>
            </w:tcBorders>
          </w:tcPr>
          <w:p w14:paraId="23CF7854"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lastRenderedPageBreak/>
              <w:t xml:space="preserve">Observation </w:t>
            </w:r>
          </w:p>
          <w:p w14:paraId="6947F5EC"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Oral assessment</w:t>
            </w:r>
          </w:p>
          <w:p w14:paraId="08B23C8C"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Portfolio of evidence</w:t>
            </w:r>
          </w:p>
          <w:p w14:paraId="38C98A38"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Written assessment </w:t>
            </w:r>
          </w:p>
          <w:p w14:paraId="26C86B80"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Practical Tests</w:t>
            </w:r>
          </w:p>
          <w:p w14:paraId="71D0C937" w14:textId="77777777" w:rsidR="00455FF9" w:rsidRPr="00813E1E" w:rsidRDefault="00455FF9">
            <w:pPr>
              <w:spacing w:after="24" w:line="360" w:lineRule="auto"/>
              <w:ind w:left="1440"/>
              <w:rPr>
                <w:rFonts w:ascii="Times New Roman" w:hAnsi="Times New Roman"/>
                <w:sz w:val="24"/>
                <w:szCs w:val="24"/>
              </w:rPr>
            </w:pPr>
          </w:p>
        </w:tc>
      </w:tr>
      <w:tr w:rsidR="00455FF9" w:rsidRPr="00813E1E" w14:paraId="278869EF" w14:textId="77777777">
        <w:trPr>
          <w:trHeight w:val="1683"/>
        </w:trPr>
        <w:tc>
          <w:tcPr>
            <w:tcW w:w="1128" w:type="pct"/>
            <w:tcBorders>
              <w:top w:val="single" w:sz="4" w:space="0" w:color="000000"/>
              <w:left w:val="single" w:sz="4" w:space="0" w:color="000000"/>
              <w:bottom w:val="single" w:sz="4" w:space="0" w:color="000000"/>
              <w:right w:val="single" w:sz="4" w:space="0" w:color="000000"/>
            </w:tcBorders>
          </w:tcPr>
          <w:p w14:paraId="0FFC2324" w14:textId="77777777" w:rsidR="00455FF9" w:rsidRPr="00813E1E" w:rsidRDefault="00000000">
            <w:pPr>
              <w:pStyle w:val="ListParagraph"/>
              <w:numPr>
                <w:ilvl w:val="0"/>
                <w:numId w:val="193"/>
              </w:numPr>
              <w:spacing w:after="0" w:line="360" w:lineRule="auto"/>
              <w:ind w:left="180" w:hanging="270"/>
              <w:rPr>
                <w:szCs w:val="24"/>
              </w:rPr>
            </w:pPr>
            <w:r w:rsidRPr="00813E1E">
              <w:rPr>
                <w:szCs w:val="24"/>
              </w:rPr>
              <w:t>Install hose reel systems</w:t>
            </w:r>
          </w:p>
        </w:tc>
        <w:tc>
          <w:tcPr>
            <w:tcW w:w="2141" w:type="pct"/>
            <w:tcBorders>
              <w:top w:val="single" w:sz="4" w:space="0" w:color="000000"/>
              <w:left w:val="single" w:sz="4" w:space="0" w:color="000000"/>
              <w:bottom w:val="single" w:sz="4" w:space="0" w:color="000000"/>
              <w:right w:val="single" w:sz="4" w:space="0" w:color="000000"/>
            </w:tcBorders>
          </w:tcPr>
          <w:p w14:paraId="56DCC6DC" w14:textId="3CB82C0D"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Terms and concepts:</w:t>
            </w:r>
          </w:p>
          <w:p w14:paraId="6EC5DB42"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Safety and health practices</w:t>
            </w:r>
          </w:p>
          <w:p w14:paraId="37795E0D"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Types of fire hose reel systems </w:t>
            </w:r>
          </w:p>
          <w:p w14:paraId="4619E1ED" w14:textId="2F09A77D" w:rsidR="00455FF9" w:rsidRPr="00813E1E" w:rsidRDefault="00000000" w:rsidP="006A6764">
            <w:pPr>
              <w:pStyle w:val="ListParagraph"/>
              <w:numPr>
                <w:ilvl w:val="2"/>
                <w:numId w:val="292"/>
              </w:numPr>
              <w:spacing w:after="0" w:line="360" w:lineRule="auto"/>
              <w:ind w:left="1042"/>
              <w:rPr>
                <w:rFonts w:eastAsia="Times New Roman"/>
                <w:szCs w:val="24"/>
              </w:rPr>
            </w:pPr>
            <w:r w:rsidRPr="00813E1E">
              <w:rPr>
                <w:rFonts w:eastAsia="Times New Roman"/>
                <w:szCs w:val="24"/>
              </w:rPr>
              <w:t>Stationary Hose Reels</w:t>
            </w:r>
          </w:p>
          <w:p w14:paraId="69FD2CB1" w14:textId="77777777" w:rsidR="00455FF9" w:rsidRPr="00813E1E" w:rsidRDefault="00000000" w:rsidP="006A6764">
            <w:pPr>
              <w:pStyle w:val="ListParagraph"/>
              <w:numPr>
                <w:ilvl w:val="2"/>
                <w:numId w:val="292"/>
              </w:numPr>
              <w:spacing w:after="0" w:line="360" w:lineRule="auto"/>
              <w:ind w:left="1080"/>
              <w:rPr>
                <w:rFonts w:eastAsia="Times New Roman"/>
                <w:szCs w:val="24"/>
              </w:rPr>
            </w:pPr>
            <w:r w:rsidRPr="00813E1E">
              <w:rPr>
                <w:rFonts w:eastAsia="Times New Roman"/>
                <w:szCs w:val="24"/>
              </w:rPr>
              <w:t>Mobile or Portable Hose Reels</w:t>
            </w:r>
          </w:p>
          <w:p w14:paraId="30A87C36" w14:textId="77777777" w:rsidR="00455FF9" w:rsidRPr="00813E1E" w:rsidRDefault="00000000" w:rsidP="006A6764">
            <w:pPr>
              <w:pStyle w:val="ListParagraph"/>
              <w:numPr>
                <w:ilvl w:val="2"/>
                <w:numId w:val="292"/>
              </w:numPr>
              <w:spacing w:after="0" w:line="360" w:lineRule="auto"/>
              <w:ind w:left="1080"/>
              <w:rPr>
                <w:rFonts w:eastAsia="Times New Roman"/>
                <w:szCs w:val="24"/>
              </w:rPr>
            </w:pPr>
            <w:r w:rsidRPr="00813E1E">
              <w:rPr>
                <w:rFonts w:eastAsia="Times New Roman"/>
                <w:szCs w:val="24"/>
              </w:rPr>
              <w:t>Hose Reel Carts</w:t>
            </w:r>
          </w:p>
          <w:p w14:paraId="4AB1EB66" w14:textId="77777777" w:rsidR="00455FF9" w:rsidRPr="00813E1E" w:rsidRDefault="00000000" w:rsidP="006A6764">
            <w:pPr>
              <w:pStyle w:val="ListParagraph"/>
              <w:numPr>
                <w:ilvl w:val="2"/>
                <w:numId w:val="292"/>
              </w:numPr>
              <w:spacing w:after="0" w:line="360" w:lineRule="auto"/>
              <w:ind w:left="1080"/>
              <w:rPr>
                <w:rFonts w:eastAsia="Times New Roman"/>
                <w:szCs w:val="24"/>
              </w:rPr>
            </w:pPr>
            <w:r w:rsidRPr="00813E1E">
              <w:rPr>
                <w:rFonts w:eastAsia="Times New Roman"/>
                <w:szCs w:val="24"/>
              </w:rPr>
              <w:t>Hideaway Hose Reels</w:t>
            </w:r>
          </w:p>
          <w:p w14:paraId="26A08258" w14:textId="77777777" w:rsidR="00455FF9" w:rsidRPr="00813E1E" w:rsidRDefault="00000000" w:rsidP="006A6764">
            <w:pPr>
              <w:pStyle w:val="ListParagraph"/>
              <w:numPr>
                <w:ilvl w:val="2"/>
                <w:numId w:val="292"/>
              </w:numPr>
              <w:spacing w:after="0" w:line="360" w:lineRule="auto"/>
              <w:ind w:left="1080"/>
              <w:rPr>
                <w:rFonts w:eastAsia="Times New Roman"/>
                <w:szCs w:val="24"/>
              </w:rPr>
            </w:pPr>
            <w:r w:rsidRPr="00813E1E">
              <w:rPr>
                <w:rFonts w:eastAsia="Times New Roman"/>
                <w:szCs w:val="24"/>
              </w:rPr>
              <w:t>Air Hose Reels</w:t>
            </w:r>
          </w:p>
          <w:p w14:paraId="76B53F16"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Installation of hose reel systems</w:t>
            </w:r>
          </w:p>
          <w:p w14:paraId="22421605"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Functionality tests </w:t>
            </w:r>
          </w:p>
          <w:p w14:paraId="5C538E5D"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Faults</w:t>
            </w:r>
          </w:p>
          <w:p w14:paraId="0C8969BE"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House keeping </w:t>
            </w:r>
          </w:p>
        </w:tc>
        <w:tc>
          <w:tcPr>
            <w:tcW w:w="1731" w:type="pct"/>
            <w:tcBorders>
              <w:top w:val="single" w:sz="4" w:space="0" w:color="000000"/>
              <w:left w:val="single" w:sz="4" w:space="0" w:color="000000"/>
              <w:bottom w:val="single" w:sz="4" w:space="0" w:color="000000"/>
              <w:right w:val="single" w:sz="4" w:space="0" w:color="000000"/>
            </w:tcBorders>
          </w:tcPr>
          <w:p w14:paraId="0EAA5D57"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Observation </w:t>
            </w:r>
          </w:p>
          <w:p w14:paraId="38CB98BD"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Oral assessment</w:t>
            </w:r>
          </w:p>
          <w:p w14:paraId="75AF6518"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Portfolio of evidence</w:t>
            </w:r>
          </w:p>
          <w:p w14:paraId="64C65323"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Written assessment </w:t>
            </w:r>
          </w:p>
          <w:p w14:paraId="277044A7"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Practical Tests</w:t>
            </w:r>
          </w:p>
          <w:p w14:paraId="19067377" w14:textId="77777777" w:rsidR="00455FF9" w:rsidRPr="00813E1E" w:rsidRDefault="00455FF9">
            <w:pPr>
              <w:spacing w:after="24" w:line="360" w:lineRule="auto"/>
              <w:ind w:left="1440"/>
              <w:contextualSpacing/>
              <w:rPr>
                <w:rFonts w:ascii="Times New Roman" w:eastAsia="Times New Roman" w:hAnsi="Times New Roman"/>
                <w:sz w:val="24"/>
                <w:szCs w:val="24"/>
              </w:rPr>
            </w:pPr>
          </w:p>
        </w:tc>
      </w:tr>
      <w:tr w:rsidR="00455FF9" w:rsidRPr="00813E1E" w14:paraId="7B581F7D" w14:textId="77777777">
        <w:trPr>
          <w:trHeight w:val="1683"/>
        </w:trPr>
        <w:tc>
          <w:tcPr>
            <w:tcW w:w="1128" w:type="pct"/>
            <w:tcBorders>
              <w:top w:val="single" w:sz="4" w:space="0" w:color="000000"/>
              <w:left w:val="single" w:sz="4" w:space="0" w:color="000000"/>
              <w:bottom w:val="single" w:sz="4" w:space="0" w:color="000000"/>
              <w:right w:val="single" w:sz="4" w:space="0" w:color="000000"/>
            </w:tcBorders>
          </w:tcPr>
          <w:p w14:paraId="3754B72A" w14:textId="77777777" w:rsidR="00455FF9" w:rsidRPr="00813E1E" w:rsidRDefault="00000000">
            <w:pPr>
              <w:pStyle w:val="ListParagraph"/>
              <w:numPr>
                <w:ilvl w:val="0"/>
                <w:numId w:val="193"/>
              </w:numPr>
              <w:spacing w:after="0" w:line="360" w:lineRule="auto"/>
              <w:ind w:left="180" w:hanging="270"/>
              <w:rPr>
                <w:szCs w:val="24"/>
              </w:rPr>
            </w:pPr>
            <w:r w:rsidRPr="00813E1E">
              <w:rPr>
                <w:szCs w:val="24"/>
              </w:rPr>
              <w:lastRenderedPageBreak/>
              <w:t xml:space="preserve">Install wet and dry risers </w:t>
            </w:r>
          </w:p>
        </w:tc>
        <w:tc>
          <w:tcPr>
            <w:tcW w:w="2141" w:type="pct"/>
            <w:tcBorders>
              <w:top w:val="single" w:sz="4" w:space="0" w:color="000000"/>
              <w:left w:val="single" w:sz="4" w:space="0" w:color="000000"/>
              <w:bottom w:val="single" w:sz="4" w:space="0" w:color="000000"/>
              <w:right w:val="single" w:sz="4" w:space="0" w:color="000000"/>
            </w:tcBorders>
          </w:tcPr>
          <w:p w14:paraId="480388B8" w14:textId="77777777" w:rsidR="00455FF9" w:rsidRPr="00813E1E" w:rsidRDefault="00455FF9" w:rsidP="006A6764">
            <w:pPr>
              <w:pStyle w:val="ListParagraph"/>
              <w:numPr>
                <w:ilvl w:val="0"/>
                <w:numId w:val="292"/>
              </w:numPr>
              <w:spacing w:after="0" w:line="360" w:lineRule="auto"/>
              <w:rPr>
                <w:rFonts w:eastAsia="Times New Roman"/>
                <w:vanish/>
                <w:szCs w:val="24"/>
              </w:rPr>
            </w:pPr>
          </w:p>
          <w:p w14:paraId="4AA0D91A"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Terms and concepts </w:t>
            </w:r>
          </w:p>
          <w:p w14:paraId="17B5A79E"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Safety and health practices </w:t>
            </w:r>
          </w:p>
          <w:p w14:paraId="2EEC24D4"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Types of riser’s systems</w:t>
            </w:r>
          </w:p>
          <w:p w14:paraId="344D96FB"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Installation of fire suppression systems </w:t>
            </w:r>
          </w:p>
          <w:p w14:paraId="1FA5FD58" w14:textId="77777777" w:rsidR="00455FF9" w:rsidRPr="00813E1E" w:rsidRDefault="00000000" w:rsidP="006A6764">
            <w:pPr>
              <w:pStyle w:val="ListParagraph"/>
              <w:numPr>
                <w:ilvl w:val="2"/>
                <w:numId w:val="292"/>
              </w:numPr>
              <w:spacing w:after="0" w:line="360" w:lineRule="auto"/>
              <w:ind w:left="1080"/>
              <w:rPr>
                <w:rFonts w:eastAsia="Times New Roman"/>
                <w:szCs w:val="24"/>
              </w:rPr>
            </w:pPr>
            <w:r w:rsidRPr="00813E1E">
              <w:rPr>
                <w:rFonts w:eastAsia="Times New Roman"/>
                <w:szCs w:val="24"/>
              </w:rPr>
              <w:t>Dry Pipe Systems</w:t>
            </w:r>
          </w:p>
          <w:p w14:paraId="3DF4CA7F" w14:textId="77777777" w:rsidR="00455FF9" w:rsidRPr="00813E1E" w:rsidRDefault="00000000" w:rsidP="006A6764">
            <w:pPr>
              <w:pStyle w:val="ListParagraph"/>
              <w:numPr>
                <w:ilvl w:val="2"/>
                <w:numId w:val="292"/>
              </w:numPr>
              <w:spacing w:after="0" w:line="360" w:lineRule="auto"/>
              <w:ind w:left="1080"/>
              <w:rPr>
                <w:rFonts w:eastAsia="Times New Roman"/>
                <w:szCs w:val="24"/>
              </w:rPr>
            </w:pPr>
            <w:r w:rsidRPr="00813E1E">
              <w:rPr>
                <w:rFonts w:eastAsia="Times New Roman"/>
                <w:szCs w:val="24"/>
              </w:rPr>
              <w:t>Wet Pipe Systems</w:t>
            </w:r>
          </w:p>
          <w:p w14:paraId="73094672"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Functionality tests </w:t>
            </w:r>
          </w:p>
          <w:p w14:paraId="45E07B39"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Faults in </w:t>
            </w:r>
            <w:r w:rsidRPr="00813E1E">
              <w:rPr>
                <w:szCs w:val="24"/>
              </w:rPr>
              <w:t>fire risers’ systems</w:t>
            </w:r>
          </w:p>
          <w:p w14:paraId="4FE424A1"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Correcting faults</w:t>
            </w:r>
          </w:p>
          <w:p w14:paraId="7E5E160B"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Commissioning </w:t>
            </w:r>
          </w:p>
          <w:p w14:paraId="7A8090DD" w14:textId="77777777" w:rsidR="00455FF9" w:rsidRPr="00813E1E" w:rsidRDefault="00000000" w:rsidP="006A6764">
            <w:pPr>
              <w:pStyle w:val="ListParagraph"/>
              <w:numPr>
                <w:ilvl w:val="1"/>
                <w:numId w:val="292"/>
              </w:numPr>
              <w:spacing w:after="0" w:line="360" w:lineRule="auto"/>
              <w:rPr>
                <w:rFonts w:eastAsia="Times New Roman"/>
                <w:szCs w:val="24"/>
              </w:rPr>
            </w:pPr>
            <w:r w:rsidRPr="00813E1E">
              <w:rPr>
                <w:rFonts w:eastAsia="Times New Roman"/>
                <w:szCs w:val="24"/>
              </w:rPr>
              <w:t xml:space="preserve">House keeping </w:t>
            </w:r>
          </w:p>
        </w:tc>
        <w:tc>
          <w:tcPr>
            <w:tcW w:w="1731" w:type="pct"/>
            <w:tcBorders>
              <w:top w:val="single" w:sz="4" w:space="0" w:color="000000"/>
              <w:left w:val="single" w:sz="4" w:space="0" w:color="000000"/>
              <w:bottom w:val="single" w:sz="4" w:space="0" w:color="000000"/>
              <w:right w:val="single" w:sz="4" w:space="0" w:color="000000"/>
            </w:tcBorders>
          </w:tcPr>
          <w:p w14:paraId="31426BA4"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Observation </w:t>
            </w:r>
          </w:p>
          <w:p w14:paraId="5C284812"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Oral assessment</w:t>
            </w:r>
          </w:p>
          <w:p w14:paraId="1061BE0C"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Portfolio of evidence</w:t>
            </w:r>
          </w:p>
          <w:p w14:paraId="10C48E3B"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Written assessment </w:t>
            </w:r>
          </w:p>
          <w:p w14:paraId="5F9125EE"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Practical Tests</w:t>
            </w:r>
          </w:p>
          <w:p w14:paraId="5E68F3A6" w14:textId="77777777" w:rsidR="00455FF9" w:rsidRPr="00813E1E" w:rsidRDefault="00455FF9">
            <w:pPr>
              <w:spacing w:after="24" w:line="360" w:lineRule="auto"/>
              <w:contextualSpacing/>
              <w:rPr>
                <w:rFonts w:ascii="Times New Roman" w:eastAsia="Times New Roman" w:hAnsi="Times New Roman"/>
                <w:sz w:val="24"/>
                <w:szCs w:val="24"/>
              </w:rPr>
            </w:pPr>
          </w:p>
        </w:tc>
      </w:tr>
      <w:tr w:rsidR="00455FF9" w:rsidRPr="00813E1E" w14:paraId="6C9833D8" w14:textId="77777777">
        <w:trPr>
          <w:trHeight w:val="1683"/>
        </w:trPr>
        <w:tc>
          <w:tcPr>
            <w:tcW w:w="1128" w:type="pct"/>
            <w:tcBorders>
              <w:top w:val="single" w:sz="4" w:space="0" w:color="000000"/>
              <w:left w:val="single" w:sz="4" w:space="0" w:color="000000"/>
              <w:bottom w:val="single" w:sz="4" w:space="0" w:color="000000"/>
              <w:right w:val="single" w:sz="4" w:space="0" w:color="000000"/>
            </w:tcBorders>
          </w:tcPr>
          <w:p w14:paraId="7EBCE5BC" w14:textId="77777777" w:rsidR="00455FF9" w:rsidRPr="00813E1E" w:rsidRDefault="00000000">
            <w:pPr>
              <w:pStyle w:val="ListParagraph"/>
              <w:numPr>
                <w:ilvl w:val="0"/>
                <w:numId w:val="193"/>
              </w:numPr>
              <w:spacing w:after="0" w:line="360" w:lineRule="auto"/>
              <w:ind w:left="180" w:hanging="270"/>
              <w:rPr>
                <w:szCs w:val="24"/>
              </w:rPr>
            </w:pPr>
            <w:r w:rsidRPr="00813E1E">
              <w:rPr>
                <w:szCs w:val="24"/>
              </w:rPr>
              <w:t>Maintain and service fire suppression systems</w:t>
            </w:r>
          </w:p>
        </w:tc>
        <w:tc>
          <w:tcPr>
            <w:tcW w:w="2141" w:type="pct"/>
            <w:tcBorders>
              <w:top w:val="single" w:sz="4" w:space="0" w:color="000000"/>
              <w:left w:val="single" w:sz="4" w:space="0" w:color="000000"/>
              <w:bottom w:val="single" w:sz="4" w:space="0" w:color="000000"/>
              <w:right w:val="single" w:sz="4" w:space="0" w:color="000000"/>
            </w:tcBorders>
          </w:tcPr>
          <w:p w14:paraId="2FC649B8" w14:textId="2E4B20AA"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 xml:space="preserve">Types of maintenance </w:t>
            </w:r>
          </w:p>
          <w:p w14:paraId="6506EB63" w14:textId="77777777"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 xml:space="preserve">Safety and health practices </w:t>
            </w:r>
          </w:p>
          <w:p w14:paraId="5581231C" w14:textId="77777777"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 xml:space="preserve">Area installation </w:t>
            </w:r>
          </w:p>
          <w:p w14:paraId="562CC376" w14:textId="77777777"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Servicing and cleaning gas supply systems</w:t>
            </w:r>
          </w:p>
          <w:p w14:paraId="0E535AFD" w14:textId="77777777"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Servicing wet Pipe Systems</w:t>
            </w:r>
          </w:p>
          <w:p w14:paraId="2ED65C93" w14:textId="77777777"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Checks</w:t>
            </w:r>
          </w:p>
          <w:p w14:paraId="70AA43DF" w14:textId="77777777"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 xml:space="preserve">Fire drills </w:t>
            </w:r>
          </w:p>
          <w:p w14:paraId="4EFAC55C" w14:textId="77777777" w:rsidR="00455FF9" w:rsidRPr="00813E1E" w:rsidRDefault="00000000" w:rsidP="006A6764">
            <w:pPr>
              <w:pStyle w:val="ListParagraph"/>
              <w:numPr>
                <w:ilvl w:val="1"/>
                <w:numId w:val="192"/>
              </w:numPr>
              <w:spacing w:after="0" w:line="360" w:lineRule="auto"/>
              <w:rPr>
                <w:rFonts w:eastAsia="Times New Roman"/>
                <w:szCs w:val="24"/>
              </w:rPr>
            </w:pPr>
            <w:r w:rsidRPr="00813E1E">
              <w:rPr>
                <w:rFonts w:eastAsia="Times New Roman"/>
                <w:szCs w:val="24"/>
              </w:rPr>
              <w:t xml:space="preserve">House keeping </w:t>
            </w:r>
          </w:p>
        </w:tc>
        <w:tc>
          <w:tcPr>
            <w:tcW w:w="1731" w:type="pct"/>
            <w:tcBorders>
              <w:top w:val="single" w:sz="4" w:space="0" w:color="000000"/>
              <w:left w:val="single" w:sz="4" w:space="0" w:color="000000"/>
              <w:bottom w:val="single" w:sz="4" w:space="0" w:color="000000"/>
              <w:right w:val="single" w:sz="4" w:space="0" w:color="000000"/>
            </w:tcBorders>
          </w:tcPr>
          <w:p w14:paraId="0572444D"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Observation </w:t>
            </w:r>
          </w:p>
          <w:p w14:paraId="0BB2E457"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Oral assessment</w:t>
            </w:r>
          </w:p>
          <w:p w14:paraId="68EE9114"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Portfolio of evidence</w:t>
            </w:r>
          </w:p>
          <w:p w14:paraId="2340A44E"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 xml:space="preserve">Written assessment </w:t>
            </w:r>
          </w:p>
          <w:p w14:paraId="01EBF75E" w14:textId="77777777" w:rsidR="00455FF9" w:rsidRPr="00813E1E" w:rsidRDefault="00000000" w:rsidP="00835B67">
            <w:pPr>
              <w:numPr>
                <w:ilvl w:val="0"/>
                <w:numId w:val="176"/>
              </w:numPr>
              <w:spacing w:after="0" w:line="360" w:lineRule="auto"/>
              <w:rPr>
                <w:rFonts w:ascii="Times New Roman" w:eastAsia="Calibri" w:hAnsi="Times New Roman"/>
                <w:sz w:val="24"/>
                <w:szCs w:val="24"/>
              </w:rPr>
            </w:pPr>
            <w:r w:rsidRPr="00813E1E">
              <w:rPr>
                <w:rFonts w:ascii="Times New Roman" w:eastAsia="Calibri" w:hAnsi="Times New Roman"/>
                <w:sz w:val="24"/>
                <w:szCs w:val="24"/>
              </w:rPr>
              <w:t>Practical Tests</w:t>
            </w:r>
          </w:p>
          <w:p w14:paraId="547D7902" w14:textId="77777777" w:rsidR="00455FF9" w:rsidRPr="00813E1E" w:rsidRDefault="00455FF9">
            <w:pPr>
              <w:pStyle w:val="ListParagraph"/>
              <w:spacing w:after="24" w:line="360" w:lineRule="auto"/>
              <w:ind w:left="1800"/>
              <w:rPr>
                <w:rFonts w:eastAsia="Times New Roman"/>
                <w:szCs w:val="24"/>
              </w:rPr>
            </w:pPr>
          </w:p>
        </w:tc>
      </w:tr>
    </w:tbl>
    <w:p w14:paraId="2609C873" w14:textId="77777777" w:rsidR="00455FF9" w:rsidRPr="00813E1E" w:rsidRDefault="00455FF9">
      <w:pPr>
        <w:spacing w:line="360" w:lineRule="auto"/>
        <w:rPr>
          <w:rFonts w:ascii="Times New Roman" w:eastAsia="Times New Roman" w:hAnsi="Times New Roman"/>
          <w:b/>
          <w:sz w:val="24"/>
          <w:szCs w:val="24"/>
        </w:rPr>
      </w:pPr>
    </w:p>
    <w:p w14:paraId="605BBBAB" w14:textId="77777777" w:rsidR="00455FF9" w:rsidRPr="00813E1E" w:rsidRDefault="00000000">
      <w:pPr>
        <w:spacing w:after="0" w:line="360" w:lineRule="auto"/>
        <w:rPr>
          <w:rFonts w:ascii="Times New Roman" w:hAnsi="Times New Roman"/>
          <w:b/>
          <w:sz w:val="24"/>
          <w:szCs w:val="24"/>
          <w:lang w:val="en-GB"/>
        </w:rPr>
      </w:pPr>
      <w:r w:rsidRPr="00813E1E">
        <w:rPr>
          <w:rFonts w:ascii="Times New Roman" w:hAnsi="Times New Roman"/>
          <w:b/>
          <w:sz w:val="24"/>
          <w:szCs w:val="24"/>
          <w:lang w:val="en-GB"/>
        </w:rPr>
        <w:t>Suggested Methods of Instructions</w:t>
      </w:r>
    </w:p>
    <w:p w14:paraId="3A3B6B6F"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 Discussions</w:t>
      </w:r>
    </w:p>
    <w:p w14:paraId="149552C6"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 xml:space="preserve">Demonstration </w:t>
      </w:r>
    </w:p>
    <w:p w14:paraId="3F953A6A" w14:textId="77777777" w:rsidR="00455FF9" w:rsidRPr="00813E1E" w:rsidRDefault="00000000">
      <w:pPr>
        <w:numPr>
          <w:ilvl w:val="0"/>
          <w:numId w:val="166"/>
        </w:numPr>
        <w:spacing w:after="0" w:line="360" w:lineRule="auto"/>
        <w:rPr>
          <w:rFonts w:ascii="Times New Roman" w:hAnsi="Times New Roman"/>
          <w:sz w:val="24"/>
          <w:szCs w:val="24"/>
          <w:lang w:val="en-GB"/>
        </w:rPr>
      </w:pPr>
      <w:r w:rsidRPr="00813E1E">
        <w:rPr>
          <w:rFonts w:ascii="Times New Roman" w:hAnsi="Times New Roman"/>
          <w:sz w:val="24"/>
          <w:szCs w:val="24"/>
          <w:lang w:val="en-GB"/>
        </w:rPr>
        <w:t>Question and answer</w:t>
      </w:r>
    </w:p>
    <w:p w14:paraId="5AEECF18" w14:textId="77777777" w:rsidR="00455FF9" w:rsidRPr="00813E1E" w:rsidRDefault="00000000">
      <w:pPr>
        <w:numPr>
          <w:ilvl w:val="0"/>
          <w:numId w:val="166"/>
        </w:numPr>
        <w:spacing w:after="0" w:line="360" w:lineRule="auto"/>
        <w:rPr>
          <w:rFonts w:ascii="Times New Roman" w:eastAsia="Times New Roman" w:hAnsi="Times New Roman"/>
          <w:b/>
          <w:sz w:val="24"/>
          <w:szCs w:val="24"/>
        </w:rPr>
      </w:pPr>
      <w:r w:rsidRPr="00813E1E">
        <w:rPr>
          <w:rFonts w:ascii="Times New Roman" w:hAnsi="Times New Roman"/>
          <w:sz w:val="24"/>
          <w:szCs w:val="24"/>
          <w:lang w:val="en-GB"/>
        </w:rPr>
        <w:t>Industrial Visits</w:t>
      </w:r>
    </w:p>
    <w:p w14:paraId="168BBCB7" w14:textId="77777777" w:rsidR="00455FF9" w:rsidRPr="00813E1E" w:rsidRDefault="00000000">
      <w:pPr>
        <w:spacing w:line="360" w:lineRule="auto"/>
        <w:rPr>
          <w:rFonts w:ascii="Times New Roman" w:eastAsia="Times New Roman" w:hAnsi="Times New Roman"/>
          <w:b/>
          <w:sz w:val="24"/>
          <w:szCs w:val="24"/>
        </w:rPr>
      </w:pPr>
      <w:r w:rsidRPr="00813E1E">
        <w:rPr>
          <w:rFonts w:ascii="Times New Roman" w:eastAsia="Times New Roman" w:hAnsi="Times New Roman"/>
          <w:b/>
          <w:sz w:val="24"/>
          <w:szCs w:val="24"/>
        </w:rPr>
        <w:t>Recommended Resources for 20 Trainees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455FF9" w:rsidRPr="00813E1E" w14:paraId="5D5152F0" w14:textId="77777777">
        <w:tc>
          <w:tcPr>
            <w:tcW w:w="770" w:type="dxa"/>
            <w:shd w:val="clear" w:color="auto" w:fill="auto"/>
          </w:tcPr>
          <w:p w14:paraId="09D368AA"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S/No.</w:t>
            </w:r>
          </w:p>
        </w:tc>
        <w:tc>
          <w:tcPr>
            <w:tcW w:w="2192" w:type="dxa"/>
            <w:shd w:val="clear" w:color="auto" w:fill="auto"/>
          </w:tcPr>
          <w:p w14:paraId="0E62ED5F"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Category</w:t>
            </w:r>
          </w:p>
        </w:tc>
        <w:tc>
          <w:tcPr>
            <w:tcW w:w="3535" w:type="dxa"/>
            <w:shd w:val="clear" w:color="auto" w:fill="auto"/>
          </w:tcPr>
          <w:p w14:paraId="0438FE0D"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Resource Description/Specifications</w:t>
            </w:r>
          </w:p>
        </w:tc>
        <w:tc>
          <w:tcPr>
            <w:tcW w:w="1183" w:type="dxa"/>
            <w:shd w:val="clear" w:color="auto" w:fill="auto"/>
          </w:tcPr>
          <w:p w14:paraId="1976F677" w14:textId="77777777" w:rsidR="00455FF9" w:rsidRPr="00813E1E" w:rsidRDefault="00000000">
            <w:pPr>
              <w:spacing w:after="0" w:line="240" w:lineRule="auto"/>
              <w:jc w:val="center"/>
              <w:rPr>
                <w:rFonts w:ascii="Times New Roman" w:eastAsia="Times New Roman" w:hAnsi="Times New Roman"/>
                <w:b/>
                <w:bCs/>
                <w:sz w:val="24"/>
                <w:szCs w:val="24"/>
              </w:rPr>
            </w:pPr>
            <w:r w:rsidRPr="00813E1E">
              <w:rPr>
                <w:rFonts w:ascii="Times New Roman" w:eastAsia="Times New Roman" w:hAnsi="Times New Roman"/>
                <w:b/>
                <w:bCs/>
                <w:sz w:val="24"/>
                <w:szCs w:val="24"/>
              </w:rPr>
              <w:t>Quantity</w:t>
            </w:r>
          </w:p>
        </w:tc>
        <w:tc>
          <w:tcPr>
            <w:tcW w:w="2634" w:type="dxa"/>
            <w:shd w:val="clear" w:color="auto" w:fill="auto"/>
          </w:tcPr>
          <w:p w14:paraId="03DA007C" w14:textId="77777777" w:rsidR="00455FF9" w:rsidRPr="00813E1E" w:rsidRDefault="00000000">
            <w:pPr>
              <w:spacing w:after="0" w:line="240" w:lineRule="auto"/>
              <w:jc w:val="center"/>
              <w:rPr>
                <w:rFonts w:ascii="Times New Roman" w:eastAsia="Times New Roman" w:hAnsi="Times New Roman"/>
                <w:b/>
                <w:bCs/>
                <w:sz w:val="24"/>
                <w:szCs w:val="24"/>
                <w:lang w:val="en-GB"/>
              </w:rPr>
            </w:pPr>
            <w:r w:rsidRPr="00813E1E">
              <w:rPr>
                <w:rFonts w:ascii="Times New Roman" w:eastAsia="Times New Roman" w:hAnsi="Times New Roman"/>
                <w:b/>
                <w:bCs/>
                <w:sz w:val="24"/>
                <w:szCs w:val="24"/>
              </w:rPr>
              <w:t>Recommended Ratio</w:t>
            </w:r>
            <w:r w:rsidRPr="00813E1E">
              <w:rPr>
                <w:rFonts w:ascii="Times New Roman" w:eastAsia="Times New Roman" w:hAnsi="Times New Roman"/>
                <w:b/>
                <w:bCs/>
                <w:sz w:val="24"/>
                <w:szCs w:val="24"/>
                <w:lang w:val="en-GB"/>
              </w:rPr>
              <w:t xml:space="preserve"> </w:t>
            </w:r>
            <w:r w:rsidRPr="00813E1E">
              <w:rPr>
                <w:rFonts w:ascii="Times New Roman" w:eastAsia="Times New Roman" w:hAnsi="Times New Roman"/>
                <w:b/>
                <w:bCs/>
                <w:sz w:val="24"/>
                <w:szCs w:val="24"/>
              </w:rPr>
              <w:t>(</w:t>
            </w:r>
            <w:proofErr w:type="gramStart"/>
            <w:r w:rsidRPr="00813E1E">
              <w:rPr>
                <w:rFonts w:ascii="Times New Roman" w:eastAsia="Times New Roman" w:hAnsi="Times New Roman"/>
                <w:b/>
                <w:bCs/>
                <w:sz w:val="24"/>
                <w:szCs w:val="24"/>
              </w:rPr>
              <w:t>Item</w:t>
            </w:r>
            <w:r w:rsidRPr="00813E1E">
              <w:rPr>
                <w:rFonts w:ascii="Times New Roman" w:eastAsia="Times New Roman" w:hAnsi="Times New Roman"/>
                <w:b/>
                <w:bCs/>
                <w:sz w:val="24"/>
                <w:szCs w:val="24"/>
                <w:lang w:val="en-GB"/>
              </w:rPr>
              <w:t>:Trainee</w:t>
            </w:r>
            <w:proofErr w:type="gramEnd"/>
            <w:r w:rsidRPr="00813E1E">
              <w:rPr>
                <w:rFonts w:ascii="Times New Roman" w:eastAsia="Times New Roman" w:hAnsi="Times New Roman"/>
                <w:b/>
                <w:bCs/>
                <w:sz w:val="24"/>
                <w:szCs w:val="24"/>
              </w:rPr>
              <w:t>)</w:t>
            </w:r>
          </w:p>
        </w:tc>
      </w:tr>
      <w:tr w:rsidR="00455FF9" w:rsidRPr="00813E1E" w14:paraId="14F19D85" w14:textId="77777777">
        <w:trPr>
          <w:trHeight w:val="755"/>
        </w:trPr>
        <w:tc>
          <w:tcPr>
            <w:tcW w:w="770" w:type="dxa"/>
            <w:shd w:val="clear" w:color="auto" w:fill="auto"/>
          </w:tcPr>
          <w:p w14:paraId="13E79C61" w14:textId="00B65429" w:rsidR="00455FF9" w:rsidRPr="00813E1E" w:rsidRDefault="00455FF9" w:rsidP="00AF500E">
            <w:pPr>
              <w:pStyle w:val="ListParagraph"/>
              <w:numPr>
                <w:ilvl w:val="0"/>
                <w:numId w:val="294"/>
              </w:numPr>
              <w:spacing w:after="0" w:line="240" w:lineRule="auto"/>
              <w:rPr>
                <w:rFonts w:eastAsia="Times New Roman"/>
                <w:szCs w:val="24"/>
              </w:rPr>
            </w:pPr>
          </w:p>
        </w:tc>
        <w:tc>
          <w:tcPr>
            <w:tcW w:w="2192" w:type="dxa"/>
            <w:shd w:val="clear" w:color="auto" w:fill="auto"/>
          </w:tcPr>
          <w:p w14:paraId="3766EAE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 xml:space="preserve">Tools and Equipment </w:t>
            </w:r>
          </w:p>
          <w:p w14:paraId="024DE268"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00F35E64" w14:textId="77777777" w:rsidR="00455FF9" w:rsidRPr="00813E1E" w:rsidRDefault="00455FF9">
            <w:pPr>
              <w:spacing w:after="0" w:line="240" w:lineRule="auto"/>
              <w:rPr>
                <w:rFonts w:ascii="Times New Roman" w:eastAsia="Times New Roman" w:hAnsi="Times New Roman"/>
                <w:sz w:val="24"/>
                <w:szCs w:val="24"/>
              </w:rPr>
            </w:pPr>
          </w:p>
        </w:tc>
        <w:tc>
          <w:tcPr>
            <w:tcW w:w="1183" w:type="dxa"/>
            <w:shd w:val="clear" w:color="auto" w:fill="auto"/>
          </w:tcPr>
          <w:p w14:paraId="1378D50F" w14:textId="77777777" w:rsidR="00455FF9" w:rsidRPr="00813E1E" w:rsidRDefault="00455FF9">
            <w:pPr>
              <w:spacing w:after="0" w:line="240" w:lineRule="auto"/>
              <w:rPr>
                <w:rFonts w:ascii="Times New Roman" w:eastAsia="Times New Roman" w:hAnsi="Times New Roman"/>
                <w:sz w:val="24"/>
                <w:szCs w:val="24"/>
              </w:rPr>
            </w:pPr>
          </w:p>
        </w:tc>
        <w:tc>
          <w:tcPr>
            <w:tcW w:w="2634" w:type="dxa"/>
            <w:shd w:val="clear" w:color="auto" w:fill="auto"/>
          </w:tcPr>
          <w:p w14:paraId="1D9269CD" w14:textId="77777777" w:rsidR="00455FF9" w:rsidRPr="00813E1E" w:rsidRDefault="00455FF9">
            <w:pPr>
              <w:spacing w:after="0" w:line="240" w:lineRule="auto"/>
              <w:rPr>
                <w:rFonts w:ascii="Times New Roman" w:eastAsia="Times New Roman" w:hAnsi="Times New Roman"/>
                <w:sz w:val="24"/>
                <w:szCs w:val="24"/>
              </w:rPr>
            </w:pPr>
          </w:p>
        </w:tc>
      </w:tr>
      <w:tr w:rsidR="00455FF9" w:rsidRPr="00813E1E" w14:paraId="68611A9C" w14:textId="77777777">
        <w:trPr>
          <w:trHeight w:val="452"/>
        </w:trPr>
        <w:tc>
          <w:tcPr>
            <w:tcW w:w="770" w:type="dxa"/>
            <w:shd w:val="clear" w:color="auto" w:fill="auto"/>
          </w:tcPr>
          <w:p w14:paraId="1434BE47"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6745DCB"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93F10D4"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wrench </w:t>
            </w:r>
          </w:p>
        </w:tc>
        <w:tc>
          <w:tcPr>
            <w:tcW w:w="1183" w:type="dxa"/>
            <w:shd w:val="clear" w:color="auto" w:fill="auto"/>
          </w:tcPr>
          <w:p w14:paraId="03759E4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5246275E"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7D457A2D" w14:textId="77777777">
        <w:tc>
          <w:tcPr>
            <w:tcW w:w="770" w:type="dxa"/>
            <w:shd w:val="clear" w:color="auto" w:fill="auto"/>
          </w:tcPr>
          <w:p w14:paraId="7046CE3A"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67627510"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4731D987"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cutter </w:t>
            </w:r>
          </w:p>
        </w:tc>
        <w:tc>
          <w:tcPr>
            <w:tcW w:w="1183" w:type="dxa"/>
            <w:shd w:val="clear" w:color="auto" w:fill="auto"/>
          </w:tcPr>
          <w:p w14:paraId="5E72ED6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7A0A6EB1"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7A33E3A0" w14:textId="77777777">
        <w:tc>
          <w:tcPr>
            <w:tcW w:w="770" w:type="dxa"/>
            <w:shd w:val="clear" w:color="auto" w:fill="auto"/>
          </w:tcPr>
          <w:p w14:paraId="6D6D168B"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D06B8A0"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5E59BC7"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Hacksaw </w:t>
            </w:r>
          </w:p>
        </w:tc>
        <w:tc>
          <w:tcPr>
            <w:tcW w:w="1183" w:type="dxa"/>
            <w:shd w:val="clear" w:color="auto" w:fill="auto"/>
          </w:tcPr>
          <w:p w14:paraId="64961056"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6BFD946C"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1E6A24D6" w14:textId="77777777">
        <w:tc>
          <w:tcPr>
            <w:tcW w:w="770" w:type="dxa"/>
            <w:shd w:val="clear" w:color="auto" w:fill="auto"/>
          </w:tcPr>
          <w:p w14:paraId="33B05CA6"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FDF18F6"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CCD41DF"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Threading Equipment </w:t>
            </w:r>
          </w:p>
        </w:tc>
        <w:tc>
          <w:tcPr>
            <w:tcW w:w="1183" w:type="dxa"/>
            <w:shd w:val="clear" w:color="auto" w:fill="auto"/>
          </w:tcPr>
          <w:p w14:paraId="6965042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635DBEB6"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21198AEE" w14:textId="77777777">
        <w:tc>
          <w:tcPr>
            <w:tcW w:w="770" w:type="dxa"/>
            <w:shd w:val="clear" w:color="auto" w:fill="auto"/>
          </w:tcPr>
          <w:p w14:paraId="6913DB9D"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9DD06E1"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6F5DAE57"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Vices</w:t>
            </w:r>
          </w:p>
        </w:tc>
        <w:tc>
          <w:tcPr>
            <w:tcW w:w="1183" w:type="dxa"/>
            <w:shd w:val="clear" w:color="auto" w:fill="auto"/>
          </w:tcPr>
          <w:p w14:paraId="77F6402E"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3D09193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4C2E84D8" w14:textId="77777777">
        <w:tc>
          <w:tcPr>
            <w:tcW w:w="770" w:type="dxa"/>
            <w:shd w:val="clear" w:color="auto" w:fill="auto"/>
          </w:tcPr>
          <w:p w14:paraId="6BF3A386"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CD54E6D"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1E2EAA74"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Taps </w:t>
            </w:r>
          </w:p>
        </w:tc>
        <w:tc>
          <w:tcPr>
            <w:tcW w:w="1183" w:type="dxa"/>
            <w:shd w:val="clear" w:color="auto" w:fill="auto"/>
          </w:tcPr>
          <w:p w14:paraId="7F4DEB8B"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6B5237AB"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5CC7B7EB" w14:textId="77777777">
        <w:tc>
          <w:tcPr>
            <w:tcW w:w="770" w:type="dxa"/>
            <w:shd w:val="clear" w:color="auto" w:fill="auto"/>
          </w:tcPr>
          <w:p w14:paraId="2FAB37B3"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68490B6"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6B08948"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Punch </w:t>
            </w:r>
          </w:p>
        </w:tc>
        <w:tc>
          <w:tcPr>
            <w:tcW w:w="1183" w:type="dxa"/>
            <w:shd w:val="clear" w:color="auto" w:fill="auto"/>
          </w:tcPr>
          <w:p w14:paraId="2D8F6FF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72C7244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56E5001A" w14:textId="77777777">
        <w:tc>
          <w:tcPr>
            <w:tcW w:w="770" w:type="dxa"/>
            <w:shd w:val="clear" w:color="auto" w:fill="auto"/>
          </w:tcPr>
          <w:p w14:paraId="74E7A396"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57B9CF0"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22408F50"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Files </w:t>
            </w:r>
          </w:p>
        </w:tc>
        <w:tc>
          <w:tcPr>
            <w:tcW w:w="1183" w:type="dxa"/>
            <w:shd w:val="clear" w:color="auto" w:fill="auto"/>
          </w:tcPr>
          <w:p w14:paraId="21C6A7BD"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5D1DAF90"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2B4052E5" w14:textId="77777777">
        <w:tc>
          <w:tcPr>
            <w:tcW w:w="770" w:type="dxa"/>
            <w:shd w:val="clear" w:color="auto" w:fill="auto"/>
          </w:tcPr>
          <w:p w14:paraId="2A41C8A7"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8BB7507"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0A855687"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Screwdrivers </w:t>
            </w:r>
          </w:p>
        </w:tc>
        <w:tc>
          <w:tcPr>
            <w:tcW w:w="1183" w:type="dxa"/>
            <w:shd w:val="clear" w:color="auto" w:fill="auto"/>
          </w:tcPr>
          <w:p w14:paraId="3855295F"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3621016C"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4F2B488F" w14:textId="77777777">
        <w:tc>
          <w:tcPr>
            <w:tcW w:w="770" w:type="dxa"/>
            <w:shd w:val="clear" w:color="auto" w:fill="auto"/>
          </w:tcPr>
          <w:p w14:paraId="5DB8D9AE"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783D4C9"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786DE10"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Drill with various sizes of bits </w:t>
            </w:r>
          </w:p>
        </w:tc>
        <w:tc>
          <w:tcPr>
            <w:tcW w:w="1183" w:type="dxa"/>
            <w:shd w:val="clear" w:color="auto" w:fill="auto"/>
          </w:tcPr>
          <w:p w14:paraId="4C01EABF"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0097808D"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53DDDC29" w14:textId="77777777">
        <w:tc>
          <w:tcPr>
            <w:tcW w:w="770" w:type="dxa"/>
            <w:shd w:val="clear" w:color="auto" w:fill="auto"/>
          </w:tcPr>
          <w:p w14:paraId="4A8B7DA7"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64603D97"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B27C676"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Portable drill</w:t>
            </w:r>
          </w:p>
        </w:tc>
        <w:tc>
          <w:tcPr>
            <w:tcW w:w="1183" w:type="dxa"/>
            <w:shd w:val="clear" w:color="auto" w:fill="auto"/>
          </w:tcPr>
          <w:p w14:paraId="1FF57955"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273C6AE7"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476A9D9D" w14:textId="77777777">
        <w:tc>
          <w:tcPr>
            <w:tcW w:w="770" w:type="dxa"/>
            <w:shd w:val="clear" w:color="auto" w:fill="auto"/>
          </w:tcPr>
          <w:p w14:paraId="0153EC3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B9A7D63"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40C8EC4C"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Mallet </w:t>
            </w:r>
          </w:p>
        </w:tc>
        <w:tc>
          <w:tcPr>
            <w:tcW w:w="1183" w:type="dxa"/>
            <w:shd w:val="clear" w:color="auto" w:fill="auto"/>
          </w:tcPr>
          <w:p w14:paraId="771E00D3"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5512A5AC"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38B8C2AF" w14:textId="77777777">
        <w:tc>
          <w:tcPr>
            <w:tcW w:w="770" w:type="dxa"/>
            <w:shd w:val="clear" w:color="auto" w:fill="auto"/>
          </w:tcPr>
          <w:p w14:paraId="602D599D"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6D3C41C"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45174B7A"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Ball </w:t>
            </w:r>
            <w:r w:rsidRPr="00813E1E">
              <w:rPr>
                <w:rFonts w:eastAsia="Times New Roman"/>
                <w:szCs w:val="24"/>
                <w:lang w:val="en-GB"/>
              </w:rPr>
              <w:t>pen</w:t>
            </w:r>
            <w:r w:rsidRPr="00813E1E">
              <w:rPr>
                <w:rFonts w:eastAsia="Times New Roman"/>
                <w:szCs w:val="24"/>
              </w:rPr>
              <w:t xml:space="preserve"> hammer </w:t>
            </w:r>
          </w:p>
        </w:tc>
        <w:tc>
          <w:tcPr>
            <w:tcW w:w="1183" w:type="dxa"/>
            <w:shd w:val="clear" w:color="auto" w:fill="auto"/>
          </w:tcPr>
          <w:p w14:paraId="29B750F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78AA4F7F"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4AE81F8C" w14:textId="77777777">
        <w:tc>
          <w:tcPr>
            <w:tcW w:w="770" w:type="dxa"/>
            <w:shd w:val="clear" w:color="auto" w:fill="auto"/>
          </w:tcPr>
          <w:p w14:paraId="23117DAE"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10F4856"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256FA0F"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Mason chisel </w:t>
            </w:r>
          </w:p>
        </w:tc>
        <w:tc>
          <w:tcPr>
            <w:tcW w:w="1183" w:type="dxa"/>
            <w:shd w:val="clear" w:color="auto" w:fill="auto"/>
          </w:tcPr>
          <w:p w14:paraId="0DC4042B"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33E09CB2"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0B0BDFC5" w14:textId="77777777">
        <w:tc>
          <w:tcPr>
            <w:tcW w:w="770" w:type="dxa"/>
            <w:shd w:val="clear" w:color="auto" w:fill="auto"/>
          </w:tcPr>
          <w:p w14:paraId="460F1141"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4B15CAD2"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1E12BCD2"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PPR machine / Heat Fusion equipment </w:t>
            </w:r>
          </w:p>
        </w:tc>
        <w:tc>
          <w:tcPr>
            <w:tcW w:w="1183" w:type="dxa"/>
            <w:shd w:val="clear" w:color="auto" w:fill="auto"/>
          </w:tcPr>
          <w:p w14:paraId="4FE298A8"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10</w:t>
            </w:r>
          </w:p>
        </w:tc>
        <w:tc>
          <w:tcPr>
            <w:tcW w:w="2634" w:type="dxa"/>
            <w:shd w:val="clear" w:color="auto" w:fill="auto"/>
          </w:tcPr>
          <w:p w14:paraId="4307531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1:2.5</w:t>
            </w:r>
          </w:p>
        </w:tc>
      </w:tr>
      <w:tr w:rsidR="00455FF9" w:rsidRPr="00813E1E" w14:paraId="66F78802" w14:textId="77777777">
        <w:tc>
          <w:tcPr>
            <w:tcW w:w="770" w:type="dxa"/>
            <w:shd w:val="clear" w:color="auto" w:fill="auto"/>
          </w:tcPr>
          <w:p w14:paraId="61943B71"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EB944B5"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48D8162"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 bender </w:t>
            </w:r>
          </w:p>
        </w:tc>
        <w:tc>
          <w:tcPr>
            <w:tcW w:w="1183" w:type="dxa"/>
            <w:shd w:val="clear" w:color="auto" w:fill="auto"/>
          </w:tcPr>
          <w:p w14:paraId="73A97E31"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5</w:t>
            </w:r>
          </w:p>
        </w:tc>
        <w:tc>
          <w:tcPr>
            <w:tcW w:w="2634" w:type="dxa"/>
            <w:shd w:val="clear" w:color="auto" w:fill="auto"/>
          </w:tcPr>
          <w:p w14:paraId="485B05BA"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1:5</w:t>
            </w:r>
          </w:p>
        </w:tc>
      </w:tr>
      <w:tr w:rsidR="00455FF9" w:rsidRPr="00813E1E" w14:paraId="0C69D78F" w14:textId="77777777">
        <w:tc>
          <w:tcPr>
            <w:tcW w:w="770" w:type="dxa"/>
            <w:shd w:val="clear" w:color="auto" w:fill="auto"/>
          </w:tcPr>
          <w:p w14:paraId="4129B3F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7E981D0"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425F129"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Trowel </w:t>
            </w:r>
          </w:p>
        </w:tc>
        <w:tc>
          <w:tcPr>
            <w:tcW w:w="1183" w:type="dxa"/>
            <w:shd w:val="clear" w:color="auto" w:fill="auto"/>
          </w:tcPr>
          <w:p w14:paraId="4EA1A19D"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25</w:t>
            </w:r>
          </w:p>
        </w:tc>
        <w:tc>
          <w:tcPr>
            <w:tcW w:w="2634" w:type="dxa"/>
            <w:shd w:val="clear" w:color="auto" w:fill="auto"/>
          </w:tcPr>
          <w:p w14:paraId="29C1D735"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51DC62A0" w14:textId="77777777">
        <w:tc>
          <w:tcPr>
            <w:tcW w:w="770" w:type="dxa"/>
            <w:shd w:val="clear" w:color="auto" w:fill="auto"/>
          </w:tcPr>
          <w:p w14:paraId="537F517B" w14:textId="30E7FAD5" w:rsidR="00455FF9" w:rsidRPr="00813E1E" w:rsidRDefault="00455FF9" w:rsidP="00AF500E">
            <w:pPr>
              <w:pStyle w:val="ListParagraph"/>
              <w:numPr>
                <w:ilvl w:val="0"/>
                <w:numId w:val="294"/>
              </w:numPr>
              <w:spacing w:after="0" w:line="240" w:lineRule="auto"/>
              <w:rPr>
                <w:rFonts w:eastAsia="Times New Roman"/>
                <w:szCs w:val="24"/>
              </w:rPr>
            </w:pPr>
          </w:p>
        </w:tc>
        <w:tc>
          <w:tcPr>
            <w:tcW w:w="2192" w:type="dxa"/>
            <w:shd w:val="clear" w:color="auto" w:fill="auto"/>
          </w:tcPr>
          <w:p w14:paraId="5665AEEE"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rPr>
              <w:t>Supplies and Materials</w:t>
            </w:r>
          </w:p>
        </w:tc>
        <w:tc>
          <w:tcPr>
            <w:tcW w:w="3535" w:type="dxa"/>
            <w:shd w:val="clear" w:color="auto" w:fill="auto"/>
          </w:tcPr>
          <w:p w14:paraId="15F4B2BC" w14:textId="77777777" w:rsidR="00455FF9" w:rsidRPr="00813E1E" w:rsidRDefault="00455FF9">
            <w:pPr>
              <w:spacing w:after="0" w:line="240" w:lineRule="auto"/>
              <w:rPr>
                <w:rFonts w:ascii="Times New Roman" w:eastAsia="Times New Roman" w:hAnsi="Times New Roman"/>
                <w:sz w:val="24"/>
                <w:szCs w:val="24"/>
              </w:rPr>
            </w:pPr>
          </w:p>
        </w:tc>
        <w:tc>
          <w:tcPr>
            <w:tcW w:w="1183" w:type="dxa"/>
            <w:shd w:val="clear" w:color="auto" w:fill="auto"/>
          </w:tcPr>
          <w:p w14:paraId="67799AB4" w14:textId="77777777" w:rsidR="00455FF9" w:rsidRPr="00813E1E" w:rsidRDefault="00455FF9">
            <w:pPr>
              <w:spacing w:after="0" w:line="240" w:lineRule="auto"/>
              <w:rPr>
                <w:rFonts w:ascii="Times New Roman" w:eastAsia="Times New Roman" w:hAnsi="Times New Roman"/>
                <w:sz w:val="24"/>
                <w:szCs w:val="24"/>
              </w:rPr>
            </w:pPr>
          </w:p>
        </w:tc>
        <w:tc>
          <w:tcPr>
            <w:tcW w:w="2634" w:type="dxa"/>
            <w:shd w:val="clear" w:color="auto" w:fill="auto"/>
          </w:tcPr>
          <w:p w14:paraId="3F30E560" w14:textId="77777777" w:rsidR="00455FF9" w:rsidRPr="00813E1E" w:rsidRDefault="00455FF9">
            <w:pPr>
              <w:spacing w:after="0" w:line="240" w:lineRule="auto"/>
              <w:rPr>
                <w:rFonts w:ascii="Times New Roman" w:eastAsia="Times New Roman" w:hAnsi="Times New Roman"/>
                <w:sz w:val="24"/>
                <w:szCs w:val="24"/>
              </w:rPr>
            </w:pPr>
          </w:p>
        </w:tc>
      </w:tr>
      <w:tr w:rsidR="00455FF9" w:rsidRPr="00813E1E" w14:paraId="6F925841" w14:textId="77777777">
        <w:tc>
          <w:tcPr>
            <w:tcW w:w="770" w:type="dxa"/>
            <w:shd w:val="clear" w:color="auto" w:fill="auto"/>
          </w:tcPr>
          <w:p w14:paraId="0EC06A4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6BA94BE"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EE8FA2A"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bCs/>
                <w:szCs w:val="24"/>
              </w:rPr>
              <w:t xml:space="preserve">Screws </w:t>
            </w:r>
          </w:p>
        </w:tc>
        <w:tc>
          <w:tcPr>
            <w:tcW w:w="1183" w:type="dxa"/>
            <w:shd w:val="clear" w:color="auto" w:fill="auto"/>
          </w:tcPr>
          <w:p w14:paraId="0AD1FF7E"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As Required</w:t>
            </w:r>
          </w:p>
        </w:tc>
        <w:tc>
          <w:tcPr>
            <w:tcW w:w="2634" w:type="dxa"/>
            <w:shd w:val="clear" w:color="auto" w:fill="auto"/>
          </w:tcPr>
          <w:p w14:paraId="35433D45" w14:textId="77777777" w:rsidR="00455FF9" w:rsidRPr="00813E1E" w:rsidRDefault="00000000">
            <w:pPr>
              <w:spacing w:after="0" w:line="240" w:lineRule="auto"/>
              <w:rPr>
                <w:rFonts w:ascii="Times New Roman" w:eastAsia="Times New Roman" w:hAnsi="Times New Roman"/>
                <w:sz w:val="24"/>
                <w:szCs w:val="24"/>
                <w:lang w:val="en-GB"/>
              </w:rPr>
            </w:pPr>
            <w:r w:rsidRPr="00813E1E">
              <w:rPr>
                <w:rFonts w:ascii="Times New Roman" w:eastAsia="Times New Roman" w:hAnsi="Times New Roman"/>
                <w:sz w:val="24"/>
                <w:szCs w:val="24"/>
                <w:lang w:val="en-GB"/>
              </w:rPr>
              <w:t>1:1</w:t>
            </w:r>
          </w:p>
        </w:tc>
      </w:tr>
      <w:tr w:rsidR="00455FF9" w:rsidRPr="00813E1E" w14:paraId="7BE9CC80" w14:textId="77777777">
        <w:tc>
          <w:tcPr>
            <w:tcW w:w="770" w:type="dxa"/>
            <w:shd w:val="clear" w:color="auto" w:fill="auto"/>
          </w:tcPr>
          <w:p w14:paraId="5C50ADCC"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1E285270"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0BEF58AD"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Adhesives </w:t>
            </w:r>
          </w:p>
        </w:tc>
        <w:tc>
          <w:tcPr>
            <w:tcW w:w="1183" w:type="dxa"/>
            <w:shd w:val="clear" w:color="auto" w:fill="auto"/>
          </w:tcPr>
          <w:p w14:paraId="78298AFC"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6CC5D0D7"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7903EAE2" w14:textId="77777777">
        <w:tc>
          <w:tcPr>
            <w:tcW w:w="770" w:type="dxa"/>
            <w:shd w:val="clear" w:color="auto" w:fill="auto"/>
          </w:tcPr>
          <w:p w14:paraId="5357493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6A02FB9"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A53B242"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Cement </w:t>
            </w:r>
          </w:p>
        </w:tc>
        <w:tc>
          <w:tcPr>
            <w:tcW w:w="1183" w:type="dxa"/>
            <w:shd w:val="clear" w:color="auto" w:fill="auto"/>
          </w:tcPr>
          <w:p w14:paraId="57EA76F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8E23479"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09D33C8D" w14:textId="77777777">
        <w:tc>
          <w:tcPr>
            <w:tcW w:w="770" w:type="dxa"/>
            <w:shd w:val="clear" w:color="auto" w:fill="auto"/>
          </w:tcPr>
          <w:p w14:paraId="2656D3A5"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6C021803"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27601856"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Sand </w:t>
            </w:r>
          </w:p>
        </w:tc>
        <w:tc>
          <w:tcPr>
            <w:tcW w:w="1183" w:type="dxa"/>
            <w:shd w:val="clear" w:color="auto" w:fill="auto"/>
          </w:tcPr>
          <w:p w14:paraId="2C926ECA"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08B1032B"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49C1B79D" w14:textId="77777777">
        <w:tc>
          <w:tcPr>
            <w:tcW w:w="770" w:type="dxa"/>
            <w:shd w:val="clear" w:color="auto" w:fill="auto"/>
          </w:tcPr>
          <w:p w14:paraId="07C69BFB"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695AACD8"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6A5D14E"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Pipes </w:t>
            </w:r>
          </w:p>
        </w:tc>
        <w:tc>
          <w:tcPr>
            <w:tcW w:w="1183" w:type="dxa"/>
            <w:shd w:val="clear" w:color="auto" w:fill="auto"/>
          </w:tcPr>
          <w:p w14:paraId="325B7A5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7A708596"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6F67A623" w14:textId="77777777">
        <w:tc>
          <w:tcPr>
            <w:tcW w:w="770" w:type="dxa"/>
            <w:shd w:val="clear" w:color="auto" w:fill="auto"/>
          </w:tcPr>
          <w:p w14:paraId="27ADE012"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5479EACE"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6431B9A0"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Traps </w:t>
            </w:r>
          </w:p>
        </w:tc>
        <w:tc>
          <w:tcPr>
            <w:tcW w:w="1183" w:type="dxa"/>
            <w:shd w:val="clear" w:color="auto" w:fill="auto"/>
          </w:tcPr>
          <w:p w14:paraId="62AB1254"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7EB0D3C"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2F9D75D4" w14:textId="77777777">
        <w:tc>
          <w:tcPr>
            <w:tcW w:w="770" w:type="dxa"/>
            <w:shd w:val="clear" w:color="auto" w:fill="auto"/>
          </w:tcPr>
          <w:p w14:paraId="765D89C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7D7B2A8C"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791C30EC"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Electric cables </w:t>
            </w:r>
          </w:p>
        </w:tc>
        <w:tc>
          <w:tcPr>
            <w:tcW w:w="1183" w:type="dxa"/>
            <w:shd w:val="clear" w:color="auto" w:fill="auto"/>
          </w:tcPr>
          <w:p w14:paraId="498DB583"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5C792C18"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432ED331" w14:textId="77777777">
        <w:tc>
          <w:tcPr>
            <w:tcW w:w="770" w:type="dxa"/>
            <w:shd w:val="clear" w:color="auto" w:fill="auto"/>
          </w:tcPr>
          <w:p w14:paraId="46BE0914"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036F0D8D"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667800F"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Caulking material</w:t>
            </w:r>
          </w:p>
        </w:tc>
        <w:tc>
          <w:tcPr>
            <w:tcW w:w="1183" w:type="dxa"/>
            <w:shd w:val="clear" w:color="auto" w:fill="auto"/>
          </w:tcPr>
          <w:p w14:paraId="5BA8B53C"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723DAD50"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2BE394C6" w14:textId="77777777">
        <w:tc>
          <w:tcPr>
            <w:tcW w:w="770" w:type="dxa"/>
            <w:shd w:val="clear" w:color="auto" w:fill="auto"/>
          </w:tcPr>
          <w:p w14:paraId="7668E5D3"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145C67D"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5CDC868B"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rPr>
              <w:t xml:space="preserve">Fitting </w:t>
            </w:r>
          </w:p>
        </w:tc>
        <w:tc>
          <w:tcPr>
            <w:tcW w:w="1183" w:type="dxa"/>
            <w:shd w:val="clear" w:color="auto" w:fill="auto"/>
          </w:tcPr>
          <w:p w14:paraId="13227A3C"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2CB80D51"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713F8FD7" w14:textId="77777777">
        <w:tc>
          <w:tcPr>
            <w:tcW w:w="770" w:type="dxa"/>
            <w:shd w:val="clear" w:color="auto" w:fill="auto"/>
          </w:tcPr>
          <w:p w14:paraId="54CF3A2F"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2CF7F724"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FD0E04B"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lang w:val="en-GB"/>
              </w:rPr>
              <w:t>Sprinklers</w:t>
            </w:r>
          </w:p>
        </w:tc>
        <w:tc>
          <w:tcPr>
            <w:tcW w:w="1183" w:type="dxa"/>
            <w:shd w:val="clear" w:color="auto" w:fill="auto"/>
          </w:tcPr>
          <w:p w14:paraId="4B396A46"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74AECEC7"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r w:rsidR="00455FF9" w:rsidRPr="00813E1E" w14:paraId="1BAF1704" w14:textId="77777777">
        <w:tc>
          <w:tcPr>
            <w:tcW w:w="770" w:type="dxa"/>
            <w:shd w:val="clear" w:color="auto" w:fill="auto"/>
          </w:tcPr>
          <w:p w14:paraId="2E7E2C82" w14:textId="77777777" w:rsidR="00455FF9" w:rsidRPr="00813E1E" w:rsidRDefault="00455FF9">
            <w:pPr>
              <w:spacing w:after="0" w:line="240" w:lineRule="auto"/>
              <w:rPr>
                <w:rFonts w:ascii="Times New Roman" w:eastAsia="Times New Roman" w:hAnsi="Times New Roman"/>
                <w:sz w:val="24"/>
                <w:szCs w:val="24"/>
              </w:rPr>
            </w:pPr>
          </w:p>
        </w:tc>
        <w:tc>
          <w:tcPr>
            <w:tcW w:w="2192" w:type="dxa"/>
            <w:shd w:val="clear" w:color="auto" w:fill="auto"/>
          </w:tcPr>
          <w:p w14:paraId="397E4561" w14:textId="77777777" w:rsidR="00455FF9" w:rsidRPr="00813E1E" w:rsidRDefault="00455FF9">
            <w:pPr>
              <w:spacing w:after="0" w:line="240" w:lineRule="auto"/>
              <w:rPr>
                <w:rFonts w:ascii="Times New Roman" w:eastAsia="Times New Roman" w:hAnsi="Times New Roman"/>
                <w:sz w:val="24"/>
                <w:szCs w:val="24"/>
              </w:rPr>
            </w:pPr>
          </w:p>
        </w:tc>
        <w:tc>
          <w:tcPr>
            <w:tcW w:w="3535" w:type="dxa"/>
            <w:shd w:val="clear" w:color="auto" w:fill="auto"/>
          </w:tcPr>
          <w:p w14:paraId="3C385F06" w14:textId="77777777" w:rsidR="00455FF9" w:rsidRPr="00813E1E" w:rsidRDefault="00000000">
            <w:pPr>
              <w:pStyle w:val="ListParagraph"/>
              <w:numPr>
                <w:ilvl w:val="0"/>
                <w:numId w:val="167"/>
              </w:numPr>
              <w:spacing w:after="24" w:line="360" w:lineRule="auto"/>
              <w:rPr>
                <w:rFonts w:eastAsia="Times New Roman"/>
                <w:szCs w:val="24"/>
              </w:rPr>
            </w:pPr>
            <w:r w:rsidRPr="00813E1E">
              <w:rPr>
                <w:rFonts w:eastAsia="Times New Roman"/>
                <w:szCs w:val="24"/>
                <w:lang w:val="en-GB"/>
              </w:rPr>
              <w:t>Hose Reel</w:t>
            </w:r>
          </w:p>
        </w:tc>
        <w:tc>
          <w:tcPr>
            <w:tcW w:w="1183" w:type="dxa"/>
            <w:shd w:val="clear" w:color="auto" w:fill="auto"/>
          </w:tcPr>
          <w:p w14:paraId="59A23947"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As Required</w:t>
            </w:r>
          </w:p>
        </w:tc>
        <w:tc>
          <w:tcPr>
            <w:tcW w:w="2634" w:type="dxa"/>
            <w:shd w:val="clear" w:color="auto" w:fill="auto"/>
          </w:tcPr>
          <w:p w14:paraId="3F7C394D" w14:textId="77777777" w:rsidR="00455FF9" w:rsidRPr="00813E1E" w:rsidRDefault="00000000">
            <w:pPr>
              <w:spacing w:after="0" w:line="240" w:lineRule="auto"/>
              <w:rPr>
                <w:rFonts w:ascii="Times New Roman" w:eastAsia="Times New Roman" w:hAnsi="Times New Roman"/>
                <w:sz w:val="24"/>
                <w:szCs w:val="24"/>
              </w:rPr>
            </w:pPr>
            <w:r w:rsidRPr="00813E1E">
              <w:rPr>
                <w:rFonts w:ascii="Times New Roman" w:eastAsia="Times New Roman" w:hAnsi="Times New Roman"/>
                <w:sz w:val="24"/>
                <w:szCs w:val="24"/>
                <w:lang w:val="en-GB"/>
              </w:rPr>
              <w:t>1:1</w:t>
            </w:r>
          </w:p>
        </w:tc>
      </w:tr>
    </w:tbl>
    <w:p w14:paraId="2712B857" w14:textId="77777777" w:rsidR="00455FF9" w:rsidRPr="00813E1E" w:rsidRDefault="00455FF9">
      <w:pPr>
        <w:spacing w:line="360" w:lineRule="auto"/>
        <w:rPr>
          <w:rFonts w:ascii="Times New Roman" w:eastAsia="Times New Roman" w:hAnsi="Times New Roman"/>
          <w:b/>
          <w:sz w:val="24"/>
          <w:szCs w:val="24"/>
        </w:rPr>
      </w:pPr>
    </w:p>
    <w:p w14:paraId="1436AAD0" w14:textId="77777777" w:rsidR="00455FF9" w:rsidRPr="00813E1E" w:rsidRDefault="00455FF9">
      <w:pPr>
        <w:spacing w:after="0" w:line="360" w:lineRule="auto"/>
        <w:rPr>
          <w:rFonts w:ascii="Times New Roman" w:hAnsi="Times New Roman"/>
          <w:sz w:val="24"/>
          <w:szCs w:val="24"/>
          <w:lang w:val="en-ZW"/>
        </w:rPr>
      </w:pPr>
    </w:p>
    <w:sectPr w:rsidR="00455FF9" w:rsidRPr="00813E1E">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6C514" w14:textId="77777777" w:rsidR="00D4008B" w:rsidRDefault="00D4008B">
      <w:pPr>
        <w:spacing w:line="240" w:lineRule="auto"/>
      </w:pPr>
      <w:r>
        <w:separator/>
      </w:r>
    </w:p>
  </w:endnote>
  <w:endnote w:type="continuationSeparator" w:id="0">
    <w:p w14:paraId="09545346" w14:textId="77777777" w:rsidR="00D4008B" w:rsidRDefault="00D40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6"/>
    <w:family w:val="auto"/>
    <w:pitch w:val="default"/>
    <w:sig w:usb0="F7FFAEFF" w:usb1="F9DFFFFF" w:usb2="0000007F" w:usb3="00000000" w:csb0="203F01FF" w:csb1="DFFF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60C99" w14:textId="77777777" w:rsidR="00455FF9" w:rsidRDefault="00455FF9">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455FF9" w14:paraId="693A8878" w14:textId="77777777">
      <w:trPr>
        <w:trHeight w:val="115"/>
        <w:jc w:val="center"/>
      </w:trPr>
      <w:tc>
        <w:tcPr>
          <w:tcW w:w="4686" w:type="dxa"/>
          <w:tcBorders>
            <w:top w:val="nil"/>
            <w:left w:val="nil"/>
            <w:bottom w:val="nil"/>
            <w:right w:val="nil"/>
          </w:tcBorders>
          <w:shd w:val="clear" w:color="auto" w:fill="156082"/>
          <w:tcMar>
            <w:top w:w="0" w:type="dxa"/>
            <w:left w:w="115" w:type="dxa"/>
            <w:bottom w:w="0" w:type="dxa"/>
            <w:right w:w="115" w:type="dxa"/>
          </w:tcMar>
        </w:tcPr>
        <w:p w14:paraId="6FCB66FA" w14:textId="77777777" w:rsidR="00455FF9" w:rsidRDefault="00455FF9">
          <w:pPr>
            <w:pStyle w:val="Footer"/>
            <w:rPr>
              <w:lang w:val="en-US"/>
            </w:rPr>
          </w:pPr>
        </w:p>
      </w:tc>
    </w:tr>
    <w:tr w:rsidR="00455FF9" w14:paraId="5720536D" w14:textId="77777777">
      <w:trPr>
        <w:jc w:val="center"/>
      </w:trPr>
      <w:tc>
        <w:tcPr>
          <w:tcW w:w="4686" w:type="dxa"/>
          <w:tcBorders>
            <w:top w:val="nil"/>
            <w:left w:val="nil"/>
            <w:bottom w:val="nil"/>
            <w:right w:val="nil"/>
          </w:tcBorders>
          <w:vAlign w:val="center"/>
        </w:tcPr>
        <w:sdt>
          <w:sdtPr>
            <w:rPr>
              <w:lang w:val="en-US"/>
            </w:rPr>
            <w:alias w:val="Author"/>
            <w:id w:val="-311867922"/>
            <w:text/>
          </w:sdtPr>
          <w:sdtContent>
            <w:p w14:paraId="059242FB" w14:textId="77777777" w:rsidR="00455FF9" w:rsidRDefault="00000000">
              <w:pPr>
                <w:pStyle w:val="Footer"/>
                <w:rPr>
                  <w:lang w:val="en-US"/>
                </w:rPr>
              </w:pPr>
              <w:r>
                <w:rPr>
                  <w:lang w:val="en-US"/>
                </w:rPr>
                <w:t>©QAI 2025</w:t>
              </w:r>
            </w:p>
          </w:sdtContent>
        </w:sdt>
      </w:tc>
    </w:tr>
  </w:tbl>
  <w:p w14:paraId="0E2D57F0" w14:textId="77777777" w:rsidR="00455FF9" w:rsidRDefault="00455F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E60A0" w14:textId="77777777" w:rsidR="00455FF9" w:rsidRDefault="00455FF9">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2A362" w14:textId="77777777" w:rsidR="00455FF9" w:rsidRDefault="00455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0D588" w14:textId="77777777" w:rsidR="00D4008B" w:rsidRDefault="00D4008B">
      <w:pPr>
        <w:spacing w:after="0"/>
      </w:pPr>
      <w:r>
        <w:separator/>
      </w:r>
    </w:p>
  </w:footnote>
  <w:footnote w:type="continuationSeparator" w:id="0">
    <w:p w14:paraId="6D2DB095" w14:textId="77777777" w:rsidR="00D4008B" w:rsidRDefault="00D400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1B4E35"/>
    <w:multiLevelType w:val="multilevel"/>
    <w:tmpl w:val="811B4E35"/>
    <w:lvl w:ilvl="0">
      <w:start w:val="1"/>
      <w:numFmt w:val="decimal"/>
      <w:lvlText w:val="%1."/>
      <w:lvlJc w:val="left"/>
      <w:pPr>
        <w:ind w:left="720" w:hanging="360"/>
      </w:pPr>
    </w:lvl>
    <w:lvl w:ilvl="1">
      <w:start w:val="3"/>
      <w:numFmt w:val="decimal"/>
      <w:isLgl/>
      <w:lvlText w:val="%1.%2"/>
      <w:lvlJc w:val="left"/>
      <w:pPr>
        <w:ind w:left="720" w:hanging="360"/>
      </w:pPr>
      <w:rPr>
        <w:b/>
      </w:rPr>
    </w:lvl>
    <w:lvl w:ilvl="2">
      <w:start w:val="1"/>
      <w:numFmt w:val="decimal"/>
      <w:isLgl/>
      <w:lvlText w:val="%1.%2.%3"/>
      <w:lvlJc w:val="left"/>
      <w:pPr>
        <w:ind w:left="1620" w:hanging="720"/>
      </w:pPr>
      <w:rPr>
        <w:b w:val="0"/>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1" w15:restartNumberingAfterBreak="0">
    <w:nsid w:val="830F8A68"/>
    <w:multiLevelType w:val="multilevel"/>
    <w:tmpl w:val="830F8A68"/>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8ECAA2B6"/>
    <w:multiLevelType w:val="multilevel"/>
    <w:tmpl w:val="8ECAA2B6"/>
    <w:lvl w:ilvl="0">
      <w:start w:val="1"/>
      <w:numFmt w:val="decimal"/>
      <w:lvlText w:val="%1."/>
      <w:lvlJc w:val="left"/>
      <w:pPr>
        <w:ind w:left="720" w:hanging="360"/>
      </w:pPr>
    </w:lvl>
    <w:lvl w:ilvl="1">
      <w:start w:val="5"/>
      <w:numFmt w:val="decimal"/>
      <w:isLgl/>
      <w:lvlText w:val="%1.%2"/>
      <w:lvlJc w:val="left"/>
      <w:pPr>
        <w:ind w:left="1020" w:hanging="480"/>
      </w:pPr>
    </w:lvl>
    <w:lvl w:ilvl="2">
      <w:start w:val="2"/>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3" w15:restartNumberingAfterBreak="0">
    <w:nsid w:val="8FEE69CD"/>
    <w:multiLevelType w:val="multilevel"/>
    <w:tmpl w:val="8FEE69CD"/>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Times New Roman" w:hint="default"/>
        <w:sz w:val="22"/>
      </w:rPr>
    </w:lvl>
    <w:lvl w:ilvl="2">
      <w:start w:val="1"/>
      <w:numFmt w:val="decimal"/>
      <w:isLgl/>
      <w:lvlText w:val="%1.%2.%3"/>
      <w:lvlJc w:val="left"/>
      <w:pPr>
        <w:ind w:left="1287"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Calibri" w:hAnsi="Calibri" w:cs="Times New Roman" w:hint="default"/>
        <w:sz w:val="22"/>
      </w:rPr>
    </w:lvl>
    <w:lvl w:ilvl="4">
      <w:start w:val="1"/>
      <w:numFmt w:val="decimal"/>
      <w:isLgl/>
      <w:lvlText w:val="%1.%2.%3.%4.%5"/>
      <w:lvlJc w:val="left"/>
      <w:pPr>
        <w:ind w:left="1440" w:hanging="1080"/>
      </w:pPr>
      <w:rPr>
        <w:rFonts w:ascii="Calibri" w:hAnsi="Calibri" w:cs="Times New Roman" w:hint="default"/>
        <w:sz w:val="22"/>
      </w:rPr>
    </w:lvl>
    <w:lvl w:ilvl="5">
      <w:start w:val="1"/>
      <w:numFmt w:val="decimal"/>
      <w:isLgl/>
      <w:lvlText w:val="%1.%2.%3.%4.%5.%6"/>
      <w:lvlJc w:val="left"/>
      <w:pPr>
        <w:ind w:left="1440" w:hanging="1080"/>
      </w:pPr>
      <w:rPr>
        <w:rFonts w:ascii="Calibri" w:hAnsi="Calibri" w:cs="Times New Roman" w:hint="default"/>
        <w:sz w:val="22"/>
      </w:rPr>
    </w:lvl>
    <w:lvl w:ilvl="6">
      <w:start w:val="1"/>
      <w:numFmt w:val="decimal"/>
      <w:isLgl/>
      <w:lvlText w:val="%1.%2.%3.%4.%5.%6.%7"/>
      <w:lvlJc w:val="left"/>
      <w:pPr>
        <w:ind w:left="1800" w:hanging="1440"/>
      </w:pPr>
      <w:rPr>
        <w:rFonts w:ascii="Calibri" w:hAnsi="Calibri" w:cs="Times New Roman" w:hint="default"/>
        <w:sz w:val="22"/>
      </w:rPr>
    </w:lvl>
    <w:lvl w:ilvl="7">
      <w:start w:val="1"/>
      <w:numFmt w:val="decimal"/>
      <w:isLgl/>
      <w:lvlText w:val="%1.%2.%3.%4.%5.%6.%7.%8"/>
      <w:lvlJc w:val="left"/>
      <w:pPr>
        <w:ind w:left="1800" w:hanging="1440"/>
      </w:pPr>
      <w:rPr>
        <w:rFonts w:ascii="Calibri" w:hAnsi="Calibri" w:cs="Times New Roman" w:hint="default"/>
        <w:sz w:val="22"/>
      </w:rPr>
    </w:lvl>
    <w:lvl w:ilvl="8">
      <w:start w:val="1"/>
      <w:numFmt w:val="decimal"/>
      <w:isLgl/>
      <w:lvlText w:val="%1.%2.%3.%4.%5.%6.%7.%8.%9"/>
      <w:lvlJc w:val="left"/>
      <w:pPr>
        <w:ind w:left="2160" w:hanging="1800"/>
      </w:pPr>
      <w:rPr>
        <w:rFonts w:ascii="Calibri" w:hAnsi="Calibri" w:cs="Times New Roman" w:hint="default"/>
        <w:sz w:val="22"/>
      </w:rPr>
    </w:lvl>
  </w:abstractNum>
  <w:abstractNum w:abstractNumId="4" w15:restartNumberingAfterBreak="0">
    <w:nsid w:val="903B0F6D"/>
    <w:multiLevelType w:val="multilevel"/>
    <w:tmpl w:val="903B0F6D"/>
    <w:lvl w:ilvl="0">
      <w:start w:val="1"/>
      <w:numFmt w:val="decimal"/>
      <w:lvlText w:val="%1."/>
      <w:lvlJc w:val="left"/>
      <w:pPr>
        <w:ind w:left="720" w:hanging="360"/>
      </w:pPr>
    </w:lvl>
    <w:lvl w:ilvl="1">
      <w:start w:val="3"/>
      <w:numFmt w:val="decimal"/>
      <w:isLgl/>
      <w:lvlText w:val="%1.%2"/>
      <w:lvlJc w:val="left"/>
      <w:pPr>
        <w:ind w:left="720" w:hanging="360"/>
      </w:pPr>
      <w:rPr>
        <w:b/>
      </w:rPr>
    </w:lvl>
    <w:lvl w:ilvl="2">
      <w:start w:val="1"/>
      <w:numFmt w:val="decimal"/>
      <w:isLgl/>
      <w:lvlText w:val="%1.%2.%3"/>
      <w:lvlJc w:val="left"/>
      <w:pPr>
        <w:ind w:left="1620" w:hanging="720"/>
      </w:pPr>
      <w:rPr>
        <w:b w:val="0"/>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5" w15:restartNumberingAfterBreak="0">
    <w:nsid w:val="927C19BB"/>
    <w:multiLevelType w:val="multilevel"/>
    <w:tmpl w:val="927C19BB"/>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 w15:restartNumberingAfterBreak="0">
    <w:nsid w:val="947B9265"/>
    <w:multiLevelType w:val="multilevel"/>
    <w:tmpl w:val="947B9265"/>
    <w:lvl w:ilvl="0">
      <w:start w:val="2"/>
      <w:numFmt w:val="decimal"/>
      <w:lvlText w:val="%1"/>
      <w:lvlJc w:val="left"/>
      <w:pPr>
        <w:ind w:left="600" w:hanging="600"/>
      </w:pPr>
    </w:lvl>
    <w:lvl w:ilvl="1">
      <w:start w:val="15"/>
      <w:numFmt w:val="decimal"/>
      <w:lvlText w:val="%1.%2"/>
      <w:lvlJc w:val="left"/>
      <w:pPr>
        <w:ind w:left="825" w:hanging="600"/>
      </w:pPr>
    </w:lvl>
    <w:lvl w:ilvl="2">
      <w:start w:val="1"/>
      <w:numFmt w:val="decimal"/>
      <w:lvlText w:val="%1.%2.%3"/>
      <w:lvlJc w:val="left"/>
      <w:pPr>
        <w:ind w:left="1890" w:hanging="720"/>
      </w:pPr>
    </w:lvl>
    <w:lvl w:ilvl="3">
      <w:start w:val="1"/>
      <w:numFmt w:val="decimal"/>
      <w:lvlText w:val="%1.%2.%3.%4"/>
      <w:lvlJc w:val="left"/>
      <w:pPr>
        <w:ind w:left="1395" w:hanging="720"/>
      </w:pPr>
    </w:lvl>
    <w:lvl w:ilvl="4">
      <w:start w:val="1"/>
      <w:numFmt w:val="decimal"/>
      <w:lvlText w:val="%1.%2.%3.%4.%5"/>
      <w:lvlJc w:val="left"/>
      <w:pPr>
        <w:ind w:left="1980" w:hanging="1080"/>
      </w:pPr>
    </w:lvl>
    <w:lvl w:ilvl="5">
      <w:start w:val="1"/>
      <w:numFmt w:val="decimal"/>
      <w:lvlText w:val="%1.%2.%3.%4.%5.%6"/>
      <w:lvlJc w:val="left"/>
      <w:pPr>
        <w:ind w:left="2205" w:hanging="1080"/>
      </w:pPr>
    </w:lvl>
    <w:lvl w:ilvl="6">
      <w:start w:val="1"/>
      <w:numFmt w:val="decimal"/>
      <w:lvlText w:val="%1.%2.%3.%4.%5.%6.%7"/>
      <w:lvlJc w:val="left"/>
      <w:pPr>
        <w:ind w:left="2790" w:hanging="1440"/>
      </w:pPr>
    </w:lvl>
    <w:lvl w:ilvl="7">
      <w:start w:val="1"/>
      <w:numFmt w:val="decimal"/>
      <w:lvlText w:val="%1.%2.%3.%4.%5.%6.%7.%8"/>
      <w:lvlJc w:val="left"/>
      <w:pPr>
        <w:ind w:left="3015" w:hanging="1440"/>
      </w:pPr>
    </w:lvl>
    <w:lvl w:ilvl="8">
      <w:start w:val="1"/>
      <w:numFmt w:val="decimal"/>
      <w:lvlText w:val="%1.%2.%3.%4.%5.%6.%7.%8.%9"/>
      <w:lvlJc w:val="left"/>
      <w:pPr>
        <w:ind w:left="3600" w:hanging="1800"/>
      </w:pPr>
    </w:lvl>
  </w:abstractNum>
  <w:abstractNum w:abstractNumId="7" w15:restartNumberingAfterBreak="0">
    <w:nsid w:val="978FBED5"/>
    <w:multiLevelType w:val="multilevel"/>
    <w:tmpl w:val="978FBED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A0710F0F"/>
    <w:multiLevelType w:val="multilevel"/>
    <w:tmpl w:val="A0710F0F"/>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A5EAA93C"/>
    <w:multiLevelType w:val="multilevel"/>
    <w:tmpl w:val="A5EAA93C"/>
    <w:lvl w:ilvl="0">
      <w:start w:val="4"/>
      <w:numFmt w:val="decimal"/>
      <w:lvlText w:val="%1"/>
      <w:lvlJc w:val="left"/>
      <w:pPr>
        <w:ind w:left="480" w:hanging="480"/>
      </w:pPr>
    </w:lvl>
    <w:lvl w:ilvl="1">
      <w:start w:val="2"/>
      <w:numFmt w:val="decimal"/>
      <w:lvlText w:val="%1.%2"/>
      <w:lvlJc w:val="left"/>
      <w:pPr>
        <w:ind w:left="939" w:hanging="480"/>
      </w:pPr>
    </w:lvl>
    <w:lvl w:ilvl="2">
      <w:start w:val="3"/>
      <w:numFmt w:val="decimal"/>
      <w:lvlText w:val="%1.%2.%3"/>
      <w:lvlJc w:val="left"/>
      <w:pPr>
        <w:ind w:left="1638" w:hanging="720"/>
      </w:pPr>
    </w:lvl>
    <w:lvl w:ilvl="3">
      <w:start w:val="1"/>
      <w:numFmt w:val="decimal"/>
      <w:lvlText w:val="%1.%2.%3.%4"/>
      <w:lvlJc w:val="left"/>
      <w:pPr>
        <w:ind w:left="2097" w:hanging="720"/>
      </w:pPr>
    </w:lvl>
    <w:lvl w:ilvl="4">
      <w:start w:val="1"/>
      <w:numFmt w:val="decimal"/>
      <w:lvlText w:val="%1.%2.%3.%4.%5"/>
      <w:lvlJc w:val="left"/>
      <w:pPr>
        <w:ind w:left="2916" w:hanging="1080"/>
      </w:pPr>
    </w:lvl>
    <w:lvl w:ilvl="5">
      <w:start w:val="1"/>
      <w:numFmt w:val="decimal"/>
      <w:lvlText w:val="%1.%2.%3.%4.%5.%6"/>
      <w:lvlJc w:val="left"/>
      <w:pPr>
        <w:ind w:left="3375" w:hanging="1080"/>
      </w:pPr>
    </w:lvl>
    <w:lvl w:ilvl="6">
      <w:start w:val="1"/>
      <w:numFmt w:val="decimal"/>
      <w:lvlText w:val="%1.%2.%3.%4.%5.%6.%7"/>
      <w:lvlJc w:val="left"/>
      <w:pPr>
        <w:ind w:left="4194" w:hanging="1440"/>
      </w:pPr>
    </w:lvl>
    <w:lvl w:ilvl="7">
      <w:start w:val="1"/>
      <w:numFmt w:val="decimal"/>
      <w:lvlText w:val="%1.%2.%3.%4.%5.%6.%7.%8"/>
      <w:lvlJc w:val="left"/>
      <w:pPr>
        <w:ind w:left="4653" w:hanging="1440"/>
      </w:pPr>
    </w:lvl>
    <w:lvl w:ilvl="8">
      <w:start w:val="1"/>
      <w:numFmt w:val="decimal"/>
      <w:lvlText w:val="%1.%2.%3.%4.%5.%6.%7.%8.%9"/>
      <w:lvlJc w:val="left"/>
      <w:pPr>
        <w:ind w:left="5472" w:hanging="1800"/>
      </w:pPr>
    </w:lvl>
  </w:abstractNum>
  <w:abstractNum w:abstractNumId="10" w15:restartNumberingAfterBreak="0">
    <w:nsid w:val="A935BB0F"/>
    <w:multiLevelType w:val="multilevel"/>
    <w:tmpl w:val="A935BB0F"/>
    <w:lvl w:ilvl="0">
      <w:start w:val="1"/>
      <w:numFmt w:val="bullet"/>
      <w:lvlText w:val=""/>
      <w:lvlJc w:val="left"/>
      <w:pPr>
        <w:tabs>
          <w:tab w:val="left"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B153A682"/>
    <w:multiLevelType w:val="multilevel"/>
    <w:tmpl w:val="B153A682"/>
    <w:lvl w:ilvl="0">
      <w:start w:val="1"/>
      <w:numFmt w:val="decimal"/>
      <w:lvlText w:val="%1."/>
      <w:lvlJc w:val="left"/>
      <w:pPr>
        <w:ind w:left="0" w:firstLine="0"/>
      </w:pPr>
      <w:rPr>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B1FCC377"/>
    <w:multiLevelType w:val="multilevel"/>
    <w:tmpl w:val="B1FCC377"/>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B2C45AF0"/>
    <w:multiLevelType w:val="multilevel"/>
    <w:tmpl w:val="B2C45AF0"/>
    <w:lvl w:ilvl="0">
      <w:start w:val="4"/>
      <w:numFmt w:val="decimal"/>
      <w:lvlText w:val="%1"/>
      <w:lvlJc w:val="left"/>
      <w:pPr>
        <w:ind w:left="435" w:hanging="435"/>
      </w:pPr>
    </w:lvl>
    <w:lvl w:ilvl="1">
      <w:start w:val="7"/>
      <w:numFmt w:val="decimal"/>
      <w:lvlText w:val="%1.%2"/>
      <w:lvlJc w:val="left"/>
      <w:pPr>
        <w:ind w:left="435" w:hanging="435"/>
      </w:pPr>
    </w:lvl>
    <w:lvl w:ilvl="2">
      <w:start w:val="1"/>
      <w:numFmt w:val="decimal"/>
      <w:lvlText w:val="%1.%2.%3"/>
      <w:lvlJc w:val="left"/>
      <w:pPr>
        <w:ind w:left="144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B37DEB4B"/>
    <w:multiLevelType w:val="multilevel"/>
    <w:tmpl w:val="B37DEB4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B7D4ECF0"/>
    <w:multiLevelType w:val="multilevel"/>
    <w:tmpl w:val="B7D4ECF0"/>
    <w:lvl w:ilvl="0">
      <w:start w:val="4"/>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6" w15:restartNumberingAfterBreak="0">
    <w:nsid w:val="B8222FF7"/>
    <w:multiLevelType w:val="multilevel"/>
    <w:tmpl w:val="C3CCF61E"/>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BD953A0C"/>
    <w:multiLevelType w:val="multilevel"/>
    <w:tmpl w:val="BD953A0C"/>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cs="Symbol"/>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8" w15:restartNumberingAfterBreak="0">
    <w:nsid w:val="C18E6975"/>
    <w:multiLevelType w:val="multilevel"/>
    <w:tmpl w:val="C18E6975"/>
    <w:lvl w:ilvl="0">
      <w:start w:val="2"/>
      <w:numFmt w:val="decimal"/>
      <w:lvlText w:val="%1"/>
      <w:lvlJc w:val="left"/>
      <w:pPr>
        <w:ind w:left="420" w:hanging="420"/>
      </w:pPr>
    </w:lvl>
    <w:lvl w:ilvl="1">
      <w:start w:val="11"/>
      <w:numFmt w:val="decimal"/>
      <w:lvlText w:val="%1.%2"/>
      <w:lvlJc w:val="left"/>
      <w:pPr>
        <w:ind w:left="870" w:hanging="420"/>
      </w:pPr>
    </w:lvl>
    <w:lvl w:ilvl="2">
      <w:start w:val="1"/>
      <w:numFmt w:val="decimal"/>
      <w:lvlText w:val="%1.%2.%3"/>
      <w:lvlJc w:val="left"/>
      <w:pPr>
        <w:ind w:left="144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C207DBB0"/>
    <w:multiLevelType w:val="multilevel"/>
    <w:tmpl w:val="C207DBB0"/>
    <w:lvl w:ilvl="0">
      <w:start w:val="5"/>
      <w:numFmt w:val="decimal"/>
      <w:lvlText w:val="%1."/>
      <w:lvlJc w:val="left"/>
      <w:pPr>
        <w:ind w:left="720" w:hanging="360"/>
      </w:pPr>
    </w:lvl>
    <w:lvl w:ilvl="1">
      <w:start w:val="2"/>
      <w:numFmt w:val="decimal"/>
      <w:isLgl/>
      <w:lvlText w:val="%1.%2"/>
      <w:lvlJc w:val="left"/>
      <w:pPr>
        <w:ind w:left="1194" w:hanging="480"/>
      </w:pPr>
    </w:lvl>
    <w:lvl w:ilvl="2">
      <w:start w:val="1"/>
      <w:numFmt w:val="decimal"/>
      <w:isLgl/>
      <w:lvlText w:val="%1.%2.%3"/>
      <w:lvlJc w:val="left"/>
      <w:pPr>
        <w:ind w:left="1570" w:hanging="720"/>
      </w:pPr>
    </w:lvl>
    <w:lvl w:ilvl="3">
      <w:start w:val="1"/>
      <w:numFmt w:val="decimal"/>
      <w:isLgl/>
      <w:lvlText w:val="%1.%2.%3.%4"/>
      <w:lvlJc w:val="left"/>
      <w:pPr>
        <w:ind w:left="2142" w:hanging="720"/>
      </w:pPr>
    </w:lvl>
    <w:lvl w:ilvl="4">
      <w:start w:val="1"/>
      <w:numFmt w:val="decimal"/>
      <w:isLgl/>
      <w:lvlText w:val="%1.%2.%3.%4.%5"/>
      <w:lvlJc w:val="left"/>
      <w:pPr>
        <w:ind w:left="2856" w:hanging="1080"/>
      </w:pPr>
    </w:lvl>
    <w:lvl w:ilvl="5">
      <w:start w:val="1"/>
      <w:numFmt w:val="decimal"/>
      <w:isLgl/>
      <w:lvlText w:val="%1.%2.%3.%4.%5.%6"/>
      <w:lvlJc w:val="left"/>
      <w:pPr>
        <w:ind w:left="3210" w:hanging="1080"/>
      </w:pPr>
    </w:lvl>
    <w:lvl w:ilvl="6">
      <w:start w:val="1"/>
      <w:numFmt w:val="decimal"/>
      <w:isLgl/>
      <w:lvlText w:val="%1.%2.%3.%4.%5.%6.%7"/>
      <w:lvlJc w:val="left"/>
      <w:pPr>
        <w:ind w:left="3924" w:hanging="1440"/>
      </w:pPr>
    </w:lvl>
    <w:lvl w:ilvl="7">
      <w:start w:val="1"/>
      <w:numFmt w:val="decimal"/>
      <w:isLgl/>
      <w:lvlText w:val="%1.%2.%3.%4.%5.%6.%7.%8"/>
      <w:lvlJc w:val="left"/>
      <w:pPr>
        <w:ind w:left="4278" w:hanging="1440"/>
      </w:pPr>
    </w:lvl>
    <w:lvl w:ilvl="8">
      <w:start w:val="1"/>
      <w:numFmt w:val="decimal"/>
      <w:isLgl/>
      <w:lvlText w:val="%1.%2.%3.%4.%5.%6.%7.%8.%9"/>
      <w:lvlJc w:val="left"/>
      <w:pPr>
        <w:ind w:left="4992" w:hanging="1800"/>
      </w:pPr>
    </w:lvl>
  </w:abstractNum>
  <w:abstractNum w:abstractNumId="20" w15:restartNumberingAfterBreak="0">
    <w:nsid w:val="C46D9D49"/>
    <w:multiLevelType w:val="multilevel"/>
    <w:tmpl w:val="C46D9D4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C47E9106"/>
    <w:multiLevelType w:val="multilevel"/>
    <w:tmpl w:val="C47E9106"/>
    <w:lvl w:ilvl="0">
      <w:start w:val="1"/>
      <w:numFmt w:val="decimal"/>
      <w:lvlText w:val="%1"/>
      <w:lvlJc w:val="left"/>
      <w:pPr>
        <w:ind w:left="600" w:hanging="600"/>
      </w:pPr>
    </w:lvl>
    <w:lvl w:ilvl="1">
      <w:start w:val="13"/>
      <w:numFmt w:val="decimal"/>
      <w:lvlText w:val="%1.%2"/>
      <w:lvlJc w:val="left"/>
      <w:pPr>
        <w:ind w:left="996" w:hanging="600"/>
      </w:pPr>
    </w:lvl>
    <w:lvl w:ilvl="2">
      <w:start w:val="1"/>
      <w:numFmt w:val="decimal"/>
      <w:lvlText w:val="%1.%2.%3"/>
      <w:lvlJc w:val="left"/>
      <w:pPr>
        <w:ind w:left="1512" w:hanging="720"/>
      </w:pPr>
    </w:lvl>
    <w:lvl w:ilvl="3">
      <w:start w:val="1"/>
      <w:numFmt w:val="decimal"/>
      <w:lvlText w:val="%1.%2.%3.%4"/>
      <w:lvlJc w:val="left"/>
      <w:pPr>
        <w:ind w:left="1908" w:hanging="720"/>
      </w:pPr>
    </w:lvl>
    <w:lvl w:ilvl="4">
      <w:start w:val="1"/>
      <w:numFmt w:val="decimal"/>
      <w:lvlText w:val="%1.%2.%3.%4.%5"/>
      <w:lvlJc w:val="left"/>
      <w:pPr>
        <w:ind w:left="2664" w:hanging="1080"/>
      </w:pPr>
    </w:lvl>
    <w:lvl w:ilvl="5">
      <w:start w:val="1"/>
      <w:numFmt w:val="decimal"/>
      <w:lvlText w:val="%1.%2.%3.%4.%5.%6"/>
      <w:lvlJc w:val="left"/>
      <w:pPr>
        <w:ind w:left="3060" w:hanging="1080"/>
      </w:pPr>
    </w:lvl>
    <w:lvl w:ilvl="6">
      <w:start w:val="1"/>
      <w:numFmt w:val="decimal"/>
      <w:lvlText w:val="%1.%2.%3.%4.%5.%6.%7"/>
      <w:lvlJc w:val="left"/>
      <w:pPr>
        <w:ind w:left="3816" w:hanging="1440"/>
      </w:pPr>
    </w:lvl>
    <w:lvl w:ilvl="7">
      <w:start w:val="1"/>
      <w:numFmt w:val="decimal"/>
      <w:lvlText w:val="%1.%2.%3.%4.%5.%6.%7.%8"/>
      <w:lvlJc w:val="left"/>
      <w:pPr>
        <w:ind w:left="4212" w:hanging="1440"/>
      </w:pPr>
    </w:lvl>
    <w:lvl w:ilvl="8">
      <w:start w:val="1"/>
      <w:numFmt w:val="decimal"/>
      <w:lvlText w:val="%1.%2.%3.%4.%5.%6.%7.%8.%9"/>
      <w:lvlJc w:val="left"/>
      <w:pPr>
        <w:ind w:left="4968" w:hanging="1800"/>
      </w:pPr>
    </w:lvl>
  </w:abstractNum>
  <w:abstractNum w:abstractNumId="22" w15:restartNumberingAfterBreak="0">
    <w:nsid w:val="C557936D"/>
    <w:multiLevelType w:val="multilevel"/>
    <w:tmpl w:val="C557936D"/>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 w15:restartNumberingAfterBreak="0">
    <w:nsid w:val="C671850F"/>
    <w:multiLevelType w:val="multilevel"/>
    <w:tmpl w:val="C671850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CE120ED3"/>
    <w:multiLevelType w:val="multilevel"/>
    <w:tmpl w:val="CE120ED3"/>
    <w:lvl w:ilvl="0">
      <w:start w:val="1"/>
      <w:numFmt w:val="bullet"/>
      <w:lvlText w:val=""/>
      <w:lvlJc w:val="left"/>
      <w:pPr>
        <w:tabs>
          <w:tab w:val="left"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C6D402A"/>
    <w:multiLevelType w:val="multilevel"/>
    <w:tmpl w:val="DC6D4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DCD52A23"/>
    <w:multiLevelType w:val="multilevel"/>
    <w:tmpl w:val="DCD52A23"/>
    <w:lvl w:ilvl="0">
      <w:start w:val="1"/>
      <w:numFmt w:val="decimal"/>
      <w:lvlText w:val="%1."/>
      <w:lvlJc w:val="left"/>
      <w:pPr>
        <w:ind w:left="360" w:hanging="360"/>
      </w:pPr>
    </w:lvl>
    <w:lvl w:ilvl="1">
      <w:start w:val="1"/>
      <w:numFmt w:val="decimal"/>
      <w:lvlText w:val="%1.%2."/>
      <w:lvlJc w:val="left"/>
      <w:pPr>
        <w:ind w:left="792" w:hanging="432"/>
      </w:pPr>
      <w:rPr>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DF500407"/>
    <w:multiLevelType w:val="multilevel"/>
    <w:tmpl w:val="DF50040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E6B4A7A9"/>
    <w:multiLevelType w:val="multilevel"/>
    <w:tmpl w:val="E6B4A7A9"/>
    <w:lvl w:ilvl="0">
      <w:start w:val="1"/>
      <w:numFmt w:val="bullet"/>
      <w:lvlText w:val=""/>
      <w:lvlJc w:val="left"/>
      <w:pPr>
        <w:tabs>
          <w:tab w:val="left"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E8E704F3"/>
    <w:multiLevelType w:val="multilevel"/>
    <w:tmpl w:val="E8E704F3"/>
    <w:lvl w:ilvl="0">
      <w:start w:val="4"/>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30" w15:restartNumberingAfterBreak="0">
    <w:nsid w:val="E9678D88"/>
    <w:multiLevelType w:val="multilevel"/>
    <w:tmpl w:val="E9678D88"/>
    <w:lvl w:ilvl="0">
      <w:start w:val="1"/>
      <w:numFmt w:val="decimal"/>
      <w:lvlText w:val="%1."/>
      <w:lvlJc w:val="left"/>
      <w:pPr>
        <w:ind w:left="720" w:hanging="360"/>
      </w:pPr>
    </w:lvl>
    <w:lvl w:ilvl="1">
      <w:start w:val="2"/>
      <w:numFmt w:val="decimal"/>
      <w:isLgl/>
      <w:lvlText w:val="%1.%2"/>
      <w:lvlJc w:val="left"/>
      <w:pPr>
        <w:ind w:left="1020" w:hanging="480"/>
      </w:pPr>
    </w:lvl>
    <w:lvl w:ilvl="2">
      <w:start w:val="2"/>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31" w15:restartNumberingAfterBreak="0">
    <w:nsid w:val="EBF232C4"/>
    <w:multiLevelType w:val="multilevel"/>
    <w:tmpl w:val="68969DF8"/>
    <w:lvl w:ilvl="0">
      <w:start w:val="7"/>
      <w:numFmt w:val="decimal"/>
      <w:lvlText w:val="%1"/>
      <w:lvlJc w:val="left"/>
      <w:pPr>
        <w:ind w:left="360" w:hanging="360"/>
      </w:pPr>
      <w:rPr>
        <w:b/>
      </w:rPr>
    </w:lvl>
    <w:lvl w:ilvl="1">
      <w:start w:val="1"/>
      <w:numFmt w:val="decimal"/>
      <w:lvlText w:val="%1.%2"/>
      <w:lvlJc w:val="left"/>
      <w:pPr>
        <w:ind w:left="720" w:hanging="360"/>
      </w:pPr>
      <w:rPr>
        <w:b w:val="0"/>
        <w:bCs/>
      </w:rPr>
    </w:lvl>
    <w:lvl w:ilvl="2">
      <w:start w:val="1"/>
      <w:numFmt w:val="decimal"/>
      <w:lvlText w:val="%1.%2.%3"/>
      <w:lvlJc w:val="left"/>
      <w:pPr>
        <w:ind w:left="1440" w:hanging="720"/>
      </w:pPr>
      <w:rPr>
        <w:b w:val="0"/>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32" w15:restartNumberingAfterBreak="0">
    <w:nsid w:val="EC0083E2"/>
    <w:multiLevelType w:val="multilevel"/>
    <w:tmpl w:val="EC0083E2"/>
    <w:lvl w:ilvl="0">
      <w:start w:val="4"/>
      <w:numFmt w:val="decimal"/>
      <w:lvlText w:val="%1"/>
      <w:lvlJc w:val="left"/>
      <w:pPr>
        <w:ind w:left="435" w:hanging="435"/>
      </w:pPr>
    </w:lvl>
    <w:lvl w:ilvl="1">
      <w:start w:val="5"/>
      <w:numFmt w:val="decimal"/>
      <w:lvlText w:val="%1.%2"/>
      <w:lvlJc w:val="left"/>
      <w:pPr>
        <w:ind w:left="435" w:hanging="435"/>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3" w15:restartNumberingAfterBreak="0">
    <w:nsid w:val="F662D827"/>
    <w:multiLevelType w:val="multilevel"/>
    <w:tmpl w:val="F662D827"/>
    <w:lvl w:ilvl="0">
      <w:start w:val="2"/>
      <w:numFmt w:val="decimal"/>
      <w:lvlText w:val="%1"/>
      <w:lvlJc w:val="left"/>
      <w:pPr>
        <w:ind w:left="600" w:hanging="600"/>
      </w:pPr>
    </w:lvl>
    <w:lvl w:ilvl="1">
      <w:start w:val="20"/>
      <w:numFmt w:val="decimal"/>
      <w:lvlText w:val="%1.%2"/>
      <w:lvlJc w:val="left"/>
      <w:pPr>
        <w:ind w:left="1182" w:hanging="600"/>
      </w:pPr>
    </w:lvl>
    <w:lvl w:ilvl="2">
      <w:start w:val="1"/>
      <w:numFmt w:val="decimal"/>
      <w:lvlText w:val="%1.%2.%3"/>
      <w:lvlJc w:val="left"/>
      <w:pPr>
        <w:ind w:left="1884" w:hanging="720"/>
      </w:pPr>
    </w:lvl>
    <w:lvl w:ilvl="3">
      <w:start w:val="1"/>
      <w:numFmt w:val="decimal"/>
      <w:lvlText w:val="%1.%2.%3.%4"/>
      <w:lvlJc w:val="left"/>
      <w:pPr>
        <w:ind w:left="2466" w:hanging="720"/>
      </w:pPr>
    </w:lvl>
    <w:lvl w:ilvl="4">
      <w:start w:val="1"/>
      <w:numFmt w:val="decimal"/>
      <w:lvlText w:val="%1.%2.%3.%4.%5"/>
      <w:lvlJc w:val="left"/>
      <w:pPr>
        <w:ind w:left="3408" w:hanging="1080"/>
      </w:pPr>
    </w:lvl>
    <w:lvl w:ilvl="5">
      <w:start w:val="1"/>
      <w:numFmt w:val="decimal"/>
      <w:lvlText w:val="%1.%2.%3.%4.%5.%6"/>
      <w:lvlJc w:val="left"/>
      <w:pPr>
        <w:ind w:left="3990" w:hanging="1080"/>
      </w:pPr>
    </w:lvl>
    <w:lvl w:ilvl="6">
      <w:start w:val="1"/>
      <w:numFmt w:val="decimal"/>
      <w:lvlText w:val="%1.%2.%3.%4.%5.%6.%7"/>
      <w:lvlJc w:val="left"/>
      <w:pPr>
        <w:ind w:left="4932" w:hanging="1440"/>
      </w:pPr>
    </w:lvl>
    <w:lvl w:ilvl="7">
      <w:start w:val="1"/>
      <w:numFmt w:val="decimal"/>
      <w:lvlText w:val="%1.%2.%3.%4.%5.%6.%7.%8"/>
      <w:lvlJc w:val="left"/>
      <w:pPr>
        <w:ind w:left="5514" w:hanging="1440"/>
      </w:pPr>
    </w:lvl>
    <w:lvl w:ilvl="8">
      <w:start w:val="1"/>
      <w:numFmt w:val="decimal"/>
      <w:lvlText w:val="%1.%2.%3.%4.%5.%6.%7.%8.%9"/>
      <w:lvlJc w:val="left"/>
      <w:pPr>
        <w:ind w:left="6456" w:hanging="1800"/>
      </w:pPr>
    </w:lvl>
  </w:abstractNum>
  <w:abstractNum w:abstractNumId="34" w15:restartNumberingAfterBreak="0">
    <w:nsid w:val="F82ADD67"/>
    <w:multiLevelType w:val="multilevel"/>
    <w:tmpl w:val="F82ADD67"/>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 w15:restartNumberingAfterBreak="0">
    <w:nsid w:val="F8A446AA"/>
    <w:multiLevelType w:val="multilevel"/>
    <w:tmpl w:val="F8A446A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FFFFFF7C"/>
    <w:multiLevelType w:val="singleLevel"/>
    <w:tmpl w:val="FFFFFF7C"/>
    <w:lvl w:ilvl="0">
      <w:start w:val="1"/>
      <w:numFmt w:val="decimal"/>
      <w:pStyle w:val="ListNumber5"/>
      <w:lvlText w:val="%1."/>
      <w:lvlJc w:val="left"/>
      <w:pPr>
        <w:tabs>
          <w:tab w:val="left" w:pos="2880"/>
        </w:tabs>
        <w:ind w:left="2880" w:hanging="360"/>
      </w:pPr>
    </w:lvl>
  </w:abstractNum>
  <w:abstractNum w:abstractNumId="37"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38"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9"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0"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41"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4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4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46" w15:restartNumberingAfterBreak="0">
    <w:nsid w:val="00EC7BA5"/>
    <w:multiLevelType w:val="multilevel"/>
    <w:tmpl w:val="00EC7BA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7" w15:restartNumberingAfterBreak="0">
    <w:nsid w:val="01555B77"/>
    <w:multiLevelType w:val="multilevel"/>
    <w:tmpl w:val="01555B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02B75FEC"/>
    <w:multiLevelType w:val="hybridMultilevel"/>
    <w:tmpl w:val="39F2723A"/>
    <w:lvl w:ilvl="0" w:tplc="DF242546">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33E1FEE"/>
    <w:multiLevelType w:val="multilevel"/>
    <w:tmpl w:val="033E1FEE"/>
    <w:lvl w:ilvl="0">
      <w:start w:val="1"/>
      <w:numFmt w:val="decimal"/>
      <w:lvlText w:val="%1."/>
      <w:lvlJc w:val="left"/>
      <w:pPr>
        <w:ind w:left="4860" w:hanging="360"/>
      </w:pPr>
      <w:rPr>
        <w:rFonts w:ascii="Times New Roman" w:hAnsi="Times New Roman" w:cs="Times New Roman" w:hint="default"/>
      </w:rPr>
    </w:lvl>
    <w:lvl w:ilvl="1">
      <w:start w:val="1"/>
      <w:numFmt w:val="decimal"/>
      <w:lvlText w:val="%2."/>
      <w:lvlJc w:val="left"/>
      <w:pPr>
        <w:ind w:left="643" w:hanging="360"/>
      </w:pPr>
      <w:rPr>
        <w:rFonts w:ascii="Times New Roman" w:hAnsi="Times New Roman" w:cs="Times New Roman" w:hint="default"/>
        <w:sz w:val="24"/>
        <w:szCs w:val="24"/>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0" w15:restartNumberingAfterBreak="0">
    <w:nsid w:val="04974E11"/>
    <w:multiLevelType w:val="multilevel"/>
    <w:tmpl w:val="04974E11"/>
    <w:lvl w:ilvl="0">
      <w:start w:val="1"/>
      <w:numFmt w:val="bullet"/>
      <w:lvlText w:val=""/>
      <w:lvlJc w:val="left"/>
      <w:pPr>
        <w:ind w:left="54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0512290E"/>
    <w:multiLevelType w:val="hybridMultilevel"/>
    <w:tmpl w:val="BD2CF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05606A92"/>
    <w:multiLevelType w:val="multilevel"/>
    <w:tmpl w:val="05606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05FE1A99"/>
    <w:multiLevelType w:val="multilevel"/>
    <w:tmpl w:val="05FE1A99"/>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0936B360"/>
    <w:multiLevelType w:val="multilevel"/>
    <w:tmpl w:val="0936B360"/>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5" w15:restartNumberingAfterBreak="0">
    <w:nsid w:val="09761C69"/>
    <w:multiLevelType w:val="multilevel"/>
    <w:tmpl w:val="09761C6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09C87203"/>
    <w:multiLevelType w:val="multilevel"/>
    <w:tmpl w:val="4306905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7" w15:restartNumberingAfterBreak="0">
    <w:nsid w:val="09F95791"/>
    <w:multiLevelType w:val="multilevel"/>
    <w:tmpl w:val="09F95791"/>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0A4E0323"/>
    <w:multiLevelType w:val="multilevel"/>
    <w:tmpl w:val="0A4E0323"/>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b w:val="0"/>
        <w:bCs/>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59" w15:restartNumberingAfterBreak="0">
    <w:nsid w:val="0ACF500B"/>
    <w:multiLevelType w:val="multilevel"/>
    <w:tmpl w:val="0ACF500B"/>
    <w:lvl w:ilvl="0">
      <w:start w:val="2"/>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60" w15:restartNumberingAfterBreak="0">
    <w:nsid w:val="0AD94D93"/>
    <w:multiLevelType w:val="multilevel"/>
    <w:tmpl w:val="0AD94D93"/>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61" w15:restartNumberingAfterBreak="0">
    <w:nsid w:val="0ADC5DA5"/>
    <w:multiLevelType w:val="multilevel"/>
    <w:tmpl w:val="0ADC5DA5"/>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0AFC1B1F"/>
    <w:multiLevelType w:val="hybridMultilevel"/>
    <w:tmpl w:val="607E3140"/>
    <w:lvl w:ilvl="0" w:tplc="DF242546">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B1B2FFF"/>
    <w:multiLevelType w:val="multilevel"/>
    <w:tmpl w:val="599C4E16"/>
    <w:lvl w:ilvl="0">
      <w:start w:val="1"/>
      <w:numFmt w:val="bullet"/>
      <w:lvlText w:val=""/>
      <w:lvlJc w:val="left"/>
      <w:pPr>
        <w:ind w:left="720" w:hanging="360"/>
      </w:pPr>
      <w:rPr>
        <w:rFonts w:ascii="Symbol" w:hAnsi="Symbol" w:hint="default"/>
      </w:rPr>
    </w:lvl>
    <w:lvl w:ilvl="1">
      <w:start w:val="5"/>
      <w:numFmt w:val="decimal"/>
      <w:isLgl/>
      <w:lvlText w:val="%1.%2"/>
      <w:lvlJc w:val="left"/>
      <w:pPr>
        <w:ind w:left="1020" w:hanging="480"/>
      </w:pPr>
    </w:lvl>
    <w:lvl w:ilvl="2">
      <w:start w:val="2"/>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64" w15:restartNumberingAfterBreak="0">
    <w:nsid w:val="0C792E9F"/>
    <w:multiLevelType w:val="multilevel"/>
    <w:tmpl w:val="0C792E9F"/>
    <w:lvl w:ilvl="0">
      <w:start w:val="2"/>
      <w:numFmt w:val="lowerLetter"/>
      <w:lvlText w:val="%1)"/>
      <w:lvlJc w:val="left"/>
      <w:pPr>
        <w:ind w:left="900" w:hanging="540"/>
      </w:pPr>
      <w:rPr>
        <w:rFonts w:ascii="Times New Roman" w:hAnsi="Times New Roman" w:cs="Times New Roman" w:hint="default"/>
        <w:color w:val="2222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5" w15:restartNumberingAfterBreak="0">
    <w:nsid w:val="0CF719C3"/>
    <w:multiLevelType w:val="multilevel"/>
    <w:tmpl w:val="0CF719C3"/>
    <w:lvl w:ilvl="0">
      <w:start w:val="1"/>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2880" w:hanging="72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4680" w:hanging="108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480" w:hanging="1440"/>
      </w:pPr>
      <w:rPr>
        <w:rFonts w:eastAsia="Times New Roman" w:hint="default"/>
      </w:rPr>
    </w:lvl>
    <w:lvl w:ilvl="8">
      <w:start w:val="1"/>
      <w:numFmt w:val="decimal"/>
      <w:lvlText w:val="%1.%2.%3.%4.%5.%6.%7.%8.%9"/>
      <w:lvlJc w:val="left"/>
      <w:pPr>
        <w:ind w:left="7560" w:hanging="1800"/>
      </w:pPr>
      <w:rPr>
        <w:rFonts w:eastAsia="Times New Roman" w:hint="default"/>
      </w:rPr>
    </w:lvl>
  </w:abstractNum>
  <w:abstractNum w:abstractNumId="66" w15:restartNumberingAfterBreak="0">
    <w:nsid w:val="0E2859FF"/>
    <w:multiLevelType w:val="multilevel"/>
    <w:tmpl w:val="0E2859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0EA33B5F"/>
    <w:multiLevelType w:val="multilevel"/>
    <w:tmpl w:val="0EA33B5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8" w15:restartNumberingAfterBreak="0">
    <w:nsid w:val="0ECD7F33"/>
    <w:multiLevelType w:val="multilevel"/>
    <w:tmpl w:val="0ECD7F33"/>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0F2C4373"/>
    <w:multiLevelType w:val="hybridMultilevel"/>
    <w:tmpl w:val="9FF63C9E"/>
    <w:lvl w:ilvl="0" w:tplc="BE7054F2">
      <w:start w:val="1"/>
      <w:numFmt w:val="decimal"/>
      <w:lvlText w:val="1.3.%1"/>
      <w:lvlJc w:val="left"/>
      <w:pPr>
        <w:ind w:left="1305" w:hanging="360"/>
      </w:pPr>
      <w:rPr>
        <w:rFonts w:hint="default"/>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70" w15:restartNumberingAfterBreak="0">
    <w:nsid w:val="0F3235B9"/>
    <w:multiLevelType w:val="multilevel"/>
    <w:tmpl w:val="BF001AAA"/>
    <w:lvl w:ilvl="0">
      <w:start w:val="5"/>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0F8523FE"/>
    <w:multiLevelType w:val="multilevel"/>
    <w:tmpl w:val="0F8523FE"/>
    <w:lvl w:ilvl="0">
      <w:start w:val="1"/>
      <w:numFmt w:val="decimal"/>
      <w:lvlText w:val="%1."/>
      <w:lvlJc w:val="left"/>
      <w:pPr>
        <w:ind w:left="643"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FA861DD"/>
    <w:multiLevelType w:val="multilevel"/>
    <w:tmpl w:val="0FA861DD"/>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3" w15:restartNumberingAfterBreak="0">
    <w:nsid w:val="0FD225D2"/>
    <w:multiLevelType w:val="multilevel"/>
    <w:tmpl w:val="BB0C5F12"/>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10780CDD"/>
    <w:multiLevelType w:val="multilevel"/>
    <w:tmpl w:val="10780CDD"/>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530" w:hanging="720"/>
      </w:pPr>
      <w:rPr>
        <w:rFonts w:ascii="Times New Roman" w:hAnsi="Times New Roman" w:cs="Times New Roman" w:hint="default"/>
        <w:sz w:val="24"/>
        <w:szCs w:val="24"/>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5" w15:restartNumberingAfterBreak="0">
    <w:nsid w:val="108618E5"/>
    <w:multiLevelType w:val="multilevel"/>
    <w:tmpl w:val="108618E5"/>
    <w:lvl w:ilvl="0">
      <w:start w:val="1"/>
      <w:numFmt w:val="bullet"/>
      <w:lvlText w:val="-"/>
      <w:lvlJc w:val="left"/>
      <w:pPr>
        <w:ind w:left="190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11A93640"/>
    <w:multiLevelType w:val="multilevel"/>
    <w:tmpl w:val="11A93640"/>
    <w:lvl w:ilvl="0">
      <w:start w:val="2"/>
      <w:numFmt w:val="decimal"/>
      <w:lvlText w:val="%1"/>
      <w:lvlJc w:val="left"/>
      <w:pPr>
        <w:ind w:left="600" w:hanging="600"/>
      </w:pPr>
      <w:rPr>
        <w:rFonts w:ascii="Times New Roman" w:hAnsi="Times New Roman" w:cs="Times New Roman" w:hint="default"/>
      </w:rPr>
    </w:lvl>
    <w:lvl w:ilvl="1">
      <w:start w:val="1"/>
      <w:numFmt w:val="decimal"/>
      <w:lvlText w:val="%1.%2"/>
      <w:lvlJc w:val="left"/>
      <w:pPr>
        <w:ind w:left="600" w:hanging="60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35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7" w15:restartNumberingAfterBreak="0">
    <w:nsid w:val="12D93127"/>
    <w:multiLevelType w:val="multilevel"/>
    <w:tmpl w:val="12D93127"/>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13696452"/>
    <w:multiLevelType w:val="multilevel"/>
    <w:tmpl w:val="13696452"/>
    <w:lvl w:ilvl="0">
      <w:start w:val="1"/>
      <w:numFmt w:val="bullet"/>
      <w:lvlText w:val=""/>
      <w:lvlJc w:val="left"/>
      <w:pPr>
        <w:ind w:left="726" w:hanging="360"/>
      </w:pPr>
      <w:rPr>
        <w:rFonts w:ascii="Symbol" w:hAnsi="Symbol" w:hint="default"/>
      </w:rPr>
    </w:lvl>
    <w:lvl w:ilvl="1">
      <w:start w:val="1"/>
      <w:numFmt w:val="bullet"/>
      <w:lvlText w:val="o"/>
      <w:lvlJc w:val="left"/>
      <w:pPr>
        <w:ind w:left="1446" w:hanging="360"/>
      </w:pPr>
      <w:rPr>
        <w:rFonts w:ascii="Courier New" w:hAnsi="Courier New" w:cs="Courier New" w:hint="default"/>
      </w:rPr>
    </w:lvl>
    <w:lvl w:ilvl="2">
      <w:start w:val="1"/>
      <w:numFmt w:val="bullet"/>
      <w:lvlText w:val=""/>
      <w:lvlJc w:val="left"/>
      <w:pPr>
        <w:ind w:left="2166" w:hanging="360"/>
      </w:pPr>
      <w:rPr>
        <w:rFonts w:ascii="Wingdings" w:hAnsi="Wingdings" w:hint="default"/>
      </w:rPr>
    </w:lvl>
    <w:lvl w:ilvl="3">
      <w:start w:val="1"/>
      <w:numFmt w:val="bullet"/>
      <w:lvlText w:val=""/>
      <w:lvlJc w:val="left"/>
      <w:pPr>
        <w:ind w:left="2886" w:hanging="360"/>
      </w:pPr>
      <w:rPr>
        <w:rFonts w:ascii="Symbol" w:hAnsi="Symbol" w:hint="default"/>
      </w:rPr>
    </w:lvl>
    <w:lvl w:ilvl="4">
      <w:start w:val="1"/>
      <w:numFmt w:val="bullet"/>
      <w:lvlText w:val="o"/>
      <w:lvlJc w:val="left"/>
      <w:pPr>
        <w:ind w:left="3606" w:hanging="360"/>
      </w:pPr>
      <w:rPr>
        <w:rFonts w:ascii="Courier New" w:hAnsi="Courier New" w:cs="Courier New" w:hint="default"/>
      </w:rPr>
    </w:lvl>
    <w:lvl w:ilvl="5">
      <w:start w:val="1"/>
      <w:numFmt w:val="bullet"/>
      <w:lvlText w:val=""/>
      <w:lvlJc w:val="left"/>
      <w:pPr>
        <w:ind w:left="4326" w:hanging="360"/>
      </w:pPr>
      <w:rPr>
        <w:rFonts w:ascii="Wingdings" w:hAnsi="Wingdings" w:hint="default"/>
      </w:rPr>
    </w:lvl>
    <w:lvl w:ilvl="6">
      <w:start w:val="1"/>
      <w:numFmt w:val="bullet"/>
      <w:lvlText w:val=""/>
      <w:lvlJc w:val="left"/>
      <w:pPr>
        <w:ind w:left="5046" w:hanging="360"/>
      </w:pPr>
      <w:rPr>
        <w:rFonts w:ascii="Symbol" w:hAnsi="Symbol" w:hint="default"/>
      </w:rPr>
    </w:lvl>
    <w:lvl w:ilvl="7">
      <w:start w:val="1"/>
      <w:numFmt w:val="bullet"/>
      <w:lvlText w:val="o"/>
      <w:lvlJc w:val="left"/>
      <w:pPr>
        <w:ind w:left="5766" w:hanging="360"/>
      </w:pPr>
      <w:rPr>
        <w:rFonts w:ascii="Courier New" w:hAnsi="Courier New" w:cs="Courier New" w:hint="default"/>
      </w:rPr>
    </w:lvl>
    <w:lvl w:ilvl="8">
      <w:start w:val="1"/>
      <w:numFmt w:val="bullet"/>
      <w:lvlText w:val=""/>
      <w:lvlJc w:val="left"/>
      <w:pPr>
        <w:ind w:left="6486" w:hanging="360"/>
      </w:pPr>
      <w:rPr>
        <w:rFonts w:ascii="Wingdings" w:hAnsi="Wingdings" w:hint="default"/>
      </w:rPr>
    </w:lvl>
  </w:abstractNum>
  <w:abstractNum w:abstractNumId="79" w15:restartNumberingAfterBreak="0">
    <w:nsid w:val="14A94E2D"/>
    <w:multiLevelType w:val="multilevel"/>
    <w:tmpl w:val="14A94E2D"/>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0" w15:restartNumberingAfterBreak="0">
    <w:nsid w:val="14C9058C"/>
    <w:multiLevelType w:val="multilevel"/>
    <w:tmpl w:val="14C9058C"/>
    <w:lvl w:ilvl="0">
      <w:start w:val="4"/>
      <w:numFmt w:val="decimal"/>
      <w:lvlText w:val="%1"/>
      <w:lvlJc w:val="left"/>
      <w:pPr>
        <w:ind w:left="480" w:hanging="480"/>
      </w:pPr>
    </w:lvl>
    <w:lvl w:ilvl="1">
      <w:start w:val="3"/>
      <w:numFmt w:val="decimal"/>
      <w:lvlText w:val="%1.%2"/>
      <w:lvlJc w:val="left"/>
      <w:pPr>
        <w:ind w:left="949" w:hanging="480"/>
      </w:pPr>
    </w:lvl>
    <w:lvl w:ilvl="2">
      <w:start w:val="4"/>
      <w:numFmt w:val="decimal"/>
      <w:lvlText w:val="%1.%2.%3"/>
      <w:lvlJc w:val="left"/>
      <w:pPr>
        <w:ind w:left="1658" w:hanging="720"/>
      </w:pPr>
    </w:lvl>
    <w:lvl w:ilvl="3">
      <w:start w:val="1"/>
      <w:numFmt w:val="decimal"/>
      <w:lvlText w:val="%1.%2.%3.%4"/>
      <w:lvlJc w:val="left"/>
      <w:pPr>
        <w:ind w:left="2127" w:hanging="720"/>
      </w:pPr>
    </w:lvl>
    <w:lvl w:ilvl="4">
      <w:start w:val="1"/>
      <w:numFmt w:val="decimal"/>
      <w:lvlText w:val="%1.%2.%3.%4.%5"/>
      <w:lvlJc w:val="left"/>
      <w:pPr>
        <w:ind w:left="2956" w:hanging="1080"/>
      </w:pPr>
    </w:lvl>
    <w:lvl w:ilvl="5">
      <w:start w:val="1"/>
      <w:numFmt w:val="decimal"/>
      <w:lvlText w:val="%1.%2.%3.%4.%5.%6"/>
      <w:lvlJc w:val="left"/>
      <w:pPr>
        <w:ind w:left="3425" w:hanging="1080"/>
      </w:pPr>
    </w:lvl>
    <w:lvl w:ilvl="6">
      <w:start w:val="1"/>
      <w:numFmt w:val="decimal"/>
      <w:lvlText w:val="%1.%2.%3.%4.%5.%6.%7"/>
      <w:lvlJc w:val="left"/>
      <w:pPr>
        <w:ind w:left="4254" w:hanging="1440"/>
      </w:pPr>
    </w:lvl>
    <w:lvl w:ilvl="7">
      <w:start w:val="1"/>
      <w:numFmt w:val="decimal"/>
      <w:lvlText w:val="%1.%2.%3.%4.%5.%6.%7.%8"/>
      <w:lvlJc w:val="left"/>
      <w:pPr>
        <w:ind w:left="4723" w:hanging="1440"/>
      </w:pPr>
    </w:lvl>
    <w:lvl w:ilvl="8">
      <w:start w:val="1"/>
      <w:numFmt w:val="decimal"/>
      <w:lvlText w:val="%1.%2.%3.%4.%5.%6.%7.%8.%9"/>
      <w:lvlJc w:val="left"/>
      <w:pPr>
        <w:ind w:left="5552" w:hanging="1800"/>
      </w:pPr>
    </w:lvl>
  </w:abstractNum>
  <w:abstractNum w:abstractNumId="81" w15:restartNumberingAfterBreak="0">
    <w:nsid w:val="168C3D51"/>
    <w:multiLevelType w:val="multilevel"/>
    <w:tmpl w:val="168C3D51"/>
    <w:lvl w:ilvl="0">
      <w:numFmt w:val="bullet"/>
      <w:lvlText w:val="-"/>
      <w:lvlJc w:val="left"/>
      <w:pPr>
        <w:ind w:left="580" w:hanging="360"/>
      </w:pPr>
      <w:rPr>
        <w:rFonts w:ascii="Times New Roman" w:eastAsia="Times New Roman" w:hAnsi="Times New Roman" w:cs="Times New Roman"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16A31907"/>
    <w:multiLevelType w:val="multilevel"/>
    <w:tmpl w:val="16A31907"/>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83" w15:restartNumberingAfterBreak="0">
    <w:nsid w:val="16E049C9"/>
    <w:multiLevelType w:val="multilevel"/>
    <w:tmpl w:val="16E049C9"/>
    <w:lvl w:ilvl="0">
      <w:start w:val="1"/>
      <w:numFmt w:val="bullet"/>
      <w:lvlText w:val=""/>
      <w:lvlJc w:val="left"/>
      <w:pPr>
        <w:ind w:left="1130" w:hanging="360"/>
      </w:pPr>
      <w:rPr>
        <w:rFonts w:ascii="Symbol" w:hAnsi="Symbol"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84" w15:restartNumberingAfterBreak="0">
    <w:nsid w:val="176704F9"/>
    <w:multiLevelType w:val="multilevel"/>
    <w:tmpl w:val="176704F9"/>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5" w15:restartNumberingAfterBreak="0">
    <w:nsid w:val="17A30A6B"/>
    <w:multiLevelType w:val="multilevel"/>
    <w:tmpl w:val="17A30A6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15:restartNumberingAfterBreak="0">
    <w:nsid w:val="184554C8"/>
    <w:multiLevelType w:val="multilevel"/>
    <w:tmpl w:val="184554C8"/>
    <w:lvl w:ilvl="0">
      <w:start w:val="1"/>
      <w:numFmt w:val="decimal"/>
      <w:lvlText w:val="%1"/>
      <w:lvlJc w:val="left"/>
      <w:pPr>
        <w:ind w:left="360" w:hanging="360"/>
      </w:pPr>
      <w:rPr>
        <w:rFonts w:eastAsia="Times New Roman" w:hint="default"/>
      </w:rPr>
    </w:lvl>
    <w:lvl w:ilvl="1">
      <w:start w:val="1"/>
      <w:numFmt w:val="decimal"/>
      <w:lvlText w:val="%1.%2"/>
      <w:lvlJc w:val="left"/>
      <w:pPr>
        <w:ind w:left="45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87" w15:restartNumberingAfterBreak="0">
    <w:nsid w:val="187D160A"/>
    <w:multiLevelType w:val="multilevel"/>
    <w:tmpl w:val="187D16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88" w15:restartNumberingAfterBreak="0">
    <w:nsid w:val="18B1787F"/>
    <w:multiLevelType w:val="multilevel"/>
    <w:tmpl w:val="18B1787F"/>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9" w15:restartNumberingAfterBreak="0">
    <w:nsid w:val="18FF14BE"/>
    <w:multiLevelType w:val="multilevel"/>
    <w:tmpl w:val="18FF1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1924293A"/>
    <w:multiLevelType w:val="multilevel"/>
    <w:tmpl w:val="1924293A"/>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192C6876"/>
    <w:multiLevelType w:val="multilevel"/>
    <w:tmpl w:val="789C69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19A621BA"/>
    <w:multiLevelType w:val="multilevel"/>
    <w:tmpl w:val="19A621B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3" w15:restartNumberingAfterBreak="0">
    <w:nsid w:val="19D66610"/>
    <w:multiLevelType w:val="multilevel"/>
    <w:tmpl w:val="19D66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1A086B2B"/>
    <w:multiLevelType w:val="multilevel"/>
    <w:tmpl w:val="1A086B2B"/>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5" w15:restartNumberingAfterBreak="0">
    <w:nsid w:val="1A335378"/>
    <w:multiLevelType w:val="multilevel"/>
    <w:tmpl w:val="1A33537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96" w15:restartNumberingAfterBreak="0">
    <w:nsid w:val="1A987E69"/>
    <w:multiLevelType w:val="multilevel"/>
    <w:tmpl w:val="1A987E69"/>
    <w:lvl w:ilvl="0">
      <w:start w:val="3"/>
      <w:numFmt w:val="decimal"/>
      <w:lvlText w:val="%1"/>
      <w:lvlJc w:val="left"/>
      <w:pPr>
        <w:ind w:left="480" w:hanging="480"/>
      </w:pPr>
      <w:rPr>
        <w:rFonts w:ascii="Times New Roman" w:hAnsi="Times New Roman" w:cs="Times New Roman" w:hint="default"/>
      </w:rPr>
    </w:lvl>
    <w:lvl w:ilvl="1">
      <w:start w:val="3"/>
      <w:numFmt w:val="decimal"/>
      <w:lvlText w:val="%1.%2"/>
      <w:lvlJc w:val="left"/>
      <w:pPr>
        <w:ind w:left="840" w:hanging="480"/>
      </w:pPr>
      <w:rPr>
        <w:rFonts w:ascii="Times New Roman" w:hAnsi="Times New Roman" w:cs="Times New Roman" w:hint="default"/>
        <w:sz w:val="24"/>
        <w:szCs w:val="24"/>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97" w15:restartNumberingAfterBreak="0">
    <w:nsid w:val="1AAE775C"/>
    <w:multiLevelType w:val="multilevel"/>
    <w:tmpl w:val="1AAE775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944" w:hanging="720"/>
      </w:pPr>
    </w:lvl>
    <w:lvl w:ilvl="3">
      <w:start w:val="1"/>
      <w:numFmt w:val="decimal"/>
      <w:lvlText w:val="%1.%2.%3.%4"/>
      <w:lvlJc w:val="left"/>
      <w:pPr>
        <w:ind w:left="2556" w:hanging="720"/>
      </w:pPr>
    </w:lvl>
    <w:lvl w:ilvl="4">
      <w:start w:val="1"/>
      <w:numFmt w:val="decimal"/>
      <w:lvlText w:val="%1.%2.%3.%4.%5"/>
      <w:lvlJc w:val="left"/>
      <w:pPr>
        <w:ind w:left="3528" w:hanging="1080"/>
      </w:pPr>
    </w:lvl>
    <w:lvl w:ilvl="5">
      <w:start w:val="1"/>
      <w:numFmt w:val="decimal"/>
      <w:lvlText w:val="%1.%2.%3.%4.%5.%6"/>
      <w:lvlJc w:val="left"/>
      <w:pPr>
        <w:ind w:left="4140" w:hanging="1080"/>
      </w:pPr>
    </w:lvl>
    <w:lvl w:ilvl="6">
      <w:start w:val="1"/>
      <w:numFmt w:val="decimal"/>
      <w:lvlText w:val="%1.%2.%3.%4.%5.%6.%7"/>
      <w:lvlJc w:val="left"/>
      <w:pPr>
        <w:ind w:left="5112" w:hanging="1440"/>
      </w:pPr>
    </w:lvl>
    <w:lvl w:ilvl="7">
      <w:start w:val="1"/>
      <w:numFmt w:val="decimal"/>
      <w:lvlText w:val="%1.%2.%3.%4.%5.%6.%7.%8"/>
      <w:lvlJc w:val="left"/>
      <w:pPr>
        <w:ind w:left="5724" w:hanging="1440"/>
      </w:pPr>
    </w:lvl>
    <w:lvl w:ilvl="8">
      <w:start w:val="1"/>
      <w:numFmt w:val="decimal"/>
      <w:lvlText w:val="%1.%2.%3.%4.%5.%6.%7.%8.%9"/>
      <w:lvlJc w:val="left"/>
      <w:pPr>
        <w:ind w:left="6696" w:hanging="1800"/>
      </w:pPr>
    </w:lvl>
  </w:abstractNum>
  <w:abstractNum w:abstractNumId="98" w15:restartNumberingAfterBreak="0">
    <w:nsid w:val="1AB82CCB"/>
    <w:multiLevelType w:val="hybridMultilevel"/>
    <w:tmpl w:val="3FD896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1ACC4138"/>
    <w:multiLevelType w:val="multilevel"/>
    <w:tmpl w:val="1ACC4138"/>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0" w15:restartNumberingAfterBreak="0">
    <w:nsid w:val="1ADD49A7"/>
    <w:multiLevelType w:val="multilevel"/>
    <w:tmpl w:val="1ADD49A7"/>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01" w15:restartNumberingAfterBreak="0">
    <w:nsid w:val="1B486283"/>
    <w:multiLevelType w:val="multilevel"/>
    <w:tmpl w:val="1B4862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1BA07F62"/>
    <w:multiLevelType w:val="multilevel"/>
    <w:tmpl w:val="1BA07F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1CC902BE"/>
    <w:multiLevelType w:val="multilevel"/>
    <w:tmpl w:val="1CC902BE"/>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53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5" w15:restartNumberingAfterBreak="0">
    <w:nsid w:val="1D62607C"/>
    <w:multiLevelType w:val="multilevel"/>
    <w:tmpl w:val="1D62607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6" w15:restartNumberingAfterBreak="0">
    <w:nsid w:val="1E1E1ED9"/>
    <w:multiLevelType w:val="multilevel"/>
    <w:tmpl w:val="1E1E1ED9"/>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135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07" w15:restartNumberingAfterBreak="0">
    <w:nsid w:val="1E265EAF"/>
    <w:multiLevelType w:val="multilevel"/>
    <w:tmpl w:val="1E265EA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8" w15:restartNumberingAfterBreak="0">
    <w:nsid w:val="1E8E6012"/>
    <w:multiLevelType w:val="multilevel"/>
    <w:tmpl w:val="F6581A4A"/>
    <w:lvl w:ilvl="0">
      <w:start w:val="4"/>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9" w15:restartNumberingAfterBreak="0">
    <w:nsid w:val="1F484EDB"/>
    <w:multiLevelType w:val="multilevel"/>
    <w:tmpl w:val="1F484EDB"/>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10" w15:restartNumberingAfterBreak="0">
    <w:nsid w:val="1FED1168"/>
    <w:multiLevelType w:val="multilevel"/>
    <w:tmpl w:val="1FED11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1" w15:restartNumberingAfterBreak="0">
    <w:nsid w:val="211A92A9"/>
    <w:multiLevelType w:val="multilevel"/>
    <w:tmpl w:val="211A92A9"/>
    <w:lvl w:ilvl="0">
      <w:start w:val="2"/>
      <w:numFmt w:val="decimal"/>
      <w:lvlText w:val="%1."/>
      <w:lvlJc w:val="left"/>
      <w:pPr>
        <w:ind w:left="435" w:hanging="435"/>
      </w:pPr>
    </w:lvl>
    <w:lvl w:ilvl="1">
      <w:start w:val="10"/>
      <w:numFmt w:val="decimal"/>
      <w:lvlText w:val="%1.%2."/>
      <w:lvlJc w:val="left"/>
      <w:pPr>
        <w:ind w:left="795" w:hanging="435"/>
      </w:pPr>
    </w:lvl>
    <w:lvl w:ilvl="2">
      <w:start w:val="1"/>
      <w:numFmt w:val="decimal"/>
      <w:lvlText w:val="%1.%2.%3."/>
      <w:lvlJc w:val="left"/>
      <w:pPr>
        <w:ind w:left="1429"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2" w15:restartNumberingAfterBreak="0">
    <w:nsid w:val="21C36FA6"/>
    <w:multiLevelType w:val="multilevel"/>
    <w:tmpl w:val="21C36FA6"/>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22AB3F2D"/>
    <w:multiLevelType w:val="multilevel"/>
    <w:tmpl w:val="22AB3F2D"/>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4" w15:restartNumberingAfterBreak="0">
    <w:nsid w:val="23693B7C"/>
    <w:multiLevelType w:val="multilevel"/>
    <w:tmpl w:val="23693B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23F93EDD"/>
    <w:multiLevelType w:val="hybridMultilevel"/>
    <w:tmpl w:val="D7C40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25207A79"/>
    <w:multiLevelType w:val="multilevel"/>
    <w:tmpl w:val="49F253A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rPr>
        <w:b w:val="0"/>
        <w:bCs/>
      </w:r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15:restartNumberingAfterBreak="0">
    <w:nsid w:val="258761CD"/>
    <w:multiLevelType w:val="multilevel"/>
    <w:tmpl w:val="258761CD"/>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18" w15:restartNumberingAfterBreak="0">
    <w:nsid w:val="25A2740C"/>
    <w:multiLevelType w:val="multilevel"/>
    <w:tmpl w:val="25A2740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35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19" w15:restartNumberingAfterBreak="0">
    <w:nsid w:val="25C52DA3"/>
    <w:multiLevelType w:val="multilevel"/>
    <w:tmpl w:val="25C52D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15:restartNumberingAfterBreak="0">
    <w:nsid w:val="265672E1"/>
    <w:multiLevelType w:val="multilevel"/>
    <w:tmpl w:val="265672E1"/>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26FE18EF"/>
    <w:multiLevelType w:val="multilevel"/>
    <w:tmpl w:val="26FE18E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2" w15:restartNumberingAfterBreak="0">
    <w:nsid w:val="29D32D7B"/>
    <w:multiLevelType w:val="multilevel"/>
    <w:tmpl w:val="29D32D7B"/>
    <w:lvl w:ilvl="0">
      <w:start w:val="1"/>
      <w:numFmt w:val="decimal"/>
      <w:lvlText w:val="%1"/>
      <w:lvlJc w:val="left"/>
      <w:pPr>
        <w:ind w:left="360" w:hanging="360"/>
      </w:pPr>
      <w:rPr>
        <w:rFonts w:ascii="Times New Roman" w:hAnsi="Times New Roman" w:cs="Times New Roman"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23" w15:restartNumberingAfterBreak="0">
    <w:nsid w:val="2A6237AC"/>
    <w:multiLevelType w:val="multilevel"/>
    <w:tmpl w:val="2A6237AC"/>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decimal"/>
      <w:lvlText w:val="%2."/>
      <w:lvlJc w:val="left"/>
      <w:pPr>
        <w:ind w:left="180" w:hanging="360"/>
      </w:pPr>
      <w:rPr>
        <w:vertAlign w:val="baseline"/>
      </w:rPr>
    </w:lvl>
    <w:lvl w:ilvl="2">
      <w:start w:val="1"/>
      <w:numFmt w:val="decimal"/>
      <w:lvlText w:val="%3."/>
      <w:lvlJc w:val="left"/>
      <w:pPr>
        <w:ind w:left="90" w:hanging="360"/>
      </w:pPr>
      <w:rPr>
        <w:rFonts w:ascii="Times New Roman" w:eastAsia="Times New Roman" w:hAnsi="Times New Roman" w:cs="Times New Roman"/>
        <w:sz w:val="24"/>
        <w:szCs w:val="24"/>
        <w:vertAlign w:val="baseline"/>
      </w:rPr>
    </w:lvl>
    <w:lvl w:ilvl="3">
      <w:start w:val="1"/>
      <w:numFmt w:val="decimal"/>
      <w:lvlText w:val="%4."/>
      <w:lvlJc w:val="left"/>
      <w:pPr>
        <w:ind w:left="90" w:hanging="360"/>
      </w:pPr>
      <w:rPr>
        <w:b w:val="0"/>
        <w:vertAlign w:val="baseline"/>
      </w:rPr>
    </w:lvl>
    <w:lvl w:ilvl="4">
      <w:start w:val="1"/>
      <w:numFmt w:val="decimal"/>
      <w:lvlText w:val="%5."/>
      <w:lvlJc w:val="left"/>
      <w:pPr>
        <w:ind w:left="90" w:hanging="360"/>
      </w:pPr>
      <w:rPr>
        <w:b w:val="0"/>
        <w:vertAlign w:val="baseline"/>
      </w:rPr>
    </w:lvl>
    <w:lvl w:ilvl="5">
      <w:start w:val="1"/>
      <w:numFmt w:val="decimal"/>
      <w:lvlText w:val="%6."/>
      <w:lvlJc w:val="left"/>
      <w:pPr>
        <w:ind w:left="4050" w:hanging="360"/>
      </w:pPr>
      <w:rPr>
        <w:b w:val="0"/>
        <w:vertAlign w:val="baseline"/>
      </w:rPr>
    </w:lvl>
    <w:lvl w:ilvl="6">
      <w:start w:val="1"/>
      <w:numFmt w:val="decimal"/>
      <w:lvlText w:val="%7."/>
      <w:lvlJc w:val="left"/>
      <w:pPr>
        <w:ind w:left="4770" w:hanging="360"/>
      </w:pPr>
      <w:rPr>
        <w:vertAlign w:val="baseline"/>
      </w:rPr>
    </w:lvl>
    <w:lvl w:ilvl="7">
      <w:start w:val="1"/>
      <w:numFmt w:val="decimal"/>
      <w:lvlText w:val="%8."/>
      <w:lvlJc w:val="left"/>
      <w:pPr>
        <w:ind w:left="5490" w:hanging="360"/>
      </w:pPr>
      <w:rPr>
        <w:vertAlign w:val="baseline"/>
      </w:rPr>
    </w:lvl>
    <w:lvl w:ilvl="8">
      <w:start w:val="1"/>
      <w:numFmt w:val="decimal"/>
      <w:lvlText w:val="%9."/>
      <w:lvlJc w:val="left"/>
      <w:pPr>
        <w:ind w:left="6210" w:hanging="360"/>
      </w:pPr>
      <w:rPr>
        <w:b w:val="0"/>
        <w:vertAlign w:val="baseline"/>
      </w:rPr>
    </w:lvl>
  </w:abstractNum>
  <w:abstractNum w:abstractNumId="12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5" w15:restartNumberingAfterBreak="0">
    <w:nsid w:val="2ACE55FC"/>
    <w:multiLevelType w:val="multilevel"/>
    <w:tmpl w:val="2ACE55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15:restartNumberingAfterBreak="0">
    <w:nsid w:val="2B226BE6"/>
    <w:multiLevelType w:val="multilevel"/>
    <w:tmpl w:val="2B226BE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127" w15:restartNumberingAfterBreak="0">
    <w:nsid w:val="2BAE66CC"/>
    <w:multiLevelType w:val="multilevel"/>
    <w:tmpl w:val="2BAE66C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28" w15:restartNumberingAfterBreak="0">
    <w:nsid w:val="2BF93040"/>
    <w:multiLevelType w:val="multilevel"/>
    <w:tmpl w:val="2BF93040"/>
    <w:lvl w:ilvl="0">
      <w:start w:val="1"/>
      <w:numFmt w:val="decimal"/>
      <w:lvlText w:val="%1"/>
      <w:lvlJc w:val="left"/>
      <w:pPr>
        <w:ind w:left="435" w:hanging="435"/>
      </w:pPr>
      <w:rPr>
        <w:rFonts w:ascii="Times New Roman" w:hAnsi="Times New Roman" w:cs="Times New Roman" w:hint="default"/>
      </w:rPr>
    </w:lvl>
    <w:lvl w:ilvl="1">
      <w:start w:val="2"/>
      <w:numFmt w:val="decimal"/>
      <w:lvlText w:val="%1.%2"/>
      <w:lvlJc w:val="left"/>
      <w:pPr>
        <w:ind w:left="615" w:hanging="435"/>
      </w:pPr>
      <w:rPr>
        <w:rFonts w:ascii="Times New Roman" w:hAnsi="Times New Roman" w:cs="Times New Roman" w:hint="default"/>
      </w:rPr>
    </w:lvl>
    <w:lvl w:ilvl="2">
      <w:start w:val="3"/>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ascii="Times New Roman" w:hAnsi="Times New Roman" w:cs="Times New Roman" w:hint="default"/>
      </w:rPr>
    </w:lvl>
    <w:lvl w:ilvl="4">
      <w:start w:val="1"/>
      <w:numFmt w:val="decimal"/>
      <w:lvlText w:val="%1.%2.%3.%4.%5"/>
      <w:lvlJc w:val="left"/>
      <w:pPr>
        <w:ind w:left="1800" w:hanging="1080"/>
      </w:pPr>
      <w:rPr>
        <w:rFonts w:ascii="Times New Roman" w:hAnsi="Times New Roman" w:cs="Times New Roman" w:hint="default"/>
      </w:rPr>
    </w:lvl>
    <w:lvl w:ilvl="5">
      <w:start w:val="1"/>
      <w:numFmt w:val="decimal"/>
      <w:lvlText w:val="%1.%2.%3.%4.%5.%6"/>
      <w:lvlJc w:val="left"/>
      <w:pPr>
        <w:ind w:left="1980" w:hanging="1080"/>
      </w:pPr>
      <w:rPr>
        <w:rFonts w:ascii="Times New Roman" w:hAnsi="Times New Roman" w:cs="Times New Roman" w:hint="default"/>
      </w:rPr>
    </w:lvl>
    <w:lvl w:ilvl="6">
      <w:start w:val="1"/>
      <w:numFmt w:val="decimal"/>
      <w:lvlText w:val="%1.%2.%3.%4.%5.%6.%7"/>
      <w:lvlJc w:val="left"/>
      <w:pPr>
        <w:ind w:left="2520" w:hanging="1440"/>
      </w:pPr>
      <w:rPr>
        <w:rFonts w:ascii="Times New Roman" w:hAnsi="Times New Roman" w:cs="Times New Roman" w:hint="default"/>
      </w:rPr>
    </w:lvl>
    <w:lvl w:ilvl="7">
      <w:start w:val="1"/>
      <w:numFmt w:val="decimal"/>
      <w:lvlText w:val="%1.%2.%3.%4.%5.%6.%7.%8"/>
      <w:lvlJc w:val="left"/>
      <w:pPr>
        <w:ind w:left="2700" w:hanging="1440"/>
      </w:pPr>
      <w:rPr>
        <w:rFonts w:ascii="Times New Roman" w:hAnsi="Times New Roman" w:cs="Times New Roman" w:hint="default"/>
      </w:rPr>
    </w:lvl>
    <w:lvl w:ilvl="8">
      <w:start w:val="1"/>
      <w:numFmt w:val="decimal"/>
      <w:lvlText w:val="%1.%2.%3.%4.%5.%6.%7.%8.%9"/>
      <w:lvlJc w:val="left"/>
      <w:pPr>
        <w:ind w:left="2880" w:hanging="1440"/>
      </w:pPr>
      <w:rPr>
        <w:rFonts w:ascii="Times New Roman" w:hAnsi="Times New Roman" w:cs="Times New Roman" w:hint="default"/>
      </w:rPr>
    </w:lvl>
  </w:abstractNum>
  <w:abstractNum w:abstractNumId="129" w15:restartNumberingAfterBreak="0">
    <w:nsid w:val="2C335FDE"/>
    <w:multiLevelType w:val="multilevel"/>
    <w:tmpl w:val="2C335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2C61EC3E"/>
    <w:multiLevelType w:val="multilevel"/>
    <w:tmpl w:val="2C61EC3E"/>
    <w:lvl w:ilvl="0">
      <w:start w:val="3"/>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val="0"/>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31" w15:restartNumberingAfterBreak="0">
    <w:nsid w:val="2EA22998"/>
    <w:multiLevelType w:val="multilevel"/>
    <w:tmpl w:val="2EA22998"/>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2" w15:restartNumberingAfterBreak="0">
    <w:nsid w:val="2F8119B1"/>
    <w:multiLevelType w:val="multilevel"/>
    <w:tmpl w:val="2F8119B1"/>
    <w:lvl w:ilvl="0">
      <w:start w:val="1"/>
      <w:numFmt w:val="bullet"/>
      <w:pStyle w:val="Heading1"/>
      <w:lvlText w:val=""/>
      <w:lvlJc w:val="left"/>
      <w:pPr>
        <w:ind w:left="360" w:hanging="360"/>
      </w:pPr>
      <w:rPr>
        <w:rFonts w:ascii="Symbol" w:hAnsi="Symbol" w:hint="default"/>
      </w:rPr>
    </w:lvl>
    <w:lvl w:ilvl="1">
      <w:start w:val="1"/>
      <w:numFmt w:val="bullet"/>
      <w:pStyle w:val="Heading2"/>
      <w:lvlText w:val="o"/>
      <w:lvlJc w:val="left"/>
      <w:pPr>
        <w:ind w:left="1080" w:hanging="360"/>
      </w:pPr>
      <w:rPr>
        <w:rFonts w:ascii="Courier New" w:hAnsi="Courier New" w:cs="Courier New" w:hint="default"/>
      </w:rPr>
    </w:lvl>
    <w:lvl w:ilvl="2">
      <w:start w:val="1"/>
      <w:numFmt w:val="bullet"/>
      <w:pStyle w:val="Heading3"/>
      <w:lvlText w:val=""/>
      <w:lvlJc w:val="left"/>
      <w:pPr>
        <w:ind w:left="1800" w:hanging="360"/>
      </w:pPr>
      <w:rPr>
        <w:rFonts w:ascii="Wingdings" w:hAnsi="Wingdings" w:hint="default"/>
      </w:rPr>
    </w:lvl>
    <w:lvl w:ilvl="3">
      <w:start w:val="1"/>
      <w:numFmt w:val="bullet"/>
      <w:pStyle w:val="Heading4"/>
      <w:lvlText w:val=""/>
      <w:lvlJc w:val="left"/>
      <w:pPr>
        <w:ind w:left="2520" w:hanging="360"/>
      </w:pPr>
      <w:rPr>
        <w:rFonts w:ascii="Symbol" w:hAnsi="Symbol" w:hint="default"/>
      </w:rPr>
    </w:lvl>
    <w:lvl w:ilvl="4">
      <w:start w:val="1"/>
      <w:numFmt w:val="bullet"/>
      <w:pStyle w:val="Heading5"/>
      <w:lvlText w:val="o"/>
      <w:lvlJc w:val="left"/>
      <w:pPr>
        <w:ind w:left="3240" w:hanging="360"/>
      </w:pPr>
      <w:rPr>
        <w:rFonts w:ascii="Courier New" w:hAnsi="Courier New" w:cs="Courier New" w:hint="default"/>
      </w:rPr>
    </w:lvl>
    <w:lvl w:ilvl="5">
      <w:start w:val="1"/>
      <w:numFmt w:val="bullet"/>
      <w:pStyle w:val="Heading6"/>
      <w:lvlText w:val=""/>
      <w:lvlJc w:val="left"/>
      <w:pPr>
        <w:ind w:left="3960" w:hanging="360"/>
      </w:pPr>
      <w:rPr>
        <w:rFonts w:ascii="Wingdings" w:hAnsi="Wingdings" w:hint="default"/>
      </w:rPr>
    </w:lvl>
    <w:lvl w:ilvl="6">
      <w:start w:val="1"/>
      <w:numFmt w:val="bullet"/>
      <w:pStyle w:val="Heading7"/>
      <w:lvlText w:val=""/>
      <w:lvlJc w:val="left"/>
      <w:pPr>
        <w:ind w:left="4680" w:hanging="360"/>
      </w:pPr>
      <w:rPr>
        <w:rFonts w:ascii="Symbol" w:hAnsi="Symbol" w:hint="default"/>
      </w:rPr>
    </w:lvl>
    <w:lvl w:ilvl="7">
      <w:start w:val="1"/>
      <w:numFmt w:val="bullet"/>
      <w:pStyle w:val="Heading8"/>
      <w:lvlText w:val="o"/>
      <w:lvlJc w:val="left"/>
      <w:pPr>
        <w:ind w:left="5400" w:hanging="360"/>
      </w:pPr>
      <w:rPr>
        <w:rFonts w:ascii="Courier New" w:hAnsi="Courier New" w:cs="Courier New" w:hint="default"/>
      </w:rPr>
    </w:lvl>
    <w:lvl w:ilvl="8">
      <w:start w:val="1"/>
      <w:numFmt w:val="bullet"/>
      <w:pStyle w:val="Heading9"/>
      <w:lvlText w:val=""/>
      <w:lvlJc w:val="left"/>
      <w:pPr>
        <w:ind w:left="6120" w:hanging="360"/>
      </w:pPr>
      <w:rPr>
        <w:rFonts w:ascii="Wingdings" w:hAnsi="Wingdings" w:hint="default"/>
      </w:rPr>
    </w:lvl>
  </w:abstractNum>
  <w:abstractNum w:abstractNumId="133" w15:restartNumberingAfterBreak="0">
    <w:nsid w:val="30381BD1"/>
    <w:multiLevelType w:val="multilevel"/>
    <w:tmpl w:val="30381B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4" w15:restartNumberingAfterBreak="0">
    <w:nsid w:val="310554B9"/>
    <w:multiLevelType w:val="multilevel"/>
    <w:tmpl w:val="310554B9"/>
    <w:lvl w:ilvl="0">
      <w:start w:val="4"/>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16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35" w15:restartNumberingAfterBreak="0">
    <w:nsid w:val="317B00BC"/>
    <w:multiLevelType w:val="multilevel"/>
    <w:tmpl w:val="317B00BC"/>
    <w:lvl w:ilvl="0">
      <w:numFmt w:val="bullet"/>
      <w:lvlText w:val="-"/>
      <w:lvlJc w:val="left"/>
      <w:pPr>
        <w:ind w:left="580" w:hanging="360"/>
      </w:pPr>
      <w:rPr>
        <w:rFonts w:ascii="Times New Roman" w:hAnsi="Times New Roman" w:cs="Times New Roman"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32093229"/>
    <w:multiLevelType w:val="multilevel"/>
    <w:tmpl w:val="32093229"/>
    <w:lvl w:ilvl="0">
      <w:start w:val="1"/>
      <w:numFmt w:val="decimal"/>
      <w:lvlText w:val="%1."/>
      <w:lvlJc w:val="left"/>
      <w:pPr>
        <w:ind w:left="720" w:hanging="360"/>
      </w:pPr>
      <w:rPr>
        <w:rFonts w:ascii="Times New Roman" w:hAnsi="Times New Roman" w:cs="Times New Roman" w:hint="default"/>
        <w:b w:val="0"/>
        <w:b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7" w15:restartNumberingAfterBreak="0">
    <w:nsid w:val="337E19F1"/>
    <w:multiLevelType w:val="multilevel"/>
    <w:tmpl w:val="337E19F1"/>
    <w:lvl w:ilvl="0">
      <w:start w:val="1"/>
      <w:numFmt w:val="bullet"/>
      <w:lvlText w:val=""/>
      <w:lvlJc w:val="left"/>
      <w:pPr>
        <w:ind w:left="72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8" w15:restartNumberingAfterBreak="0">
    <w:nsid w:val="34112D0D"/>
    <w:multiLevelType w:val="multilevel"/>
    <w:tmpl w:val="34112D0D"/>
    <w:lvl w:ilvl="0">
      <w:start w:val="1"/>
      <w:numFmt w:val="decimal"/>
      <w:lvlText w:val="%1."/>
      <w:lvlJc w:val="left"/>
      <w:pPr>
        <w:ind w:left="643" w:hanging="360"/>
      </w:pPr>
      <w:rPr>
        <w:rFonts w:ascii="Times New Roman" w:hAnsi="Times New Roman" w:cs="Times New Roman" w:hint="default"/>
        <w:sz w:val="24"/>
        <w:szCs w:val="24"/>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139" w15:restartNumberingAfterBreak="0">
    <w:nsid w:val="34527941"/>
    <w:multiLevelType w:val="multilevel"/>
    <w:tmpl w:val="34527941"/>
    <w:lvl w:ilvl="0">
      <w:start w:val="1"/>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bCs/>
        <w:i w:val="0"/>
        <w:iCs/>
      </w:rPr>
    </w:lvl>
    <w:lvl w:ilvl="2">
      <w:start w:val="1"/>
      <w:numFmt w:val="decimal"/>
      <w:lvlText w:val="%1.%2.%3"/>
      <w:lvlJc w:val="left"/>
      <w:pPr>
        <w:ind w:left="1440" w:hanging="720"/>
      </w:pPr>
      <w:rPr>
        <w:rFonts w:ascii="Times New Roman" w:hAnsi="Times New Roman" w:cs="Times New Roman" w:hint="default"/>
        <w:b w:val="0"/>
        <w:bCs/>
        <w:i w:val="0"/>
        <w:iCs/>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140" w15:restartNumberingAfterBreak="0">
    <w:nsid w:val="345F5F62"/>
    <w:multiLevelType w:val="multilevel"/>
    <w:tmpl w:val="345F5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34A55DCD"/>
    <w:multiLevelType w:val="multilevel"/>
    <w:tmpl w:val="34A55DCD"/>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2" w15:restartNumberingAfterBreak="0">
    <w:nsid w:val="34B00B40"/>
    <w:multiLevelType w:val="multilevel"/>
    <w:tmpl w:val="34B00B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3" w15:restartNumberingAfterBreak="0">
    <w:nsid w:val="354378B3"/>
    <w:multiLevelType w:val="multilevel"/>
    <w:tmpl w:val="354378B3"/>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320" w:hanging="1440"/>
      </w:pPr>
      <w:rPr>
        <w:rFonts w:eastAsia="Times New Roman" w:hint="default"/>
      </w:rPr>
    </w:lvl>
  </w:abstractNum>
  <w:abstractNum w:abstractNumId="144" w15:restartNumberingAfterBreak="0">
    <w:nsid w:val="35CB6DBE"/>
    <w:multiLevelType w:val="hybridMultilevel"/>
    <w:tmpl w:val="A10278AC"/>
    <w:lvl w:ilvl="0" w:tplc="DF242546">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5DE3FC9"/>
    <w:multiLevelType w:val="multilevel"/>
    <w:tmpl w:val="35DE3FC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6" w15:restartNumberingAfterBreak="0">
    <w:nsid w:val="35E974B1"/>
    <w:multiLevelType w:val="multilevel"/>
    <w:tmpl w:val="35E974B1"/>
    <w:lvl w:ilvl="0">
      <w:start w:val="1"/>
      <w:numFmt w:val="decimal"/>
      <w:lvlText w:val="%1."/>
      <w:lvlJc w:val="left"/>
      <w:pPr>
        <w:ind w:left="580" w:hanging="360"/>
      </w:pPr>
      <w:rPr>
        <w:rFonts w:ascii="Times New Roman" w:hAnsi="Times New Roman" w:cs="Times New Roman" w:hint="default"/>
      </w:rPr>
    </w:lvl>
    <w:lvl w:ilvl="1">
      <w:start w:val="1"/>
      <w:numFmt w:val="lowerLetter"/>
      <w:lvlText w:val="%2."/>
      <w:lvlJc w:val="left"/>
      <w:pPr>
        <w:ind w:left="1300" w:hanging="360"/>
      </w:pPr>
      <w:rPr>
        <w:rFonts w:ascii="Times New Roman" w:hAnsi="Times New Roman" w:cs="Times New Roman" w:hint="default"/>
      </w:rPr>
    </w:lvl>
    <w:lvl w:ilvl="2">
      <w:start w:val="1"/>
      <w:numFmt w:val="lowerRoman"/>
      <w:lvlText w:val="%3."/>
      <w:lvlJc w:val="right"/>
      <w:pPr>
        <w:ind w:left="2020" w:hanging="180"/>
      </w:pPr>
      <w:rPr>
        <w:rFonts w:ascii="Times New Roman" w:hAnsi="Times New Roman" w:cs="Times New Roman" w:hint="default"/>
      </w:rPr>
    </w:lvl>
    <w:lvl w:ilvl="3">
      <w:start w:val="1"/>
      <w:numFmt w:val="decimal"/>
      <w:lvlText w:val="%4."/>
      <w:lvlJc w:val="left"/>
      <w:pPr>
        <w:ind w:left="2740" w:hanging="360"/>
      </w:pPr>
      <w:rPr>
        <w:rFonts w:ascii="Times New Roman" w:hAnsi="Times New Roman" w:cs="Times New Roman" w:hint="default"/>
      </w:rPr>
    </w:lvl>
    <w:lvl w:ilvl="4">
      <w:start w:val="1"/>
      <w:numFmt w:val="lowerLetter"/>
      <w:lvlText w:val="%5."/>
      <w:lvlJc w:val="left"/>
      <w:pPr>
        <w:ind w:left="3460" w:hanging="360"/>
      </w:pPr>
      <w:rPr>
        <w:rFonts w:ascii="Times New Roman" w:hAnsi="Times New Roman" w:cs="Times New Roman" w:hint="default"/>
      </w:rPr>
    </w:lvl>
    <w:lvl w:ilvl="5">
      <w:start w:val="1"/>
      <w:numFmt w:val="lowerRoman"/>
      <w:lvlText w:val="%6."/>
      <w:lvlJc w:val="right"/>
      <w:pPr>
        <w:ind w:left="4180" w:hanging="180"/>
      </w:pPr>
      <w:rPr>
        <w:rFonts w:ascii="Times New Roman" w:hAnsi="Times New Roman" w:cs="Times New Roman" w:hint="default"/>
      </w:rPr>
    </w:lvl>
    <w:lvl w:ilvl="6">
      <w:start w:val="1"/>
      <w:numFmt w:val="decimal"/>
      <w:lvlText w:val="%7."/>
      <w:lvlJc w:val="left"/>
      <w:pPr>
        <w:ind w:left="4900" w:hanging="360"/>
      </w:pPr>
      <w:rPr>
        <w:rFonts w:ascii="Times New Roman" w:hAnsi="Times New Roman" w:cs="Times New Roman" w:hint="default"/>
      </w:rPr>
    </w:lvl>
    <w:lvl w:ilvl="7">
      <w:start w:val="1"/>
      <w:numFmt w:val="lowerLetter"/>
      <w:lvlText w:val="%8."/>
      <w:lvlJc w:val="left"/>
      <w:pPr>
        <w:ind w:left="5620" w:hanging="360"/>
      </w:pPr>
      <w:rPr>
        <w:rFonts w:ascii="Times New Roman" w:hAnsi="Times New Roman" w:cs="Times New Roman" w:hint="default"/>
      </w:rPr>
    </w:lvl>
    <w:lvl w:ilvl="8">
      <w:start w:val="1"/>
      <w:numFmt w:val="lowerRoman"/>
      <w:lvlText w:val="%9."/>
      <w:lvlJc w:val="right"/>
      <w:pPr>
        <w:ind w:left="6340" w:hanging="180"/>
      </w:pPr>
      <w:rPr>
        <w:rFonts w:ascii="Times New Roman" w:hAnsi="Times New Roman" w:cs="Times New Roman" w:hint="default"/>
      </w:rPr>
    </w:lvl>
  </w:abstractNum>
  <w:abstractNum w:abstractNumId="147" w15:restartNumberingAfterBreak="0">
    <w:nsid w:val="36B73F0A"/>
    <w:multiLevelType w:val="multilevel"/>
    <w:tmpl w:val="36B73F0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36B773AB"/>
    <w:multiLevelType w:val="multilevel"/>
    <w:tmpl w:val="36B773AB"/>
    <w:lvl w:ilvl="0">
      <w:start w:val="7"/>
      <w:numFmt w:val="decimal"/>
      <w:lvlText w:val="%1"/>
      <w:lvlJc w:val="left"/>
      <w:pPr>
        <w:ind w:left="360" w:hanging="360"/>
      </w:pPr>
    </w:lvl>
    <w:lvl w:ilvl="1">
      <w:start w:val="1"/>
      <w:numFmt w:val="decimal"/>
      <w:lvlText w:val="%1.%2"/>
      <w:lvlJc w:val="left"/>
      <w:pPr>
        <w:ind w:left="736" w:hanging="360"/>
      </w:pPr>
    </w:lvl>
    <w:lvl w:ilvl="2">
      <w:start w:val="1"/>
      <w:numFmt w:val="decimal"/>
      <w:lvlText w:val="%1.%2.%3"/>
      <w:lvlJc w:val="left"/>
      <w:pPr>
        <w:ind w:left="1472" w:hanging="720"/>
      </w:pPr>
    </w:lvl>
    <w:lvl w:ilvl="3">
      <w:start w:val="1"/>
      <w:numFmt w:val="decimal"/>
      <w:lvlText w:val="%1.%2.%3.%4"/>
      <w:lvlJc w:val="left"/>
      <w:pPr>
        <w:ind w:left="1848" w:hanging="720"/>
      </w:pPr>
    </w:lvl>
    <w:lvl w:ilvl="4">
      <w:start w:val="1"/>
      <w:numFmt w:val="decimal"/>
      <w:lvlText w:val="%1.%2.%3.%4.%5"/>
      <w:lvlJc w:val="left"/>
      <w:pPr>
        <w:ind w:left="2584" w:hanging="1080"/>
      </w:pPr>
    </w:lvl>
    <w:lvl w:ilvl="5">
      <w:start w:val="1"/>
      <w:numFmt w:val="decimal"/>
      <w:lvlText w:val="%1.%2.%3.%4.%5.%6"/>
      <w:lvlJc w:val="left"/>
      <w:pPr>
        <w:ind w:left="2960" w:hanging="1080"/>
      </w:pPr>
    </w:lvl>
    <w:lvl w:ilvl="6">
      <w:start w:val="1"/>
      <w:numFmt w:val="decimal"/>
      <w:lvlText w:val="%1.%2.%3.%4.%5.%6.%7"/>
      <w:lvlJc w:val="left"/>
      <w:pPr>
        <w:ind w:left="3696" w:hanging="1440"/>
      </w:pPr>
    </w:lvl>
    <w:lvl w:ilvl="7">
      <w:start w:val="1"/>
      <w:numFmt w:val="decimal"/>
      <w:lvlText w:val="%1.%2.%3.%4.%5.%6.%7.%8"/>
      <w:lvlJc w:val="left"/>
      <w:pPr>
        <w:ind w:left="4072" w:hanging="1440"/>
      </w:pPr>
    </w:lvl>
    <w:lvl w:ilvl="8">
      <w:start w:val="1"/>
      <w:numFmt w:val="decimal"/>
      <w:lvlText w:val="%1.%2.%3.%4.%5.%6.%7.%8.%9"/>
      <w:lvlJc w:val="left"/>
      <w:pPr>
        <w:ind w:left="4808" w:hanging="1800"/>
      </w:pPr>
    </w:lvl>
  </w:abstractNum>
  <w:abstractNum w:abstractNumId="149" w15:restartNumberingAfterBreak="0">
    <w:nsid w:val="374F5576"/>
    <w:multiLevelType w:val="multilevel"/>
    <w:tmpl w:val="374F5576"/>
    <w:lvl w:ilvl="0">
      <w:start w:val="3"/>
      <w:numFmt w:val="decimal"/>
      <w:lvlText w:val="%1"/>
      <w:lvlJc w:val="left"/>
      <w:pPr>
        <w:ind w:left="360" w:hanging="360"/>
      </w:pPr>
    </w:lvl>
    <w:lvl w:ilvl="1">
      <w:start w:val="1"/>
      <w:numFmt w:val="decimal"/>
      <w:lvlText w:val="%1.%2"/>
      <w:lvlJc w:val="left"/>
      <w:pPr>
        <w:ind w:left="918" w:hanging="360"/>
      </w:pPr>
    </w:lvl>
    <w:lvl w:ilvl="2">
      <w:start w:val="1"/>
      <w:numFmt w:val="decimal"/>
      <w:lvlText w:val="%1.%2.%3"/>
      <w:lvlJc w:val="left"/>
      <w:pPr>
        <w:ind w:left="1836" w:hanging="720"/>
      </w:pPr>
    </w:lvl>
    <w:lvl w:ilvl="3">
      <w:start w:val="1"/>
      <w:numFmt w:val="decimal"/>
      <w:lvlText w:val="%1.%2.%3.%4"/>
      <w:lvlJc w:val="left"/>
      <w:pPr>
        <w:ind w:left="2394" w:hanging="720"/>
      </w:pPr>
    </w:lvl>
    <w:lvl w:ilvl="4">
      <w:start w:val="1"/>
      <w:numFmt w:val="decimal"/>
      <w:lvlText w:val="%1.%2.%3.%4.%5"/>
      <w:lvlJc w:val="left"/>
      <w:pPr>
        <w:ind w:left="3312" w:hanging="1080"/>
      </w:pPr>
    </w:lvl>
    <w:lvl w:ilvl="5">
      <w:start w:val="1"/>
      <w:numFmt w:val="decimal"/>
      <w:lvlText w:val="%1.%2.%3.%4.%5.%6"/>
      <w:lvlJc w:val="left"/>
      <w:pPr>
        <w:ind w:left="3870" w:hanging="1080"/>
      </w:pPr>
    </w:lvl>
    <w:lvl w:ilvl="6">
      <w:start w:val="1"/>
      <w:numFmt w:val="decimal"/>
      <w:lvlText w:val="%1.%2.%3.%4.%5.%6.%7"/>
      <w:lvlJc w:val="left"/>
      <w:pPr>
        <w:ind w:left="4788" w:hanging="1440"/>
      </w:pPr>
    </w:lvl>
    <w:lvl w:ilvl="7">
      <w:start w:val="1"/>
      <w:numFmt w:val="decimal"/>
      <w:lvlText w:val="%1.%2.%3.%4.%5.%6.%7.%8"/>
      <w:lvlJc w:val="left"/>
      <w:pPr>
        <w:ind w:left="5346" w:hanging="1440"/>
      </w:pPr>
    </w:lvl>
    <w:lvl w:ilvl="8">
      <w:start w:val="1"/>
      <w:numFmt w:val="decimal"/>
      <w:lvlText w:val="%1.%2.%3.%4.%5.%6.%7.%8.%9"/>
      <w:lvlJc w:val="left"/>
      <w:pPr>
        <w:ind w:left="6264" w:hanging="1800"/>
      </w:pPr>
    </w:lvl>
  </w:abstractNum>
  <w:abstractNum w:abstractNumId="150" w15:restartNumberingAfterBreak="0">
    <w:nsid w:val="375500FB"/>
    <w:multiLevelType w:val="multilevel"/>
    <w:tmpl w:val="B1F82A62"/>
    <w:lvl w:ilvl="0">
      <w:start w:val="3"/>
      <w:numFmt w:val="decimal"/>
      <w:lvlText w:val="%1"/>
      <w:lvlJc w:val="left"/>
      <w:pPr>
        <w:ind w:left="360" w:hanging="360"/>
      </w:pPr>
      <w:rPr>
        <w:b/>
      </w:rPr>
    </w:lvl>
    <w:lvl w:ilvl="1">
      <w:start w:val="1"/>
      <w:numFmt w:val="decimal"/>
      <w:lvlText w:val="3.%2"/>
      <w:lvlJc w:val="center"/>
      <w:pPr>
        <w:ind w:left="720" w:hanging="360"/>
      </w:pPr>
      <w:rPr>
        <w:rFonts w:hint="default"/>
      </w:rPr>
    </w:lvl>
    <w:lvl w:ilvl="2">
      <w:start w:val="1"/>
      <w:numFmt w:val="decimal"/>
      <w:lvlText w:val="%1.%2.%3"/>
      <w:lvlJc w:val="left"/>
      <w:pPr>
        <w:ind w:left="1440" w:hanging="720"/>
      </w:pPr>
      <w:rPr>
        <w:rFonts w:ascii="Times New Roman" w:hAnsi="Times New Roman" w:cs="Times New Roman" w:hint="default"/>
        <w:b w:val="0"/>
        <w:sz w:val="24"/>
        <w:szCs w:val="24"/>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51" w15:restartNumberingAfterBreak="0">
    <w:nsid w:val="3A5804A9"/>
    <w:multiLevelType w:val="multilevel"/>
    <w:tmpl w:val="3A5804A9"/>
    <w:lvl w:ilvl="0">
      <w:start w:val="1"/>
      <w:numFmt w:val="decimal"/>
      <w:lvlText w:val="%1."/>
      <w:lvlJc w:val="left"/>
      <w:pPr>
        <w:ind w:left="643"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2" w15:restartNumberingAfterBreak="0">
    <w:nsid w:val="3ABC7D61"/>
    <w:multiLevelType w:val="multilevel"/>
    <w:tmpl w:val="327C22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53" w15:restartNumberingAfterBreak="0">
    <w:nsid w:val="3B8C254A"/>
    <w:multiLevelType w:val="multilevel"/>
    <w:tmpl w:val="3B8C254A"/>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4" w15:restartNumberingAfterBreak="0">
    <w:nsid w:val="3C706360"/>
    <w:multiLevelType w:val="multilevel"/>
    <w:tmpl w:val="3C706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3CA82F4E"/>
    <w:multiLevelType w:val="multilevel"/>
    <w:tmpl w:val="3CA82F4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56" w15:restartNumberingAfterBreak="0">
    <w:nsid w:val="3CF00EE7"/>
    <w:multiLevelType w:val="multilevel"/>
    <w:tmpl w:val="3CF00EE7"/>
    <w:lvl w:ilvl="0">
      <w:start w:val="1"/>
      <w:numFmt w:val="decimal"/>
      <w:lvlText w:val="%1."/>
      <w:lvlJc w:val="left"/>
      <w:pPr>
        <w:ind w:left="580" w:hanging="360"/>
      </w:pPr>
      <w:rPr>
        <w:rFonts w:eastAsia="Times New Roman"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157" w15:restartNumberingAfterBreak="0">
    <w:nsid w:val="3D06419B"/>
    <w:multiLevelType w:val="multilevel"/>
    <w:tmpl w:val="3D06419B"/>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3D4846B3"/>
    <w:multiLevelType w:val="multilevel"/>
    <w:tmpl w:val="3D4846B3"/>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9" w15:restartNumberingAfterBreak="0">
    <w:nsid w:val="3D814FDC"/>
    <w:multiLevelType w:val="multilevel"/>
    <w:tmpl w:val="3D814FDC"/>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108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60" w15:restartNumberingAfterBreak="0">
    <w:nsid w:val="3DA24301"/>
    <w:multiLevelType w:val="multilevel"/>
    <w:tmpl w:val="3DA24301"/>
    <w:lvl w:ilvl="0">
      <w:start w:val="3"/>
      <w:numFmt w:val="decimal"/>
      <w:lvlText w:val="%1"/>
      <w:lvlJc w:val="left"/>
      <w:pPr>
        <w:ind w:left="552" w:hanging="552"/>
      </w:pPr>
      <w:rPr>
        <w:rFonts w:hint="default"/>
      </w:rPr>
    </w:lvl>
    <w:lvl w:ilvl="1">
      <w:start w:val="10"/>
      <w:numFmt w:val="decimal"/>
      <w:lvlText w:val="%1.%2"/>
      <w:lvlJc w:val="left"/>
      <w:pPr>
        <w:ind w:left="732" w:hanging="552"/>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1" w15:restartNumberingAfterBreak="0">
    <w:nsid w:val="3E2B393F"/>
    <w:multiLevelType w:val="multilevel"/>
    <w:tmpl w:val="3E2B393F"/>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3E493E8C"/>
    <w:multiLevelType w:val="multilevel"/>
    <w:tmpl w:val="3E493E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400B3681"/>
    <w:multiLevelType w:val="multilevel"/>
    <w:tmpl w:val="F008F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4" w15:restartNumberingAfterBreak="0">
    <w:nsid w:val="404D1C23"/>
    <w:multiLevelType w:val="multilevel"/>
    <w:tmpl w:val="404D1C23"/>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5" w15:restartNumberingAfterBreak="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6" w15:restartNumberingAfterBreak="0">
    <w:nsid w:val="41F222B2"/>
    <w:multiLevelType w:val="hybridMultilevel"/>
    <w:tmpl w:val="7A72F8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429B4C32"/>
    <w:multiLevelType w:val="multilevel"/>
    <w:tmpl w:val="3A8C67B2"/>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43F3145D"/>
    <w:multiLevelType w:val="multilevel"/>
    <w:tmpl w:val="43F3145D"/>
    <w:lvl w:ilvl="0">
      <w:start w:val="1"/>
      <w:numFmt w:val="bullet"/>
      <w:lvlText w:val=""/>
      <w:lvlJc w:val="left"/>
      <w:pPr>
        <w:ind w:left="1440" w:hanging="360"/>
      </w:pPr>
      <w:rPr>
        <w:rFonts w:ascii="Symbol" w:hAnsi="Symbol" w:hint="default"/>
        <w:sz w:val="24"/>
        <w:szCs w:val="24"/>
      </w:rPr>
    </w:lvl>
    <w:lvl w:ilvl="1">
      <w:start w:val="1"/>
      <w:numFmt w:val="bullet"/>
      <w:lvlText w:val=""/>
      <w:lvlJc w:val="left"/>
      <w:pPr>
        <w:ind w:left="5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444B2803"/>
    <w:multiLevelType w:val="multilevel"/>
    <w:tmpl w:val="444B2803"/>
    <w:lvl w:ilvl="0">
      <w:start w:val="4"/>
      <w:numFmt w:val="decimal"/>
      <w:lvlText w:val="%1."/>
      <w:lvlJc w:val="left"/>
      <w:pPr>
        <w:tabs>
          <w:tab w:val="left" w:pos="425"/>
        </w:tabs>
        <w:ind w:left="425" w:hanging="425"/>
      </w:pPr>
      <w:rPr>
        <w:rFonts w:ascii="Times New Roman" w:hAnsi="Times New Roman" w:cs="Times New Roman" w:hint="default"/>
      </w:rPr>
    </w:lvl>
    <w:lvl w:ilvl="1">
      <w:start w:val="1"/>
      <w:numFmt w:val="decimal"/>
      <w:lvlText w:val="%1.%2."/>
      <w:lvlJc w:val="left"/>
      <w:pPr>
        <w:tabs>
          <w:tab w:val="left" w:pos="850"/>
        </w:tabs>
        <w:ind w:left="850" w:hanging="453"/>
      </w:pPr>
      <w:rPr>
        <w:rFonts w:ascii="Times New Roman" w:hAnsi="Times New Roman" w:cs="Times New Roman" w:hint="default"/>
      </w:rPr>
    </w:lvl>
    <w:lvl w:ilvl="2">
      <w:start w:val="1"/>
      <w:numFmt w:val="decimal"/>
      <w:lvlText w:val="%1.%2.%3."/>
      <w:lvlJc w:val="left"/>
      <w:pPr>
        <w:tabs>
          <w:tab w:val="left" w:pos="1508"/>
        </w:tabs>
        <w:ind w:left="1508" w:hanging="708"/>
      </w:pPr>
      <w:rPr>
        <w:rFonts w:ascii="Times New Roman" w:hAnsi="Times New Roman" w:cs="Times New Roman" w:hint="default"/>
      </w:rPr>
    </w:lvl>
    <w:lvl w:ilvl="3">
      <w:start w:val="1"/>
      <w:numFmt w:val="decimal"/>
      <w:lvlText w:val="%1.%2.%3.%4."/>
      <w:lvlJc w:val="left"/>
      <w:pPr>
        <w:tabs>
          <w:tab w:val="left" w:pos="2053"/>
        </w:tabs>
        <w:ind w:left="2053" w:hanging="853"/>
      </w:pPr>
      <w:rPr>
        <w:rFonts w:ascii="Times New Roman" w:hAnsi="Times New Roman" w:cs="Times New Roman" w:hint="default"/>
      </w:rPr>
    </w:lvl>
    <w:lvl w:ilvl="4">
      <w:start w:val="1"/>
      <w:numFmt w:val="decimal"/>
      <w:lvlText w:val="%1.%2.%3.%4.%5."/>
      <w:lvlJc w:val="left"/>
      <w:pPr>
        <w:tabs>
          <w:tab w:val="left" w:pos="2495"/>
        </w:tabs>
        <w:ind w:left="2495" w:hanging="895"/>
      </w:pPr>
      <w:rPr>
        <w:rFonts w:ascii="Times New Roman" w:hAnsi="Times New Roman" w:cs="Times New Roman" w:hint="default"/>
      </w:rPr>
    </w:lvl>
    <w:lvl w:ilvl="5">
      <w:start w:val="1"/>
      <w:numFmt w:val="decimal"/>
      <w:lvlText w:val="%1.%2.%3.%4.%5.%6."/>
      <w:lvlJc w:val="left"/>
      <w:pPr>
        <w:tabs>
          <w:tab w:val="left" w:pos="3136"/>
        </w:tabs>
        <w:ind w:left="3136" w:hanging="1136"/>
      </w:pPr>
      <w:rPr>
        <w:rFonts w:ascii="Times New Roman" w:hAnsi="Times New Roman" w:cs="Times New Roman" w:hint="default"/>
      </w:rPr>
    </w:lvl>
    <w:lvl w:ilvl="6">
      <w:start w:val="1"/>
      <w:numFmt w:val="decimal"/>
      <w:lvlText w:val="%1.%2.%3.%4.%5.%6.%7."/>
      <w:lvlJc w:val="left"/>
      <w:pPr>
        <w:tabs>
          <w:tab w:val="left" w:pos="3673"/>
        </w:tabs>
        <w:ind w:left="3673" w:hanging="1273"/>
      </w:pPr>
      <w:rPr>
        <w:rFonts w:ascii="Times New Roman" w:hAnsi="Times New Roman" w:cs="Times New Roman" w:hint="default"/>
      </w:rPr>
    </w:lvl>
    <w:lvl w:ilvl="7">
      <w:start w:val="1"/>
      <w:numFmt w:val="decimal"/>
      <w:lvlText w:val="%1.%2.%3.%4.%5.%6.%7.%8."/>
      <w:lvlJc w:val="left"/>
      <w:pPr>
        <w:tabs>
          <w:tab w:val="left" w:pos="4218"/>
        </w:tabs>
        <w:ind w:left="4218" w:hanging="1418"/>
      </w:pPr>
      <w:rPr>
        <w:rFonts w:ascii="Times New Roman" w:hAnsi="Times New Roman" w:cs="Times New Roman" w:hint="default"/>
      </w:rPr>
    </w:lvl>
    <w:lvl w:ilvl="8">
      <w:start w:val="1"/>
      <w:numFmt w:val="decimal"/>
      <w:lvlText w:val="%1.%2.%3.%4.%5.%6.%7.%8.%9."/>
      <w:lvlJc w:val="left"/>
      <w:pPr>
        <w:tabs>
          <w:tab w:val="left" w:pos="4648"/>
        </w:tabs>
        <w:ind w:left="4648" w:hanging="1448"/>
      </w:pPr>
      <w:rPr>
        <w:rFonts w:ascii="Times New Roman" w:hAnsi="Times New Roman" w:cs="Times New Roman" w:hint="default"/>
      </w:rPr>
    </w:lvl>
  </w:abstractNum>
  <w:abstractNum w:abstractNumId="170" w15:restartNumberingAfterBreak="0">
    <w:nsid w:val="44721B47"/>
    <w:multiLevelType w:val="multilevel"/>
    <w:tmpl w:val="44721B47"/>
    <w:lvl w:ilvl="0">
      <w:start w:val="1"/>
      <w:numFmt w:val="decimal"/>
      <w:lvlText w:val="%1."/>
      <w:lvlJc w:val="left"/>
      <w:pPr>
        <w:ind w:left="360" w:hanging="360"/>
      </w:pPr>
      <w:rPr>
        <w:rFonts w:hint="default"/>
        <w:sz w:val="24"/>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71" w15:restartNumberingAfterBreak="0">
    <w:nsid w:val="451B6B01"/>
    <w:multiLevelType w:val="multilevel"/>
    <w:tmpl w:val="451B6B01"/>
    <w:lvl w:ilvl="0">
      <w:numFmt w:val="bullet"/>
      <w:lvlText w:val="-"/>
      <w:lvlJc w:val="left"/>
      <w:pPr>
        <w:ind w:left="153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2"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45B56360"/>
    <w:multiLevelType w:val="multilevel"/>
    <w:tmpl w:val="45B563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4" w15:restartNumberingAfterBreak="0">
    <w:nsid w:val="463C2F2F"/>
    <w:multiLevelType w:val="multilevel"/>
    <w:tmpl w:val="463C2F2F"/>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75" w15:restartNumberingAfterBreak="0">
    <w:nsid w:val="471D6392"/>
    <w:multiLevelType w:val="multilevel"/>
    <w:tmpl w:val="471D6392"/>
    <w:lvl w:ilvl="0">
      <w:start w:val="1"/>
      <w:numFmt w:val="bullet"/>
      <w:lvlText w:val=""/>
      <w:lvlJc w:val="left"/>
      <w:pPr>
        <w:tabs>
          <w:tab w:val="left" w:pos="1080"/>
        </w:tabs>
        <w:ind w:left="1080" w:hanging="360"/>
      </w:pPr>
      <w:rPr>
        <w:rFonts w:ascii="Symbol" w:hAnsi="Symbol" w:hint="default"/>
      </w:rPr>
    </w:lvl>
    <w:lvl w:ilvl="1">
      <w:start w:val="1"/>
      <w:numFmt w:val="lowerLetter"/>
      <w:lvlText w:val="%2."/>
      <w:lvlJc w:val="left"/>
      <w:pPr>
        <w:tabs>
          <w:tab w:val="left" w:pos="1800"/>
        </w:tabs>
        <w:ind w:left="1800" w:hanging="360"/>
      </w:pPr>
      <w:rPr>
        <w:rFonts w:ascii="Times New Roman" w:hAnsi="Times New Roman" w:cs="Times New Roman" w:hint="default"/>
      </w:rPr>
    </w:lvl>
    <w:lvl w:ilvl="2">
      <w:start w:val="1"/>
      <w:numFmt w:val="lowerRoman"/>
      <w:lvlText w:val="%3."/>
      <w:lvlJc w:val="right"/>
      <w:pPr>
        <w:tabs>
          <w:tab w:val="left" w:pos="2520"/>
        </w:tabs>
        <w:ind w:left="2520" w:hanging="180"/>
      </w:pPr>
      <w:rPr>
        <w:rFonts w:ascii="Times New Roman" w:hAnsi="Times New Roman" w:cs="Times New Roman" w:hint="default"/>
      </w:rPr>
    </w:lvl>
    <w:lvl w:ilvl="3">
      <w:start w:val="1"/>
      <w:numFmt w:val="decimal"/>
      <w:lvlText w:val="%4."/>
      <w:lvlJc w:val="left"/>
      <w:pPr>
        <w:tabs>
          <w:tab w:val="left" w:pos="3240"/>
        </w:tabs>
        <w:ind w:left="3240" w:hanging="360"/>
      </w:pPr>
      <w:rPr>
        <w:rFonts w:ascii="Times New Roman" w:hAnsi="Times New Roman" w:cs="Times New Roman" w:hint="default"/>
      </w:rPr>
    </w:lvl>
    <w:lvl w:ilvl="4">
      <w:start w:val="1"/>
      <w:numFmt w:val="lowerLetter"/>
      <w:lvlText w:val="%5."/>
      <w:lvlJc w:val="left"/>
      <w:pPr>
        <w:tabs>
          <w:tab w:val="left" w:pos="3960"/>
        </w:tabs>
        <w:ind w:left="3960" w:hanging="360"/>
      </w:pPr>
      <w:rPr>
        <w:rFonts w:ascii="Times New Roman" w:hAnsi="Times New Roman" w:cs="Times New Roman" w:hint="default"/>
      </w:rPr>
    </w:lvl>
    <w:lvl w:ilvl="5">
      <w:start w:val="1"/>
      <w:numFmt w:val="lowerRoman"/>
      <w:lvlText w:val="%6."/>
      <w:lvlJc w:val="right"/>
      <w:pPr>
        <w:tabs>
          <w:tab w:val="left" w:pos="4680"/>
        </w:tabs>
        <w:ind w:left="4680" w:hanging="180"/>
      </w:pPr>
      <w:rPr>
        <w:rFonts w:ascii="Times New Roman" w:hAnsi="Times New Roman" w:cs="Times New Roman" w:hint="default"/>
      </w:rPr>
    </w:lvl>
    <w:lvl w:ilvl="6">
      <w:start w:val="1"/>
      <w:numFmt w:val="decimal"/>
      <w:lvlText w:val="%7."/>
      <w:lvlJc w:val="left"/>
      <w:pPr>
        <w:tabs>
          <w:tab w:val="left" w:pos="5400"/>
        </w:tabs>
        <w:ind w:left="5400" w:hanging="360"/>
      </w:pPr>
      <w:rPr>
        <w:rFonts w:ascii="Times New Roman" w:hAnsi="Times New Roman" w:cs="Times New Roman" w:hint="default"/>
      </w:rPr>
    </w:lvl>
    <w:lvl w:ilvl="7">
      <w:start w:val="1"/>
      <w:numFmt w:val="lowerLetter"/>
      <w:lvlText w:val="%8."/>
      <w:lvlJc w:val="left"/>
      <w:pPr>
        <w:tabs>
          <w:tab w:val="left" w:pos="6120"/>
        </w:tabs>
        <w:ind w:left="6120" w:hanging="360"/>
      </w:pPr>
      <w:rPr>
        <w:rFonts w:ascii="Times New Roman" w:hAnsi="Times New Roman" w:cs="Times New Roman" w:hint="default"/>
      </w:rPr>
    </w:lvl>
    <w:lvl w:ilvl="8">
      <w:start w:val="1"/>
      <w:numFmt w:val="lowerRoman"/>
      <w:lvlText w:val="%9."/>
      <w:lvlJc w:val="right"/>
      <w:pPr>
        <w:tabs>
          <w:tab w:val="left" w:pos="6840"/>
        </w:tabs>
        <w:ind w:left="6840" w:hanging="180"/>
      </w:pPr>
      <w:rPr>
        <w:rFonts w:ascii="Times New Roman" w:hAnsi="Times New Roman" w:cs="Times New Roman" w:hint="default"/>
      </w:rPr>
    </w:lvl>
  </w:abstractNum>
  <w:abstractNum w:abstractNumId="176" w15:restartNumberingAfterBreak="0">
    <w:nsid w:val="47292A16"/>
    <w:multiLevelType w:val="multilevel"/>
    <w:tmpl w:val="47292A1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53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7" w15:restartNumberingAfterBreak="0">
    <w:nsid w:val="474726B7"/>
    <w:multiLevelType w:val="multilevel"/>
    <w:tmpl w:val="474726B7"/>
    <w:lvl w:ilvl="0">
      <w:start w:val="4"/>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78" w15:restartNumberingAfterBreak="0">
    <w:nsid w:val="47890C88"/>
    <w:multiLevelType w:val="multilevel"/>
    <w:tmpl w:val="47890C88"/>
    <w:lvl w:ilvl="0">
      <w:start w:val="2"/>
      <w:numFmt w:val="decimal"/>
      <w:lvlText w:val="%1"/>
      <w:lvlJc w:val="left"/>
      <w:pPr>
        <w:ind w:left="435" w:hanging="435"/>
      </w:pPr>
      <w:rPr>
        <w:rFonts w:ascii="Times New Roman" w:hAnsi="Times New Roman" w:cs="Times New Roman" w:hint="default"/>
      </w:rPr>
    </w:lvl>
    <w:lvl w:ilvl="1">
      <w:start w:val="1"/>
      <w:numFmt w:val="decimal"/>
      <w:lvlText w:val="%1.%2"/>
      <w:lvlJc w:val="left"/>
      <w:pPr>
        <w:ind w:left="795" w:hanging="435"/>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79" w15:restartNumberingAfterBreak="0">
    <w:nsid w:val="47A00E70"/>
    <w:multiLevelType w:val="multilevel"/>
    <w:tmpl w:val="47A00E70"/>
    <w:lvl w:ilvl="0">
      <w:start w:val="1"/>
      <w:numFmt w:val="bullet"/>
      <w:lvlText w:val=""/>
      <w:lvlJc w:val="left"/>
      <w:pPr>
        <w:ind w:left="63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482865C7"/>
    <w:multiLevelType w:val="multilevel"/>
    <w:tmpl w:val="482865C7"/>
    <w:lvl w:ilvl="0">
      <w:start w:val="1"/>
      <w:numFmt w:val="decimal"/>
      <w:lvlText w:val="1.2.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49731564"/>
    <w:multiLevelType w:val="multilevel"/>
    <w:tmpl w:val="4973156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99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182" w15:restartNumberingAfterBreak="0">
    <w:nsid w:val="4976FD4B"/>
    <w:multiLevelType w:val="multilevel"/>
    <w:tmpl w:val="4976FD4B"/>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144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3" w15:restartNumberingAfterBreak="0">
    <w:nsid w:val="49F172BE"/>
    <w:multiLevelType w:val="multilevel"/>
    <w:tmpl w:val="49F172BE"/>
    <w:lvl w:ilvl="0">
      <w:start w:val="1"/>
      <w:numFmt w:val="decimal"/>
      <w:lvlText w:val="%1"/>
      <w:lvlJc w:val="left"/>
      <w:pPr>
        <w:ind w:left="360" w:hanging="360"/>
      </w:pPr>
      <w:rPr>
        <w:rFonts w:eastAsia="Calibri" w:hint="default"/>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184" w15:restartNumberingAfterBreak="0">
    <w:nsid w:val="4C8B5617"/>
    <w:multiLevelType w:val="multilevel"/>
    <w:tmpl w:val="4C8B5617"/>
    <w:lvl w:ilvl="0">
      <w:start w:val="4"/>
      <w:numFmt w:val="decimal"/>
      <w:lvlText w:val="%1"/>
      <w:lvlJc w:val="left"/>
      <w:pPr>
        <w:ind w:left="480" w:hanging="480"/>
      </w:pPr>
    </w:lvl>
    <w:lvl w:ilvl="1">
      <w:start w:val="6"/>
      <w:numFmt w:val="decimal"/>
      <w:lvlText w:val="%1.%2"/>
      <w:lvlJc w:val="left"/>
      <w:pPr>
        <w:ind w:left="1335" w:hanging="480"/>
      </w:pPr>
    </w:lvl>
    <w:lvl w:ilvl="2">
      <w:start w:val="1"/>
      <w:numFmt w:val="decimal"/>
      <w:lvlText w:val="%1.%2.%3"/>
      <w:lvlJc w:val="left"/>
      <w:pPr>
        <w:ind w:left="2430" w:hanging="720"/>
      </w:pPr>
    </w:lvl>
    <w:lvl w:ilvl="3">
      <w:start w:val="1"/>
      <w:numFmt w:val="decimal"/>
      <w:lvlText w:val="%1.%2.%3.%4"/>
      <w:lvlJc w:val="left"/>
      <w:pPr>
        <w:ind w:left="3285" w:hanging="720"/>
      </w:pPr>
    </w:lvl>
    <w:lvl w:ilvl="4">
      <w:start w:val="1"/>
      <w:numFmt w:val="decimal"/>
      <w:lvlText w:val="%1.%2.%3.%4.%5"/>
      <w:lvlJc w:val="left"/>
      <w:pPr>
        <w:ind w:left="4500" w:hanging="1080"/>
      </w:pPr>
    </w:lvl>
    <w:lvl w:ilvl="5">
      <w:start w:val="1"/>
      <w:numFmt w:val="decimal"/>
      <w:lvlText w:val="%1.%2.%3.%4.%5.%6"/>
      <w:lvlJc w:val="left"/>
      <w:pPr>
        <w:ind w:left="5355" w:hanging="1080"/>
      </w:pPr>
    </w:lvl>
    <w:lvl w:ilvl="6">
      <w:start w:val="1"/>
      <w:numFmt w:val="decimal"/>
      <w:lvlText w:val="%1.%2.%3.%4.%5.%6.%7"/>
      <w:lvlJc w:val="left"/>
      <w:pPr>
        <w:ind w:left="6570" w:hanging="1440"/>
      </w:pPr>
    </w:lvl>
    <w:lvl w:ilvl="7">
      <w:start w:val="1"/>
      <w:numFmt w:val="decimal"/>
      <w:lvlText w:val="%1.%2.%3.%4.%5.%6.%7.%8"/>
      <w:lvlJc w:val="left"/>
      <w:pPr>
        <w:ind w:left="7425" w:hanging="1440"/>
      </w:pPr>
    </w:lvl>
    <w:lvl w:ilvl="8">
      <w:start w:val="1"/>
      <w:numFmt w:val="decimal"/>
      <w:lvlText w:val="%1.%2.%3.%4.%5.%6.%7.%8.%9"/>
      <w:lvlJc w:val="left"/>
      <w:pPr>
        <w:ind w:left="8640" w:hanging="1800"/>
      </w:pPr>
    </w:lvl>
  </w:abstractNum>
  <w:abstractNum w:abstractNumId="185" w15:restartNumberingAfterBreak="0">
    <w:nsid w:val="4CCA3548"/>
    <w:multiLevelType w:val="multilevel"/>
    <w:tmpl w:val="4CCA3548"/>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bCs w:val="0"/>
      </w:rPr>
    </w:lvl>
    <w:lvl w:ilvl="2">
      <w:start w:val="1"/>
      <w:numFmt w:val="decimal"/>
      <w:lvlText w:val="%1.%2.%3"/>
      <w:lvlJc w:val="left"/>
      <w:pPr>
        <w:ind w:left="1440" w:hanging="720"/>
      </w:pPr>
      <w:rPr>
        <w:rFonts w:eastAsia="Times New Roman" w:hint="default"/>
        <w:b w:val="0"/>
        <w:bCs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86" w15:restartNumberingAfterBreak="0">
    <w:nsid w:val="4CEC2F09"/>
    <w:multiLevelType w:val="multilevel"/>
    <w:tmpl w:val="4CEC2F09"/>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7" w15:restartNumberingAfterBreak="0">
    <w:nsid w:val="4D03355C"/>
    <w:multiLevelType w:val="multilevel"/>
    <w:tmpl w:val="4D033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4E152FD9"/>
    <w:multiLevelType w:val="multilevel"/>
    <w:tmpl w:val="4E152FD9"/>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89" w15:restartNumberingAfterBreak="0">
    <w:nsid w:val="4E91602B"/>
    <w:multiLevelType w:val="multilevel"/>
    <w:tmpl w:val="36608636"/>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90" w15:restartNumberingAfterBreak="0">
    <w:nsid w:val="4F231585"/>
    <w:multiLevelType w:val="multilevel"/>
    <w:tmpl w:val="4F231585"/>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1" w15:restartNumberingAfterBreak="0">
    <w:nsid w:val="4F374452"/>
    <w:multiLevelType w:val="multilevel"/>
    <w:tmpl w:val="4F374452"/>
    <w:lvl w:ilvl="0">
      <w:start w:val="1"/>
      <w:numFmt w:val="bullet"/>
      <w:lvlText w:val=""/>
      <w:lvlJc w:val="left"/>
      <w:pPr>
        <w:ind w:left="72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4F6777C8"/>
    <w:multiLevelType w:val="multilevel"/>
    <w:tmpl w:val="4F6777C8"/>
    <w:lvl w:ilvl="0">
      <w:start w:val="1"/>
      <w:numFmt w:val="bullet"/>
      <w:lvlText w:val=""/>
      <w:lvlJc w:val="left"/>
      <w:pPr>
        <w:ind w:left="54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4F7934F0"/>
    <w:multiLevelType w:val="multilevel"/>
    <w:tmpl w:val="4F7934F0"/>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260" w:hanging="720"/>
      </w:pPr>
    </w:lvl>
    <w:lvl w:ilvl="3">
      <w:start w:val="1"/>
      <w:numFmt w:val="decimal"/>
      <w:isLgl/>
      <w:lvlText w:val="%1.%2.%3.%4"/>
      <w:lvlJc w:val="left"/>
      <w:pPr>
        <w:ind w:left="1854"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94" w15:restartNumberingAfterBreak="0">
    <w:nsid w:val="50662D57"/>
    <w:multiLevelType w:val="multilevel"/>
    <w:tmpl w:val="50662D57"/>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5" w15:restartNumberingAfterBreak="0">
    <w:nsid w:val="50727D1F"/>
    <w:multiLevelType w:val="multilevel"/>
    <w:tmpl w:val="50727D1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50A50582"/>
    <w:multiLevelType w:val="multilevel"/>
    <w:tmpl w:val="50A50582"/>
    <w:lvl w:ilvl="0">
      <w:start w:val="1"/>
      <w:numFmt w:val="decimal"/>
      <w:lvlText w:val="%1."/>
      <w:lvlJc w:val="left"/>
      <w:pPr>
        <w:ind w:left="644" w:hanging="360"/>
      </w:pPr>
    </w:lvl>
    <w:lvl w:ilvl="1">
      <w:start w:val="1"/>
      <w:numFmt w:val="lowerLetter"/>
      <w:lvlText w:val="%2."/>
      <w:lvlJc w:val="left"/>
      <w:pPr>
        <w:ind w:left="3382" w:hanging="360"/>
      </w:pPr>
    </w:lvl>
    <w:lvl w:ilvl="2">
      <w:start w:val="1"/>
      <w:numFmt w:val="lowerRoman"/>
      <w:lvlText w:val="%3."/>
      <w:lvlJc w:val="right"/>
      <w:pPr>
        <w:ind w:left="4102" w:hanging="180"/>
      </w:pPr>
    </w:lvl>
    <w:lvl w:ilvl="3">
      <w:start w:val="1"/>
      <w:numFmt w:val="decimal"/>
      <w:lvlText w:val="%4."/>
      <w:lvlJc w:val="left"/>
      <w:pPr>
        <w:ind w:left="4822" w:hanging="360"/>
      </w:pPr>
    </w:lvl>
    <w:lvl w:ilvl="4">
      <w:start w:val="1"/>
      <w:numFmt w:val="lowerLetter"/>
      <w:lvlText w:val="%5."/>
      <w:lvlJc w:val="left"/>
      <w:pPr>
        <w:ind w:left="5542" w:hanging="360"/>
      </w:pPr>
    </w:lvl>
    <w:lvl w:ilvl="5">
      <w:start w:val="1"/>
      <w:numFmt w:val="lowerRoman"/>
      <w:lvlText w:val="%6."/>
      <w:lvlJc w:val="right"/>
      <w:pPr>
        <w:ind w:left="6262" w:hanging="180"/>
      </w:pPr>
    </w:lvl>
    <w:lvl w:ilvl="6">
      <w:start w:val="1"/>
      <w:numFmt w:val="decimal"/>
      <w:lvlText w:val="%7."/>
      <w:lvlJc w:val="left"/>
      <w:pPr>
        <w:ind w:left="6982" w:hanging="360"/>
      </w:pPr>
    </w:lvl>
    <w:lvl w:ilvl="7">
      <w:start w:val="1"/>
      <w:numFmt w:val="lowerLetter"/>
      <w:lvlText w:val="%8."/>
      <w:lvlJc w:val="left"/>
      <w:pPr>
        <w:ind w:left="7702" w:hanging="360"/>
      </w:pPr>
    </w:lvl>
    <w:lvl w:ilvl="8">
      <w:start w:val="1"/>
      <w:numFmt w:val="lowerRoman"/>
      <w:lvlText w:val="%9."/>
      <w:lvlJc w:val="right"/>
      <w:pPr>
        <w:ind w:left="8422" w:hanging="180"/>
      </w:pPr>
    </w:lvl>
  </w:abstractNum>
  <w:abstractNum w:abstractNumId="197" w15:restartNumberingAfterBreak="0">
    <w:nsid w:val="51137A65"/>
    <w:multiLevelType w:val="multilevel"/>
    <w:tmpl w:val="51137A65"/>
    <w:lvl w:ilvl="0">
      <w:start w:val="1"/>
      <w:numFmt w:val="decimal"/>
      <w:lvlText w:val="%1."/>
      <w:lvlJc w:val="left"/>
      <w:pPr>
        <w:ind w:left="720"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710" w:hanging="720"/>
      </w:pPr>
      <w:rPr>
        <w:rFonts w:eastAsia="Calibri"/>
      </w:rPr>
    </w:lvl>
    <w:lvl w:ilvl="3">
      <w:start w:val="1"/>
      <w:numFmt w:val="decimal"/>
      <w:isLgl/>
      <w:lvlText w:val="%1.%2.%3.%4"/>
      <w:lvlJc w:val="left"/>
      <w:pPr>
        <w:ind w:left="1080" w:hanging="720"/>
      </w:pPr>
      <w:rPr>
        <w:rFonts w:eastAsia="Calibri"/>
      </w:rPr>
    </w:lvl>
    <w:lvl w:ilvl="4">
      <w:start w:val="1"/>
      <w:numFmt w:val="decimal"/>
      <w:isLgl/>
      <w:lvlText w:val="%1.%2.%3.%4.%5"/>
      <w:lvlJc w:val="left"/>
      <w:pPr>
        <w:ind w:left="1440" w:hanging="1080"/>
      </w:pPr>
      <w:rPr>
        <w:rFonts w:eastAsia="Calibri"/>
      </w:rPr>
    </w:lvl>
    <w:lvl w:ilvl="5">
      <w:start w:val="1"/>
      <w:numFmt w:val="decimal"/>
      <w:isLgl/>
      <w:lvlText w:val="%1.%2.%3.%4.%5.%6"/>
      <w:lvlJc w:val="left"/>
      <w:pPr>
        <w:ind w:left="1440" w:hanging="1080"/>
      </w:pPr>
      <w:rPr>
        <w:rFonts w:eastAsia="Calibri"/>
      </w:rPr>
    </w:lvl>
    <w:lvl w:ilvl="6">
      <w:start w:val="1"/>
      <w:numFmt w:val="decimal"/>
      <w:isLgl/>
      <w:lvlText w:val="%1.%2.%3.%4.%5.%6.%7"/>
      <w:lvlJc w:val="left"/>
      <w:pPr>
        <w:ind w:left="1800" w:hanging="1440"/>
      </w:pPr>
      <w:rPr>
        <w:rFonts w:eastAsia="Calibri"/>
      </w:rPr>
    </w:lvl>
    <w:lvl w:ilvl="7">
      <w:start w:val="1"/>
      <w:numFmt w:val="decimal"/>
      <w:isLgl/>
      <w:lvlText w:val="%1.%2.%3.%4.%5.%6.%7.%8"/>
      <w:lvlJc w:val="left"/>
      <w:pPr>
        <w:ind w:left="1800" w:hanging="1440"/>
      </w:pPr>
      <w:rPr>
        <w:rFonts w:eastAsia="Calibri"/>
      </w:rPr>
    </w:lvl>
    <w:lvl w:ilvl="8">
      <w:start w:val="1"/>
      <w:numFmt w:val="decimal"/>
      <w:isLgl/>
      <w:lvlText w:val="%1.%2.%3.%4.%5.%6.%7.%8.%9"/>
      <w:lvlJc w:val="left"/>
      <w:pPr>
        <w:ind w:left="1800" w:hanging="1440"/>
      </w:pPr>
      <w:rPr>
        <w:rFonts w:eastAsia="Calibri"/>
      </w:rPr>
    </w:lvl>
  </w:abstractNum>
  <w:abstractNum w:abstractNumId="198"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535E7FC1"/>
    <w:multiLevelType w:val="multilevel"/>
    <w:tmpl w:val="535E7FC1"/>
    <w:lvl w:ilvl="0">
      <w:numFmt w:val="bullet"/>
      <w:lvlText w:val="-"/>
      <w:lvlJc w:val="left"/>
      <w:pPr>
        <w:ind w:left="153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0" w15:restartNumberingAfterBreak="0">
    <w:nsid w:val="53D85409"/>
    <w:multiLevelType w:val="multilevel"/>
    <w:tmpl w:val="53D85409"/>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1" w15:restartNumberingAfterBreak="0">
    <w:nsid w:val="54B2A40C"/>
    <w:multiLevelType w:val="multilevel"/>
    <w:tmpl w:val="6B32D0A8"/>
    <w:lvl w:ilvl="0">
      <w:start w:val="2"/>
      <w:numFmt w:val="decimal"/>
      <w:lvlText w:val="%1"/>
      <w:lvlJc w:val="left"/>
      <w:pPr>
        <w:ind w:left="360" w:hanging="360"/>
      </w:pPr>
      <w:rPr>
        <w:b/>
      </w:rPr>
    </w:lvl>
    <w:lvl w:ilvl="1">
      <w:start w:val="1"/>
      <w:numFmt w:val="decimal"/>
      <w:lvlText w:val="%1.%2"/>
      <w:lvlJc w:val="left"/>
      <w:pPr>
        <w:ind w:left="450" w:hanging="360"/>
      </w:pPr>
      <w:rPr>
        <w:b w:val="0"/>
        <w:bCs/>
      </w:rPr>
    </w:lvl>
    <w:lvl w:ilvl="2">
      <w:start w:val="1"/>
      <w:numFmt w:val="decimal"/>
      <w:lvlText w:val="%1.%2.%3"/>
      <w:lvlJc w:val="left"/>
      <w:pPr>
        <w:ind w:left="1440" w:hanging="720"/>
      </w:pPr>
      <w:rPr>
        <w:b w:val="0"/>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02" w15:restartNumberingAfterBreak="0">
    <w:nsid w:val="55AC6E89"/>
    <w:multiLevelType w:val="multilevel"/>
    <w:tmpl w:val="55AC6E89"/>
    <w:lvl w:ilvl="0">
      <w:start w:val="1"/>
      <w:numFmt w:val="decimal"/>
      <w:lvlText w:val="%1."/>
      <w:lvlJc w:val="left"/>
      <w:pPr>
        <w:ind w:left="72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03" w15:restartNumberingAfterBreak="0">
    <w:nsid w:val="55F73142"/>
    <w:multiLevelType w:val="multilevel"/>
    <w:tmpl w:val="55F7314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207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04" w15:restartNumberingAfterBreak="0">
    <w:nsid w:val="5647300F"/>
    <w:multiLevelType w:val="multilevel"/>
    <w:tmpl w:val="564730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15:restartNumberingAfterBreak="0">
    <w:nsid w:val="56F00ECF"/>
    <w:multiLevelType w:val="multilevel"/>
    <w:tmpl w:val="56F00ECF"/>
    <w:lvl w:ilvl="0">
      <w:start w:val="1"/>
      <w:numFmt w:val="decimal"/>
      <w:lvlText w:val="%1."/>
      <w:lvlJc w:val="left"/>
      <w:pPr>
        <w:ind w:left="360" w:hanging="360"/>
      </w:pPr>
      <w:rPr>
        <w:rFonts w:ascii="Times New Roman" w:hAnsi="Times New Roman" w:cs="Times New Roman" w:hint="default"/>
      </w:rPr>
    </w:lvl>
    <w:lvl w:ilvl="1">
      <w:start w:val="1"/>
      <w:numFmt w:val="decimal"/>
      <w:lvlText w:val="%2.1.1"/>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06" w15:restartNumberingAfterBreak="0">
    <w:nsid w:val="579D77FE"/>
    <w:multiLevelType w:val="multilevel"/>
    <w:tmpl w:val="579D77F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7" w15:restartNumberingAfterBreak="0">
    <w:nsid w:val="58784905"/>
    <w:multiLevelType w:val="multilevel"/>
    <w:tmpl w:val="58784905"/>
    <w:lvl w:ilvl="0">
      <w:start w:val="2"/>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20" w:hanging="360"/>
      </w:pPr>
      <w:rPr>
        <w:rFonts w:ascii="Times New Roman" w:hAnsi="Times New Roman" w:cs="Times New Roman" w:hint="default"/>
        <w:b w:val="0"/>
        <w:bCs w:val="0"/>
      </w:rPr>
    </w:lvl>
    <w:lvl w:ilvl="2">
      <w:start w:val="1"/>
      <w:numFmt w:val="decimal"/>
      <w:lvlText w:val="%1.%2.%3"/>
      <w:lvlJc w:val="left"/>
      <w:pPr>
        <w:ind w:left="1440" w:hanging="720"/>
      </w:pPr>
      <w:rPr>
        <w:rFonts w:ascii="Times New Roman" w:hAnsi="Times New Roman" w:cs="Times New Roman" w:hint="default"/>
        <w:b w:val="0"/>
        <w:bCs w:val="0"/>
      </w:rPr>
    </w:lvl>
    <w:lvl w:ilvl="3">
      <w:start w:val="1"/>
      <w:numFmt w:val="decimal"/>
      <w:lvlText w:val="%1.%2.%3.%4"/>
      <w:lvlJc w:val="left"/>
      <w:pPr>
        <w:ind w:left="1800" w:hanging="720"/>
      </w:pPr>
      <w:rPr>
        <w:rFonts w:ascii="Times New Roman" w:hAnsi="Times New Roman" w:cs="Times New Roman" w:hint="default"/>
        <w:b/>
      </w:rPr>
    </w:lvl>
    <w:lvl w:ilvl="4">
      <w:start w:val="1"/>
      <w:numFmt w:val="decimal"/>
      <w:lvlText w:val="%1.%2.%3.%4.%5"/>
      <w:lvlJc w:val="left"/>
      <w:pPr>
        <w:ind w:left="2520" w:hanging="1080"/>
      </w:pPr>
      <w:rPr>
        <w:rFonts w:ascii="Times New Roman" w:hAnsi="Times New Roman" w:cs="Times New Roman" w:hint="default"/>
        <w:b/>
      </w:rPr>
    </w:lvl>
    <w:lvl w:ilvl="5">
      <w:start w:val="1"/>
      <w:numFmt w:val="decimal"/>
      <w:lvlText w:val="%1.%2.%3.%4.%5.%6"/>
      <w:lvlJc w:val="left"/>
      <w:pPr>
        <w:ind w:left="2880" w:hanging="1080"/>
      </w:pPr>
      <w:rPr>
        <w:rFonts w:ascii="Times New Roman" w:hAnsi="Times New Roman" w:cs="Times New Roman" w:hint="default"/>
        <w:b/>
      </w:rPr>
    </w:lvl>
    <w:lvl w:ilvl="6">
      <w:start w:val="1"/>
      <w:numFmt w:val="decimal"/>
      <w:lvlText w:val="%1.%2.%3.%4.%5.%6.%7"/>
      <w:lvlJc w:val="left"/>
      <w:pPr>
        <w:ind w:left="3600" w:hanging="1440"/>
      </w:pPr>
      <w:rPr>
        <w:rFonts w:ascii="Times New Roman" w:hAnsi="Times New Roman" w:cs="Times New Roman" w:hint="default"/>
        <w:b/>
      </w:rPr>
    </w:lvl>
    <w:lvl w:ilvl="7">
      <w:start w:val="1"/>
      <w:numFmt w:val="decimal"/>
      <w:lvlText w:val="%1.%2.%3.%4.%5.%6.%7.%8"/>
      <w:lvlJc w:val="left"/>
      <w:pPr>
        <w:ind w:left="3960" w:hanging="1440"/>
      </w:pPr>
      <w:rPr>
        <w:rFonts w:ascii="Times New Roman" w:hAnsi="Times New Roman" w:cs="Times New Roman" w:hint="default"/>
        <w:b/>
      </w:rPr>
    </w:lvl>
    <w:lvl w:ilvl="8">
      <w:start w:val="1"/>
      <w:numFmt w:val="decimal"/>
      <w:lvlText w:val="%1.%2.%3.%4.%5.%6.%7.%8.%9"/>
      <w:lvlJc w:val="left"/>
      <w:pPr>
        <w:ind w:left="4680" w:hanging="1800"/>
      </w:pPr>
      <w:rPr>
        <w:rFonts w:ascii="Times New Roman" w:hAnsi="Times New Roman" w:cs="Times New Roman" w:hint="default"/>
        <w:b/>
      </w:rPr>
    </w:lvl>
  </w:abstractNum>
  <w:abstractNum w:abstractNumId="208" w15:restartNumberingAfterBreak="0">
    <w:nsid w:val="58DD5EAE"/>
    <w:multiLevelType w:val="multilevel"/>
    <w:tmpl w:val="58DD5EAE"/>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59A55812"/>
    <w:multiLevelType w:val="multilevel"/>
    <w:tmpl w:val="59A55812"/>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0"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5AFF3F10"/>
    <w:multiLevelType w:val="multilevel"/>
    <w:tmpl w:val="5AFF3F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2" w15:restartNumberingAfterBreak="0">
    <w:nsid w:val="5B16BDFE"/>
    <w:multiLevelType w:val="multilevel"/>
    <w:tmpl w:val="5B16BDFE"/>
    <w:lvl w:ilvl="0">
      <w:start w:val="1"/>
      <w:numFmt w:val="decimal"/>
      <w:lvlText w:val="%1."/>
      <w:lvlJc w:val="left"/>
      <w:pPr>
        <w:ind w:left="360" w:hanging="360"/>
      </w:pPr>
    </w:lvl>
    <w:lvl w:ilvl="1">
      <w:start w:val="1"/>
      <w:numFmt w:val="decimal"/>
      <w:isLgl/>
      <w:lvlText w:val="%1.%2"/>
      <w:lvlJc w:val="left"/>
      <w:pPr>
        <w:ind w:left="450" w:hanging="360"/>
      </w:pPr>
    </w:lvl>
    <w:lvl w:ilvl="2">
      <w:start w:val="1"/>
      <w:numFmt w:val="decimal"/>
      <w:isLgl/>
      <w:lvlText w:val="%1.%2.%3"/>
      <w:lvlJc w:val="left"/>
      <w:pPr>
        <w:ind w:left="153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13" w15:restartNumberingAfterBreak="0">
    <w:nsid w:val="5C1A0E21"/>
    <w:multiLevelType w:val="multilevel"/>
    <w:tmpl w:val="5C1A0E21"/>
    <w:lvl w:ilvl="0">
      <w:start w:val="1"/>
      <w:numFmt w:val="decimal"/>
      <w:lvlText w:val="%1."/>
      <w:lvlJc w:val="left"/>
      <w:pPr>
        <w:ind w:left="643" w:hanging="360"/>
      </w:pPr>
      <w:rPr>
        <w:rFonts w:ascii="Times New Roman" w:hAnsi="Times New Roman" w:cs="Times New Roman" w:hint="default"/>
        <w:sz w:val="24"/>
        <w:szCs w:val="24"/>
      </w:rPr>
    </w:lvl>
    <w:lvl w:ilvl="1">
      <w:start w:val="1"/>
      <w:numFmt w:val="decimal"/>
      <w:isLgl/>
      <w:lvlText w:val="%1.%2"/>
      <w:lvlJc w:val="left"/>
      <w:pPr>
        <w:ind w:left="643" w:hanging="360"/>
      </w:pPr>
      <w:rPr>
        <w:rFonts w:ascii="Times New Roman" w:hAnsi="Times New Roman" w:cs="Times New Roman" w:hint="default"/>
      </w:rPr>
    </w:lvl>
    <w:lvl w:ilvl="2">
      <w:start w:val="1"/>
      <w:numFmt w:val="decimal"/>
      <w:isLgl/>
      <w:lvlText w:val="%1.%2.%3"/>
      <w:lvlJc w:val="left"/>
      <w:pPr>
        <w:ind w:left="1003" w:hanging="720"/>
      </w:pPr>
      <w:rPr>
        <w:rFonts w:ascii="Times New Roman" w:hAnsi="Times New Roman" w:cs="Times New Roman" w:hint="default"/>
      </w:rPr>
    </w:lvl>
    <w:lvl w:ilvl="3">
      <w:start w:val="1"/>
      <w:numFmt w:val="decimal"/>
      <w:isLgl/>
      <w:lvlText w:val="%1.%2.%3.%4"/>
      <w:lvlJc w:val="left"/>
      <w:pPr>
        <w:ind w:left="1003" w:hanging="720"/>
      </w:pPr>
      <w:rPr>
        <w:rFonts w:ascii="Times New Roman" w:hAnsi="Times New Roman" w:cs="Times New Roman" w:hint="default"/>
      </w:rPr>
    </w:lvl>
    <w:lvl w:ilvl="4">
      <w:start w:val="1"/>
      <w:numFmt w:val="decimal"/>
      <w:isLgl/>
      <w:lvlText w:val="%1.%2.%3.%4.%5"/>
      <w:lvlJc w:val="left"/>
      <w:pPr>
        <w:ind w:left="1363" w:hanging="1080"/>
      </w:pPr>
      <w:rPr>
        <w:rFonts w:ascii="Times New Roman" w:hAnsi="Times New Roman" w:cs="Times New Roman" w:hint="default"/>
      </w:rPr>
    </w:lvl>
    <w:lvl w:ilvl="5">
      <w:start w:val="1"/>
      <w:numFmt w:val="decimal"/>
      <w:isLgl/>
      <w:lvlText w:val="%1.%2.%3.%4.%5.%6"/>
      <w:lvlJc w:val="left"/>
      <w:pPr>
        <w:ind w:left="1363" w:hanging="1080"/>
      </w:pPr>
      <w:rPr>
        <w:rFonts w:ascii="Times New Roman" w:hAnsi="Times New Roman" w:cs="Times New Roman" w:hint="default"/>
      </w:rPr>
    </w:lvl>
    <w:lvl w:ilvl="6">
      <w:start w:val="1"/>
      <w:numFmt w:val="decimal"/>
      <w:isLgl/>
      <w:lvlText w:val="%1.%2.%3.%4.%5.%6.%7"/>
      <w:lvlJc w:val="left"/>
      <w:pPr>
        <w:ind w:left="1723" w:hanging="1440"/>
      </w:pPr>
      <w:rPr>
        <w:rFonts w:ascii="Times New Roman" w:hAnsi="Times New Roman" w:cs="Times New Roman" w:hint="default"/>
      </w:rPr>
    </w:lvl>
    <w:lvl w:ilvl="7">
      <w:start w:val="1"/>
      <w:numFmt w:val="decimal"/>
      <w:isLgl/>
      <w:lvlText w:val="%1.%2.%3.%4.%5.%6.%7.%8"/>
      <w:lvlJc w:val="left"/>
      <w:pPr>
        <w:ind w:left="1723" w:hanging="1440"/>
      </w:pPr>
      <w:rPr>
        <w:rFonts w:ascii="Times New Roman" w:hAnsi="Times New Roman" w:cs="Times New Roman" w:hint="default"/>
      </w:rPr>
    </w:lvl>
    <w:lvl w:ilvl="8">
      <w:start w:val="1"/>
      <w:numFmt w:val="decimal"/>
      <w:isLgl/>
      <w:lvlText w:val="%1.%2.%3.%4.%5.%6.%7.%8.%9"/>
      <w:lvlJc w:val="left"/>
      <w:pPr>
        <w:ind w:left="1723" w:hanging="1440"/>
      </w:pPr>
      <w:rPr>
        <w:rFonts w:ascii="Times New Roman" w:hAnsi="Times New Roman" w:cs="Times New Roman" w:hint="default"/>
      </w:rPr>
    </w:lvl>
  </w:abstractNum>
  <w:abstractNum w:abstractNumId="214" w15:restartNumberingAfterBreak="0">
    <w:nsid w:val="5C6260BB"/>
    <w:multiLevelType w:val="multilevel"/>
    <w:tmpl w:val="5C6260BB"/>
    <w:lvl w:ilvl="0">
      <w:start w:val="1"/>
      <w:numFmt w:val="decimal"/>
      <w:lvlText w:val="%1."/>
      <w:lvlJc w:val="left"/>
      <w:pPr>
        <w:ind w:left="720" w:hanging="360"/>
      </w:pPr>
    </w:lvl>
    <w:lvl w:ilvl="1">
      <w:start w:val="1"/>
      <w:numFmt w:val="decimal"/>
      <w:lvlText w:val="%2."/>
      <w:lvlJc w:val="left"/>
      <w:pPr>
        <w:ind w:left="643" w:hanging="360"/>
      </w:pPr>
      <w:rPr>
        <w:rFonts w:ascii="Times New Roman" w:hAnsi="Times New Roman" w:cs="Times New Roman" w:hint="default"/>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5C85E8F7"/>
    <w:multiLevelType w:val="multilevel"/>
    <w:tmpl w:val="5C85E8F7"/>
    <w:lvl w:ilvl="0">
      <w:start w:val="1"/>
      <w:numFmt w:val="decimal"/>
      <w:lvlText w:val="%1"/>
      <w:lvlJc w:val="left"/>
      <w:pPr>
        <w:ind w:left="600" w:hanging="600"/>
      </w:pPr>
    </w:lvl>
    <w:lvl w:ilvl="1">
      <w:start w:val="14"/>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6" w15:restartNumberingAfterBreak="0">
    <w:nsid w:val="5CB1478A"/>
    <w:multiLevelType w:val="multilevel"/>
    <w:tmpl w:val="5CB147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15:restartNumberingAfterBreak="0">
    <w:nsid w:val="5CCA086D"/>
    <w:multiLevelType w:val="multilevel"/>
    <w:tmpl w:val="5CCA086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8" w15:restartNumberingAfterBreak="0">
    <w:nsid w:val="5CE04BD7"/>
    <w:multiLevelType w:val="multilevel"/>
    <w:tmpl w:val="5CE04BD7"/>
    <w:lvl w:ilvl="0">
      <w:start w:val="1"/>
      <w:numFmt w:val="decimal"/>
      <w:lvlText w:val="%1."/>
      <w:lvlJc w:val="left"/>
      <w:pPr>
        <w:ind w:left="810" w:hanging="360"/>
      </w:pPr>
      <w:rPr>
        <w:vertAlign w:val="baseline"/>
      </w:rPr>
    </w:lvl>
    <w:lvl w:ilvl="1">
      <w:start w:val="2"/>
      <w:numFmt w:val="decimal"/>
      <w:lvlText w:val="%1.%2"/>
      <w:lvlJc w:val="left"/>
      <w:pPr>
        <w:ind w:left="1545" w:hanging="600"/>
      </w:pPr>
      <w:rPr>
        <w:vertAlign w:val="baseline"/>
      </w:rPr>
    </w:lvl>
    <w:lvl w:ilvl="2">
      <w:start w:val="10"/>
      <w:numFmt w:val="decimal"/>
      <w:lvlText w:val="%1.%2.%3"/>
      <w:lvlJc w:val="left"/>
      <w:pPr>
        <w:ind w:left="2160" w:hanging="720"/>
      </w:pPr>
      <w:rPr>
        <w:vertAlign w:val="baseline"/>
      </w:rPr>
    </w:lvl>
    <w:lvl w:ilvl="3">
      <w:start w:val="1"/>
      <w:numFmt w:val="decimal"/>
      <w:lvlText w:val="%1.%2.%3.%4"/>
      <w:lvlJc w:val="left"/>
      <w:pPr>
        <w:ind w:left="2655" w:hanging="720"/>
      </w:pPr>
      <w:rPr>
        <w:vertAlign w:val="baseline"/>
      </w:rPr>
    </w:lvl>
    <w:lvl w:ilvl="4">
      <w:start w:val="1"/>
      <w:numFmt w:val="decimal"/>
      <w:lvlText w:val="%1.%2.%3.%4.%5"/>
      <w:lvlJc w:val="left"/>
      <w:pPr>
        <w:ind w:left="3510" w:hanging="1080"/>
      </w:pPr>
      <w:rPr>
        <w:vertAlign w:val="baseline"/>
      </w:rPr>
    </w:lvl>
    <w:lvl w:ilvl="5">
      <w:start w:val="1"/>
      <w:numFmt w:val="decimal"/>
      <w:lvlText w:val="%1.%2.%3.%4.%5.%6"/>
      <w:lvlJc w:val="left"/>
      <w:pPr>
        <w:ind w:left="4005" w:hanging="1080"/>
      </w:pPr>
      <w:rPr>
        <w:vertAlign w:val="baseline"/>
      </w:rPr>
    </w:lvl>
    <w:lvl w:ilvl="6">
      <w:start w:val="1"/>
      <w:numFmt w:val="decimal"/>
      <w:lvlText w:val="%1.%2.%3.%4.%5.%6.%7"/>
      <w:lvlJc w:val="left"/>
      <w:pPr>
        <w:ind w:left="4860" w:hanging="1440"/>
      </w:pPr>
      <w:rPr>
        <w:vertAlign w:val="baseline"/>
      </w:rPr>
    </w:lvl>
    <w:lvl w:ilvl="7">
      <w:start w:val="1"/>
      <w:numFmt w:val="decimal"/>
      <w:lvlText w:val="%1.%2.%3.%4.%5.%6.%7.%8"/>
      <w:lvlJc w:val="left"/>
      <w:pPr>
        <w:ind w:left="5355" w:hanging="1440"/>
      </w:pPr>
      <w:rPr>
        <w:vertAlign w:val="baseline"/>
      </w:rPr>
    </w:lvl>
    <w:lvl w:ilvl="8">
      <w:start w:val="1"/>
      <w:numFmt w:val="decimal"/>
      <w:lvlText w:val="%1.%2.%3.%4.%5.%6.%7.%8.%9"/>
      <w:lvlJc w:val="left"/>
      <w:pPr>
        <w:ind w:left="6210" w:hanging="1800"/>
      </w:pPr>
      <w:rPr>
        <w:vertAlign w:val="baseline"/>
      </w:rPr>
    </w:lvl>
  </w:abstractNum>
  <w:abstractNum w:abstractNumId="219" w15:restartNumberingAfterBreak="0">
    <w:nsid w:val="5D490B01"/>
    <w:multiLevelType w:val="multilevel"/>
    <w:tmpl w:val="5D490B01"/>
    <w:lvl w:ilvl="0">
      <w:start w:val="1"/>
      <w:numFmt w:val="decimal"/>
      <w:lvlText w:val="1.%1"/>
      <w:lvlJc w:val="left"/>
      <w:pPr>
        <w:ind w:left="940" w:hanging="360"/>
      </w:pPr>
      <w:rPr>
        <w:rFonts w:ascii="Times New Roman" w:hAnsi="Times New Roman" w:cs="Times New Roman" w:hint="default"/>
        <w:b w:val="0"/>
        <w:bCs w:val="0"/>
      </w:rPr>
    </w:lvl>
    <w:lvl w:ilvl="1">
      <w:start w:val="1"/>
      <w:numFmt w:val="lowerLetter"/>
      <w:lvlText w:val="%2."/>
      <w:lvlJc w:val="left"/>
      <w:pPr>
        <w:ind w:left="1660" w:hanging="360"/>
      </w:pPr>
      <w:rPr>
        <w:rFonts w:ascii="Times New Roman" w:hAnsi="Times New Roman" w:cs="Times New Roman" w:hint="default"/>
      </w:rPr>
    </w:lvl>
    <w:lvl w:ilvl="2">
      <w:start w:val="1"/>
      <w:numFmt w:val="lowerRoman"/>
      <w:lvlText w:val="%3."/>
      <w:lvlJc w:val="right"/>
      <w:pPr>
        <w:ind w:left="2380" w:hanging="180"/>
      </w:pPr>
      <w:rPr>
        <w:rFonts w:ascii="Times New Roman" w:hAnsi="Times New Roman" w:cs="Times New Roman" w:hint="default"/>
      </w:rPr>
    </w:lvl>
    <w:lvl w:ilvl="3">
      <w:start w:val="1"/>
      <w:numFmt w:val="decimal"/>
      <w:lvlText w:val="%4."/>
      <w:lvlJc w:val="left"/>
      <w:pPr>
        <w:ind w:left="3100" w:hanging="360"/>
      </w:pPr>
      <w:rPr>
        <w:rFonts w:ascii="Times New Roman" w:hAnsi="Times New Roman" w:cs="Times New Roman" w:hint="default"/>
      </w:rPr>
    </w:lvl>
    <w:lvl w:ilvl="4">
      <w:start w:val="1"/>
      <w:numFmt w:val="lowerLetter"/>
      <w:lvlText w:val="%5."/>
      <w:lvlJc w:val="left"/>
      <w:pPr>
        <w:ind w:left="3820" w:hanging="360"/>
      </w:pPr>
      <w:rPr>
        <w:rFonts w:ascii="Times New Roman" w:hAnsi="Times New Roman" w:cs="Times New Roman" w:hint="default"/>
      </w:rPr>
    </w:lvl>
    <w:lvl w:ilvl="5">
      <w:start w:val="1"/>
      <w:numFmt w:val="lowerRoman"/>
      <w:lvlText w:val="%6."/>
      <w:lvlJc w:val="right"/>
      <w:pPr>
        <w:ind w:left="4540" w:hanging="180"/>
      </w:pPr>
      <w:rPr>
        <w:rFonts w:ascii="Times New Roman" w:hAnsi="Times New Roman" w:cs="Times New Roman" w:hint="default"/>
      </w:rPr>
    </w:lvl>
    <w:lvl w:ilvl="6">
      <w:start w:val="1"/>
      <w:numFmt w:val="decimal"/>
      <w:lvlText w:val="%7."/>
      <w:lvlJc w:val="left"/>
      <w:pPr>
        <w:ind w:left="5260" w:hanging="360"/>
      </w:pPr>
      <w:rPr>
        <w:rFonts w:ascii="Times New Roman" w:hAnsi="Times New Roman" w:cs="Times New Roman" w:hint="default"/>
      </w:rPr>
    </w:lvl>
    <w:lvl w:ilvl="7">
      <w:start w:val="1"/>
      <w:numFmt w:val="lowerLetter"/>
      <w:lvlText w:val="%8."/>
      <w:lvlJc w:val="left"/>
      <w:pPr>
        <w:ind w:left="5980" w:hanging="360"/>
      </w:pPr>
      <w:rPr>
        <w:rFonts w:ascii="Times New Roman" w:hAnsi="Times New Roman" w:cs="Times New Roman" w:hint="default"/>
      </w:rPr>
    </w:lvl>
    <w:lvl w:ilvl="8">
      <w:start w:val="1"/>
      <w:numFmt w:val="lowerRoman"/>
      <w:lvlText w:val="%9."/>
      <w:lvlJc w:val="right"/>
      <w:pPr>
        <w:ind w:left="6700" w:hanging="180"/>
      </w:pPr>
      <w:rPr>
        <w:rFonts w:ascii="Times New Roman" w:hAnsi="Times New Roman" w:cs="Times New Roman" w:hint="default"/>
      </w:rPr>
    </w:lvl>
  </w:abstractNum>
  <w:abstractNum w:abstractNumId="220" w15:restartNumberingAfterBreak="0">
    <w:nsid w:val="5DB060C6"/>
    <w:multiLevelType w:val="multilevel"/>
    <w:tmpl w:val="5DB060C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5E355F79"/>
    <w:multiLevelType w:val="multilevel"/>
    <w:tmpl w:val="5E355F79"/>
    <w:lvl w:ilvl="0">
      <w:start w:val="1"/>
      <w:numFmt w:val="decimal"/>
      <w:lvlText w:val="1.%1"/>
      <w:lvlJc w:val="left"/>
      <w:pPr>
        <w:ind w:left="940" w:hanging="360"/>
      </w:pPr>
      <w:rPr>
        <w:rFonts w:hint="default"/>
        <w:b w:val="0"/>
        <w:bCs w:val="0"/>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222" w15:restartNumberingAfterBreak="0">
    <w:nsid w:val="5E8F711A"/>
    <w:multiLevelType w:val="multilevel"/>
    <w:tmpl w:val="5E8F711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3" w15:restartNumberingAfterBreak="0">
    <w:nsid w:val="5F1866C0"/>
    <w:multiLevelType w:val="multilevel"/>
    <w:tmpl w:val="5F1866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4" w15:restartNumberingAfterBreak="0">
    <w:nsid w:val="5F52D77E"/>
    <w:multiLevelType w:val="multilevel"/>
    <w:tmpl w:val="5F52D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3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5" w15:restartNumberingAfterBreak="0">
    <w:nsid w:val="5F562903"/>
    <w:multiLevelType w:val="multilevel"/>
    <w:tmpl w:val="5F562903"/>
    <w:lvl w:ilvl="0">
      <w:start w:val="1"/>
      <w:numFmt w:val="decimal"/>
      <w:lvlText w:val="%1."/>
      <w:lvlJc w:val="left"/>
      <w:pPr>
        <w:ind w:left="36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5FB620AC"/>
    <w:multiLevelType w:val="multilevel"/>
    <w:tmpl w:val="5FB620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0F26D14"/>
    <w:multiLevelType w:val="multilevel"/>
    <w:tmpl w:val="60F26D14"/>
    <w:lvl w:ilvl="0">
      <w:start w:val="1"/>
      <w:numFmt w:val="bullet"/>
      <w:lvlText w:val=""/>
      <w:lvlJc w:val="left"/>
      <w:pPr>
        <w:ind w:left="45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15:restartNumberingAfterBreak="0">
    <w:nsid w:val="60F553A5"/>
    <w:multiLevelType w:val="multilevel"/>
    <w:tmpl w:val="60F553A5"/>
    <w:lvl w:ilvl="0">
      <w:start w:val="1"/>
      <w:numFmt w:val="bullet"/>
      <w:lvlText w:val=""/>
      <w:lvlJc w:val="left"/>
      <w:pPr>
        <w:ind w:left="45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61EC5FEF"/>
    <w:multiLevelType w:val="multilevel"/>
    <w:tmpl w:val="61EC5FE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62895E7A"/>
    <w:multiLevelType w:val="multilevel"/>
    <w:tmpl w:val="62895E7A"/>
    <w:lvl w:ilvl="0">
      <w:start w:val="1"/>
      <w:numFmt w:val="bullet"/>
      <w:lvlText w:val=""/>
      <w:lvlJc w:val="left"/>
      <w:pPr>
        <w:tabs>
          <w:tab w:val="left" w:pos="1080"/>
        </w:tabs>
        <w:ind w:left="1080" w:hanging="360"/>
      </w:pPr>
      <w:rPr>
        <w:rFonts w:ascii="Symbol" w:hAnsi="Symbol"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31" w15:restartNumberingAfterBreak="0">
    <w:nsid w:val="630F0382"/>
    <w:multiLevelType w:val="multilevel"/>
    <w:tmpl w:val="630F038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61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32" w15:restartNumberingAfterBreak="0">
    <w:nsid w:val="63BC00FB"/>
    <w:multiLevelType w:val="multilevel"/>
    <w:tmpl w:val="63BC00F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3" w15:restartNumberingAfterBreak="0">
    <w:nsid w:val="65151813"/>
    <w:multiLevelType w:val="multilevel"/>
    <w:tmpl w:val="6515181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4" w15:restartNumberingAfterBreak="0">
    <w:nsid w:val="656B1839"/>
    <w:multiLevelType w:val="multilevel"/>
    <w:tmpl w:val="656B18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15:restartNumberingAfterBreak="0">
    <w:nsid w:val="65E433A7"/>
    <w:multiLevelType w:val="multilevel"/>
    <w:tmpl w:val="65E433A7"/>
    <w:lvl w:ilvl="0">
      <w:start w:val="1"/>
      <w:numFmt w:val="bullet"/>
      <w:lvlText w:val=""/>
      <w:lvlJc w:val="left"/>
      <w:pPr>
        <w:ind w:left="726" w:hanging="360"/>
      </w:pPr>
      <w:rPr>
        <w:rFonts w:ascii="Symbol" w:hAnsi="Symbol" w:hint="default"/>
      </w:rPr>
    </w:lvl>
    <w:lvl w:ilvl="1">
      <w:start w:val="1"/>
      <w:numFmt w:val="bullet"/>
      <w:lvlText w:val="o"/>
      <w:lvlJc w:val="left"/>
      <w:pPr>
        <w:ind w:left="1446" w:hanging="360"/>
      </w:pPr>
      <w:rPr>
        <w:rFonts w:ascii="Courier New" w:hAnsi="Courier New" w:cs="Courier New" w:hint="default"/>
      </w:rPr>
    </w:lvl>
    <w:lvl w:ilvl="2">
      <w:start w:val="1"/>
      <w:numFmt w:val="bullet"/>
      <w:lvlText w:val=""/>
      <w:lvlJc w:val="left"/>
      <w:pPr>
        <w:ind w:left="2166" w:hanging="360"/>
      </w:pPr>
      <w:rPr>
        <w:rFonts w:ascii="Wingdings" w:hAnsi="Wingdings" w:hint="default"/>
      </w:rPr>
    </w:lvl>
    <w:lvl w:ilvl="3">
      <w:start w:val="1"/>
      <w:numFmt w:val="bullet"/>
      <w:lvlText w:val=""/>
      <w:lvlJc w:val="left"/>
      <w:pPr>
        <w:ind w:left="2886" w:hanging="360"/>
      </w:pPr>
      <w:rPr>
        <w:rFonts w:ascii="Symbol" w:hAnsi="Symbol" w:hint="default"/>
      </w:rPr>
    </w:lvl>
    <w:lvl w:ilvl="4">
      <w:start w:val="1"/>
      <w:numFmt w:val="bullet"/>
      <w:lvlText w:val="o"/>
      <w:lvlJc w:val="left"/>
      <w:pPr>
        <w:ind w:left="3606" w:hanging="360"/>
      </w:pPr>
      <w:rPr>
        <w:rFonts w:ascii="Courier New" w:hAnsi="Courier New" w:cs="Courier New" w:hint="default"/>
      </w:rPr>
    </w:lvl>
    <w:lvl w:ilvl="5">
      <w:start w:val="1"/>
      <w:numFmt w:val="bullet"/>
      <w:lvlText w:val=""/>
      <w:lvlJc w:val="left"/>
      <w:pPr>
        <w:ind w:left="4326" w:hanging="360"/>
      </w:pPr>
      <w:rPr>
        <w:rFonts w:ascii="Wingdings" w:hAnsi="Wingdings" w:hint="default"/>
      </w:rPr>
    </w:lvl>
    <w:lvl w:ilvl="6">
      <w:start w:val="1"/>
      <w:numFmt w:val="bullet"/>
      <w:lvlText w:val=""/>
      <w:lvlJc w:val="left"/>
      <w:pPr>
        <w:ind w:left="5046" w:hanging="360"/>
      </w:pPr>
      <w:rPr>
        <w:rFonts w:ascii="Symbol" w:hAnsi="Symbol" w:hint="default"/>
      </w:rPr>
    </w:lvl>
    <w:lvl w:ilvl="7">
      <w:start w:val="1"/>
      <w:numFmt w:val="bullet"/>
      <w:lvlText w:val="o"/>
      <w:lvlJc w:val="left"/>
      <w:pPr>
        <w:ind w:left="5766" w:hanging="360"/>
      </w:pPr>
      <w:rPr>
        <w:rFonts w:ascii="Courier New" w:hAnsi="Courier New" w:cs="Courier New" w:hint="default"/>
      </w:rPr>
    </w:lvl>
    <w:lvl w:ilvl="8">
      <w:start w:val="1"/>
      <w:numFmt w:val="bullet"/>
      <w:lvlText w:val=""/>
      <w:lvlJc w:val="left"/>
      <w:pPr>
        <w:ind w:left="6486" w:hanging="360"/>
      </w:pPr>
      <w:rPr>
        <w:rFonts w:ascii="Wingdings" w:hAnsi="Wingdings" w:hint="default"/>
      </w:rPr>
    </w:lvl>
  </w:abstractNum>
  <w:abstractNum w:abstractNumId="236" w15:restartNumberingAfterBreak="0">
    <w:nsid w:val="65EA0CAF"/>
    <w:multiLevelType w:val="multilevel"/>
    <w:tmpl w:val="65EA0CA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65F06372"/>
    <w:multiLevelType w:val="multilevel"/>
    <w:tmpl w:val="65F06372"/>
    <w:lvl w:ilvl="0">
      <w:start w:val="1"/>
      <w:numFmt w:val="bullet"/>
      <w:lvlText w:val=""/>
      <w:lvlJc w:val="left"/>
      <w:pPr>
        <w:ind w:left="72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8" w15:restartNumberingAfterBreak="0">
    <w:nsid w:val="669C3C50"/>
    <w:multiLevelType w:val="multilevel"/>
    <w:tmpl w:val="669C3C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9" w15:restartNumberingAfterBreak="0">
    <w:nsid w:val="66B92137"/>
    <w:multiLevelType w:val="hybridMultilevel"/>
    <w:tmpl w:val="27AEC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7132FCA"/>
    <w:multiLevelType w:val="multilevel"/>
    <w:tmpl w:val="67132FCA"/>
    <w:lvl w:ilvl="0">
      <w:start w:val="1"/>
      <w:numFmt w:val="bullet"/>
      <w:lvlText w:val=""/>
      <w:lvlJc w:val="left"/>
      <w:pPr>
        <w:tabs>
          <w:tab w:val="left"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1" w15:restartNumberingAfterBreak="0">
    <w:nsid w:val="6725528D"/>
    <w:multiLevelType w:val="multilevel"/>
    <w:tmpl w:val="6725528D"/>
    <w:lvl w:ilvl="0">
      <w:start w:val="1"/>
      <w:numFmt w:val="decimal"/>
      <w:lvlText w:val="%1."/>
      <w:lvlJc w:val="left"/>
      <w:pPr>
        <w:ind w:left="360" w:hanging="360"/>
      </w:pPr>
    </w:lvl>
    <w:lvl w:ilvl="1">
      <w:start w:val="1"/>
      <w:numFmt w:val="decimal"/>
      <w:lvlText w:val="%2.1.1"/>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2" w15:restartNumberingAfterBreak="0">
    <w:nsid w:val="67A60C86"/>
    <w:multiLevelType w:val="hybridMultilevel"/>
    <w:tmpl w:val="1AB27998"/>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3" w15:restartNumberingAfterBreak="0">
    <w:nsid w:val="67AB67AE"/>
    <w:multiLevelType w:val="multilevel"/>
    <w:tmpl w:val="67AB67AE"/>
    <w:lvl w:ilvl="0">
      <w:start w:val="1"/>
      <w:numFmt w:val="decimal"/>
      <w:lvlText w:val="%1."/>
      <w:lvlJc w:val="left"/>
      <w:pPr>
        <w:ind w:left="643"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681259B7"/>
    <w:multiLevelType w:val="multilevel"/>
    <w:tmpl w:val="681259B7"/>
    <w:lvl w:ilvl="0">
      <w:start w:val="1"/>
      <w:numFmt w:val="decimal"/>
      <w:lvlText w:val="%1."/>
      <w:lvlJc w:val="left"/>
      <w:pPr>
        <w:ind w:left="644" w:hanging="360"/>
      </w:pPr>
      <w:rPr>
        <w:rFonts w:ascii="Times New Roman" w:hAnsi="Times New Roman" w:cs="Times New Roman" w:hint="default"/>
      </w:rPr>
    </w:lvl>
    <w:lvl w:ilvl="1">
      <w:start w:val="1"/>
      <w:numFmt w:val="lowerLetter"/>
      <w:lvlText w:val="%2."/>
      <w:lvlJc w:val="left"/>
      <w:pPr>
        <w:ind w:left="3382" w:hanging="360"/>
      </w:pPr>
      <w:rPr>
        <w:rFonts w:ascii="Times New Roman" w:hAnsi="Times New Roman" w:cs="Times New Roman" w:hint="default"/>
      </w:rPr>
    </w:lvl>
    <w:lvl w:ilvl="2">
      <w:start w:val="1"/>
      <w:numFmt w:val="lowerRoman"/>
      <w:lvlText w:val="%3."/>
      <w:lvlJc w:val="right"/>
      <w:pPr>
        <w:ind w:left="4102" w:hanging="180"/>
      </w:pPr>
      <w:rPr>
        <w:rFonts w:ascii="Times New Roman" w:hAnsi="Times New Roman" w:cs="Times New Roman" w:hint="default"/>
      </w:rPr>
    </w:lvl>
    <w:lvl w:ilvl="3">
      <w:start w:val="1"/>
      <w:numFmt w:val="decimal"/>
      <w:lvlText w:val="%4."/>
      <w:lvlJc w:val="left"/>
      <w:pPr>
        <w:ind w:left="4822" w:hanging="360"/>
      </w:pPr>
      <w:rPr>
        <w:rFonts w:ascii="Times New Roman" w:hAnsi="Times New Roman" w:cs="Times New Roman" w:hint="default"/>
      </w:rPr>
    </w:lvl>
    <w:lvl w:ilvl="4">
      <w:start w:val="1"/>
      <w:numFmt w:val="lowerLetter"/>
      <w:lvlText w:val="%5."/>
      <w:lvlJc w:val="left"/>
      <w:pPr>
        <w:ind w:left="5542" w:hanging="360"/>
      </w:pPr>
      <w:rPr>
        <w:rFonts w:ascii="Times New Roman" w:hAnsi="Times New Roman" w:cs="Times New Roman" w:hint="default"/>
      </w:rPr>
    </w:lvl>
    <w:lvl w:ilvl="5">
      <w:start w:val="1"/>
      <w:numFmt w:val="lowerRoman"/>
      <w:lvlText w:val="%6."/>
      <w:lvlJc w:val="right"/>
      <w:pPr>
        <w:ind w:left="6262" w:hanging="180"/>
      </w:pPr>
      <w:rPr>
        <w:rFonts w:ascii="Times New Roman" w:hAnsi="Times New Roman" w:cs="Times New Roman" w:hint="default"/>
      </w:rPr>
    </w:lvl>
    <w:lvl w:ilvl="6">
      <w:start w:val="1"/>
      <w:numFmt w:val="decimal"/>
      <w:lvlText w:val="%7."/>
      <w:lvlJc w:val="left"/>
      <w:pPr>
        <w:ind w:left="6982" w:hanging="360"/>
      </w:pPr>
      <w:rPr>
        <w:rFonts w:ascii="Times New Roman" w:hAnsi="Times New Roman" w:cs="Times New Roman" w:hint="default"/>
      </w:rPr>
    </w:lvl>
    <w:lvl w:ilvl="7">
      <w:start w:val="1"/>
      <w:numFmt w:val="lowerLetter"/>
      <w:lvlText w:val="%8."/>
      <w:lvlJc w:val="left"/>
      <w:pPr>
        <w:ind w:left="7702" w:hanging="360"/>
      </w:pPr>
      <w:rPr>
        <w:rFonts w:ascii="Times New Roman" w:hAnsi="Times New Roman" w:cs="Times New Roman" w:hint="default"/>
      </w:rPr>
    </w:lvl>
    <w:lvl w:ilvl="8">
      <w:start w:val="1"/>
      <w:numFmt w:val="lowerRoman"/>
      <w:lvlText w:val="%9."/>
      <w:lvlJc w:val="right"/>
      <w:pPr>
        <w:ind w:left="8422" w:hanging="180"/>
      </w:pPr>
      <w:rPr>
        <w:rFonts w:ascii="Times New Roman" w:hAnsi="Times New Roman" w:cs="Times New Roman" w:hint="default"/>
      </w:rPr>
    </w:lvl>
  </w:abstractNum>
  <w:abstractNum w:abstractNumId="245" w15:restartNumberingAfterBreak="0">
    <w:nsid w:val="68171726"/>
    <w:multiLevelType w:val="multilevel"/>
    <w:tmpl w:val="68171726"/>
    <w:lvl w:ilvl="0">
      <w:start w:val="7"/>
      <w:numFmt w:val="decimal"/>
      <w:lvlText w:val="%1"/>
      <w:lvlJc w:val="left"/>
      <w:pPr>
        <w:ind w:left="360" w:hanging="360"/>
      </w:pPr>
      <w:rPr>
        <w:b/>
      </w:rPr>
    </w:lvl>
    <w:lvl w:ilvl="1">
      <w:start w:val="1"/>
      <w:numFmt w:val="decimal"/>
      <w:lvlText w:val="%2."/>
      <w:lvlJc w:val="left"/>
      <w:pPr>
        <w:ind w:left="720" w:hanging="360"/>
      </w:pPr>
    </w:lvl>
    <w:lvl w:ilvl="2">
      <w:start w:val="1"/>
      <w:numFmt w:val="decimal"/>
      <w:lvlText w:val="%1.%2.%3"/>
      <w:lvlJc w:val="left"/>
      <w:pPr>
        <w:ind w:left="1440" w:hanging="720"/>
      </w:pPr>
      <w:rPr>
        <w:b w:val="0"/>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246" w15:restartNumberingAfterBreak="0">
    <w:nsid w:val="686A76FA"/>
    <w:multiLevelType w:val="multilevel"/>
    <w:tmpl w:val="686A76FA"/>
    <w:lvl w:ilvl="0">
      <w:start w:val="3"/>
      <w:numFmt w:val="decimal"/>
      <w:lvlText w:val="%1"/>
      <w:lvlJc w:val="left"/>
      <w:pPr>
        <w:ind w:left="360" w:hanging="360"/>
      </w:pPr>
      <w:rPr>
        <w:rFonts w:eastAsia="Times New Roman" w:hint="default"/>
      </w:rPr>
    </w:lvl>
    <w:lvl w:ilvl="1">
      <w:start w:val="1"/>
      <w:numFmt w:val="decimal"/>
      <w:lvlText w:val="%1.%2"/>
      <w:lvlJc w:val="left"/>
      <w:pPr>
        <w:ind w:left="1558" w:hanging="360"/>
      </w:pPr>
      <w:rPr>
        <w:rFonts w:eastAsia="Times New Roman" w:hint="default"/>
      </w:rPr>
    </w:lvl>
    <w:lvl w:ilvl="2">
      <w:start w:val="1"/>
      <w:numFmt w:val="decimal"/>
      <w:lvlText w:val="%1.%2.%3"/>
      <w:lvlJc w:val="left"/>
      <w:pPr>
        <w:ind w:left="2700" w:hanging="720"/>
      </w:pPr>
      <w:rPr>
        <w:rFonts w:eastAsia="Times New Roman" w:hint="default"/>
      </w:rPr>
    </w:lvl>
    <w:lvl w:ilvl="3">
      <w:start w:val="1"/>
      <w:numFmt w:val="decimal"/>
      <w:lvlText w:val="%1.%2.%3.%4"/>
      <w:lvlJc w:val="left"/>
      <w:pPr>
        <w:ind w:left="4314" w:hanging="720"/>
      </w:pPr>
      <w:rPr>
        <w:rFonts w:eastAsia="Times New Roman" w:hint="default"/>
      </w:rPr>
    </w:lvl>
    <w:lvl w:ilvl="4">
      <w:start w:val="1"/>
      <w:numFmt w:val="decimal"/>
      <w:lvlText w:val="%1.%2.%3.%4.%5"/>
      <w:lvlJc w:val="left"/>
      <w:pPr>
        <w:ind w:left="5872" w:hanging="1080"/>
      </w:pPr>
      <w:rPr>
        <w:rFonts w:eastAsia="Times New Roman" w:hint="default"/>
      </w:rPr>
    </w:lvl>
    <w:lvl w:ilvl="5">
      <w:start w:val="1"/>
      <w:numFmt w:val="decimal"/>
      <w:lvlText w:val="%1.%2.%3.%4.%5.%6"/>
      <w:lvlJc w:val="left"/>
      <w:pPr>
        <w:ind w:left="7070" w:hanging="1080"/>
      </w:pPr>
      <w:rPr>
        <w:rFonts w:eastAsia="Times New Roman" w:hint="default"/>
      </w:rPr>
    </w:lvl>
    <w:lvl w:ilvl="6">
      <w:start w:val="1"/>
      <w:numFmt w:val="decimal"/>
      <w:lvlText w:val="%1.%2.%3.%4.%5.%6.%7"/>
      <w:lvlJc w:val="left"/>
      <w:pPr>
        <w:ind w:left="8628" w:hanging="1440"/>
      </w:pPr>
      <w:rPr>
        <w:rFonts w:eastAsia="Times New Roman" w:hint="default"/>
      </w:rPr>
    </w:lvl>
    <w:lvl w:ilvl="7">
      <w:start w:val="1"/>
      <w:numFmt w:val="decimal"/>
      <w:lvlText w:val="%1.%2.%3.%4.%5.%6.%7.%8"/>
      <w:lvlJc w:val="left"/>
      <w:pPr>
        <w:ind w:left="9826" w:hanging="1440"/>
      </w:pPr>
      <w:rPr>
        <w:rFonts w:eastAsia="Times New Roman" w:hint="default"/>
      </w:rPr>
    </w:lvl>
    <w:lvl w:ilvl="8">
      <w:start w:val="1"/>
      <w:numFmt w:val="decimal"/>
      <w:lvlText w:val="%1.%2.%3.%4.%5.%6.%7.%8.%9"/>
      <w:lvlJc w:val="left"/>
      <w:pPr>
        <w:ind w:left="11384" w:hanging="1800"/>
      </w:pPr>
      <w:rPr>
        <w:rFonts w:eastAsia="Times New Roman" w:hint="default"/>
      </w:rPr>
    </w:lvl>
  </w:abstractNum>
  <w:abstractNum w:abstractNumId="247" w15:restartNumberingAfterBreak="0">
    <w:nsid w:val="69830400"/>
    <w:multiLevelType w:val="multilevel"/>
    <w:tmpl w:val="69830400"/>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8" w15:restartNumberingAfterBreak="0">
    <w:nsid w:val="69ED6760"/>
    <w:multiLevelType w:val="multilevel"/>
    <w:tmpl w:val="69ED6760"/>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558" w:hanging="360"/>
      </w:pPr>
      <w:rPr>
        <w:rFonts w:ascii="Times New Roman" w:hAnsi="Times New Roman" w:cs="Times New Roman" w:hint="default"/>
      </w:rPr>
    </w:lvl>
    <w:lvl w:ilvl="2">
      <w:start w:val="1"/>
      <w:numFmt w:val="decimal"/>
      <w:lvlText w:val="%1.%2.%3"/>
      <w:lvlJc w:val="left"/>
      <w:pPr>
        <w:ind w:left="2700" w:hanging="720"/>
      </w:pPr>
      <w:rPr>
        <w:rFonts w:ascii="Times New Roman" w:hAnsi="Times New Roman" w:cs="Times New Roman" w:hint="default"/>
      </w:rPr>
    </w:lvl>
    <w:lvl w:ilvl="3">
      <w:start w:val="1"/>
      <w:numFmt w:val="decimal"/>
      <w:lvlText w:val="%1.%2.%3.%4"/>
      <w:lvlJc w:val="left"/>
      <w:pPr>
        <w:ind w:left="4314" w:hanging="720"/>
      </w:pPr>
      <w:rPr>
        <w:rFonts w:ascii="Times New Roman" w:hAnsi="Times New Roman" w:cs="Times New Roman" w:hint="default"/>
      </w:rPr>
    </w:lvl>
    <w:lvl w:ilvl="4">
      <w:start w:val="1"/>
      <w:numFmt w:val="decimal"/>
      <w:lvlText w:val="%1.%2.%3.%4.%5"/>
      <w:lvlJc w:val="left"/>
      <w:pPr>
        <w:ind w:left="5872" w:hanging="1080"/>
      </w:pPr>
      <w:rPr>
        <w:rFonts w:ascii="Times New Roman" w:hAnsi="Times New Roman" w:cs="Times New Roman" w:hint="default"/>
      </w:rPr>
    </w:lvl>
    <w:lvl w:ilvl="5">
      <w:start w:val="1"/>
      <w:numFmt w:val="decimal"/>
      <w:lvlText w:val="%1.%2.%3.%4.%5.%6"/>
      <w:lvlJc w:val="left"/>
      <w:pPr>
        <w:ind w:left="7070" w:hanging="1080"/>
      </w:pPr>
      <w:rPr>
        <w:rFonts w:ascii="Times New Roman" w:hAnsi="Times New Roman" w:cs="Times New Roman" w:hint="default"/>
      </w:rPr>
    </w:lvl>
    <w:lvl w:ilvl="6">
      <w:start w:val="1"/>
      <w:numFmt w:val="decimal"/>
      <w:lvlText w:val="%1.%2.%3.%4.%5.%6.%7"/>
      <w:lvlJc w:val="left"/>
      <w:pPr>
        <w:ind w:left="8628" w:hanging="1440"/>
      </w:pPr>
      <w:rPr>
        <w:rFonts w:ascii="Times New Roman" w:hAnsi="Times New Roman" w:cs="Times New Roman" w:hint="default"/>
      </w:rPr>
    </w:lvl>
    <w:lvl w:ilvl="7">
      <w:start w:val="1"/>
      <w:numFmt w:val="decimal"/>
      <w:lvlText w:val="%1.%2.%3.%4.%5.%6.%7.%8"/>
      <w:lvlJc w:val="left"/>
      <w:pPr>
        <w:ind w:left="9826" w:hanging="1440"/>
      </w:pPr>
      <w:rPr>
        <w:rFonts w:ascii="Times New Roman" w:hAnsi="Times New Roman" w:cs="Times New Roman" w:hint="default"/>
      </w:rPr>
    </w:lvl>
    <w:lvl w:ilvl="8">
      <w:start w:val="1"/>
      <w:numFmt w:val="decimal"/>
      <w:lvlText w:val="%1.%2.%3.%4.%5.%6.%7.%8.%9"/>
      <w:lvlJc w:val="left"/>
      <w:pPr>
        <w:ind w:left="11384" w:hanging="1800"/>
      </w:pPr>
      <w:rPr>
        <w:rFonts w:ascii="Times New Roman" w:hAnsi="Times New Roman" w:cs="Times New Roman" w:hint="default"/>
      </w:rPr>
    </w:lvl>
  </w:abstractNum>
  <w:abstractNum w:abstractNumId="249" w15:restartNumberingAfterBreak="0">
    <w:nsid w:val="6A07AAF0"/>
    <w:multiLevelType w:val="multilevel"/>
    <w:tmpl w:val="6A07AAF0"/>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287"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0" w15:restartNumberingAfterBreak="0">
    <w:nsid w:val="6A8F3BC9"/>
    <w:multiLevelType w:val="multilevel"/>
    <w:tmpl w:val="6A8F3BC9"/>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51" w15:restartNumberingAfterBreak="0">
    <w:nsid w:val="6AD707EB"/>
    <w:multiLevelType w:val="multilevel"/>
    <w:tmpl w:val="6AD707E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2" w15:restartNumberingAfterBreak="0">
    <w:nsid w:val="6B072DAC"/>
    <w:multiLevelType w:val="multilevel"/>
    <w:tmpl w:val="6B072D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3" w15:restartNumberingAfterBreak="0">
    <w:nsid w:val="6B19680C"/>
    <w:multiLevelType w:val="multilevel"/>
    <w:tmpl w:val="6B1968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4" w15:restartNumberingAfterBreak="0">
    <w:nsid w:val="6B1975A1"/>
    <w:multiLevelType w:val="multilevel"/>
    <w:tmpl w:val="6B1975A1"/>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5" w15:restartNumberingAfterBreak="0">
    <w:nsid w:val="6B2D7D99"/>
    <w:multiLevelType w:val="multilevel"/>
    <w:tmpl w:val="6B2D7D99"/>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56" w15:restartNumberingAfterBreak="0">
    <w:nsid w:val="6B8976EF"/>
    <w:multiLevelType w:val="multilevel"/>
    <w:tmpl w:val="6B8976EF"/>
    <w:lvl w:ilvl="0">
      <w:start w:val="1"/>
      <w:numFmt w:val="bullet"/>
      <w:lvlText w:val=""/>
      <w:lvlJc w:val="left"/>
      <w:pPr>
        <w:tabs>
          <w:tab w:val="left"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7" w15:restartNumberingAfterBreak="0">
    <w:nsid w:val="6BBD0D2C"/>
    <w:multiLevelType w:val="multilevel"/>
    <w:tmpl w:val="6BBD0D2C"/>
    <w:lvl w:ilvl="0">
      <w:start w:val="1"/>
      <w:numFmt w:val="decimal"/>
      <w:lvlText w:val="%1"/>
      <w:lvlJc w:val="left"/>
      <w:pPr>
        <w:ind w:left="360" w:hanging="360"/>
      </w:pPr>
      <w:rPr>
        <w:rFonts w:eastAsia="Times New Roman" w:hint="default"/>
        <w:b/>
        <w:i/>
      </w:rPr>
    </w:lvl>
    <w:lvl w:ilvl="1">
      <w:start w:val="1"/>
      <w:numFmt w:val="decimal"/>
      <w:lvlText w:val="%1.%2"/>
      <w:lvlJc w:val="left"/>
      <w:pPr>
        <w:ind w:left="720" w:hanging="360"/>
      </w:pPr>
      <w:rPr>
        <w:rFonts w:eastAsia="Times New Roman" w:hint="default"/>
        <w:b w:val="0"/>
        <w:bCs/>
        <w:i w:val="0"/>
        <w:iCs/>
        <w:color w:val="auto"/>
      </w:rPr>
    </w:lvl>
    <w:lvl w:ilvl="2">
      <w:start w:val="1"/>
      <w:numFmt w:val="decimal"/>
      <w:lvlText w:val="%1.%2.%3"/>
      <w:lvlJc w:val="left"/>
      <w:pPr>
        <w:ind w:left="1440" w:hanging="720"/>
      </w:pPr>
      <w:rPr>
        <w:rFonts w:eastAsia="Times New Roman" w:hint="default"/>
        <w:b w:val="0"/>
        <w:bCs/>
        <w:i w:val="0"/>
        <w:iCs/>
      </w:rPr>
    </w:lvl>
    <w:lvl w:ilvl="3">
      <w:start w:val="1"/>
      <w:numFmt w:val="decimal"/>
      <w:lvlText w:val="%1.%2.%3.%4"/>
      <w:lvlJc w:val="left"/>
      <w:pPr>
        <w:ind w:left="1800" w:hanging="720"/>
      </w:pPr>
      <w:rPr>
        <w:rFonts w:eastAsia="Times New Roman" w:hint="default"/>
        <w:b/>
        <w:i/>
      </w:rPr>
    </w:lvl>
    <w:lvl w:ilvl="4">
      <w:start w:val="1"/>
      <w:numFmt w:val="decimal"/>
      <w:lvlText w:val="%1.%2.%3.%4.%5"/>
      <w:lvlJc w:val="left"/>
      <w:pPr>
        <w:ind w:left="2520" w:hanging="1080"/>
      </w:pPr>
      <w:rPr>
        <w:rFonts w:eastAsia="Times New Roman" w:hint="default"/>
        <w:b/>
        <w:i/>
      </w:rPr>
    </w:lvl>
    <w:lvl w:ilvl="5">
      <w:start w:val="1"/>
      <w:numFmt w:val="decimal"/>
      <w:lvlText w:val="%1.%2.%3.%4.%5.%6"/>
      <w:lvlJc w:val="left"/>
      <w:pPr>
        <w:ind w:left="2880" w:hanging="1080"/>
      </w:pPr>
      <w:rPr>
        <w:rFonts w:eastAsia="Times New Roman" w:hint="default"/>
        <w:b/>
        <w:i/>
      </w:rPr>
    </w:lvl>
    <w:lvl w:ilvl="6">
      <w:start w:val="1"/>
      <w:numFmt w:val="decimal"/>
      <w:lvlText w:val="%1.%2.%3.%4.%5.%6.%7"/>
      <w:lvlJc w:val="left"/>
      <w:pPr>
        <w:ind w:left="3600" w:hanging="1440"/>
      </w:pPr>
      <w:rPr>
        <w:rFonts w:eastAsia="Times New Roman" w:hint="default"/>
        <w:b/>
        <w:i/>
      </w:rPr>
    </w:lvl>
    <w:lvl w:ilvl="7">
      <w:start w:val="1"/>
      <w:numFmt w:val="decimal"/>
      <w:lvlText w:val="%1.%2.%3.%4.%5.%6.%7.%8"/>
      <w:lvlJc w:val="left"/>
      <w:pPr>
        <w:ind w:left="3960" w:hanging="1440"/>
      </w:pPr>
      <w:rPr>
        <w:rFonts w:eastAsia="Times New Roman" w:hint="default"/>
        <w:b/>
        <w:i/>
      </w:rPr>
    </w:lvl>
    <w:lvl w:ilvl="8">
      <w:start w:val="1"/>
      <w:numFmt w:val="decimal"/>
      <w:lvlText w:val="%1.%2.%3.%4.%5.%6.%7.%8.%9"/>
      <w:lvlJc w:val="left"/>
      <w:pPr>
        <w:ind w:left="4680" w:hanging="1800"/>
      </w:pPr>
      <w:rPr>
        <w:rFonts w:eastAsia="Times New Roman" w:hint="default"/>
        <w:b/>
        <w:i/>
      </w:rPr>
    </w:lvl>
  </w:abstractNum>
  <w:abstractNum w:abstractNumId="258" w15:restartNumberingAfterBreak="0">
    <w:nsid w:val="6BC4164E"/>
    <w:multiLevelType w:val="multilevel"/>
    <w:tmpl w:val="6BC4164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9" w15:restartNumberingAfterBreak="0">
    <w:nsid w:val="6C5842BF"/>
    <w:multiLevelType w:val="multilevel"/>
    <w:tmpl w:val="6C5842BF"/>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260" w15:restartNumberingAfterBreak="0">
    <w:nsid w:val="6CC7673E"/>
    <w:multiLevelType w:val="multilevel"/>
    <w:tmpl w:val="6CC7673E"/>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61" w15:restartNumberingAfterBreak="0">
    <w:nsid w:val="6CCA545E"/>
    <w:multiLevelType w:val="multilevel"/>
    <w:tmpl w:val="6CCA545E"/>
    <w:lvl w:ilvl="0">
      <w:start w:val="2"/>
      <w:numFmt w:val="decimal"/>
      <w:pStyle w:val="ListItem0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6DA4103D"/>
    <w:multiLevelType w:val="multilevel"/>
    <w:tmpl w:val="6DA4103D"/>
    <w:lvl w:ilvl="0">
      <w:start w:val="1"/>
      <w:numFmt w:val="decimal"/>
      <w:lvlText w:val="%1."/>
      <w:lvlJc w:val="left"/>
      <w:pPr>
        <w:ind w:left="360" w:hanging="360"/>
      </w:pPr>
    </w:lvl>
    <w:lvl w:ilvl="1">
      <w:start w:val="1"/>
      <w:numFmt w:val="decimal"/>
      <w:isLgl/>
      <w:lvlText w:val="%1.%2"/>
      <w:lvlJc w:val="left"/>
      <w:pPr>
        <w:ind w:left="720" w:hanging="360"/>
      </w:pPr>
      <w:rPr>
        <w:b/>
      </w:rPr>
    </w:lvl>
    <w:lvl w:ilvl="2">
      <w:start w:val="1"/>
      <w:numFmt w:val="decimal"/>
      <w:isLgl/>
      <w:lvlText w:val="%1.%2.%3"/>
      <w:lvlJc w:val="left"/>
      <w:pPr>
        <w:ind w:left="1440" w:hanging="720"/>
      </w:pPr>
      <w:rPr>
        <w:b w:val="0"/>
      </w:rPr>
    </w:lvl>
    <w:lvl w:ilvl="3">
      <w:start w:val="1"/>
      <w:numFmt w:val="decimal"/>
      <w:isLgl/>
      <w:lvlText w:val="%1.%2.%3.%4"/>
      <w:lvlJc w:val="left"/>
      <w:pPr>
        <w:ind w:left="1800" w:hanging="720"/>
      </w:pPr>
      <w:rPr>
        <w:b/>
      </w:rPr>
    </w:lvl>
    <w:lvl w:ilvl="4">
      <w:start w:val="1"/>
      <w:numFmt w:val="decimal"/>
      <w:isLgl/>
      <w:lvlText w:val="%1.%2.%3.%4.%5"/>
      <w:lvlJc w:val="left"/>
      <w:pPr>
        <w:ind w:left="2520" w:hanging="1080"/>
      </w:pPr>
      <w:rPr>
        <w:b/>
      </w:rPr>
    </w:lvl>
    <w:lvl w:ilvl="5">
      <w:start w:val="1"/>
      <w:numFmt w:val="decimal"/>
      <w:isLgl/>
      <w:lvlText w:val="%1.%2.%3.%4.%5.%6"/>
      <w:lvlJc w:val="left"/>
      <w:pPr>
        <w:ind w:left="2880" w:hanging="1080"/>
      </w:pPr>
      <w:rPr>
        <w:b/>
      </w:rPr>
    </w:lvl>
    <w:lvl w:ilvl="6">
      <w:start w:val="1"/>
      <w:numFmt w:val="decimal"/>
      <w:isLgl/>
      <w:lvlText w:val="%1.%2.%3.%4.%5.%6.%7"/>
      <w:lvlJc w:val="left"/>
      <w:pPr>
        <w:ind w:left="3600" w:hanging="1440"/>
      </w:pPr>
      <w:rPr>
        <w:b/>
      </w:rPr>
    </w:lvl>
    <w:lvl w:ilvl="7">
      <w:start w:val="1"/>
      <w:numFmt w:val="decimal"/>
      <w:isLgl/>
      <w:lvlText w:val="%1.%2.%3.%4.%5.%6.%7.%8"/>
      <w:lvlJc w:val="left"/>
      <w:pPr>
        <w:ind w:left="3960" w:hanging="1440"/>
      </w:pPr>
      <w:rPr>
        <w:b/>
      </w:rPr>
    </w:lvl>
    <w:lvl w:ilvl="8">
      <w:start w:val="1"/>
      <w:numFmt w:val="decimal"/>
      <w:isLgl/>
      <w:lvlText w:val="%1.%2.%3.%4.%5.%6.%7.%8.%9"/>
      <w:lvlJc w:val="left"/>
      <w:pPr>
        <w:ind w:left="4680" w:hanging="1800"/>
      </w:pPr>
      <w:rPr>
        <w:b/>
      </w:rPr>
    </w:lvl>
  </w:abstractNum>
  <w:abstractNum w:abstractNumId="263" w15:restartNumberingAfterBreak="0">
    <w:nsid w:val="6E865D92"/>
    <w:multiLevelType w:val="multilevel"/>
    <w:tmpl w:val="6E865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6ED70806"/>
    <w:multiLevelType w:val="multilevel"/>
    <w:tmpl w:val="6ED70806"/>
    <w:lvl w:ilvl="0">
      <w:start w:val="2"/>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35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65" w15:restartNumberingAfterBreak="0">
    <w:nsid w:val="6F961AD4"/>
    <w:multiLevelType w:val="multilevel"/>
    <w:tmpl w:val="E786A7AC"/>
    <w:lvl w:ilvl="0">
      <w:start w:val="1"/>
      <w:numFmt w:val="decimal"/>
      <w:lvlText w:val="%1"/>
      <w:lvlJc w:val="left"/>
      <w:pPr>
        <w:ind w:left="480" w:hanging="480"/>
      </w:pPr>
      <w:rPr>
        <w:rFonts w:hint="default"/>
      </w:rPr>
    </w:lvl>
    <w:lvl w:ilvl="1">
      <w:start w:val="3"/>
      <w:numFmt w:val="decimal"/>
      <w:lvlText w:val="%1.%2"/>
      <w:lvlJc w:val="left"/>
      <w:pPr>
        <w:ind w:left="692" w:hanging="48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266" w15:restartNumberingAfterBreak="0">
    <w:nsid w:val="70617BB2"/>
    <w:multiLevelType w:val="multilevel"/>
    <w:tmpl w:val="70617BB2"/>
    <w:lvl w:ilvl="0">
      <w:start w:val="1"/>
      <w:numFmt w:val="decimal"/>
      <w:lvlText w:val="1.2.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7" w15:restartNumberingAfterBreak="0">
    <w:nsid w:val="70D6C3C2"/>
    <w:multiLevelType w:val="multilevel"/>
    <w:tmpl w:val="70D6C3C2"/>
    <w:lvl w:ilvl="0">
      <w:start w:val="1"/>
      <w:numFmt w:val="decimal"/>
      <w:lvlText w:val="%1."/>
      <w:lvlJc w:val="left"/>
      <w:pPr>
        <w:ind w:left="720" w:hanging="360"/>
      </w:pPr>
    </w:lvl>
    <w:lvl w:ilvl="1">
      <w:start w:val="1"/>
      <w:numFmt w:val="decimal"/>
      <w:isLgl/>
      <w:lvlText w:val="%1.%2"/>
      <w:lvlJc w:val="left"/>
      <w:pPr>
        <w:ind w:left="360" w:hanging="360"/>
      </w:pPr>
      <w:rPr>
        <w:rFonts w:ascii="Times New Roman" w:hAnsi="Times New Roman" w:cs="Times New Roman" w:hint="default"/>
        <w:sz w:val="22"/>
      </w:rPr>
    </w:lvl>
    <w:lvl w:ilvl="2">
      <w:start w:val="1"/>
      <w:numFmt w:val="decimal"/>
      <w:isLgl/>
      <w:lvlText w:val="%1.%2.%3"/>
      <w:lvlJc w:val="left"/>
      <w:pPr>
        <w:ind w:left="1800"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Calibri" w:hAnsi="Calibri" w:cs="Times New Roman" w:hint="default"/>
        <w:sz w:val="22"/>
      </w:rPr>
    </w:lvl>
    <w:lvl w:ilvl="4">
      <w:start w:val="1"/>
      <w:numFmt w:val="decimal"/>
      <w:isLgl/>
      <w:lvlText w:val="%1.%2.%3.%4.%5"/>
      <w:lvlJc w:val="left"/>
      <w:pPr>
        <w:ind w:left="1440" w:hanging="1080"/>
      </w:pPr>
      <w:rPr>
        <w:rFonts w:ascii="Calibri" w:hAnsi="Calibri" w:cs="Times New Roman" w:hint="default"/>
        <w:sz w:val="22"/>
      </w:rPr>
    </w:lvl>
    <w:lvl w:ilvl="5">
      <w:start w:val="1"/>
      <w:numFmt w:val="decimal"/>
      <w:isLgl/>
      <w:lvlText w:val="%1.%2.%3.%4.%5.%6"/>
      <w:lvlJc w:val="left"/>
      <w:pPr>
        <w:ind w:left="1440" w:hanging="1080"/>
      </w:pPr>
      <w:rPr>
        <w:rFonts w:ascii="Calibri" w:hAnsi="Calibri" w:cs="Times New Roman" w:hint="default"/>
        <w:sz w:val="22"/>
      </w:rPr>
    </w:lvl>
    <w:lvl w:ilvl="6">
      <w:start w:val="1"/>
      <w:numFmt w:val="decimal"/>
      <w:isLgl/>
      <w:lvlText w:val="%1.%2.%3.%4.%5.%6.%7"/>
      <w:lvlJc w:val="left"/>
      <w:pPr>
        <w:ind w:left="1800" w:hanging="1440"/>
      </w:pPr>
      <w:rPr>
        <w:rFonts w:ascii="Calibri" w:hAnsi="Calibri" w:cs="Times New Roman" w:hint="default"/>
        <w:sz w:val="22"/>
      </w:rPr>
    </w:lvl>
    <w:lvl w:ilvl="7">
      <w:start w:val="1"/>
      <w:numFmt w:val="decimal"/>
      <w:isLgl/>
      <w:lvlText w:val="%1.%2.%3.%4.%5.%6.%7.%8"/>
      <w:lvlJc w:val="left"/>
      <w:pPr>
        <w:ind w:left="1800" w:hanging="1440"/>
      </w:pPr>
      <w:rPr>
        <w:rFonts w:ascii="Calibri" w:hAnsi="Calibri" w:cs="Times New Roman" w:hint="default"/>
        <w:sz w:val="22"/>
      </w:rPr>
    </w:lvl>
    <w:lvl w:ilvl="8">
      <w:start w:val="1"/>
      <w:numFmt w:val="decimal"/>
      <w:isLgl/>
      <w:lvlText w:val="%1.%2.%3.%4.%5.%6.%7.%8.%9"/>
      <w:lvlJc w:val="left"/>
      <w:pPr>
        <w:ind w:left="2160" w:hanging="1800"/>
      </w:pPr>
      <w:rPr>
        <w:rFonts w:ascii="Calibri" w:hAnsi="Calibri" w:cs="Times New Roman" w:hint="default"/>
        <w:sz w:val="22"/>
      </w:rPr>
    </w:lvl>
  </w:abstractNum>
  <w:abstractNum w:abstractNumId="268" w15:restartNumberingAfterBreak="0">
    <w:nsid w:val="710B760E"/>
    <w:multiLevelType w:val="multilevel"/>
    <w:tmpl w:val="710B760E"/>
    <w:lvl w:ilvl="0">
      <w:start w:val="1"/>
      <w:numFmt w:val="lowerLetter"/>
      <w:lvlText w:val="%1)"/>
      <w:lvlJc w:val="left"/>
      <w:pPr>
        <w:ind w:left="900" w:hanging="540"/>
      </w:pPr>
      <w:rPr>
        <w:rFonts w:ascii="Times New Roman" w:hAnsi="Times New Roman" w:cs="Times New Roman" w:hint="default"/>
        <w:color w:val="2222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9" w15:restartNumberingAfterBreak="0">
    <w:nsid w:val="71371734"/>
    <w:multiLevelType w:val="multilevel"/>
    <w:tmpl w:val="71371734"/>
    <w:lvl w:ilvl="0">
      <w:start w:val="1"/>
      <w:numFmt w:val="decimal"/>
      <w:lvlText w:val="%1."/>
      <w:lvlJc w:val="left"/>
      <w:pPr>
        <w:ind w:left="643"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70" w15:restartNumberingAfterBreak="0">
    <w:nsid w:val="725E5178"/>
    <w:multiLevelType w:val="multilevel"/>
    <w:tmpl w:val="3E50E7CA"/>
    <w:lvl w:ilvl="0">
      <w:start w:val="1"/>
      <w:numFmt w:val="bullet"/>
      <w:lvlText w:val=""/>
      <w:lvlJc w:val="left"/>
      <w:pPr>
        <w:ind w:left="1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1" w15:restartNumberingAfterBreak="0">
    <w:nsid w:val="72765AA8"/>
    <w:multiLevelType w:val="multilevel"/>
    <w:tmpl w:val="72765AA8"/>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2" w15:restartNumberingAfterBreak="0">
    <w:nsid w:val="72B73174"/>
    <w:multiLevelType w:val="multilevel"/>
    <w:tmpl w:val="72B7317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810" w:hanging="360"/>
      </w:pPr>
      <w:rPr>
        <w:rFonts w:ascii="Times New Roman" w:hAnsi="Times New Roman" w:cs="Times New Roman" w:hint="default"/>
      </w:rPr>
    </w:lvl>
    <w:lvl w:ilvl="2">
      <w:start w:val="1"/>
      <w:numFmt w:val="decimal"/>
      <w:lvlText w:val="%1.%2.%3"/>
      <w:lvlJc w:val="left"/>
      <w:pPr>
        <w:ind w:left="1710" w:hanging="720"/>
      </w:pPr>
      <w:rPr>
        <w:rFonts w:ascii="Times New Roman" w:hAnsi="Times New Roman" w:cs="Times New Roman" w:hint="default"/>
      </w:rPr>
    </w:lvl>
    <w:lvl w:ilvl="3">
      <w:start w:val="1"/>
      <w:numFmt w:val="decimal"/>
      <w:lvlText w:val="%1.%2.%3.%4"/>
      <w:lvlJc w:val="left"/>
      <w:pPr>
        <w:ind w:left="1530" w:hanging="720"/>
      </w:pPr>
      <w:rPr>
        <w:rFonts w:ascii="Times New Roman" w:hAnsi="Times New Roman" w:cs="Times New Roman" w:hint="default"/>
      </w:rPr>
    </w:lvl>
    <w:lvl w:ilvl="4">
      <w:start w:val="1"/>
      <w:numFmt w:val="decimal"/>
      <w:lvlText w:val="%1.%2.%3.%4.%5"/>
      <w:lvlJc w:val="left"/>
      <w:pPr>
        <w:ind w:left="2880" w:hanging="1080"/>
      </w:pPr>
      <w:rPr>
        <w:rFonts w:ascii="Times New Roman" w:hAnsi="Times New Roman" w:cs="Times New Roman" w:hint="default"/>
      </w:rPr>
    </w:lvl>
    <w:lvl w:ilvl="5">
      <w:start w:val="1"/>
      <w:numFmt w:val="decimal"/>
      <w:lvlText w:val="%1.%2.%3.%4.%5.%6"/>
      <w:lvlJc w:val="left"/>
      <w:pPr>
        <w:ind w:left="3330" w:hanging="1080"/>
      </w:pPr>
      <w:rPr>
        <w:rFonts w:ascii="Times New Roman" w:hAnsi="Times New Roman" w:cs="Times New Roman" w:hint="default"/>
      </w:rPr>
    </w:lvl>
    <w:lvl w:ilvl="6">
      <w:start w:val="1"/>
      <w:numFmt w:val="decimal"/>
      <w:lvlText w:val="%1.%2.%3.%4.%5.%6.%7"/>
      <w:lvlJc w:val="left"/>
      <w:pPr>
        <w:ind w:left="4140" w:hanging="1440"/>
      </w:pPr>
      <w:rPr>
        <w:rFonts w:ascii="Times New Roman" w:hAnsi="Times New Roman" w:cs="Times New Roman" w:hint="default"/>
      </w:rPr>
    </w:lvl>
    <w:lvl w:ilvl="7">
      <w:start w:val="1"/>
      <w:numFmt w:val="decimal"/>
      <w:lvlText w:val="%1.%2.%3.%4.%5.%6.%7.%8"/>
      <w:lvlJc w:val="left"/>
      <w:pPr>
        <w:ind w:left="4590" w:hanging="1440"/>
      </w:pPr>
      <w:rPr>
        <w:rFonts w:ascii="Times New Roman" w:hAnsi="Times New Roman" w:cs="Times New Roman" w:hint="default"/>
      </w:rPr>
    </w:lvl>
    <w:lvl w:ilvl="8">
      <w:start w:val="1"/>
      <w:numFmt w:val="decimal"/>
      <w:lvlText w:val="%1.%2.%3.%4.%5.%6.%7.%8.%9"/>
      <w:lvlJc w:val="left"/>
      <w:pPr>
        <w:ind w:left="5400" w:hanging="1800"/>
      </w:pPr>
      <w:rPr>
        <w:rFonts w:ascii="Times New Roman" w:hAnsi="Times New Roman" w:cs="Times New Roman" w:hint="default"/>
      </w:rPr>
    </w:lvl>
  </w:abstractNum>
  <w:abstractNum w:abstractNumId="273" w15:restartNumberingAfterBreak="0">
    <w:nsid w:val="72D11732"/>
    <w:multiLevelType w:val="multilevel"/>
    <w:tmpl w:val="72D1173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74" w15:restartNumberingAfterBreak="0">
    <w:nsid w:val="73375B2D"/>
    <w:multiLevelType w:val="multilevel"/>
    <w:tmpl w:val="73375B2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15:restartNumberingAfterBreak="0">
    <w:nsid w:val="73530DF3"/>
    <w:multiLevelType w:val="hybridMultilevel"/>
    <w:tmpl w:val="BD2CF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74246BBA"/>
    <w:multiLevelType w:val="multilevel"/>
    <w:tmpl w:val="74246BBA"/>
    <w:lvl w:ilvl="0">
      <w:start w:val="1"/>
      <w:numFmt w:val="bullet"/>
      <w:lvlText w:val=""/>
      <w:lvlJc w:val="left"/>
      <w:pPr>
        <w:ind w:left="361"/>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77" w15:restartNumberingAfterBreak="0">
    <w:nsid w:val="75383759"/>
    <w:multiLevelType w:val="multilevel"/>
    <w:tmpl w:val="75383759"/>
    <w:lvl w:ilvl="0">
      <w:start w:val="2"/>
      <w:numFmt w:val="decimal"/>
      <w:lvlText w:val="%1"/>
      <w:lvlJc w:val="left"/>
      <w:pPr>
        <w:ind w:left="360" w:hanging="360"/>
      </w:pPr>
      <w:rPr>
        <w:rFonts w:eastAsia="Times New Roman" w:hint="default"/>
      </w:rPr>
    </w:lvl>
    <w:lvl w:ilvl="1">
      <w:start w:val="1"/>
      <w:numFmt w:val="decimal"/>
      <w:lvlText w:val="%1.%2"/>
      <w:lvlJc w:val="left"/>
      <w:pPr>
        <w:ind w:left="810" w:hanging="360"/>
      </w:pPr>
      <w:rPr>
        <w:rFonts w:eastAsia="Times New Roman" w:hint="default"/>
      </w:rPr>
    </w:lvl>
    <w:lvl w:ilvl="2">
      <w:start w:val="1"/>
      <w:numFmt w:val="decimal"/>
      <w:lvlText w:val="%1.%2.%3"/>
      <w:lvlJc w:val="left"/>
      <w:pPr>
        <w:ind w:left="1710" w:hanging="720"/>
      </w:pPr>
      <w:rPr>
        <w:rFonts w:eastAsia="Times New Roman" w:hint="default"/>
      </w:rPr>
    </w:lvl>
    <w:lvl w:ilvl="3">
      <w:start w:val="1"/>
      <w:numFmt w:val="decimal"/>
      <w:lvlText w:val="%1.%2.%3.%4"/>
      <w:lvlJc w:val="left"/>
      <w:pPr>
        <w:ind w:left="1530" w:hanging="720"/>
      </w:pPr>
      <w:rPr>
        <w:rFonts w:eastAsia="Times New Roman" w:hint="default"/>
      </w:rPr>
    </w:lvl>
    <w:lvl w:ilvl="4">
      <w:start w:val="1"/>
      <w:numFmt w:val="decimal"/>
      <w:lvlText w:val="%1.%2.%3.%4.%5"/>
      <w:lvlJc w:val="left"/>
      <w:pPr>
        <w:ind w:left="2880" w:hanging="1080"/>
      </w:pPr>
      <w:rPr>
        <w:rFonts w:eastAsia="Times New Roman" w:hint="default"/>
      </w:rPr>
    </w:lvl>
    <w:lvl w:ilvl="5">
      <w:start w:val="1"/>
      <w:numFmt w:val="decimal"/>
      <w:lvlText w:val="%1.%2.%3.%4.%5.%6"/>
      <w:lvlJc w:val="left"/>
      <w:pPr>
        <w:ind w:left="3330" w:hanging="1080"/>
      </w:pPr>
      <w:rPr>
        <w:rFonts w:eastAsia="Times New Roman" w:hint="default"/>
      </w:rPr>
    </w:lvl>
    <w:lvl w:ilvl="6">
      <w:start w:val="1"/>
      <w:numFmt w:val="decimal"/>
      <w:lvlText w:val="%1.%2.%3.%4.%5.%6.%7"/>
      <w:lvlJc w:val="left"/>
      <w:pPr>
        <w:ind w:left="4140" w:hanging="1440"/>
      </w:pPr>
      <w:rPr>
        <w:rFonts w:eastAsia="Times New Roman" w:hint="default"/>
      </w:rPr>
    </w:lvl>
    <w:lvl w:ilvl="7">
      <w:start w:val="1"/>
      <w:numFmt w:val="decimal"/>
      <w:lvlText w:val="%1.%2.%3.%4.%5.%6.%7.%8"/>
      <w:lvlJc w:val="left"/>
      <w:pPr>
        <w:ind w:left="4590" w:hanging="1440"/>
      </w:pPr>
      <w:rPr>
        <w:rFonts w:eastAsia="Times New Roman" w:hint="default"/>
      </w:rPr>
    </w:lvl>
    <w:lvl w:ilvl="8">
      <w:start w:val="1"/>
      <w:numFmt w:val="decimal"/>
      <w:lvlText w:val="%1.%2.%3.%4.%5.%6.%7.%8.%9"/>
      <w:lvlJc w:val="left"/>
      <w:pPr>
        <w:ind w:left="5400" w:hanging="1800"/>
      </w:pPr>
      <w:rPr>
        <w:rFonts w:eastAsia="Times New Roman" w:hint="default"/>
      </w:rPr>
    </w:lvl>
  </w:abstractNum>
  <w:abstractNum w:abstractNumId="278" w15:restartNumberingAfterBreak="0">
    <w:nsid w:val="75A16FD1"/>
    <w:multiLevelType w:val="multilevel"/>
    <w:tmpl w:val="75A16FD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9" w15:restartNumberingAfterBreak="0">
    <w:nsid w:val="763E7F2B"/>
    <w:multiLevelType w:val="hybridMultilevel"/>
    <w:tmpl w:val="7A72F8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766C71CF"/>
    <w:multiLevelType w:val="multilevel"/>
    <w:tmpl w:val="766C71CF"/>
    <w:lvl w:ilvl="0">
      <w:start w:val="1"/>
      <w:numFmt w:val="lowerLetter"/>
      <w:lvlText w:val="%1)"/>
      <w:lvlJc w:val="left"/>
      <w:pPr>
        <w:ind w:left="900" w:hanging="54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1" w15:restartNumberingAfterBreak="0">
    <w:nsid w:val="77AC4F52"/>
    <w:multiLevelType w:val="multilevel"/>
    <w:tmpl w:val="77AC4F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2" w15:restartNumberingAfterBreak="0">
    <w:nsid w:val="783C6892"/>
    <w:multiLevelType w:val="multilevel"/>
    <w:tmpl w:val="783C6892"/>
    <w:lvl w:ilvl="0">
      <w:start w:val="6"/>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83" w15:restartNumberingAfterBreak="0">
    <w:nsid w:val="783F5B3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4" w15:restartNumberingAfterBreak="0">
    <w:nsid w:val="799C16BD"/>
    <w:multiLevelType w:val="multilevel"/>
    <w:tmpl w:val="799C16BD"/>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85" w15:restartNumberingAfterBreak="0">
    <w:nsid w:val="7A8F1DCE"/>
    <w:multiLevelType w:val="multilevel"/>
    <w:tmpl w:val="7A8F1D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6" w15:restartNumberingAfterBreak="0">
    <w:nsid w:val="7AEC06EF"/>
    <w:multiLevelType w:val="multilevel"/>
    <w:tmpl w:val="443CFC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7AFA0A38"/>
    <w:multiLevelType w:val="multilevel"/>
    <w:tmpl w:val="7AFA0A38"/>
    <w:lvl w:ilvl="0">
      <w:start w:val="5"/>
      <w:numFmt w:val="decimal"/>
      <w:lvlText w:val="%1"/>
      <w:lvlJc w:val="left"/>
      <w:pPr>
        <w:ind w:left="360" w:hanging="360"/>
      </w:pPr>
      <w:rPr>
        <w:rFonts w:hint="default"/>
      </w:rPr>
    </w:lvl>
    <w:lvl w:ilvl="1">
      <w:start w:val="1"/>
      <w:numFmt w:val="decimal"/>
      <w:lvlText w:val="%1.%2"/>
      <w:lvlJc w:val="left"/>
      <w:pPr>
        <w:ind w:left="220" w:hanging="360"/>
      </w:pPr>
      <w:rPr>
        <w:rFonts w:hint="default"/>
      </w:rPr>
    </w:lvl>
    <w:lvl w:ilvl="2">
      <w:start w:val="1"/>
      <w:numFmt w:val="decimal"/>
      <w:lvlText w:val="%1.%2.%3"/>
      <w:lvlJc w:val="left"/>
      <w:pPr>
        <w:ind w:left="440" w:hanging="720"/>
      </w:pPr>
      <w:rPr>
        <w:rFonts w:hint="default"/>
      </w:rPr>
    </w:lvl>
    <w:lvl w:ilvl="3">
      <w:start w:val="1"/>
      <w:numFmt w:val="decimal"/>
      <w:lvlText w:val="%1.%2.%3.%4"/>
      <w:lvlJc w:val="left"/>
      <w:pPr>
        <w:ind w:left="300" w:hanging="720"/>
      </w:pPr>
      <w:rPr>
        <w:rFonts w:hint="default"/>
      </w:rPr>
    </w:lvl>
    <w:lvl w:ilvl="4">
      <w:start w:val="1"/>
      <w:numFmt w:val="decimal"/>
      <w:lvlText w:val="%1.%2.%3.%4.%5"/>
      <w:lvlJc w:val="left"/>
      <w:pPr>
        <w:ind w:left="520" w:hanging="1080"/>
      </w:pPr>
      <w:rPr>
        <w:rFonts w:hint="default"/>
      </w:rPr>
    </w:lvl>
    <w:lvl w:ilvl="5">
      <w:start w:val="1"/>
      <w:numFmt w:val="decimal"/>
      <w:lvlText w:val="%1.%2.%3.%4.%5.%6"/>
      <w:lvlJc w:val="left"/>
      <w:pPr>
        <w:ind w:left="380" w:hanging="1080"/>
      </w:pPr>
      <w:rPr>
        <w:rFonts w:hint="default"/>
      </w:rPr>
    </w:lvl>
    <w:lvl w:ilvl="6">
      <w:start w:val="1"/>
      <w:numFmt w:val="decimal"/>
      <w:lvlText w:val="%1.%2.%3.%4.%5.%6.%7"/>
      <w:lvlJc w:val="left"/>
      <w:pPr>
        <w:ind w:left="600" w:hanging="1440"/>
      </w:pPr>
      <w:rPr>
        <w:rFonts w:hint="default"/>
      </w:rPr>
    </w:lvl>
    <w:lvl w:ilvl="7">
      <w:start w:val="1"/>
      <w:numFmt w:val="decimal"/>
      <w:lvlText w:val="%1.%2.%3.%4.%5.%6.%7.%8"/>
      <w:lvlJc w:val="left"/>
      <w:pPr>
        <w:ind w:left="460" w:hanging="1440"/>
      </w:pPr>
      <w:rPr>
        <w:rFonts w:hint="default"/>
      </w:rPr>
    </w:lvl>
    <w:lvl w:ilvl="8">
      <w:start w:val="1"/>
      <w:numFmt w:val="decimal"/>
      <w:lvlText w:val="%1.%2.%3.%4.%5.%6.%7.%8.%9"/>
      <w:lvlJc w:val="left"/>
      <w:pPr>
        <w:ind w:left="320" w:hanging="1440"/>
      </w:pPr>
      <w:rPr>
        <w:rFonts w:hint="default"/>
      </w:rPr>
    </w:lvl>
  </w:abstractNum>
  <w:abstractNum w:abstractNumId="288" w15:restartNumberingAfterBreak="0">
    <w:nsid w:val="7B4A2C3D"/>
    <w:multiLevelType w:val="multilevel"/>
    <w:tmpl w:val="BA142F32"/>
    <w:lvl w:ilvl="0">
      <w:start w:val="4"/>
      <w:numFmt w:val="decimal"/>
      <w:lvlText w:val="%1"/>
      <w:lvlJc w:val="left"/>
      <w:pPr>
        <w:ind w:left="480" w:hanging="480"/>
      </w:pPr>
      <w:rPr>
        <w:rFonts w:ascii="Times New Roman" w:hAnsi="Times New Roman" w:hint="default"/>
        <w:sz w:val="24"/>
      </w:rPr>
    </w:lvl>
    <w:lvl w:ilvl="1">
      <w:start w:val="1"/>
      <w:numFmt w:val="decimal"/>
      <w:lvlText w:val="%1.%2"/>
      <w:lvlJc w:val="left"/>
      <w:pPr>
        <w:ind w:left="840" w:hanging="48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289" w15:restartNumberingAfterBreak="0">
    <w:nsid w:val="7D263ECF"/>
    <w:multiLevelType w:val="multilevel"/>
    <w:tmpl w:val="7D263ECF"/>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90" w15:restartNumberingAfterBreak="0">
    <w:nsid w:val="7D4F2675"/>
    <w:multiLevelType w:val="multilevel"/>
    <w:tmpl w:val="7D4F267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1" w15:restartNumberingAfterBreak="0">
    <w:nsid w:val="7E224240"/>
    <w:multiLevelType w:val="multilevel"/>
    <w:tmpl w:val="7E224240"/>
    <w:lvl w:ilvl="0">
      <w:start w:val="1"/>
      <w:numFmt w:val="decimal"/>
      <w:lvlText w:val="4.%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2" w15:restartNumberingAfterBreak="0">
    <w:nsid w:val="7EB12F0C"/>
    <w:multiLevelType w:val="multilevel"/>
    <w:tmpl w:val="7EB12F0C"/>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3" w15:restartNumberingAfterBreak="0">
    <w:nsid w:val="7F0C4ED9"/>
    <w:multiLevelType w:val="multilevel"/>
    <w:tmpl w:val="7F0C4ED9"/>
    <w:lvl w:ilvl="0">
      <w:start w:val="1"/>
      <w:numFmt w:val="decimal"/>
      <w:lvlText w:val="%1."/>
      <w:lvlJc w:val="left"/>
      <w:pPr>
        <w:ind w:left="720" w:hanging="360"/>
      </w:pPr>
      <w:rPr>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4" w15:restartNumberingAfterBreak="0">
    <w:nsid w:val="7FE54B0A"/>
    <w:multiLevelType w:val="multilevel"/>
    <w:tmpl w:val="7FE54B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20605156">
    <w:abstractNumId w:val="132"/>
  </w:num>
  <w:num w:numId="2" w16cid:durableId="1107852396">
    <w:abstractNumId w:val="45"/>
  </w:num>
  <w:num w:numId="3" w16cid:durableId="270357668">
    <w:abstractNumId w:val="43"/>
  </w:num>
  <w:num w:numId="4" w16cid:durableId="51928777">
    <w:abstractNumId w:val="42"/>
  </w:num>
  <w:num w:numId="5" w16cid:durableId="555698814">
    <w:abstractNumId w:val="41"/>
  </w:num>
  <w:num w:numId="6" w16cid:durableId="92408134">
    <w:abstractNumId w:val="40"/>
  </w:num>
  <w:num w:numId="7" w16cid:durableId="185608238">
    <w:abstractNumId w:val="44"/>
    <w:lvlOverride w:ilvl="0">
      <w:startOverride w:val="1"/>
    </w:lvlOverride>
  </w:num>
  <w:num w:numId="8" w16cid:durableId="532496349">
    <w:abstractNumId w:val="39"/>
    <w:lvlOverride w:ilvl="0">
      <w:startOverride w:val="1"/>
    </w:lvlOverride>
  </w:num>
  <w:num w:numId="9" w16cid:durableId="1268661690">
    <w:abstractNumId w:val="38"/>
    <w:lvlOverride w:ilvl="0">
      <w:startOverride w:val="1"/>
    </w:lvlOverride>
  </w:num>
  <w:num w:numId="10" w16cid:durableId="1235162562">
    <w:abstractNumId w:val="37"/>
    <w:lvlOverride w:ilvl="0">
      <w:startOverride w:val="1"/>
    </w:lvlOverride>
  </w:num>
  <w:num w:numId="11" w16cid:durableId="936399712">
    <w:abstractNumId w:val="36"/>
    <w:lvlOverride w:ilvl="0">
      <w:startOverride w:val="1"/>
    </w:lvlOverride>
  </w:num>
  <w:num w:numId="12" w16cid:durableId="1872570023">
    <w:abstractNumId w:val="261"/>
  </w:num>
  <w:num w:numId="13" w16cid:durableId="346712623">
    <w:abstractNumId w:val="124"/>
  </w:num>
  <w:num w:numId="14" w16cid:durableId="1332610346">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5846990">
    <w:abstractNumId w:val="64"/>
  </w:num>
  <w:num w:numId="16" w16cid:durableId="388767739">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7284933">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854824">
    <w:abstractNumId w:val="102"/>
  </w:num>
  <w:num w:numId="19" w16cid:durableId="133314637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7821301">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7536838">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9987811">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03597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7970917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93698789">
    <w:abstractNumId w:val="120"/>
  </w:num>
  <w:num w:numId="26" w16cid:durableId="40036658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5377278">
    <w:abstractNumId w:val="17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5470791">
    <w:abstractNumId w:val="1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20486797">
    <w:abstractNumId w:val="78"/>
  </w:num>
  <w:num w:numId="30" w16cid:durableId="1060057244">
    <w:abstractNumId w:val="7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80575085">
    <w:abstractNumId w:val="112"/>
  </w:num>
  <w:num w:numId="32" w16cid:durableId="1521965079">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2031657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87938204">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092190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43897832">
    <w:abstractNumId w:val="237"/>
  </w:num>
  <w:num w:numId="37" w16cid:durableId="551504315">
    <w:abstractNumId w:val="1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13050061">
    <w:abstractNumId w:val="2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73482345">
    <w:abstractNumId w:val="121"/>
  </w:num>
  <w:num w:numId="40" w16cid:durableId="1673486732">
    <w:abstractNumId w:val="10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20405520">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56595148">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88040924">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2134870">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06655999">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9657855">
    <w:abstractNumId w:val="128"/>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45999837">
    <w:abstractNumId w:val="12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46617007">
    <w:abstractNumId w:val="192"/>
  </w:num>
  <w:num w:numId="49" w16cid:durableId="2054382769">
    <w:abstractNumId w:val="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10965649">
    <w:abstractNumId w:val="8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60461439">
    <w:abstractNumId w:val="16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47904285">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88800382">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622315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97625013">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663302">
    <w:abstractNumId w:val="228"/>
  </w:num>
  <w:num w:numId="57" w16cid:durableId="1359892365">
    <w:abstractNumId w:val="18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13605480">
    <w:abstractNumId w:val="8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49914968">
    <w:abstractNumId w:val="10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02022842">
    <w:abstractNumId w:val="173"/>
  </w:num>
  <w:num w:numId="61" w16cid:durableId="195654912">
    <w:abstractNumId w:val="17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057868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5369852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29376267">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522164089">
    <w:abstractNumId w:val="254"/>
  </w:num>
  <w:num w:numId="66" w16cid:durableId="1869104796">
    <w:abstractNumId w:val="20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40485717">
    <w:abstractNumId w:val="9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3111202">
    <w:abstractNumId w:val="90"/>
  </w:num>
  <w:num w:numId="69" w16cid:durableId="505676677">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69879100">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447773952">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65026509">
    <w:abstractNumId w:val="27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64777562">
    <w:abstractNumId w:val="1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073305230">
    <w:abstractNumId w:val="6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613046695">
    <w:abstractNumId w:val="2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56860474">
    <w:abstractNumId w:val="28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36838996">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1800624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4495468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47491291">
    <w:abstractNumId w:val="10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50880148">
    <w:abstractNumId w:val="1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063559345">
    <w:abstractNumId w:val="28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915700948">
    <w:abstractNumId w:val="57"/>
  </w:num>
  <w:num w:numId="84" w16cid:durableId="154419306">
    <w:abstractNumId w:val="135"/>
  </w:num>
  <w:num w:numId="85" w16cid:durableId="319624329">
    <w:abstractNumId w:val="171"/>
  </w:num>
  <w:num w:numId="86" w16cid:durableId="1834294115">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534951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788815979">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962076056">
    <w:abstractNumId w:val="1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604417759">
    <w:abstractNumId w:val="2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37702785">
    <w:abstractNumId w:val="16"/>
  </w:num>
  <w:num w:numId="92" w16cid:durableId="571697072">
    <w:abstractNumId w:val="224"/>
  </w:num>
  <w:num w:numId="93" w16cid:durableId="693919287">
    <w:abstractNumId w:val="20"/>
  </w:num>
  <w:num w:numId="94" w16cid:durableId="1558324008">
    <w:abstractNumId w:val="34"/>
  </w:num>
  <w:num w:numId="95" w16cid:durableId="2044862047">
    <w:abstractNumId w:val="21"/>
  </w:num>
  <w:num w:numId="96" w16cid:durableId="395401920">
    <w:abstractNumId w:val="215"/>
  </w:num>
  <w:num w:numId="97" w16cid:durableId="874387268">
    <w:abstractNumId w:val="5"/>
  </w:num>
  <w:num w:numId="98" w16cid:durableId="1794404440">
    <w:abstractNumId w:val="249"/>
  </w:num>
  <w:num w:numId="99" w16cid:durableId="538055653">
    <w:abstractNumId w:val="111"/>
  </w:num>
  <w:num w:numId="100" w16cid:durableId="405415815">
    <w:abstractNumId w:val="18"/>
  </w:num>
  <w:num w:numId="101" w16cid:durableId="1123232759">
    <w:abstractNumId w:val="6"/>
  </w:num>
  <w:num w:numId="102" w16cid:durableId="319500733">
    <w:abstractNumId w:val="33"/>
  </w:num>
  <w:num w:numId="103" w16cid:durableId="1601837426">
    <w:abstractNumId w:val="149"/>
  </w:num>
  <w:num w:numId="104" w16cid:durableId="1148673233">
    <w:abstractNumId w:val="1"/>
  </w:num>
  <w:num w:numId="105" w16cid:durableId="1628507831">
    <w:abstractNumId w:val="9"/>
  </w:num>
  <w:num w:numId="106" w16cid:durableId="1549292896">
    <w:abstractNumId w:val="80"/>
  </w:num>
  <w:num w:numId="107" w16cid:durableId="62726973">
    <w:abstractNumId w:val="32"/>
  </w:num>
  <w:num w:numId="108" w16cid:durableId="1832020998">
    <w:abstractNumId w:val="184"/>
  </w:num>
  <w:num w:numId="109" w16cid:durableId="1223176765">
    <w:abstractNumId w:val="13"/>
  </w:num>
  <w:num w:numId="110" w16cid:durableId="1895043252">
    <w:abstractNumId w:val="35"/>
  </w:num>
  <w:num w:numId="111" w16cid:durableId="1060325496">
    <w:abstractNumId w:val="22"/>
  </w:num>
  <w:num w:numId="112" w16cid:durableId="441076454">
    <w:abstractNumId w:val="148"/>
  </w:num>
  <w:num w:numId="113" w16cid:durableId="775757153">
    <w:abstractNumId w:val="17"/>
  </w:num>
  <w:num w:numId="114" w16cid:durableId="40790180">
    <w:abstractNumId w:val="289"/>
  </w:num>
  <w:num w:numId="115" w16cid:durableId="730228960">
    <w:abstractNumId w:val="267"/>
  </w:num>
  <w:num w:numId="116" w16cid:durableId="1974168071">
    <w:abstractNumId w:val="15"/>
  </w:num>
  <w:num w:numId="117" w16cid:durableId="1871410285">
    <w:abstractNumId w:val="19"/>
  </w:num>
  <w:num w:numId="118" w16cid:durableId="1828549995">
    <w:abstractNumId w:val="197"/>
  </w:num>
  <w:num w:numId="119" w16cid:durableId="1579443373">
    <w:abstractNumId w:val="30"/>
  </w:num>
  <w:num w:numId="120" w16cid:durableId="1180587759">
    <w:abstractNumId w:val="0"/>
  </w:num>
  <w:num w:numId="121" w16cid:durableId="371808755">
    <w:abstractNumId w:val="167"/>
  </w:num>
  <w:num w:numId="122" w16cid:durableId="1951548429">
    <w:abstractNumId w:val="202"/>
  </w:num>
  <w:num w:numId="123" w16cid:durableId="1448693238">
    <w:abstractNumId w:val="27"/>
  </w:num>
  <w:num w:numId="124" w16cid:durableId="1294287191">
    <w:abstractNumId w:val="26"/>
  </w:num>
  <w:num w:numId="125" w16cid:durableId="283773071">
    <w:abstractNumId w:val="14"/>
  </w:num>
  <w:num w:numId="126" w16cid:durableId="342361994">
    <w:abstractNumId w:val="12"/>
  </w:num>
  <w:num w:numId="127" w16cid:durableId="1012490548">
    <w:abstractNumId w:val="8"/>
  </w:num>
  <w:num w:numId="128" w16cid:durableId="1215585690">
    <w:abstractNumId w:val="54"/>
  </w:num>
  <w:num w:numId="129" w16cid:durableId="1876430591">
    <w:abstractNumId w:val="2"/>
  </w:num>
  <w:num w:numId="130" w16cid:durableId="1919288258">
    <w:abstractNumId w:val="201"/>
  </w:num>
  <w:num w:numId="131" w16cid:durableId="465588665">
    <w:abstractNumId w:val="24"/>
  </w:num>
  <w:num w:numId="132" w16cid:durableId="326632879">
    <w:abstractNumId w:val="130"/>
  </w:num>
  <w:num w:numId="133" w16cid:durableId="1390110318">
    <w:abstractNumId w:val="150"/>
  </w:num>
  <w:num w:numId="134" w16cid:durableId="325132630">
    <w:abstractNumId w:val="190"/>
  </w:num>
  <w:num w:numId="135" w16cid:durableId="1294218097">
    <w:abstractNumId w:val="291"/>
  </w:num>
  <w:num w:numId="136" w16cid:durableId="2028867616">
    <w:abstractNumId w:val="262"/>
  </w:num>
  <w:num w:numId="137" w16cid:durableId="722019075">
    <w:abstractNumId w:val="10"/>
  </w:num>
  <w:num w:numId="138" w16cid:durableId="728500603">
    <w:abstractNumId w:val="182"/>
  </w:num>
  <w:num w:numId="139" w16cid:durableId="1814325082">
    <w:abstractNumId w:val="4"/>
  </w:num>
  <w:num w:numId="140" w16cid:durableId="1439518507">
    <w:abstractNumId w:val="256"/>
  </w:num>
  <w:num w:numId="141" w16cid:durableId="675838696">
    <w:abstractNumId w:val="97"/>
  </w:num>
  <w:num w:numId="142" w16cid:durableId="345911885">
    <w:abstractNumId w:val="240"/>
  </w:num>
  <w:num w:numId="143" w16cid:durableId="958267612">
    <w:abstractNumId w:val="31"/>
  </w:num>
  <w:num w:numId="144" w16cid:durableId="480192435">
    <w:abstractNumId w:val="28"/>
  </w:num>
  <w:num w:numId="145" w16cid:durableId="2003195570">
    <w:abstractNumId w:val="11"/>
  </w:num>
  <w:num w:numId="146" w16cid:durableId="241643852">
    <w:abstractNumId w:val="212"/>
  </w:num>
  <w:num w:numId="147" w16cid:durableId="445855391">
    <w:abstractNumId w:val="193"/>
  </w:num>
  <w:num w:numId="148" w16cid:durableId="173963686">
    <w:abstractNumId w:val="3"/>
  </w:num>
  <w:num w:numId="149" w16cid:durableId="557396629">
    <w:abstractNumId w:val="25"/>
  </w:num>
  <w:num w:numId="150" w16cid:durableId="572349557">
    <w:abstractNumId w:val="233"/>
  </w:num>
  <w:num w:numId="151" w16cid:durableId="1855074139">
    <w:abstractNumId w:val="23"/>
  </w:num>
  <w:num w:numId="152" w16cid:durableId="2020891005">
    <w:abstractNumId w:val="206"/>
  </w:num>
  <w:num w:numId="153" w16cid:durableId="1605527475">
    <w:abstractNumId w:val="106"/>
  </w:num>
  <w:num w:numId="154" w16cid:durableId="1508131975">
    <w:abstractNumId w:val="220"/>
  </w:num>
  <w:num w:numId="155" w16cid:durableId="135495356">
    <w:abstractNumId w:val="75"/>
  </w:num>
  <w:num w:numId="156" w16cid:durableId="109518137">
    <w:abstractNumId w:val="234"/>
  </w:num>
  <w:num w:numId="157" w16cid:durableId="230777640">
    <w:abstractNumId w:val="263"/>
  </w:num>
  <w:num w:numId="158" w16cid:durableId="1381323851">
    <w:abstractNumId w:val="162"/>
  </w:num>
  <w:num w:numId="159" w16cid:durableId="356006781">
    <w:abstractNumId w:val="276"/>
  </w:num>
  <w:num w:numId="160" w16cid:durableId="1661615102">
    <w:abstractNumId w:val="238"/>
  </w:num>
  <w:num w:numId="161" w16cid:durableId="442960066">
    <w:abstractNumId w:val="85"/>
  </w:num>
  <w:num w:numId="162" w16cid:durableId="1566065572">
    <w:abstractNumId w:val="293"/>
  </w:num>
  <w:num w:numId="163" w16cid:durableId="649867278">
    <w:abstractNumId w:val="133"/>
  </w:num>
  <w:num w:numId="164" w16cid:durableId="1104152795">
    <w:abstractNumId w:val="287"/>
  </w:num>
  <w:num w:numId="165" w16cid:durableId="49505120">
    <w:abstractNumId w:val="67"/>
  </w:num>
  <w:num w:numId="166" w16cid:durableId="757679217">
    <w:abstractNumId w:val="103"/>
  </w:num>
  <w:num w:numId="167" w16cid:durableId="253559182">
    <w:abstractNumId w:val="81"/>
  </w:num>
  <w:num w:numId="168" w16cid:durableId="1806116336">
    <w:abstractNumId w:val="245"/>
  </w:num>
  <w:num w:numId="169" w16cid:durableId="2136940843">
    <w:abstractNumId w:val="170"/>
  </w:num>
  <w:num w:numId="170" w16cid:durableId="95906608">
    <w:abstractNumId w:val="226"/>
  </w:num>
  <w:num w:numId="171" w16cid:durableId="1330208477">
    <w:abstractNumId w:val="271"/>
  </w:num>
  <w:num w:numId="172" w16cid:durableId="1654675732">
    <w:abstractNumId w:val="114"/>
  </w:num>
  <w:num w:numId="173" w16cid:durableId="742139877">
    <w:abstractNumId w:val="164"/>
  </w:num>
  <w:num w:numId="174" w16cid:durableId="743189714">
    <w:abstractNumId w:val="89"/>
  </w:num>
  <w:num w:numId="175" w16cid:durableId="9141631">
    <w:abstractNumId w:val="286"/>
  </w:num>
  <w:num w:numId="176" w16cid:durableId="372851831">
    <w:abstractNumId w:val="131"/>
  </w:num>
  <w:num w:numId="177" w16cid:durableId="1527711017">
    <w:abstractNumId w:val="123"/>
  </w:num>
  <w:num w:numId="178" w16cid:durableId="1032803313">
    <w:abstractNumId w:val="94"/>
  </w:num>
  <w:num w:numId="179" w16cid:durableId="1485388393">
    <w:abstractNumId w:val="113"/>
  </w:num>
  <w:num w:numId="180" w16cid:durableId="1872644123">
    <w:abstractNumId w:val="134"/>
  </w:num>
  <w:num w:numId="181" w16cid:durableId="690912519">
    <w:abstractNumId w:val="218"/>
  </w:num>
  <w:num w:numId="182" w16cid:durableId="1660115956">
    <w:abstractNumId w:val="195"/>
  </w:num>
  <w:num w:numId="183" w16cid:durableId="1243293489">
    <w:abstractNumId w:val="84"/>
  </w:num>
  <w:num w:numId="184" w16cid:durableId="856383539">
    <w:abstractNumId w:val="107"/>
  </w:num>
  <w:num w:numId="185" w16cid:durableId="2129277520">
    <w:abstractNumId w:val="152"/>
  </w:num>
  <w:num w:numId="186" w16cid:durableId="199760503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59716796">
    <w:abstractNumId w:val="183"/>
  </w:num>
  <w:num w:numId="188" w16cid:durableId="1051271443">
    <w:abstractNumId w:val="147"/>
  </w:num>
  <w:num w:numId="189" w16cid:durableId="2034186204">
    <w:abstractNumId w:val="236"/>
  </w:num>
  <w:num w:numId="190" w16cid:durableId="829054560">
    <w:abstractNumId w:val="157"/>
  </w:num>
  <w:num w:numId="191" w16cid:durableId="1183283135">
    <w:abstractNumId w:val="116"/>
  </w:num>
  <w:num w:numId="192" w16cid:durableId="1183011804">
    <w:abstractNumId w:val="163"/>
  </w:num>
  <w:num w:numId="193" w16cid:durableId="1045636550">
    <w:abstractNumId w:val="225"/>
  </w:num>
  <w:num w:numId="194" w16cid:durableId="1109352562">
    <w:abstractNumId w:val="66"/>
  </w:num>
  <w:num w:numId="195" w16cid:durableId="441069157">
    <w:abstractNumId w:val="137"/>
  </w:num>
  <w:num w:numId="196" w16cid:durableId="141235227">
    <w:abstractNumId w:val="179"/>
  </w:num>
  <w:num w:numId="197" w16cid:durableId="556745578">
    <w:abstractNumId w:val="125"/>
  </w:num>
  <w:num w:numId="198" w16cid:durableId="1883400590">
    <w:abstractNumId w:val="159"/>
  </w:num>
  <w:num w:numId="199" w16cid:durableId="851264705">
    <w:abstractNumId w:val="160"/>
  </w:num>
  <w:num w:numId="200" w16cid:durableId="215548779">
    <w:abstractNumId w:val="168"/>
  </w:num>
  <w:num w:numId="201" w16cid:durableId="1926305674">
    <w:abstractNumId w:val="294"/>
  </w:num>
  <w:num w:numId="202" w16cid:durableId="1562595437">
    <w:abstractNumId w:val="115"/>
  </w:num>
  <w:num w:numId="203" w16cid:durableId="774128667">
    <w:abstractNumId w:val="242"/>
  </w:num>
  <w:num w:numId="204" w16cid:durableId="1048452246">
    <w:abstractNumId w:val="132"/>
  </w:num>
  <w:num w:numId="205" w16cid:durableId="92749137">
    <w:abstractNumId w:val="132"/>
  </w:num>
  <w:num w:numId="206" w16cid:durableId="1387606533">
    <w:abstractNumId w:val="280"/>
  </w:num>
  <w:num w:numId="207" w16cid:durableId="5304920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239216286">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537350436">
    <w:abstractNumId w:val="214"/>
  </w:num>
  <w:num w:numId="210" w16cid:durableId="1652640106">
    <w:abstractNumId w:val="156"/>
  </w:num>
  <w:num w:numId="211" w16cid:durableId="627901374">
    <w:abstractNumId w:val="208"/>
  </w:num>
  <w:num w:numId="212" w16cid:durableId="1402633776">
    <w:abstractNumId w:val="229"/>
  </w:num>
  <w:num w:numId="213" w16cid:durableId="1727533333">
    <w:abstractNumId w:val="285"/>
  </w:num>
  <w:num w:numId="214" w16cid:durableId="31155491">
    <w:abstractNumId w:val="52"/>
  </w:num>
  <w:num w:numId="215" w16cid:durableId="1851064598">
    <w:abstractNumId w:val="172"/>
  </w:num>
  <w:num w:numId="216" w16cid:durableId="1845314704">
    <w:abstractNumId w:val="278"/>
  </w:num>
  <w:num w:numId="217" w16cid:durableId="2127382454">
    <w:abstractNumId w:val="200"/>
  </w:num>
  <w:num w:numId="218" w16cid:durableId="1092624440">
    <w:abstractNumId w:val="281"/>
  </w:num>
  <w:num w:numId="219" w16cid:durableId="1734506767">
    <w:abstractNumId w:val="235"/>
  </w:num>
  <w:num w:numId="220" w16cid:durableId="335962920">
    <w:abstractNumId w:val="252"/>
  </w:num>
  <w:num w:numId="221" w16cid:durableId="1670869609">
    <w:abstractNumId w:val="221"/>
  </w:num>
  <w:num w:numId="222" w16cid:durableId="63142912">
    <w:abstractNumId w:val="243"/>
  </w:num>
  <w:num w:numId="223" w16cid:durableId="835805876">
    <w:abstractNumId w:val="241"/>
  </w:num>
  <w:num w:numId="224" w16cid:durableId="368071751">
    <w:abstractNumId w:val="290"/>
  </w:num>
  <w:num w:numId="225" w16cid:durableId="1521429878">
    <w:abstractNumId w:val="191"/>
  </w:num>
  <w:num w:numId="226" w16cid:durableId="1458836433">
    <w:abstractNumId w:val="145"/>
  </w:num>
  <w:num w:numId="227" w16cid:durableId="45299134">
    <w:abstractNumId w:val="143"/>
  </w:num>
  <w:num w:numId="228" w16cid:durableId="413750055">
    <w:abstractNumId w:val="217"/>
  </w:num>
  <w:num w:numId="229" w16cid:durableId="1991788683">
    <w:abstractNumId w:val="7"/>
  </w:num>
  <w:num w:numId="230" w16cid:durableId="432281546">
    <w:abstractNumId w:val="204"/>
  </w:num>
  <w:num w:numId="231" w16cid:durableId="67658418">
    <w:abstractNumId w:val="138"/>
  </w:num>
  <w:num w:numId="232" w16cid:durableId="1215040910">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1217814966">
    <w:abstractNumId w:val="61"/>
  </w:num>
  <w:num w:numId="234" w16cid:durableId="545142221">
    <w:abstractNumId w:val="180"/>
  </w:num>
  <w:num w:numId="235" w16cid:durableId="1184440706">
    <w:abstractNumId w:val="209"/>
  </w:num>
  <w:num w:numId="236" w16cid:durableId="314794974">
    <w:abstractNumId w:val="223"/>
  </w:num>
  <w:num w:numId="237" w16cid:durableId="2128159437">
    <w:abstractNumId w:val="50"/>
  </w:num>
  <w:num w:numId="238" w16cid:durableId="1323385498">
    <w:abstractNumId w:val="247"/>
  </w:num>
  <w:num w:numId="239" w16cid:durableId="941767006">
    <w:abstractNumId w:val="119"/>
  </w:num>
  <w:num w:numId="240" w16cid:durableId="821239755">
    <w:abstractNumId w:val="29"/>
  </w:num>
  <w:num w:numId="241" w16cid:durableId="857505001">
    <w:abstractNumId w:val="101"/>
  </w:num>
  <w:num w:numId="242" w16cid:durableId="1034502576">
    <w:abstractNumId w:val="216"/>
  </w:num>
  <w:num w:numId="243" w16cid:durableId="88363447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593512992">
    <w:abstractNumId w:val="274"/>
  </w:num>
  <w:num w:numId="245" w16cid:durableId="1835994656">
    <w:abstractNumId w:val="227"/>
  </w:num>
  <w:num w:numId="246" w16cid:durableId="826558562">
    <w:abstractNumId w:val="110"/>
  </w:num>
  <w:num w:numId="247" w16cid:durableId="945312011">
    <w:abstractNumId w:val="29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803042234">
    <w:abstractNumId w:val="79"/>
  </w:num>
  <w:num w:numId="249" w16cid:durableId="494733106">
    <w:abstractNumId w:val="165"/>
  </w:num>
  <w:num w:numId="250" w16cid:durableId="1447697662">
    <w:abstractNumId w:val="23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373850086">
    <w:abstractNumId w:val="93"/>
  </w:num>
  <w:num w:numId="252" w16cid:durableId="86536773">
    <w:abstractNumId w:val="77"/>
  </w:num>
  <w:num w:numId="253" w16cid:durableId="240066410">
    <w:abstractNumId w:val="141"/>
  </w:num>
  <w:num w:numId="254" w16cid:durableId="668875018">
    <w:abstractNumId w:val="185"/>
  </w:num>
  <w:num w:numId="255" w16cid:durableId="764880365">
    <w:abstractNumId w:val="153"/>
  </w:num>
  <w:num w:numId="256" w16cid:durableId="125590574">
    <w:abstractNumId w:val="154"/>
  </w:num>
  <w:num w:numId="257" w16cid:durableId="1481654436">
    <w:abstractNumId w:val="196"/>
  </w:num>
  <w:num w:numId="258" w16cid:durableId="269171224">
    <w:abstractNumId w:val="65"/>
  </w:num>
  <w:num w:numId="259" w16cid:durableId="42800826">
    <w:abstractNumId w:val="277"/>
  </w:num>
  <w:num w:numId="260" w16cid:durableId="1579637626">
    <w:abstractNumId w:val="88"/>
  </w:num>
  <w:num w:numId="261" w16cid:durableId="99300281">
    <w:abstractNumId w:val="142"/>
  </w:num>
  <w:num w:numId="262" w16cid:durableId="1406612438">
    <w:abstractNumId w:val="161"/>
  </w:num>
  <w:num w:numId="263" w16cid:durableId="2029986557">
    <w:abstractNumId w:val="68"/>
  </w:num>
  <w:num w:numId="264" w16cid:durableId="689575867">
    <w:abstractNumId w:val="129"/>
  </w:num>
  <w:num w:numId="265" w16cid:durableId="1286080604">
    <w:abstractNumId w:val="55"/>
  </w:num>
  <w:num w:numId="266" w16cid:durableId="1804886951">
    <w:abstractNumId w:val="257"/>
  </w:num>
  <w:num w:numId="267" w16cid:durableId="1888301078">
    <w:abstractNumId w:val="59"/>
  </w:num>
  <w:num w:numId="268" w16cid:durableId="912739265">
    <w:abstractNumId w:val="177"/>
  </w:num>
  <w:num w:numId="269" w16cid:durableId="2058816171">
    <w:abstractNumId w:val="53"/>
  </w:num>
  <w:num w:numId="270" w16cid:durableId="1055083089">
    <w:abstractNumId w:val="199"/>
  </w:num>
  <w:num w:numId="271" w16cid:durableId="813447740">
    <w:abstractNumId w:val="71"/>
  </w:num>
  <w:num w:numId="272" w16cid:durableId="2015110497">
    <w:abstractNumId w:val="47"/>
  </w:num>
  <w:num w:numId="273" w16cid:durableId="618412005">
    <w:abstractNumId w:val="86"/>
  </w:num>
  <w:num w:numId="274" w16cid:durableId="1880825138">
    <w:abstractNumId w:val="264"/>
  </w:num>
  <w:num w:numId="275" w16cid:durableId="1846936769">
    <w:abstractNumId w:val="246"/>
  </w:num>
  <w:num w:numId="276" w16cid:durableId="68355063">
    <w:abstractNumId w:val="210"/>
  </w:num>
  <w:num w:numId="277" w16cid:durableId="749349510">
    <w:abstractNumId w:val="198"/>
  </w:num>
  <w:num w:numId="278" w16cid:durableId="1524902038">
    <w:abstractNumId w:val="283"/>
  </w:num>
  <w:num w:numId="279" w16cid:durableId="297732513">
    <w:abstractNumId w:val="265"/>
  </w:num>
  <w:num w:numId="280" w16cid:durableId="2094811680">
    <w:abstractNumId w:val="288"/>
  </w:num>
  <w:num w:numId="281" w16cid:durableId="260527705">
    <w:abstractNumId w:val="108"/>
  </w:num>
  <w:num w:numId="282" w16cid:durableId="834339111">
    <w:abstractNumId w:val="239"/>
  </w:num>
  <w:num w:numId="283" w16cid:durableId="879174645">
    <w:abstractNumId w:val="98"/>
  </w:num>
  <w:num w:numId="284" w16cid:durableId="278799574">
    <w:abstractNumId w:val="91"/>
  </w:num>
  <w:num w:numId="285" w16cid:durableId="893587751">
    <w:abstractNumId w:val="166"/>
  </w:num>
  <w:num w:numId="286" w16cid:durableId="1497107192">
    <w:abstractNumId w:val="69"/>
  </w:num>
  <w:num w:numId="287" w16cid:durableId="1973241876">
    <w:abstractNumId w:val="56"/>
  </w:num>
  <w:num w:numId="288" w16cid:durableId="66077907">
    <w:abstractNumId w:val="62"/>
  </w:num>
  <w:num w:numId="289" w16cid:durableId="1287274886">
    <w:abstractNumId w:val="48"/>
  </w:num>
  <w:num w:numId="290" w16cid:durableId="1688553714">
    <w:abstractNumId w:val="144"/>
  </w:num>
  <w:num w:numId="291" w16cid:durableId="1049918790">
    <w:abstractNumId w:val="73"/>
  </w:num>
  <w:num w:numId="292" w16cid:durableId="802698634">
    <w:abstractNumId w:val="189"/>
  </w:num>
  <w:num w:numId="293" w16cid:durableId="341779846">
    <w:abstractNumId w:val="63"/>
  </w:num>
  <w:num w:numId="294" w16cid:durableId="1627463518">
    <w:abstractNumId w:val="279"/>
  </w:num>
  <w:num w:numId="295" w16cid:durableId="795105091">
    <w:abstractNumId w:val="51"/>
  </w:num>
  <w:num w:numId="296" w16cid:durableId="877550668">
    <w:abstractNumId w:val="270"/>
  </w:num>
  <w:num w:numId="297" w16cid:durableId="1636833691">
    <w:abstractNumId w:val="275"/>
  </w:num>
  <w:num w:numId="298" w16cid:durableId="560094804">
    <w:abstractNumId w:val="7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ssee Njora Mwangi">
    <w15:presenceInfo w15:providerId="None" w15:userId="Jessee Njora Mwan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EBC"/>
    <w:rsid w:val="000102BC"/>
    <w:rsid w:val="0001070A"/>
    <w:rsid w:val="000143DA"/>
    <w:rsid w:val="000164EC"/>
    <w:rsid w:val="00016C07"/>
    <w:rsid w:val="00021D8E"/>
    <w:rsid w:val="000241DA"/>
    <w:rsid w:val="0003428D"/>
    <w:rsid w:val="00035523"/>
    <w:rsid w:val="00035530"/>
    <w:rsid w:val="000435C4"/>
    <w:rsid w:val="000445F1"/>
    <w:rsid w:val="00045C4D"/>
    <w:rsid w:val="00047818"/>
    <w:rsid w:val="00053E65"/>
    <w:rsid w:val="00056BB7"/>
    <w:rsid w:val="00060291"/>
    <w:rsid w:val="00070521"/>
    <w:rsid w:val="00071A3E"/>
    <w:rsid w:val="000756A1"/>
    <w:rsid w:val="00075EA1"/>
    <w:rsid w:val="00076A53"/>
    <w:rsid w:val="00081A69"/>
    <w:rsid w:val="0009060E"/>
    <w:rsid w:val="0009549F"/>
    <w:rsid w:val="00097F5C"/>
    <w:rsid w:val="000A76E1"/>
    <w:rsid w:val="000A79FB"/>
    <w:rsid w:val="000B22F3"/>
    <w:rsid w:val="000B46FC"/>
    <w:rsid w:val="000B7638"/>
    <w:rsid w:val="000C0BAB"/>
    <w:rsid w:val="000C5C6F"/>
    <w:rsid w:val="000C7E34"/>
    <w:rsid w:val="000D292A"/>
    <w:rsid w:val="000E1044"/>
    <w:rsid w:val="000E2419"/>
    <w:rsid w:val="000E2A09"/>
    <w:rsid w:val="000E36FC"/>
    <w:rsid w:val="000E4DED"/>
    <w:rsid w:val="000F339E"/>
    <w:rsid w:val="000F590C"/>
    <w:rsid w:val="001150F1"/>
    <w:rsid w:val="00117FC7"/>
    <w:rsid w:val="00124ABE"/>
    <w:rsid w:val="00131876"/>
    <w:rsid w:val="00134161"/>
    <w:rsid w:val="001350B5"/>
    <w:rsid w:val="00137594"/>
    <w:rsid w:val="00142BD2"/>
    <w:rsid w:val="001635C7"/>
    <w:rsid w:val="00165DD8"/>
    <w:rsid w:val="001673EE"/>
    <w:rsid w:val="00173D8F"/>
    <w:rsid w:val="00181F8F"/>
    <w:rsid w:val="00193C14"/>
    <w:rsid w:val="00193CC8"/>
    <w:rsid w:val="001A4F5B"/>
    <w:rsid w:val="001B43C8"/>
    <w:rsid w:val="001C3B0F"/>
    <w:rsid w:val="001D7D0E"/>
    <w:rsid w:val="001E57F9"/>
    <w:rsid w:val="001F51C6"/>
    <w:rsid w:val="001F794C"/>
    <w:rsid w:val="00205F96"/>
    <w:rsid w:val="002162C5"/>
    <w:rsid w:val="00223CA3"/>
    <w:rsid w:val="00225CB8"/>
    <w:rsid w:val="002326AE"/>
    <w:rsid w:val="00232FCE"/>
    <w:rsid w:val="002334CB"/>
    <w:rsid w:val="00236375"/>
    <w:rsid w:val="00237CCA"/>
    <w:rsid w:val="00243878"/>
    <w:rsid w:val="002574D2"/>
    <w:rsid w:val="00261781"/>
    <w:rsid w:val="00261D3F"/>
    <w:rsid w:val="00271936"/>
    <w:rsid w:val="00287E0A"/>
    <w:rsid w:val="00292D7C"/>
    <w:rsid w:val="00294EAB"/>
    <w:rsid w:val="00295CC8"/>
    <w:rsid w:val="002C35A5"/>
    <w:rsid w:val="002C3DAD"/>
    <w:rsid w:val="002C3F43"/>
    <w:rsid w:val="002C3FD5"/>
    <w:rsid w:val="002C404E"/>
    <w:rsid w:val="002C7E50"/>
    <w:rsid w:val="002E137E"/>
    <w:rsid w:val="002E2D53"/>
    <w:rsid w:val="002F2462"/>
    <w:rsid w:val="002F30A5"/>
    <w:rsid w:val="002F55AA"/>
    <w:rsid w:val="002F6C2E"/>
    <w:rsid w:val="00303D22"/>
    <w:rsid w:val="00305BF1"/>
    <w:rsid w:val="00312558"/>
    <w:rsid w:val="00322363"/>
    <w:rsid w:val="00323253"/>
    <w:rsid w:val="0033351A"/>
    <w:rsid w:val="0034318B"/>
    <w:rsid w:val="003436E2"/>
    <w:rsid w:val="0034546A"/>
    <w:rsid w:val="003456EF"/>
    <w:rsid w:val="00362066"/>
    <w:rsid w:val="003627B1"/>
    <w:rsid w:val="0036283A"/>
    <w:rsid w:val="00367101"/>
    <w:rsid w:val="0037004B"/>
    <w:rsid w:val="00380F81"/>
    <w:rsid w:val="00383364"/>
    <w:rsid w:val="00384220"/>
    <w:rsid w:val="003A41D9"/>
    <w:rsid w:val="003A4AB5"/>
    <w:rsid w:val="003B1B5F"/>
    <w:rsid w:val="003B29F5"/>
    <w:rsid w:val="003B340F"/>
    <w:rsid w:val="003B6910"/>
    <w:rsid w:val="003B7E28"/>
    <w:rsid w:val="003C1476"/>
    <w:rsid w:val="003C1B61"/>
    <w:rsid w:val="003C6FC6"/>
    <w:rsid w:val="003D5963"/>
    <w:rsid w:val="003E08B2"/>
    <w:rsid w:val="003E1400"/>
    <w:rsid w:val="003E3EB1"/>
    <w:rsid w:val="003E4EC0"/>
    <w:rsid w:val="003E6B41"/>
    <w:rsid w:val="003F7CEB"/>
    <w:rsid w:val="003F7E45"/>
    <w:rsid w:val="004022B4"/>
    <w:rsid w:val="00404821"/>
    <w:rsid w:val="00414072"/>
    <w:rsid w:val="004424C2"/>
    <w:rsid w:val="00444E3A"/>
    <w:rsid w:val="004501E3"/>
    <w:rsid w:val="004525D2"/>
    <w:rsid w:val="00455FF9"/>
    <w:rsid w:val="00470198"/>
    <w:rsid w:val="00470B9D"/>
    <w:rsid w:val="00475AA8"/>
    <w:rsid w:val="0047662C"/>
    <w:rsid w:val="0048108C"/>
    <w:rsid w:val="0049214E"/>
    <w:rsid w:val="004A2D1F"/>
    <w:rsid w:val="004A4C0B"/>
    <w:rsid w:val="004B5C5E"/>
    <w:rsid w:val="004C4518"/>
    <w:rsid w:val="004C55D2"/>
    <w:rsid w:val="004C6C1B"/>
    <w:rsid w:val="004C7B81"/>
    <w:rsid w:val="004D02AB"/>
    <w:rsid w:val="004D2ADC"/>
    <w:rsid w:val="004D2C76"/>
    <w:rsid w:val="004D4B2D"/>
    <w:rsid w:val="004E489B"/>
    <w:rsid w:val="004E60CB"/>
    <w:rsid w:val="004E620D"/>
    <w:rsid w:val="004F73FB"/>
    <w:rsid w:val="005031CE"/>
    <w:rsid w:val="00510823"/>
    <w:rsid w:val="00525F3F"/>
    <w:rsid w:val="005320D9"/>
    <w:rsid w:val="00532AD3"/>
    <w:rsid w:val="00533332"/>
    <w:rsid w:val="005371E9"/>
    <w:rsid w:val="00546BCB"/>
    <w:rsid w:val="00561CF7"/>
    <w:rsid w:val="00562F84"/>
    <w:rsid w:val="00564C61"/>
    <w:rsid w:val="00567366"/>
    <w:rsid w:val="005677A2"/>
    <w:rsid w:val="005803D8"/>
    <w:rsid w:val="00587135"/>
    <w:rsid w:val="00592B6A"/>
    <w:rsid w:val="005A1B49"/>
    <w:rsid w:val="005A562F"/>
    <w:rsid w:val="005A5FB4"/>
    <w:rsid w:val="005B3505"/>
    <w:rsid w:val="005C1F90"/>
    <w:rsid w:val="005D480E"/>
    <w:rsid w:val="005D57B6"/>
    <w:rsid w:val="005D64E2"/>
    <w:rsid w:val="005E310E"/>
    <w:rsid w:val="005E37F3"/>
    <w:rsid w:val="005E39C4"/>
    <w:rsid w:val="005E75D1"/>
    <w:rsid w:val="005F18AC"/>
    <w:rsid w:val="00607EE6"/>
    <w:rsid w:val="006142D3"/>
    <w:rsid w:val="00622A79"/>
    <w:rsid w:val="006354DA"/>
    <w:rsid w:val="00641998"/>
    <w:rsid w:val="006454C9"/>
    <w:rsid w:val="006477B4"/>
    <w:rsid w:val="00650D6B"/>
    <w:rsid w:val="0065433B"/>
    <w:rsid w:val="00654F8E"/>
    <w:rsid w:val="0066046E"/>
    <w:rsid w:val="006655D6"/>
    <w:rsid w:val="0066688A"/>
    <w:rsid w:val="0066759F"/>
    <w:rsid w:val="00677E2E"/>
    <w:rsid w:val="00684D67"/>
    <w:rsid w:val="006926D4"/>
    <w:rsid w:val="006932BB"/>
    <w:rsid w:val="00693A26"/>
    <w:rsid w:val="006A4013"/>
    <w:rsid w:val="006A66ED"/>
    <w:rsid w:val="006A6764"/>
    <w:rsid w:val="006B1C7E"/>
    <w:rsid w:val="006B4F2C"/>
    <w:rsid w:val="006B6ADB"/>
    <w:rsid w:val="006B758A"/>
    <w:rsid w:val="006C2915"/>
    <w:rsid w:val="006D0095"/>
    <w:rsid w:val="006D2CD2"/>
    <w:rsid w:val="006D2F14"/>
    <w:rsid w:val="006D5217"/>
    <w:rsid w:val="006E07D7"/>
    <w:rsid w:val="006E1E44"/>
    <w:rsid w:val="006E2EC1"/>
    <w:rsid w:val="006F1B7B"/>
    <w:rsid w:val="006F2FA7"/>
    <w:rsid w:val="00702DB1"/>
    <w:rsid w:val="00712143"/>
    <w:rsid w:val="00726428"/>
    <w:rsid w:val="00730D3B"/>
    <w:rsid w:val="0073690A"/>
    <w:rsid w:val="0074336C"/>
    <w:rsid w:val="007510B1"/>
    <w:rsid w:val="00755629"/>
    <w:rsid w:val="00755B0B"/>
    <w:rsid w:val="007735D4"/>
    <w:rsid w:val="00777D59"/>
    <w:rsid w:val="0079262D"/>
    <w:rsid w:val="00793273"/>
    <w:rsid w:val="00794083"/>
    <w:rsid w:val="007A35AD"/>
    <w:rsid w:val="007A599B"/>
    <w:rsid w:val="007A5F33"/>
    <w:rsid w:val="007B20F4"/>
    <w:rsid w:val="007B4CCF"/>
    <w:rsid w:val="007B5B9F"/>
    <w:rsid w:val="007B70B2"/>
    <w:rsid w:val="007C0ACA"/>
    <w:rsid w:val="007C5D1C"/>
    <w:rsid w:val="007D1219"/>
    <w:rsid w:val="007D7B46"/>
    <w:rsid w:val="007E2B20"/>
    <w:rsid w:val="007E4E90"/>
    <w:rsid w:val="007E602F"/>
    <w:rsid w:val="007F03E2"/>
    <w:rsid w:val="007F2F3D"/>
    <w:rsid w:val="00802B12"/>
    <w:rsid w:val="00803DE9"/>
    <w:rsid w:val="00806FE2"/>
    <w:rsid w:val="00813E1E"/>
    <w:rsid w:val="00822500"/>
    <w:rsid w:val="00825608"/>
    <w:rsid w:val="008263C4"/>
    <w:rsid w:val="0083002F"/>
    <w:rsid w:val="00832608"/>
    <w:rsid w:val="00835B67"/>
    <w:rsid w:val="00850BE4"/>
    <w:rsid w:val="00855D4E"/>
    <w:rsid w:val="00855FD4"/>
    <w:rsid w:val="008564D8"/>
    <w:rsid w:val="00863A34"/>
    <w:rsid w:val="00863B7E"/>
    <w:rsid w:val="0086606B"/>
    <w:rsid w:val="00867B7F"/>
    <w:rsid w:val="00867D3E"/>
    <w:rsid w:val="00873275"/>
    <w:rsid w:val="00877B42"/>
    <w:rsid w:val="008825E9"/>
    <w:rsid w:val="008869FC"/>
    <w:rsid w:val="00886EBC"/>
    <w:rsid w:val="00893BDC"/>
    <w:rsid w:val="008964C4"/>
    <w:rsid w:val="008B1F3A"/>
    <w:rsid w:val="008C3B00"/>
    <w:rsid w:val="008C576A"/>
    <w:rsid w:val="008C6D48"/>
    <w:rsid w:val="008D0B04"/>
    <w:rsid w:val="008D339B"/>
    <w:rsid w:val="008E6D9A"/>
    <w:rsid w:val="008F50E3"/>
    <w:rsid w:val="00907111"/>
    <w:rsid w:val="00911520"/>
    <w:rsid w:val="0091715F"/>
    <w:rsid w:val="00920424"/>
    <w:rsid w:val="009254EB"/>
    <w:rsid w:val="00925D2E"/>
    <w:rsid w:val="00932FF5"/>
    <w:rsid w:val="00940194"/>
    <w:rsid w:val="00940A84"/>
    <w:rsid w:val="009547CF"/>
    <w:rsid w:val="009547E3"/>
    <w:rsid w:val="009621E9"/>
    <w:rsid w:val="00962F2D"/>
    <w:rsid w:val="009826E0"/>
    <w:rsid w:val="00983E45"/>
    <w:rsid w:val="00993CB5"/>
    <w:rsid w:val="00994758"/>
    <w:rsid w:val="009A13F3"/>
    <w:rsid w:val="009A543B"/>
    <w:rsid w:val="009B2A55"/>
    <w:rsid w:val="009B62EC"/>
    <w:rsid w:val="009B7713"/>
    <w:rsid w:val="009D001A"/>
    <w:rsid w:val="009D0B65"/>
    <w:rsid w:val="009D13A7"/>
    <w:rsid w:val="009E0BEC"/>
    <w:rsid w:val="009E0F3B"/>
    <w:rsid w:val="009E3490"/>
    <w:rsid w:val="009E611C"/>
    <w:rsid w:val="009E64D8"/>
    <w:rsid w:val="009F25B8"/>
    <w:rsid w:val="009F777E"/>
    <w:rsid w:val="00A10D59"/>
    <w:rsid w:val="00A2423C"/>
    <w:rsid w:val="00A268CE"/>
    <w:rsid w:val="00A30F3B"/>
    <w:rsid w:val="00A31546"/>
    <w:rsid w:val="00A36911"/>
    <w:rsid w:val="00A36F3A"/>
    <w:rsid w:val="00A4636C"/>
    <w:rsid w:val="00A56591"/>
    <w:rsid w:val="00A624EA"/>
    <w:rsid w:val="00A67B80"/>
    <w:rsid w:val="00A67FF4"/>
    <w:rsid w:val="00A74ECB"/>
    <w:rsid w:val="00A74F10"/>
    <w:rsid w:val="00A76C72"/>
    <w:rsid w:val="00A77503"/>
    <w:rsid w:val="00A831A3"/>
    <w:rsid w:val="00A935D8"/>
    <w:rsid w:val="00AA2094"/>
    <w:rsid w:val="00AB7D82"/>
    <w:rsid w:val="00AC0F68"/>
    <w:rsid w:val="00AC49D3"/>
    <w:rsid w:val="00AD1265"/>
    <w:rsid w:val="00AD26D4"/>
    <w:rsid w:val="00AD3708"/>
    <w:rsid w:val="00AD3A40"/>
    <w:rsid w:val="00AE76B7"/>
    <w:rsid w:val="00AF2E19"/>
    <w:rsid w:val="00AF412B"/>
    <w:rsid w:val="00AF500E"/>
    <w:rsid w:val="00AF5C55"/>
    <w:rsid w:val="00B0727C"/>
    <w:rsid w:val="00B12A23"/>
    <w:rsid w:val="00B23561"/>
    <w:rsid w:val="00B373EC"/>
    <w:rsid w:val="00B3740D"/>
    <w:rsid w:val="00B41E1D"/>
    <w:rsid w:val="00B46A7C"/>
    <w:rsid w:val="00B47E47"/>
    <w:rsid w:val="00B52A82"/>
    <w:rsid w:val="00B56B9E"/>
    <w:rsid w:val="00B73D67"/>
    <w:rsid w:val="00B83062"/>
    <w:rsid w:val="00B9514C"/>
    <w:rsid w:val="00BA249F"/>
    <w:rsid w:val="00BA6107"/>
    <w:rsid w:val="00BA6706"/>
    <w:rsid w:val="00BC2203"/>
    <w:rsid w:val="00BD09A1"/>
    <w:rsid w:val="00BD5BB9"/>
    <w:rsid w:val="00BD76CE"/>
    <w:rsid w:val="00BD7C35"/>
    <w:rsid w:val="00BE4636"/>
    <w:rsid w:val="00BF31B5"/>
    <w:rsid w:val="00C06E29"/>
    <w:rsid w:val="00C264C9"/>
    <w:rsid w:val="00C32FD8"/>
    <w:rsid w:val="00C40F0A"/>
    <w:rsid w:val="00C41F45"/>
    <w:rsid w:val="00C42F4B"/>
    <w:rsid w:val="00C55C49"/>
    <w:rsid w:val="00C57D9F"/>
    <w:rsid w:val="00C64843"/>
    <w:rsid w:val="00C75221"/>
    <w:rsid w:val="00C90447"/>
    <w:rsid w:val="00C95283"/>
    <w:rsid w:val="00CA0F47"/>
    <w:rsid w:val="00CA13F6"/>
    <w:rsid w:val="00CA233C"/>
    <w:rsid w:val="00CA5287"/>
    <w:rsid w:val="00CC2B43"/>
    <w:rsid w:val="00CC5AAD"/>
    <w:rsid w:val="00CC710D"/>
    <w:rsid w:val="00CD0786"/>
    <w:rsid w:val="00CD2DC0"/>
    <w:rsid w:val="00CD5DC6"/>
    <w:rsid w:val="00CD635A"/>
    <w:rsid w:val="00CD66C4"/>
    <w:rsid w:val="00CF110C"/>
    <w:rsid w:val="00CF195A"/>
    <w:rsid w:val="00CF3905"/>
    <w:rsid w:val="00CF4F9D"/>
    <w:rsid w:val="00D01431"/>
    <w:rsid w:val="00D03515"/>
    <w:rsid w:val="00D203B3"/>
    <w:rsid w:val="00D20BFC"/>
    <w:rsid w:val="00D23A9C"/>
    <w:rsid w:val="00D2490A"/>
    <w:rsid w:val="00D25156"/>
    <w:rsid w:val="00D35A03"/>
    <w:rsid w:val="00D36CE8"/>
    <w:rsid w:val="00D37943"/>
    <w:rsid w:val="00D4008B"/>
    <w:rsid w:val="00D41F4A"/>
    <w:rsid w:val="00D42429"/>
    <w:rsid w:val="00D43E42"/>
    <w:rsid w:val="00D441BD"/>
    <w:rsid w:val="00D45FC2"/>
    <w:rsid w:val="00D463F8"/>
    <w:rsid w:val="00D55995"/>
    <w:rsid w:val="00D61B44"/>
    <w:rsid w:val="00D707DB"/>
    <w:rsid w:val="00D7148E"/>
    <w:rsid w:val="00D7187B"/>
    <w:rsid w:val="00D71F26"/>
    <w:rsid w:val="00D72A7A"/>
    <w:rsid w:val="00D72E8D"/>
    <w:rsid w:val="00D7537C"/>
    <w:rsid w:val="00D848F8"/>
    <w:rsid w:val="00D851AF"/>
    <w:rsid w:val="00D913C4"/>
    <w:rsid w:val="00DB1228"/>
    <w:rsid w:val="00DC1016"/>
    <w:rsid w:val="00DC52E4"/>
    <w:rsid w:val="00DD22C7"/>
    <w:rsid w:val="00DD30F7"/>
    <w:rsid w:val="00DD3D5E"/>
    <w:rsid w:val="00DE79F7"/>
    <w:rsid w:val="00DF1996"/>
    <w:rsid w:val="00E03664"/>
    <w:rsid w:val="00E13E83"/>
    <w:rsid w:val="00E145BE"/>
    <w:rsid w:val="00E14CC2"/>
    <w:rsid w:val="00E1575D"/>
    <w:rsid w:val="00E27C58"/>
    <w:rsid w:val="00E359E8"/>
    <w:rsid w:val="00E4202B"/>
    <w:rsid w:val="00E42CB4"/>
    <w:rsid w:val="00E56823"/>
    <w:rsid w:val="00E6537C"/>
    <w:rsid w:val="00E72A3A"/>
    <w:rsid w:val="00E74FC5"/>
    <w:rsid w:val="00E7709D"/>
    <w:rsid w:val="00E8669C"/>
    <w:rsid w:val="00E966F5"/>
    <w:rsid w:val="00E97C79"/>
    <w:rsid w:val="00EA2859"/>
    <w:rsid w:val="00EA2EC9"/>
    <w:rsid w:val="00EA3C0D"/>
    <w:rsid w:val="00EA4130"/>
    <w:rsid w:val="00EA67E6"/>
    <w:rsid w:val="00EB0615"/>
    <w:rsid w:val="00EC0AF8"/>
    <w:rsid w:val="00EC17CD"/>
    <w:rsid w:val="00EC68D7"/>
    <w:rsid w:val="00EE0DE3"/>
    <w:rsid w:val="00EE15CF"/>
    <w:rsid w:val="00EF0B1B"/>
    <w:rsid w:val="00EF4F38"/>
    <w:rsid w:val="00EF6AB9"/>
    <w:rsid w:val="00F04DE0"/>
    <w:rsid w:val="00F054E4"/>
    <w:rsid w:val="00F112DE"/>
    <w:rsid w:val="00F122F9"/>
    <w:rsid w:val="00F151CB"/>
    <w:rsid w:val="00F159E3"/>
    <w:rsid w:val="00F236A3"/>
    <w:rsid w:val="00F27A7C"/>
    <w:rsid w:val="00F32614"/>
    <w:rsid w:val="00F44EA8"/>
    <w:rsid w:val="00F515E9"/>
    <w:rsid w:val="00F54687"/>
    <w:rsid w:val="00F570E8"/>
    <w:rsid w:val="00F6748E"/>
    <w:rsid w:val="00F700D9"/>
    <w:rsid w:val="00F72A63"/>
    <w:rsid w:val="00F76511"/>
    <w:rsid w:val="00F80431"/>
    <w:rsid w:val="00F86A96"/>
    <w:rsid w:val="00F86B02"/>
    <w:rsid w:val="00F86D19"/>
    <w:rsid w:val="00F86DE8"/>
    <w:rsid w:val="00F91D83"/>
    <w:rsid w:val="00F94852"/>
    <w:rsid w:val="00F97A71"/>
    <w:rsid w:val="00FA3BDA"/>
    <w:rsid w:val="00FA6C48"/>
    <w:rsid w:val="00FA7024"/>
    <w:rsid w:val="00FB22F0"/>
    <w:rsid w:val="00FB5529"/>
    <w:rsid w:val="00FB5ED6"/>
    <w:rsid w:val="00FC0D44"/>
    <w:rsid w:val="00FC266A"/>
    <w:rsid w:val="00FC4842"/>
    <w:rsid w:val="00FD6839"/>
    <w:rsid w:val="00FF246C"/>
    <w:rsid w:val="00FF2DD8"/>
    <w:rsid w:val="02EA7AD6"/>
    <w:rsid w:val="085C022E"/>
    <w:rsid w:val="08641A50"/>
    <w:rsid w:val="0A9C2975"/>
    <w:rsid w:val="0A9F6688"/>
    <w:rsid w:val="0C761131"/>
    <w:rsid w:val="11D20449"/>
    <w:rsid w:val="14417C7D"/>
    <w:rsid w:val="16CB23D8"/>
    <w:rsid w:val="18CE25B5"/>
    <w:rsid w:val="19D4719E"/>
    <w:rsid w:val="1B063FE6"/>
    <w:rsid w:val="21E00DC5"/>
    <w:rsid w:val="2470515B"/>
    <w:rsid w:val="25B275E7"/>
    <w:rsid w:val="261D0A80"/>
    <w:rsid w:val="28D77E7F"/>
    <w:rsid w:val="2D4F5A62"/>
    <w:rsid w:val="2EE72300"/>
    <w:rsid w:val="2F6015C0"/>
    <w:rsid w:val="30AF76EE"/>
    <w:rsid w:val="330F008C"/>
    <w:rsid w:val="358068D8"/>
    <w:rsid w:val="367C485A"/>
    <w:rsid w:val="38474D1D"/>
    <w:rsid w:val="3B891773"/>
    <w:rsid w:val="3CE200E7"/>
    <w:rsid w:val="3D3D3705"/>
    <w:rsid w:val="3E0C2AD8"/>
    <w:rsid w:val="454A6CBD"/>
    <w:rsid w:val="459E2EC4"/>
    <w:rsid w:val="482636CF"/>
    <w:rsid w:val="4ACE1548"/>
    <w:rsid w:val="4E4B1709"/>
    <w:rsid w:val="4ECB3051"/>
    <w:rsid w:val="51900818"/>
    <w:rsid w:val="52A15D12"/>
    <w:rsid w:val="53C16078"/>
    <w:rsid w:val="559B1181"/>
    <w:rsid w:val="566043C2"/>
    <w:rsid w:val="579334BA"/>
    <w:rsid w:val="597469F5"/>
    <w:rsid w:val="60BA0C84"/>
    <w:rsid w:val="640F607D"/>
    <w:rsid w:val="65F5762E"/>
    <w:rsid w:val="67EC080C"/>
    <w:rsid w:val="70745C8D"/>
    <w:rsid w:val="7320402F"/>
    <w:rsid w:val="7B086239"/>
    <w:rsid w:val="7D22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B419D"/>
  <w15:docId w15:val="{B4609B2D-585A-4C81-9F3F-A8872CCD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qFormat="1"/>
    <w:lsdException w:name="caption" w:uiPriority="0"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qFormat="1"/>
    <w:lsdException w:name="macro" w:semiHidden="1" w:unhideWhenUsed="1" w:qFormat="1"/>
    <w:lsdException w:name="toa heading" w:semiHidden="1" w:unhideWhenUsed="1" w:qFormat="1"/>
    <w:lsdException w:name="List"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uiPriority="1" w:unhideWhenUsed="1" w:qFormat="1"/>
    <w:lsdException w:name="Body Text" w:uiPriority="0" w:unhideWhenUsed="1" w:qFormat="1"/>
    <w:lsdException w:name="Body Text Indent"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uiPriority="0" w:unhideWhenUsed="1" w:qFormat="1"/>
    <w:lsdException w:name="E-mail Signature" w:semiHidden="1" w:unhideWhenUsed="1" w:qFormat="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qFormat="1"/>
    <w:lsdException w:name="Table Simple 3" w:semiHidden="1" w:uiPriority="0" w:unhideWhenUsed="1" w:qFormat="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qFormat="1"/>
    <w:lsdException w:name="Table List 8" w:semiHidden="1" w:uiPriority="0" w:unhideWhenUsed="1" w:qFormat="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qFormat="1"/>
    <w:lsdException w:name="Table Web 1" w:semiHidden="1" w:uiPriority="0" w:unhideWhenUsed="1" w:qFormat="1"/>
    <w:lsdException w:name="Table Web 2" w:semiHidden="1" w:uiPriority="0" w:unhideWhenUsed="1" w:qFormat="1"/>
    <w:lsdException w:name="Table Web 3" w:semiHidden="1" w:uiPriority="0" w:unhideWhenUsed="1" w:qFormat="1"/>
    <w:lsdException w:name="Balloon Text" w:unhideWhenUsed="1" w:qFormat="1"/>
    <w:lsdException w:name="Table Grid" w:uiPriority="39" w:qFormat="1"/>
    <w:lsdException w:name="Table Theme" w:semiHidden="1" w:uiPriority="0" w:unhideWhenUsed="1"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ind w:left="720" w:hanging="432"/>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ind w:left="864" w:hanging="14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ind w:left="1008" w:hanging="432"/>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ind w:left="1152" w:hanging="432"/>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ind w:left="1296" w:hanging="288"/>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ind w:left="1440" w:hanging="432"/>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ind w:left="1584" w:hanging="14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sz w:val="18"/>
      <w:szCs w:val="18"/>
      <w:lang w:eastAsia="zh-CN"/>
    </w:rPr>
  </w:style>
  <w:style w:type="paragraph" w:styleId="BlockText">
    <w:name w:val="Block Text"/>
    <w:basedOn w:val="Normal"/>
    <w:uiPriority w:val="99"/>
    <w:unhideWhenUsed/>
    <w:qFormat/>
    <w:pPr>
      <w:spacing w:after="120" w:line="256" w:lineRule="auto"/>
      <w:ind w:left="1440" w:right="1440"/>
    </w:pPr>
    <w:rPr>
      <w:rFonts w:ascii="Times New Roman" w:hAnsi="Times New Roman"/>
      <w:sz w:val="24"/>
      <w:lang w:val="en-ZW"/>
    </w:rPr>
  </w:style>
  <w:style w:type="paragraph" w:styleId="BodyText">
    <w:name w:val="Body Text"/>
    <w:basedOn w:val="Normal"/>
    <w:link w:val="BodyTextChar"/>
    <w:unhideWhenUsed/>
    <w:qFormat/>
    <w:pPr>
      <w:spacing w:after="120" w:line="240" w:lineRule="auto"/>
    </w:pPr>
    <w:rPr>
      <w:rFonts w:ascii="Times New Roman" w:hAnsi="Times New Roman"/>
      <w:sz w:val="24"/>
      <w:szCs w:val="24"/>
      <w:lang w:val="zh-CN" w:eastAsia="zh-CN"/>
    </w:rPr>
  </w:style>
  <w:style w:type="paragraph" w:styleId="BodyText2">
    <w:name w:val="Body Text 2"/>
    <w:basedOn w:val="Normal"/>
    <w:link w:val="BodyText2Char"/>
    <w:uiPriority w:val="99"/>
    <w:semiHidden/>
    <w:unhideWhenUsed/>
    <w:qFormat/>
    <w:pPr>
      <w:spacing w:after="0" w:line="240" w:lineRule="auto"/>
    </w:pPr>
    <w:rPr>
      <w:rFonts w:ascii="Arial" w:eastAsia="Times New Roman" w:hAnsi="Arial" w:cs="Arial"/>
      <w:sz w:val="24"/>
      <w:szCs w:val="24"/>
    </w:rPr>
  </w:style>
  <w:style w:type="paragraph" w:styleId="BodyText3">
    <w:name w:val="Body Text 3"/>
    <w:basedOn w:val="Normal"/>
    <w:link w:val="BodyText3Char"/>
    <w:uiPriority w:val="99"/>
    <w:semiHidden/>
    <w:unhideWhenUsed/>
    <w:qFormat/>
    <w:pPr>
      <w:spacing w:after="120" w:line="256" w:lineRule="auto"/>
    </w:pPr>
    <w:rPr>
      <w:rFonts w:ascii="Times New Roman" w:hAnsi="Times New Roman"/>
      <w:sz w:val="16"/>
      <w:szCs w:val="16"/>
      <w:lang w:val="en-ZW"/>
    </w:rPr>
  </w:style>
  <w:style w:type="paragraph" w:styleId="BodyTextFirstIndent">
    <w:name w:val="Body Text First Indent"/>
    <w:basedOn w:val="BodyText"/>
    <w:link w:val="BodyTextFirstIndentChar"/>
    <w:uiPriority w:val="99"/>
    <w:semiHidden/>
    <w:unhideWhenUsed/>
    <w:qFormat/>
    <w:pPr>
      <w:spacing w:line="256" w:lineRule="auto"/>
      <w:ind w:firstLine="210"/>
    </w:pPr>
    <w:rPr>
      <w:rFonts w:eastAsia="Times New Roman"/>
      <w:szCs w:val="22"/>
      <w:lang w:val="en-ZW" w:eastAsia="en-US"/>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hAnsi="Times New Roman"/>
      <w:sz w:val="24"/>
      <w:szCs w:val="24"/>
      <w:lang w:val="zh-CN" w:eastAsia="zh-CN"/>
    </w:rPr>
  </w:style>
  <w:style w:type="paragraph" w:styleId="BodyTextFirstIndent2">
    <w:name w:val="Body Text First Indent 2"/>
    <w:basedOn w:val="BodyTextIndent"/>
    <w:link w:val="BodyTextFirstIndent2Char"/>
    <w:uiPriority w:val="99"/>
    <w:semiHidden/>
    <w:unhideWhenUsed/>
    <w:qFormat/>
    <w:pPr>
      <w:spacing w:line="256" w:lineRule="auto"/>
      <w:ind w:firstLine="210"/>
    </w:pPr>
    <w:rPr>
      <w:szCs w:val="22"/>
      <w:lang w:val="en-ZW" w:eastAsia="en-US"/>
    </w:rPr>
  </w:style>
  <w:style w:type="paragraph" w:styleId="BodyTextIndent2">
    <w:name w:val="Body Text Indent 2"/>
    <w:basedOn w:val="Normal"/>
    <w:link w:val="BodyTextIndent2Char"/>
    <w:uiPriority w:val="99"/>
    <w:semiHidden/>
    <w:unhideWhenUsed/>
    <w:qFormat/>
    <w:pPr>
      <w:spacing w:after="120" w:line="480" w:lineRule="auto"/>
      <w:ind w:left="360"/>
    </w:pPr>
    <w:rPr>
      <w:rFonts w:ascii="Times New Roman" w:hAnsi="Times New Roman"/>
      <w:sz w:val="24"/>
      <w:lang w:val="en-ZW"/>
    </w:rPr>
  </w:style>
  <w:style w:type="paragraph" w:styleId="BodyTextIndent3">
    <w:name w:val="Body Text Indent 3"/>
    <w:basedOn w:val="Normal"/>
    <w:link w:val="BodyTextIndent3Char"/>
    <w:uiPriority w:val="99"/>
    <w:semiHidden/>
    <w:unhideWhenUsed/>
    <w:qFormat/>
    <w:pPr>
      <w:spacing w:after="120" w:line="256" w:lineRule="auto"/>
      <w:ind w:left="360"/>
    </w:pPr>
    <w:rPr>
      <w:rFonts w:ascii="Times New Roman" w:hAnsi="Times New Roman"/>
      <w:sz w:val="16"/>
      <w:szCs w:val="16"/>
      <w:lang w:val="en-ZW"/>
    </w:rPr>
  </w:style>
  <w:style w:type="paragraph" w:styleId="Caption">
    <w:name w:val="caption"/>
    <w:basedOn w:val="Normal"/>
    <w:next w:val="Normal"/>
    <w:qFormat/>
    <w:pPr>
      <w:spacing w:after="0" w:line="240" w:lineRule="auto"/>
    </w:pPr>
    <w:rPr>
      <w:rFonts w:ascii="Times New Roman" w:hAnsi="Times New Roman"/>
      <w:b/>
      <w:sz w:val="24"/>
      <w:szCs w:val="20"/>
    </w:rPr>
  </w:style>
  <w:style w:type="paragraph" w:styleId="Closing">
    <w:name w:val="Closing"/>
    <w:basedOn w:val="Normal"/>
    <w:link w:val="ClosingChar"/>
    <w:uiPriority w:val="99"/>
    <w:semiHidden/>
    <w:unhideWhenUsed/>
    <w:qFormat/>
    <w:pPr>
      <w:spacing w:after="160" w:line="256" w:lineRule="auto"/>
      <w:ind w:left="4320"/>
    </w:pPr>
    <w:rPr>
      <w:rFonts w:ascii="Times New Roman" w:hAnsi="Times New Roman"/>
      <w:sz w:val="24"/>
      <w:lang w:val="en-ZW"/>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pPr>
      <w:spacing w:line="240" w:lineRule="auto"/>
    </w:pPr>
    <w:rPr>
      <w:rFonts w:ascii="Times New Roman" w:hAnsi="Times New Roman"/>
      <w:sz w:val="20"/>
      <w:szCs w:val="20"/>
      <w:lang w:eastAsia="zh-CN"/>
    </w:rPr>
  </w:style>
  <w:style w:type="paragraph" w:styleId="CommentSubject">
    <w:name w:val="annotation subject"/>
    <w:basedOn w:val="CommentText"/>
    <w:next w:val="CommentText"/>
    <w:link w:val="CommentSubjectChar"/>
    <w:uiPriority w:val="99"/>
    <w:unhideWhenUsed/>
    <w:qFormat/>
    <w:rPr>
      <w:b/>
      <w:bCs/>
    </w:rPr>
  </w:style>
  <w:style w:type="paragraph" w:styleId="Date">
    <w:name w:val="Date"/>
    <w:basedOn w:val="Normal"/>
    <w:next w:val="Normal"/>
    <w:link w:val="DateChar"/>
    <w:uiPriority w:val="99"/>
    <w:semiHidden/>
    <w:unhideWhenUsed/>
    <w:qFormat/>
    <w:pPr>
      <w:spacing w:after="160" w:line="256" w:lineRule="auto"/>
    </w:pPr>
    <w:rPr>
      <w:rFonts w:ascii="Times New Roman" w:hAnsi="Times New Roman"/>
      <w:sz w:val="24"/>
      <w:lang w:val="en-ZW"/>
    </w:rPr>
  </w:style>
  <w:style w:type="paragraph" w:styleId="DocumentMap">
    <w:name w:val="Document Map"/>
    <w:basedOn w:val="Normal"/>
    <w:link w:val="DocumentMapChar"/>
    <w:uiPriority w:val="99"/>
    <w:semiHidden/>
    <w:unhideWhenUsed/>
    <w:qFormat/>
    <w:pPr>
      <w:spacing w:after="0" w:line="240" w:lineRule="auto"/>
    </w:pPr>
    <w:rPr>
      <w:rFonts w:ascii="Tahoma" w:hAnsi="Tahoma"/>
      <w:sz w:val="16"/>
      <w:szCs w:val="16"/>
      <w:lang w:eastAsia="zh-CN"/>
    </w:rPr>
  </w:style>
  <w:style w:type="paragraph" w:styleId="E-mailSignature">
    <w:name w:val="E-mail Signature"/>
    <w:basedOn w:val="Normal"/>
    <w:link w:val="E-mailSignatureChar"/>
    <w:uiPriority w:val="99"/>
    <w:semiHidden/>
    <w:unhideWhenUsed/>
    <w:qFormat/>
    <w:pPr>
      <w:spacing w:after="160" w:line="256" w:lineRule="auto"/>
    </w:pPr>
    <w:rPr>
      <w:rFonts w:ascii="Times New Roman" w:hAnsi="Times New Roman"/>
      <w:sz w:val="24"/>
      <w:lang w:val="en-ZW"/>
    </w:rPr>
  </w:style>
  <w:style w:type="character" w:styleId="Emphasis">
    <w:name w:val="Emphasis"/>
    <w:uiPriority w:val="20"/>
    <w:qFormat/>
    <w:rPr>
      <w:i/>
      <w:iCs/>
    </w:rPr>
  </w:style>
  <w:style w:type="character" w:styleId="EndnoteReference">
    <w:name w:val="endnote reference"/>
    <w:uiPriority w:val="99"/>
    <w:unhideWhenUsed/>
    <w:qFormat/>
    <w:rPr>
      <w:vertAlign w:val="superscript"/>
    </w:rPr>
  </w:style>
  <w:style w:type="paragraph" w:styleId="EndnoteText">
    <w:name w:val="endnote text"/>
    <w:basedOn w:val="Normal"/>
    <w:link w:val="EndnoteTextChar"/>
    <w:uiPriority w:val="99"/>
    <w:unhideWhenUsed/>
    <w:qFormat/>
    <w:pPr>
      <w:spacing w:after="160" w:line="256" w:lineRule="auto"/>
    </w:pPr>
    <w:rPr>
      <w:rFonts w:ascii="Times New Roman" w:hAnsi="Times New Roman"/>
      <w:sz w:val="20"/>
      <w:szCs w:val="20"/>
      <w:lang w:val="en-ZW"/>
    </w:rPr>
  </w:style>
  <w:style w:type="paragraph" w:styleId="EnvelopeAddress">
    <w:name w:val="envelope address"/>
    <w:basedOn w:val="Normal"/>
    <w:uiPriority w:val="99"/>
    <w:semiHidden/>
    <w:unhideWhenUsed/>
    <w:qFormat/>
    <w:pPr>
      <w:framePr w:w="7920" w:h="1980" w:hSpace="180" w:wrap="auto" w:hAnchor="page" w:xAlign="center" w:yAlign="bottom"/>
      <w:spacing w:after="160" w:line="256" w:lineRule="auto"/>
      <w:ind w:left="2880"/>
    </w:pPr>
    <w:rPr>
      <w:rFonts w:ascii="Arial" w:hAnsi="Arial" w:cs="Arial"/>
      <w:sz w:val="24"/>
      <w:lang w:val="en-ZW"/>
    </w:rPr>
  </w:style>
  <w:style w:type="paragraph" w:styleId="EnvelopeReturn">
    <w:name w:val="envelope return"/>
    <w:basedOn w:val="Normal"/>
    <w:uiPriority w:val="99"/>
    <w:semiHidden/>
    <w:unhideWhenUsed/>
    <w:qFormat/>
    <w:pPr>
      <w:spacing w:after="160" w:line="256" w:lineRule="auto"/>
    </w:pPr>
    <w:rPr>
      <w:rFonts w:ascii="Arial" w:hAnsi="Arial" w:cs="Arial"/>
      <w:sz w:val="20"/>
      <w:szCs w:val="20"/>
      <w:lang w:val="en-ZW"/>
    </w:rPr>
  </w:style>
  <w:style w:type="character" w:styleId="FollowedHyperlink">
    <w:name w:val="FollowedHyperlink"/>
    <w:uiPriority w:val="99"/>
    <w:semiHidden/>
    <w:unhideWhenUsed/>
    <w:qFormat/>
    <w:rPr>
      <w:color w:val="954F72"/>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ascii="Times New Roman" w:hAnsi="Times New Roman"/>
      <w:sz w:val="24"/>
      <w:lang w:val="en-GB"/>
    </w:r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rPr>
      <w:rFonts w:ascii="Times New Roman" w:hAnsi="Times New Roman"/>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rPr>
      <w:rFonts w:ascii="Times New Roman" w:hAnsi="Times New Roman"/>
      <w:sz w:val="20"/>
      <w:szCs w:val="20"/>
      <w:lang w:eastAsia="zh-CN"/>
    </w:rPr>
  </w:style>
  <w:style w:type="paragraph" w:styleId="HTMLAddress">
    <w:name w:val="HTML Address"/>
    <w:basedOn w:val="Normal"/>
    <w:link w:val="HTMLAddressChar"/>
    <w:uiPriority w:val="99"/>
    <w:semiHidden/>
    <w:unhideWhenUsed/>
    <w:qFormat/>
    <w:pPr>
      <w:spacing w:after="160" w:line="256" w:lineRule="auto"/>
    </w:pPr>
    <w:rPr>
      <w:rFonts w:ascii="Times New Roman" w:hAnsi="Times New Roman"/>
      <w:i/>
      <w:iCs/>
      <w:sz w:val="24"/>
      <w:lang w:val="en-ZW"/>
    </w:rPr>
  </w:style>
  <w:style w:type="character" w:styleId="HTMLCode">
    <w:name w:val="HTML Code"/>
    <w:uiPriority w:val="99"/>
    <w:semiHidden/>
    <w:unhideWhenUsed/>
    <w:qFormat/>
    <w:rPr>
      <w:rFonts w:ascii="Courier New" w:eastAsia="Times New Roman" w:hAnsi="Courier New" w:cs="Courier New" w:hint="default"/>
      <w:sz w:val="20"/>
      <w:szCs w:val="20"/>
    </w:rPr>
  </w:style>
  <w:style w:type="character" w:styleId="HTMLKeyboard">
    <w:name w:val="HTML Keyboard"/>
    <w:uiPriority w:val="99"/>
    <w:semiHidden/>
    <w:unhideWhenUsed/>
    <w:qFormat/>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pPr>
    <w:rPr>
      <w:rFonts w:ascii="Courier New" w:hAnsi="Courier New"/>
      <w:sz w:val="20"/>
      <w:szCs w:val="20"/>
      <w:lang w:val="en-ZW"/>
    </w:rPr>
  </w:style>
  <w:style w:type="character" w:styleId="HTMLSample">
    <w:name w:val="HTML Sample"/>
    <w:uiPriority w:val="99"/>
    <w:semiHidden/>
    <w:unhideWhenUsed/>
    <w:qFormat/>
    <w:rPr>
      <w:rFonts w:ascii="Courier New" w:eastAsia="Times New Roman" w:hAnsi="Courier New" w:cs="Courier New" w:hint="default"/>
    </w:rPr>
  </w:style>
  <w:style w:type="character" w:styleId="HTMLTypewriter">
    <w:name w:val="HTML Typewriter"/>
    <w:uiPriority w:val="99"/>
    <w:semiHidden/>
    <w:unhideWhenUsed/>
    <w:qFormat/>
    <w:rPr>
      <w:rFonts w:ascii="Courier New" w:eastAsia="Times New Roman" w:hAnsi="Courier New" w:cs="Courier New" w:hint="default"/>
      <w:sz w:val="20"/>
      <w:szCs w:val="20"/>
    </w:rPr>
  </w:style>
  <w:style w:type="character" w:styleId="Hyperlink">
    <w:name w:val="Hyperlink"/>
    <w:uiPriority w:val="99"/>
    <w:unhideWhenUsed/>
    <w:qFormat/>
    <w:rPr>
      <w:color w:val="0000FF"/>
      <w:u w:val="single"/>
    </w:rPr>
  </w:style>
  <w:style w:type="paragraph" w:styleId="Index1">
    <w:name w:val="index 1"/>
    <w:basedOn w:val="Normal"/>
    <w:next w:val="Normal"/>
    <w:autoRedefine/>
    <w:uiPriority w:val="99"/>
    <w:semiHidden/>
    <w:unhideWhenUsed/>
    <w:qFormat/>
    <w:pPr>
      <w:spacing w:after="160" w:line="256" w:lineRule="auto"/>
      <w:ind w:left="240" w:hanging="240"/>
    </w:pPr>
    <w:rPr>
      <w:rFonts w:ascii="Times New Roman" w:hAnsi="Times New Roman"/>
      <w:sz w:val="24"/>
      <w:lang w:val="en-ZW"/>
    </w:rPr>
  </w:style>
  <w:style w:type="paragraph" w:styleId="Index2">
    <w:name w:val="index 2"/>
    <w:basedOn w:val="Normal"/>
    <w:next w:val="Normal"/>
    <w:autoRedefine/>
    <w:uiPriority w:val="99"/>
    <w:semiHidden/>
    <w:unhideWhenUsed/>
    <w:qFormat/>
    <w:pPr>
      <w:spacing w:after="160" w:line="256" w:lineRule="auto"/>
      <w:ind w:left="480" w:hanging="240"/>
    </w:pPr>
    <w:rPr>
      <w:rFonts w:ascii="Times New Roman" w:hAnsi="Times New Roman"/>
      <w:sz w:val="24"/>
      <w:lang w:val="en-ZW"/>
    </w:rPr>
  </w:style>
  <w:style w:type="paragraph" w:styleId="Index3">
    <w:name w:val="index 3"/>
    <w:basedOn w:val="Normal"/>
    <w:next w:val="Normal"/>
    <w:autoRedefine/>
    <w:uiPriority w:val="99"/>
    <w:semiHidden/>
    <w:unhideWhenUsed/>
    <w:qFormat/>
    <w:pPr>
      <w:spacing w:after="160" w:line="256" w:lineRule="auto"/>
      <w:ind w:left="720" w:hanging="240"/>
    </w:pPr>
    <w:rPr>
      <w:rFonts w:ascii="Times New Roman" w:hAnsi="Times New Roman"/>
      <w:sz w:val="24"/>
      <w:lang w:val="en-ZW"/>
    </w:rPr>
  </w:style>
  <w:style w:type="paragraph" w:styleId="Index4">
    <w:name w:val="index 4"/>
    <w:basedOn w:val="Normal"/>
    <w:next w:val="Normal"/>
    <w:autoRedefine/>
    <w:uiPriority w:val="99"/>
    <w:semiHidden/>
    <w:unhideWhenUsed/>
    <w:qFormat/>
    <w:pPr>
      <w:spacing w:after="160" w:line="256" w:lineRule="auto"/>
      <w:ind w:left="960" w:hanging="240"/>
    </w:pPr>
    <w:rPr>
      <w:rFonts w:ascii="Times New Roman" w:hAnsi="Times New Roman"/>
      <w:sz w:val="24"/>
      <w:lang w:val="en-ZW"/>
    </w:rPr>
  </w:style>
  <w:style w:type="paragraph" w:styleId="Index5">
    <w:name w:val="index 5"/>
    <w:basedOn w:val="Normal"/>
    <w:next w:val="Normal"/>
    <w:autoRedefine/>
    <w:uiPriority w:val="99"/>
    <w:semiHidden/>
    <w:unhideWhenUsed/>
    <w:qFormat/>
    <w:pPr>
      <w:spacing w:after="160" w:line="256" w:lineRule="auto"/>
      <w:ind w:left="1200" w:hanging="240"/>
    </w:pPr>
    <w:rPr>
      <w:rFonts w:ascii="Times New Roman" w:hAnsi="Times New Roman"/>
      <w:sz w:val="24"/>
      <w:lang w:val="en-ZW"/>
    </w:rPr>
  </w:style>
  <w:style w:type="paragraph" w:styleId="Index6">
    <w:name w:val="index 6"/>
    <w:basedOn w:val="Normal"/>
    <w:next w:val="Normal"/>
    <w:autoRedefine/>
    <w:uiPriority w:val="99"/>
    <w:semiHidden/>
    <w:unhideWhenUsed/>
    <w:qFormat/>
    <w:pPr>
      <w:spacing w:after="160" w:line="256" w:lineRule="auto"/>
      <w:ind w:left="1440" w:hanging="240"/>
    </w:pPr>
    <w:rPr>
      <w:rFonts w:ascii="Times New Roman" w:hAnsi="Times New Roman"/>
      <w:sz w:val="24"/>
      <w:lang w:val="en-ZW"/>
    </w:rPr>
  </w:style>
  <w:style w:type="paragraph" w:styleId="Index7">
    <w:name w:val="index 7"/>
    <w:basedOn w:val="Normal"/>
    <w:next w:val="Normal"/>
    <w:autoRedefine/>
    <w:uiPriority w:val="99"/>
    <w:unhideWhenUsed/>
    <w:qFormat/>
    <w:pPr>
      <w:spacing w:after="160" w:line="256" w:lineRule="auto"/>
      <w:ind w:left="1680" w:hanging="240"/>
    </w:pPr>
    <w:rPr>
      <w:rFonts w:ascii="Times New Roman" w:hAnsi="Times New Roman"/>
      <w:sz w:val="24"/>
      <w:lang w:val="en-ZW"/>
    </w:rPr>
  </w:style>
  <w:style w:type="paragraph" w:styleId="Index8">
    <w:name w:val="index 8"/>
    <w:basedOn w:val="Normal"/>
    <w:next w:val="Normal"/>
    <w:autoRedefine/>
    <w:uiPriority w:val="99"/>
    <w:semiHidden/>
    <w:unhideWhenUsed/>
    <w:qFormat/>
    <w:pPr>
      <w:spacing w:after="160" w:line="256" w:lineRule="auto"/>
      <w:ind w:left="1920" w:hanging="240"/>
    </w:pPr>
    <w:rPr>
      <w:rFonts w:ascii="Times New Roman" w:hAnsi="Times New Roman"/>
      <w:sz w:val="24"/>
      <w:lang w:val="en-ZW"/>
    </w:rPr>
  </w:style>
  <w:style w:type="paragraph" w:styleId="Index9">
    <w:name w:val="index 9"/>
    <w:basedOn w:val="Normal"/>
    <w:next w:val="Normal"/>
    <w:autoRedefine/>
    <w:uiPriority w:val="99"/>
    <w:semiHidden/>
    <w:unhideWhenUsed/>
    <w:qFormat/>
    <w:pPr>
      <w:spacing w:after="160" w:line="256" w:lineRule="auto"/>
      <w:ind w:left="2160" w:hanging="240"/>
    </w:pPr>
    <w:rPr>
      <w:rFonts w:ascii="Times New Roman" w:hAnsi="Times New Roman"/>
      <w:sz w:val="24"/>
      <w:lang w:val="en-ZW"/>
    </w:rPr>
  </w:style>
  <w:style w:type="paragraph" w:styleId="IndexHeading">
    <w:name w:val="index heading"/>
    <w:basedOn w:val="Normal"/>
    <w:next w:val="Index1"/>
    <w:uiPriority w:val="99"/>
    <w:semiHidden/>
    <w:unhideWhenUsed/>
    <w:qFormat/>
    <w:pPr>
      <w:spacing w:after="160" w:line="256" w:lineRule="auto"/>
    </w:pPr>
    <w:rPr>
      <w:rFonts w:ascii="Arial" w:hAnsi="Arial" w:cs="Arial"/>
      <w:b/>
      <w:bCs/>
      <w:sz w:val="24"/>
      <w:lang w:val="en-ZW"/>
    </w:rPr>
  </w:style>
  <w:style w:type="paragraph" w:styleId="List">
    <w:name w:val="List"/>
    <w:basedOn w:val="Normal"/>
    <w:uiPriority w:val="99"/>
    <w:qFormat/>
    <w:pPr>
      <w:keepNext/>
      <w:keepLines/>
      <w:tabs>
        <w:tab w:val="left" w:pos="340"/>
      </w:tabs>
      <w:spacing w:before="60" w:after="60" w:line="240" w:lineRule="auto"/>
      <w:ind w:left="340" w:hanging="340"/>
      <w:contextualSpacing/>
    </w:pPr>
    <w:rPr>
      <w:rFonts w:ascii="Times New Roman" w:hAnsi="Times New Roman"/>
      <w:sz w:val="24"/>
      <w:lang w:val="en-AU"/>
    </w:rPr>
  </w:style>
  <w:style w:type="paragraph" w:styleId="List2">
    <w:name w:val="List 2"/>
    <w:basedOn w:val="Normal"/>
    <w:uiPriority w:val="99"/>
    <w:semiHidden/>
    <w:unhideWhenUsed/>
    <w:qFormat/>
    <w:pPr>
      <w:spacing w:after="160" w:line="256" w:lineRule="auto"/>
      <w:ind w:left="720" w:hanging="360"/>
    </w:pPr>
    <w:rPr>
      <w:rFonts w:ascii="Times New Roman" w:hAnsi="Times New Roman"/>
      <w:sz w:val="24"/>
      <w:lang w:val="en-ZW"/>
    </w:rPr>
  </w:style>
  <w:style w:type="paragraph" w:styleId="List3">
    <w:name w:val="List 3"/>
    <w:basedOn w:val="Normal"/>
    <w:uiPriority w:val="99"/>
    <w:semiHidden/>
    <w:unhideWhenUsed/>
    <w:qFormat/>
    <w:pPr>
      <w:spacing w:after="160" w:line="256" w:lineRule="auto"/>
      <w:ind w:left="1080" w:hanging="360"/>
    </w:pPr>
    <w:rPr>
      <w:rFonts w:ascii="Times New Roman" w:hAnsi="Times New Roman"/>
      <w:sz w:val="24"/>
      <w:lang w:val="en-ZW"/>
    </w:rPr>
  </w:style>
  <w:style w:type="paragraph" w:styleId="List4">
    <w:name w:val="List 4"/>
    <w:basedOn w:val="Normal"/>
    <w:uiPriority w:val="99"/>
    <w:semiHidden/>
    <w:unhideWhenUsed/>
    <w:qFormat/>
    <w:pPr>
      <w:spacing w:after="160" w:line="256" w:lineRule="auto"/>
      <w:ind w:left="1440" w:hanging="360"/>
    </w:pPr>
    <w:rPr>
      <w:rFonts w:ascii="Times New Roman" w:hAnsi="Times New Roman"/>
      <w:sz w:val="24"/>
      <w:lang w:val="en-ZW"/>
    </w:rPr>
  </w:style>
  <w:style w:type="paragraph" w:styleId="List5">
    <w:name w:val="List 5"/>
    <w:basedOn w:val="Normal"/>
    <w:uiPriority w:val="99"/>
    <w:semiHidden/>
    <w:unhideWhenUsed/>
    <w:qFormat/>
    <w:pPr>
      <w:spacing w:after="160" w:line="256" w:lineRule="auto"/>
      <w:ind w:left="1800" w:hanging="360"/>
    </w:pPr>
    <w:rPr>
      <w:rFonts w:ascii="Times New Roman" w:hAnsi="Times New Roman"/>
      <w:sz w:val="24"/>
      <w:lang w:val="en-ZW"/>
    </w:rPr>
  </w:style>
  <w:style w:type="paragraph" w:styleId="ListBullet">
    <w:name w:val="List Bullet"/>
    <w:basedOn w:val="Normal"/>
    <w:uiPriority w:val="99"/>
    <w:semiHidden/>
    <w:unhideWhenUsed/>
    <w:qFormat/>
    <w:pPr>
      <w:numPr>
        <w:numId w:val="2"/>
      </w:numPr>
      <w:spacing w:after="160" w:line="256" w:lineRule="auto"/>
    </w:pPr>
    <w:rPr>
      <w:rFonts w:ascii="Times New Roman" w:hAnsi="Times New Roman"/>
      <w:sz w:val="24"/>
      <w:lang w:val="en-ZW"/>
    </w:rPr>
  </w:style>
  <w:style w:type="paragraph" w:styleId="ListBullet2">
    <w:name w:val="List Bullet 2"/>
    <w:basedOn w:val="Normal"/>
    <w:uiPriority w:val="99"/>
    <w:semiHidden/>
    <w:unhideWhenUsed/>
    <w:qFormat/>
    <w:pPr>
      <w:numPr>
        <w:numId w:val="3"/>
      </w:numPr>
      <w:spacing w:after="160" w:line="256" w:lineRule="auto"/>
    </w:pPr>
    <w:rPr>
      <w:rFonts w:ascii="Times New Roman" w:hAnsi="Times New Roman"/>
      <w:sz w:val="24"/>
      <w:lang w:val="en-ZW"/>
    </w:rPr>
  </w:style>
  <w:style w:type="paragraph" w:styleId="ListBullet3">
    <w:name w:val="List Bullet 3"/>
    <w:basedOn w:val="Normal"/>
    <w:uiPriority w:val="99"/>
    <w:semiHidden/>
    <w:unhideWhenUsed/>
    <w:qFormat/>
    <w:pPr>
      <w:numPr>
        <w:numId w:val="4"/>
      </w:numPr>
      <w:spacing w:after="160" w:line="256" w:lineRule="auto"/>
    </w:pPr>
    <w:rPr>
      <w:rFonts w:ascii="Times New Roman" w:hAnsi="Times New Roman"/>
      <w:sz w:val="24"/>
      <w:lang w:val="en-ZW"/>
    </w:rPr>
  </w:style>
  <w:style w:type="paragraph" w:styleId="ListBullet4">
    <w:name w:val="List Bullet 4"/>
    <w:basedOn w:val="Normal"/>
    <w:uiPriority w:val="99"/>
    <w:semiHidden/>
    <w:unhideWhenUsed/>
    <w:qFormat/>
    <w:pPr>
      <w:numPr>
        <w:numId w:val="5"/>
      </w:numPr>
      <w:spacing w:after="160" w:line="256" w:lineRule="auto"/>
    </w:pPr>
    <w:rPr>
      <w:rFonts w:ascii="Times New Roman" w:hAnsi="Times New Roman"/>
      <w:sz w:val="24"/>
      <w:lang w:val="en-ZW"/>
    </w:rPr>
  </w:style>
  <w:style w:type="paragraph" w:styleId="ListBullet5">
    <w:name w:val="List Bullet 5"/>
    <w:basedOn w:val="Normal"/>
    <w:uiPriority w:val="99"/>
    <w:semiHidden/>
    <w:unhideWhenUsed/>
    <w:qFormat/>
    <w:pPr>
      <w:numPr>
        <w:numId w:val="6"/>
      </w:numPr>
      <w:spacing w:after="160" w:line="256" w:lineRule="auto"/>
    </w:pPr>
    <w:rPr>
      <w:rFonts w:ascii="Times New Roman" w:hAnsi="Times New Roman"/>
      <w:sz w:val="24"/>
      <w:lang w:val="en-ZW"/>
    </w:rPr>
  </w:style>
  <w:style w:type="paragraph" w:styleId="ListContinue">
    <w:name w:val="List Continue"/>
    <w:basedOn w:val="Normal"/>
    <w:uiPriority w:val="99"/>
    <w:semiHidden/>
    <w:unhideWhenUsed/>
    <w:qFormat/>
    <w:pPr>
      <w:spacing w:after="120" w:line="256" w:lineRule="auto"/>
      <w:ind w:left="360"/>
    </w:pPr>
    <w:rPr>
      <w:rFonts w:ascii="Times New Roman" w:hAnsi="Times New Roman"/>
      <w:sz w:val="24"/>
      <w:lang w:val="en-ZW"/>
    </w:rPr>
  </w:style>
  <w:style w:type="paragraph" w:styleId="ListContinue2">
    <w:name w:val="List Continue 2"/>
    <w:basedOn w:val="Normal"/>
    <w:uiPriority w:val="99"/>
    <w:semiHidden/>
    <w:unhideWhenUsed/>
    <w:qFormat/>
    <w:pPr>
      <w:spacing w:after="120" w:line="256" w:lineRule="auto"/>
      <w:ind w:left="720"/>
    </w:pPr>
    <w:rPr>
      <w:rFonts w:ascii="Times New Roman" w:hAnsi="Times New Roman"/>
      <w:sz w:val="24"/>
      <w:lang w:val="en-ZW"/>
    </w:rPr>
  </w:style>
  <w:style w:type="paragraph" w:styleId="ListContinue3">
    <w:name w:val="List Continue 3"/>
    <w:basedOn w:val="Normal"/>
    <w:uiPriority w:val="99"/>
    <w:semiHidden/>
    <w:unhideWhenUsed/>
    <w:qFormat/>
    <w:pPr>
      <w:spacing w:after="120" w:line="256" w:lineRule="auto"/>
      <w:ind w:left="1080"/>
    </w:pPr>
    <w:rPr>
      <w:rFonts w:ascii="Times New Roman" w:hAnsi="Times New Roman"/>
      <w:sz w:val="24"/>
      <w:lang w:val="en-ZW"/>
    </w:rPr>
  </w:style>
  <w:style w:type="paragraph" w:styleId="ListContinue4">
    <w:name w:val="List Continue 4"/>
    <w:basedOn w:val="Normal"/>
    <w:uiPriority w:val="99"/>
    <w:semiHidden/>
    <w:unhideWhenUsed/>
    <w:qFormat/>
    <w:pPr>
      <w:spacing w:after="120" w:line="256" w:lineRule="auto"/>
      <w:ind w:left="1440"/>
    </w:pPr>
    <w:rPr>
      <w:rFonts w:ascii="Times New Roman" w:hAnsi="Times New Roman"/>
      <w:sz w:val="24"/>
      <w:lang w:val="en-ZW"/>
    </w:rPr>
  </w:style>
  <w:style w:type="paragraph" w:styleId="ListContinue5">
    <w:name w:val="List Continue 5"/>
    <w:basedOn w:val="Normal"/>
    <w:uiPriority w:val="99"/>
    <w:semiHidden/>
    <w:unhideWhenUsed/>
    <w:qFormat/>
    <w:pPr>
      <w:spacing w:after="120" w:line="256" w:lineRule="auto"/>
      <w:ind w:left="1800"/>
    </w:pPr>
    <w:rPr>
      <w:rFonts w:ascii="Times New Roman" w:hAnsi="Times New Roman"/>
      <w:sz w:val="24"/>
      <w:lang w:val="en-ZW"/>
    </w:rPr>
  </w:style>
  <w:style w:type="paragraph" w:styleId="ListNumber">
    <w:name w:val="List Number"/>
    <w:basedOn w:val="Normal"/>
    <w:uiPriority w:val="99"/>
    <w:semiHidden/>
    <w:unhideWhenUsed/>
    <w:qFormat/>
    <w:pPr>
      <w:numPr>
        <w:numId w:val="7"/>
      </w:numPr>
      <w:spacing w:after="160" w:line="256" w:lineRule="auto"/>
    </w:pPr>
    <w:rPr>
      <w:rFonts w:ascii="Times New Roman" w:hAnsi="Times New Roman"/>
      <w:sz w:val="24"/>
      <w:lang w:val="en-ZW"/>
    </w:rPr>
  </w:style>
  <w:style w:type="paragraph" w:styleId="ListNumber2">
    <w:name w:val="List Number 2"/>
    <w:basedOn w:val="Normal"/>
    <w:uiPriority w:val="99"/>
    <w:semiHidden/>
    <w:unhideWhenUsed/>
    <w:qFormat/>
    <w:pPr>
      <w:numPr>
        <w:numId w:val="8"/>
      </w:numPr>
      <w:spacing w:after="160" w:line="256" w:lineRule="auto"/>
    </w:pPr>
    <w:rPr>
      <w:rFonts w:ascii="Times New Roman" w:hAnsi="Times New Roman"/>
      <w:sz w:val="24"/>
      <w:lang w:val="en-ZW"/>
    </w:rPr>
  </w:style>
  <w:style w:type="paragraph" w:styleId="ListNumber3">
    <w:name w:val="List Number 3"/>
    <w:basedOn w:val="Normal"/>
    <w:uiPriority w:val="99"/>
    <w:semiHidden/>
    <w:unhideWhenUsed/>
    <w:qFormat/>
    <w:pPr>
      <w:numPr>
        <w:numId w:val="9"/>
      </w:numPr>
      <w:spacing w:after="160" w:line="256" w:lineRule="auto"/>
    </w:pPr>
    <w:rPr>
      <w:rFonts w:ascii="Times New Roman" w:hAnsi="Times New Roman"/>
      <w:sz w:val="24"/>
      <w:lang w:val="en-ZW"/>
    </w:rPr>
  </w:style>
  <w:style w:type="paragraph" w:styleId="ListNumber4">
    <w:name w:val="List Number 4"/>
    <w:basedOn w:val="Normal"/>
    <w:uiPriority w:val="99"/>
    <w:semiHidden/>
    <w:unhideWhenUsed/>
    <w:qFormat/>
    <w:pPr>
      <w:numPr>
        <w:numId w:val="10"/>
      </w:numPr>
      <w:spacing w:after="160" w:line="256" w:lineRule="auto"/>
    </w:pPr>
    <w:rPr>
      <w:rFonts w:ascii="Times New Roman" w:hAnsi="Times New Roman"/>
      <w:sz w:val="24"/>
      <w:lang w:val="en-ZW"/>
    </w:rPr>
  </w:style>
  <w:style w:type="paragraph" w:styleId="ListNumber5">
    <w:name w:val="List Number 5"/>
    <w:basedOn w:val="Normal"/>
    <w:uiPriority w:val="99"/>
    <w:semiHidden/>
    <w:unhideWhenUsed/>
    <w:qFormat/>
    <w:pPr>
      <w:numPr>
        <w:numId w:val="11"/>
      </w:numPr>
      <w:spacing w:after="160" w:line="256" w:lineRule="auto"/>
    </w:pPr>
    <w:rPr>
      <w:rFonts w:ascii="Times New Roman" w:hAnsi="Times New Roman"/>
      <w:sz w:val="24"/>
      <w:lang w:val="en-ZW"/>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160" w:line="256" w:lineRule="auto"/>
      <w:ind w:left="1080" w:hanging="1080"/>
    </w:pPr>
    <w:rPr>
      <w:rFonts w:ascii="Arial" w:hAnsi="Arial"/>
      <w:sz w:val="24"/>
      <w:lang w:val="en-ZW"/>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paragraph" w:styleId="NormalIndent">
    <w:name w:val="Normal Indent"/>
    <w:basedOn w:val="Normal"/>
    <w:uiPriority w:val="99"/>
    <w:semiHidden/>
    <w:unhideWhenUsed/>
    <w:qFormat/>
    <w:pPr>
      <w:spacing w:after="160" w:line="256" w:lineRule="auto"/>
      <w:ind w:left="720"/>
    </w:pPr>
    <w:rPr>
      <w:rFonts w:ascii="Times New Roman" w:hAnsi="Times New Roman"/>
      <w:sz w:val="24"/>
      <w:lang w:val="en-ZW"/>
    </w:rPr>
  </w:style>
  <w:style w:type="paragraph" w:styleId="NoteHeading">
    <w:name w:val="Note Heading"/>
    <w:basedOn w:val="Normal"/>
    <w:next w:val="Normal"/>
    <w:link w:val="NoteHeadingChar"/>
    <w:uiPriority w:val="99"/>
    <w:semiHidden/>
    <w:unhideWhenUsed/>
    <w:qFormat/>
    <w:pPr>
      <w:spacing w:after="160" w:line="256" w:lineRule="auto"/>
    </w:pPr>
    <w:rPr>
      <w:rFonts w:ascii="Times New Roman" w:hAnsi="Times New Roman"/>
      <w:sz w:val="24"/>
      <w:lang w:val="en-ZW"/>
    </w:rPr>
  </w:style>
  <w:style w:type="paragraph" w:styleId="PlainText">
    <w:name w:val="Plain Text"/>
    <w:basedOn w:val="Normal"/>
    <w:link w:val="PlainTextChar"/>
    <w:unhideWhenUsed/>
    <w:qFormat/>
    <w:pPr>
      <w:spacing w:after="160" w:line="256" w:lineRule="auto"/>
    </w:pPr>
    <w:rPr>
      <w:rFonts w:ascii="Courier New" w:hAnsi="Courier New"/>
      <w:sz w:val="20"/>
      <w:szCs w:val="20"/>
      <w:lang w:val="en-ZW"/>
    </w:rPr>
  </w:style>
  <w:style w:type="paragraph" w:styleId="Salutation">
    <w:name w:val="Salutation"/>
    <w:basedOn w:val="Normal"/>
    <w:next w:val="Normal"/>
    <w:link w:val="SalutationChar"/>
    <w:uiPriority w:val="99"/>
    <w:semiHidden/>
    <w:unhideWhenUsed/>
    <w:qFormat/>
    <w:pPr>
      <w:spacing w:after="160" w:line="256" w:lineRule="auto"/>
    </w:pPr>
    <w:rPr>
      <w:rFonts w:ascii="Times New Roman" w:hAnsi="Times New Roman"/>
      <w:sz w:val="24"/>
      <w:lang w:val="en-ZW"/>
    </w:rPr>
  </w:style>
  <w:style w:type="paragraph" w:styleId="Signature">
    <w:name w:val="Signature"/>
    <w:basedOn w:val="Normal"/>
    <w:link w:val="SignatureChar"/>
    <w:uiPriority w:val="99"/>
    <w:semiHidden/>
    <w:unhideWhenUsed/>
    <w:qFormat/>
    <w:pPr>
      <w:spacing w:after="160" w:line="256" w:lineRule="auto"/>
      <w:ind w:left="4320"/>
    </w:pPr>
    <w:rPr>
      <w:rFonts w:ascii="Times New Roman" w:hAnsi="Times New Roman"/>
      <w:sz w:val="24"/>
      <w:lang w:val="en-ZW"/>
    </w:rPr>
  </w:style>
  <w:style w:type="character" w:styleId="Strong">
    <w:name w:val="Strong"/>
    <w:basedOn w:val="DefaultParagraphFont"/>
    <w:uiPriority w:val="22"/>
    <w:qFormat/>
    <w:rPr>
      <w:b/>
      <w:bCs/>
    </w:rPr>
  </w:style>
  <w:style w:type="paragraph" w:styleId="Subtitle">
    <w:name w:val="Subtitle"/>
    <w:basedOn w:val="Normal"/>
    <w:link w:val="SubtitleChar"/>
    <w:uiPriority w:val="11"/>
    <w:qFormat/>
    <w:pPr>
      <w:spacing w:after="60" w:line="256" w:lineRule="auto"/>
      <w:jc w:val="center"/>
      <w:outlineLvl w:val="1"/>
    </w:pPr>
    <w:rPr>
      <w:rFonts w:ascii="Arial" w:hAnsi="Arial"/>
      <w:sz w:val="24"/>
      <w:lang w:val="en-ZW"/>
    </w:rPr>
  </w:style>
  <w:style w:type="table" w:styleId="Table3Deffects1">
    <w:name w:val="Table 3D effects 1"/>
    <w:basedOn w:val="TableNormal"/>
    <w:semiHidden/>
    <w:unhideWhenUsed/>
    <w:qFormat/>
    <w:rPr>
      <w:rFonts w:ascii="Times New Roman" w:eastAsia="MS Mincho"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unhideWhenUsed/>
    <w:qFormat/>
    <w:rPr>
      <w:rFonts w:ascii="Times New Roman" w:eastAsia="MS Mincho" w:hAnsi="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unhideWhenUsed/>
    <w:qFormat/>
    <w:rPr>
      <w:rFonts w:ascii="Times New Roman" w:eastAsia="MS Mincho" w:hAnsi="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semiHidden/>
    <w:unhideWhenUsed/>
    <w:qFormat/>
    <w:rPr>
      <w:rFonts w:ascii="Times New Roman" w:eastAsia="MS Mincho" w:hAnsi="Times New Roman"/>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unhideWhenUsed/>
    <w:qFormat/>
    <w:rPr>
      <w:rFonts w:ascii="Times New Roman" w:eastAsia="MS Mincho" w:hAnsi="Times New Roman"/>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unhideWhenUsed/>
    <w:qFormat/>
    <w:rPr>
      <w:rFonts w:ascii="Times New Roman" w:eastAsia="MS Mincho"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unhideWhenUsed/>
    <w:qFormat/>
    <w:rPr>
      <w:rFonts w:ascii="Times New Roman" w:eastAsia="MS Mincho" w:hAnsi="Times New Roman"/>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unhideWhenUsed/>
    <w:qFormat/>
    <w:rPr>
      <w:rFonts w:ascii="Times New Roman" w:eastAsia="MS Mincho"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unhideWhenUsed/>
    <w:qFormat/>
    <w:rPr>
      <w:rFonts w:ascii="Times New Roman" w:eastAsia="MS Mincho"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unhideWhenUsed/>
    <w:qFormat/>
    <w:rPr>
      <w:rFonts w:ascii="Times New Roman" w:eastAsia="MS Mincho"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unhideWhenUsed/>
    <w:qFormat/>
    <w:rPr>
      <w:rFonts w:ascii="Times New Roman" w:eastAsia="MS Mincho" w:hAnsi="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unhideWhenUsed/>
    <w:qFormat/>
    <w:rPr>
      <w:rFonts w:ascii="Times New Roman" w:eastAsia="MS Mincho" w:hAnsi="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unhideWhenUsed/>
    <w:qFormat/>
    <w:rPr>
      <w:rFonts w:ascii="Times New Roman" w:eastAsia="MS Mincho" w:hAnsi="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unhideWhenUsed/>
    <w:qFormat/>
    <w:rPr>
      <w:rFonts w:ascii="Times New Roman" w:eastAsia="MS Mincho" w:hAnsi="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qFormat/>
    <w:rPr>
      <w:rFonts w:ascii="Times New Roman" w:eastAsia="MS Mincho" w:hAnsi="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qFormat/>
    <w:rPr>
      <w:rFonts w:ascii="Times New Roman" w:eastAsia="MS Mincho" w:hAnsi="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unhideWhenUsed/>
    <w:qFormat/>
    <w:rPr>
      <w:rFonts w:ascii="Times New Roman" w:eastAsia="MS Mincho"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TableGrid">
    <w:name w:val="Table Grid"/>
    <w:basedOn w:val="TableNormal"/>
    <w:uiPriority w:val="39"/>
    <w:qFormat/>
    <w:rPr>
      <w:rFonts w:ascii="Times New Roman" w:eastAsia="Times New Roman" w:hAnsi="Times New Roman"/>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semiHidden/>
    <w:unhideWhenUsed/>
    <w:qFormat/>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unhideWhenUsed/>
    <w:qFormat/>
    <w:rPr>
      <w:rFonts w:ascii="Times New Roman" w:eastAsia="MS Mincho" w:hAnsi="Times New Roman"/>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unhideWhenUsed/>
    <w:qFormat/>
    <w:rPr>
      <w:rFonts w:ascii="Times New Roman" w:eastAsia="MS Mincho"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unhideWhenUsed/>
    <w:qFormat/>
    <w:rPr>
      <w:rFonts w:ascii="Times New Roman" w:eastAsia="MS Mincho" w:hAnsi="Times New Roma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unhideWhenUsed/>
    <w:qFormat/>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unhideWhenUsed/>
    <w:qFormat/>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unhideWhenUsed/>
    <w:qFormat/>
    <w:rPr>
      <w:rFonts w:ascii="Times New Roman" w:eastAsia="MS Mincho"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unhideWhenUsed/>
    <w:qFormat/>
    <w:rPr>
      <w:rFonts w:ascii="Times New Roman" w:eastAsia="MS Mincho"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unhideWhenUsed/>
    <w:qFormat/>
    <w:rPr>
      <w:rFonts w:ascii="Times New Roman" w:eastAsia="MS Mincho" w:hAnsi="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unhideWhenUsed/>
    <w:qFormat/>
    <w:rPr>
      <w:rFonts w:ascii="Times New Roman" w:eastAsia="MS Mincho" w:hAnsi="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unhideWhenUsed/>
    <w:qFormat/>
    <w:rPr>
      <w:rFonts w:ascii="Times New Roman" w:eastAsia="MS Mincho" w:hAnsi="Times New Roma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unhideWhenUsed/>
    <w:qFormat/>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unhideWhenUsed/>
    <w:qFormat/>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unhideWhenUsed/>
    <w:qFormat/>
    <w:rPr>
      <w:rFonts w:ascii="Times New Roman" w:eastAsia="MS Mincho" w:hAnsi="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unhideWhenUsed/>
    <w:qFormat/>
    <w:rPr>
      <w:rFonts w:ascii="Times New Roman" w:eastAsia="MS Mincho" w:hAnsi="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unhideWhenUsed/>
    <w:qFormat/>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160" w:line="256" w:lineRule="auto"/>
      <w:ind w:left="240" w:hanging="240"/>
    </w:pPr>
    <w:rPr>
      <w:rFonts w:ascii="Times New Roman" w:hAnsi="Times New Roman"/>
      <w:sz w:val="24"/>
      <w:lang w:val="en-ZW"/>
    </w:rPr>
  </w:style>
  <w:style w:type="paragraph" w:styleId="TableofFigures">
    <w:name w:val="table of figures"/>
    <w:basedOn w:val="Normal"/>
    <w:next w:val="Normal"/>
    <w:uiPriority w:val="99"/>
    <w:semiHidden/>
    <w:unhideWhenUsed/>
    <w:qFormat/>
    <w:pPr>
      <w:spacing w:after="160" w:line="256" w:lineRule="auto"/>
    </w:pPr>
    <w:rPr>
      <w:rFonts w:ascii="Times New Roman" w:hAnsi="Times New Roman"/>
      <w:sz w:val="24"/>
      <w:lang w:val="en-ZW"/>
    </w:rPr>
  </w:style>
  <w:style w:type="table" w:styleId="TableProfessional">
    <w:name w:val="Table Professional"/>
    <w:basedOn w:val="TableNormal"/>
    <w:semiHidden/>
    <w:unhideWhenUsed/>
    <w:qFormat/>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semiHidden/>
    <w:unhideWhenUsed/>
    <w:qFormat/>
    <w:rPr>
      <w:rFonts w:ascii="Times New Roman" w:eastAsia="MS Mincho" w:hAnsi="Times New Roman"/>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unhideWhenUsed/>
    <w:qFormat/>
    <w:rPr>
      <w:rFonts w:ascii="Times New Roman" w:eastAsia="MS Mincho" w:hAnsi="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unhideWhenUsed/>
    <w:qFormat/>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semiHidden/>
    <w:unhideWhenUsed/>
    <w:qFormat/>
    <w:rPr>
      <w:rFonts w:ascii="Times New Roman" w:eastAsia="MS Mincho" w:hAnsi="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unhideWhenUsed/>
    <w:qFormat/>
    <w:rPr>
      <w:rFonts w:ascii="Times New Roman" w:eastAsia="MS Mincho" w:hAnsi="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semiHidden/>
    <w:unhideWhenUsed/>
    <w:qFormat/>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qFormat/>
    <w:rPr>
      <w:rFonts w:ascii="Times New Roman" w:eastAsia="MS Mincho"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styleId="TableWeb2">
    <w:name w:val="Table Web 2"/>
    <w:basedOn w:val="TableNormal"/>
    <w:semiHidden/>
    <w:unhideWhenUsed/>
    <w:qFormat/>
    <w:rPr>
      <w:rFonts w:ascii="Times New Roman" w:eastAsia="MS Mincho"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styleId="TableWeb3">
    <w:name w:val="Table Web 3"/>
    <w:basedOn w:val="TableNormal"/>
    <w:semiHidden/>
    <w:unhideWhenUsed/>
    <w:qFormat/>
    <w:rPr>
      <w:rFonts w:ascii="Times New Roman" w:eastAsia="MS Mincho"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before="240" w:after="60" w:line="256" w:lineRule="auto"/>
      <w:jc w:val="center"/>
      <w:outlineLvl w:val="0"/>
    </w:pPr>
    <w:rPr>
      <w:rFonts w:ascii="Cambria" w:eastAsia="Times New Roman" w:hAnsi="Cambria"/>
      <w:b/>
      <w:bCs/>
      <w:kern w:val="28"/>
      <w:sz w:val="32"/>
      <w:szCs w:val="32"/>
      <w:lang w:val="en-ZW" w:eastAsia="zh-CN"/>
    </w:rPr>
  </w:style>
  <w:style w:type="paragraph" w:styleId="TOAHeading">
    <w:name w:val="toa heading"/>
    <w:basedOn w:val="Normal"/>
    <w:next w:val="Normal"/>
    <w:uiPriority w:val="99"/>
    <w:semiHidden/>
    <w:unhideWhenUsed/>
    <w:qFormat/>
    <w:pPr>
      <w:spacing w:before="120" w:after="160" w:line="256" w:lineRule="auto"/>
    </w:pPr>
    <w:rPr>
      <w:rFonts w:ascii="Arial" w:hAnsi="Arial" w:cs="Arial"/>
      <w:b/>
      <w:bCs/>
      <w:sz w:val="24"/>
      <w:lang w:val="en-ZW"/>
    </w:rPr>
  </w:style>
  <w:style w:type="paragraph" w:styleId="TOC1">
    <w:name w:val="toc 1"/>
    <w:basedOn w:val="Normal"/>
    <w:next w:val="Normal"/>
    <w:autoRedefine/>
    <w:uiPriority w:val="39"/>
    <w:unhideWhenUsed/>
    <w:qFormat/>
    <w:pPr>
      <w:tabs>
        <w:tab w:val="right" w:leader="dot" w:pos="9016"/>
      </w:tabs>
      <w:spacing w:after="100"/>
    </w:pPr>
    <w:rPr>
      <w:rFonts w:ascii="Times New Roman" w:hAnsi="Times New Roman"/>
      <w:sz w:val="24"/>
    </w:rPr>
  </w:style>
  <w:style w:type="paragraph" w:styleId="TOC2">
    <w:name w:val="toc 2"/>
    <w:basedOn w:val="Normal"/>
    <w:next w:val="Normal"/>
    <w:autoRedefine/>
    <w:uiPriority w:val="39"/>
    <w:unhideWhenUsed/>
    <w:qFormat/>
    <w:rsid w:val="00C90447"/>
    <w:pPr>
      <w:spacing w:after="100" w:line="360" w:lineRule="auto"/>
      <w:ind w:left="720"/>
    </w:pPr>
    <w:rPr>
      <w:rFonts w:ascii="Times New Roman" w:eastAsia="Times New Roman" w:hAnsi="Times New Roman"/>
      <w:bCs/>
      <w:sz w:val="24"/>
      <w:szCs w:val="24"/>
    </w:rPr>
  </w:style>
  <w:style w:type="paragraph" w:styleId="TOC3">
    <w:name w:val="toc 3"/>
    <w:basedOn w:val="Normal"/>
    <w:next w:val="Normal"/>
    <w:autoRedefine/>
    <w:uiPriority w:val="39"/>
    <w:unhideWhenUsed/>
    <w:qFormat/>
    <w:pPr>
      <w:spacing w:after="100"/>
      <w:ind w:left="440"/>
    </w:pPr>
    <w:rPr>
      <w:rFonts w:ascii="Times New Roman" w:hAnsi="Times New Roman"/>
      <w:sz w:val="24"/>
    </w:rPr>
  </w:style>
  <w:style w:type="paragraph" w:styleId="TOC4">
    <w:name w:val="toc 4"/>
    <w:basedOn w:val="Normal"/>
    <w:next w:val="Normal"/>
    <w:autoRedefine/>
    <w:uiPriority w:val="99"/>
    <w:semiHidden/>
    <w:unhideWhenUsed/>
    <w:qFormat/>
    <w:pPr>
      <w:spacing w:after="160" w:line="256" w:lineRule="auto"/>
      <w:ind w:left="720"/>
    </w:pPr>
    <w:rPr>
      <w:rFonts w:ascii="Times New Roman" w:hAnsi="Times New Roman"/>
      <w:sz w:val="24"/>
      <w:lang w:val="en-ZW"/>
    </w:rPr>
  </w:style>
  <w:style w:type="paragraph" w:styleId="TOC5">
    <w:name w:val="toc 5"/>
    <w:basedOn w:val="Normal"/>
    <w:next w:val="Normal"/>
    <w:autoRedefine/>
    <w:uiPriority w:val="99"/>
    <w:semiHidden/>
    <w:unhideWhenUsed/>
    <w:qFormat/>
    <w:pPr>
      <w:spacing w:after="160" w:line="256" w:lineRule="auto"/>
      <w:ind w:left="960"/>
    </w:pPr>
    <w:rPr>
      <w:rFonts w:ascii="Times New Roman" w:hAnsi="Times New Roman"/>
      <w:sz w:val="24"/>
      <w:lang w:val="en-ZW"/>
    </w:rPr>
  </w:style>
  <w:style w:type="paragraph" w:styleId="TOC6">
    <w:name w:val="toc 6"/>
    <w:basedOn w:val="Normal"/>
    <w:next w:val="Normal"/>
    <w:autoRedefine/>
    <w:uiPriority w:val="99"/>
    <w:semiHidden/>
    <w:unhideWhenUsed/>
    <w:qFormat/>
    <w:pPr>
      <w:spacing w:after="160" w:line="256" w:lineRule="auto"/>
      <w:ind w:left="1200"/>
    </w:pPr>
    <w:rPr>
      <w:rFonts w:ascii="Times New Roman" w:hAnsi="Times New Roman"/>
      <w:sz w:val="24"/>
      <w:lang w:val="en-ZW"/>
    </w:rPr>
  </w:style>
  <w:style w:type="paragraph" w:styleId="TOC7">
    <w:name w:val="toc 7"/>
    <w:basedOn w:val="Normal"/>
    <w:next w:val="Normal"/>
    <w:autoRedefine/>
    <w:uiPriority w:val="99"/>
    <w:semiHidden/>
    <w:unhideWhenUsed/>
    <w:qFormat/>
    <w:pPr>
      <w:spacing w:after="160" w:line="256" w:lineRule="auto"/>
      <w:ind w:left="1440"/>
    </w:pPr>
    <w:rPr>
      <w:rFonts w:ascii="Times New Roman" w:hAnsi="Times New Roman"/>
      <w:sz w:val="24"/>
      <w:lang w:val="en-ZW"/>
    </w:rPr>
  </w:style>
  <w:style w:type="paragraph" w:styleId="TOC8">
    <w:name w:val="toc 8"/>
    <w:basedOn w:val="Normal"/>
    <w:next w:val="Normal"/>
    <w:autoRedefine/>
    <w:uiPriority w:val="99"/>
    <w:semiHidden/>
    <w:unhideWhenUsed/>
    <w:qFormat/>
    <w:pPr>
      <w:spacing w:after="160" w:line="256" w:lineRule="auto"/>
      <w:ind w:left="1680"/>
    </w:pPr>
    <w:rPr>
      <w:rFonts w:ascii="Times New Roman" w:hAnsi="Times New Roman"/>
      <w:sz w:val="24"/>
      <w:lang w:val="en-ZW"/>
    </w:rPr>
  </w:style>
  <w:style w:type="paragraph" w:styleId="TOC9">
    <w:name w:val="toc 9"/>
    <w:basedOn w:val="Normal"/>
    <w:next w:val="Normal"/>
    <w:autoRedefine/>
    <w:uiPriority w:val="99"/>
    <w:semiHidden/>
    <w:unhideWhenUsed/>
    <w:qFormat/>
    <w:pPr>
      <w:spacing w:after="160" w:line="256" w:lineRule="auto"/>
      <w:ind w:left="1920"/>
    </w:pPr>
    <w:rPr>
      <w:rFonts w:ascii="Times New Roman" w:hAnsi="Times New Roman"/>
      <w:sz w:val="24"/>
      <w:lang w:val="en-ZW"/>
    </w:rPr>
  </w:style>
  <w:style w:type="character" w:customStyle="1" w:styleId="Heading1Char">
    <w:name w:val="Heading 1 Char"/>
    <w:basedOn w:val="DefaultParagraphFont"/>
    <w:link w:val="Heading1"/>
    <w:uiPriority w:val="9"/>
    <w:qFormat/>
    <w:rPr>
      <w:rFonts w:ascii="Cambria" w:eastAsia="Times New Roman" w:hAnsi="Cambria" w:cs="Times New Roman"/>
      <w:b/>
      <w:bCs/>
      <w:color w:val="365F91"/>
      <w:sz w:val="28"/>
      <w:szCs w:val="28"/>
      <w:lang w:val="en-US" w:eastAsia="en-US"/>
    </w:rPr>
  </w:style>
  <w:style w:type="paragraph" w:styleId="ListParagraph">
    <w:name w:val="List Paragraph"/>
    <w:aliases w:val="Report Text,Recommendation,List Paragraph11,Bullet text,Dot pt,F5 List Paragraph,No Spacing1,List Paragraph Char Char Char,Indicator Text,Numbered Para 1,References,MAIN CONTENT,Colorful List - Accent 11,Bullet 1,List Item"/>
    <w:basedOn w:val="Normal"/>
    <w:link w:val="ListParagraphChar1"/>
    <w:uiPriority w:val="34"/>
    <w:qFormat/>
    <w:pPr>
      <w:spacing w:after="160" w:line="259" w:lineRule="auto"/>
      <w:ind w:left="720"/>
      <w:contextualSpacing/>
    </w:pPr>
    <w:rPr>
      <w:rFonts w:ascii="Times New Roman" w:hAnsi="Times New Roman"/>
      <w:sz w:val="24"/>
      <w:lang w:val="en-ZW"/>
    </w:rPr>
  </w:style>
  <w:style w:type="character" w:customStyle="1" w:styleId="ListParagraphChar1">
    <w:name w:val="List Paragraph Char1"/>
    <w:aliases w:val="Report Text Char1,Recommendation Char1,List Paragraph11 Char1,Bullet text Char1,Dot pt Char1,F5 List Paragraph Char1,No Spacing1 Char1,List Paragraph Char Char Char Char1,Indicator Text Char1,Numbered Para 1 Char1,References Char"/>
    <w:link w:val="ListParagraph"/>
    <w:uiPriority w:val="99"/>
    <w:qFormat/>
    <w:locked/>
    <w:rPr>
      <w:rFonts w:ascii="Times New Roman" w:eastAsia="Calibri" w:hAnsi="Times New Roman" w:cs="Times New Roman"/>
      <w:sz w:val="24"/>
      <w:lang w:val="en-ZW"/>
    </w:rPr>
  </w:style>
  <w:style w:type="paragraph" w:styleId="NoSpacing">
    <w:name w:val="No Spacing"/>
    <w:link w:val="NoSpacingChar"/>
    <w:uiPriority w:val="1"/>
    <w:qFormat/>
    <w:pPr>
      <w:ind w:left="714" w:hanging="357"/>
    </w:pPr>
    <w:rPr>
      <w:rFonts w:eastAsia="Times New Roman" w:cs="Times New Roman"/>
      <w:sz w:val="22"/>
      <w:szCs w:val="22"/>
      <w:lang w:val="en-US" w:eastAsia="en-US"/>
    </w:rPr>
  </w:style>
  <w:style w:type="character" w:customStyle="1" w:styleId="NoSpacingChar">
    <w:name w:val="No Spacing Char"/>
    <w:link w:val="NoSpacing"/>
    <w:uiPriority w:val="1"/>
    <w:qFormat/>
    <w:rPr>
      <w:rFonts w:ascii="Calibri" w:eastAsia="Times New Roman" w:hAnsi="Calibri" w:cs="Times New Roman"/>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GB"/>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en-US" w:eastAsia="en-US"/>
    </w:rPr>
  </w:style>
  <w:style w:type="table" w:customStyle="1" w:styleId="TableGrid30">
    <w:name w:val="TableGrid3"/>
    <w:qFormat/>
    <w:rPr>
      <w:rFonts w:eastAsiaTheme="minorEastAsia"/>
    </w:rPr>
    <w:tblPr>
      <w:tblCellMar>
        <w:top w:w="0" w:type="dxa"/>
        <w:left w:w="0" w:type="dxa"/>
        <w:bottom w:w="0" w:type="dxa"/>
        <w:right w:w="0" w:type="dxa"/>
      </w:tblCellMar>
    </w:tblPr>
  </w:style>
  <w:style w:type="table" w:customStyle="1" w:styleId="TableGrid40">
    <w:name w:val="TableGrid4"/>
    <w:qFormat/>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en-US" w:eastAsia="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szCs w:val="22"/>
      <w:lang w:val="en-US" w:eastAsia="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2"/>
      <w:szCs w:val="22"/>
      <w:lang w:val="en-US" w:eastAsia="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sz w:val="22"/>
      <w:szCs w:val="22"/>
      <w:lang w:val="en-US"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2"/>
      <w:szCs w:val="22"/>
      <w:lang w:val="en-US"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eastAsia="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eastAsia="en-US"/>
    </w:rPr>
  </w:style>
  <w:style w:type="character" w:customStyle="1" w:styleId="HeaderChar">
    <w:name w:val="Header Char"/>
    <w:basedOn w:val="DefaultParagraphFont"/>
    <w:link w:val="Header"/>
    <w:uiPriority w:val="99"/>
    <w:qFormat/>
    <w:rPr>
      <w:rFonts w:ascii="Times New Roman" w:eastAsia="Calibri" w:hAnsi="Times New Roman" w:cs="Times New Roman"/>
      <w:sz w:val="20"/>
      <w:szCs w:val="20"/>
      <w:lang w:eastAsia="zh-CN"/>
    </w:rPr>
  </w:style>
  <w:style w:type="character" w:customStyle="1" w:styleId="st">
    <w:name w:val="st"/>
    <w:basedOn w:val="DefaultParagraphFont"/>
    <w:qFormat/>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lang w:eastAsia="zh-CN"/>
    </w:rPr>
  </w:style>
  <w:style w:type="character" w:customStyle="1" w:styleId="CommentSubjectChar">
    <w:name w:val="Comment Subject Char"/>
    <w:basedOn w:val="CommentTextChar"/>
    <w:link w:val="CommentSubject"/>
    <w:uiPriority w:val="99"/>
    <w:semiHidden/>
    <w:qFormat/>
    <w:rPr>
      <w:rFonts w:ascii="Times New Roman" w:eastAsia="Calibri" w:hAnsi="Times New Roman" w:cs="Times New Roman"/>
      <w:b/>
      <w:bCs/>
      <w:sz w:val="20"/>
      <w:szCs w:val="20"/>
      <w:lang w:eastAsia="zh-CN"/>
    </w:rPr>
  </w:style>
  <w:style w:type="character" w:customStyle="1" w:styleId="BalloonTextChar">
    <w:name w:val="Balloon Text Char"/>
    <w:basedOn w:val="DefaultParagraphFont"/>
    <w:link w:val="BalloonText"/>
    <w:uiPriority w:val="99"/>
    <w:semiHidden/>
    <w:qFormat/>
    <w:rPr>
      <w:rFonts w:ascii="Segoe UI" w:eastAsia="Calibri" w:hAnsi="Segoe UI" w:cs="Times New Roman"/>
      <w:sz w:val="18"/>
      <w:szCs w:val="18"/>
      <w:lang w:eastAsia="zh-CN"/>
    </w:rPr>
  </w:style>
  <w:style w:type="character" w:customStyle="1" w:styleId="tgc">
    <w:name w:val="_tgc"/>
    <w:basedOn w:val="DefaultParagraphFont"/>
    <w:qFormat/>
  </w:style>
  <w:style w:type="character" w:customStyle="1" w:styleId="BodyTextIndentChar">
    <w:name w:val="Body Text Indent Char"/>
    <w:basedOn w:val="DefaultParagraphFont"/>
    <w:link w:val="BodyTextIndent"/>
    <w:uiPriority w:val="99"/>
    <w:qFormat/>
    <w:rPr>
      <w:rFonts w:ascii="Times New Roman" w:eastAsia="Calibri" w:hAnsi="Times New Roman" w:cs="Times New Roman"/>
      <w:sz w:val="24"/>
      <w:szCs w:val="24"/>
      <w:lang w:val="zh-CN" w:eastAsia="zh-CN"/>
    </w:rPr>
  </w:style>
  <w:style w:type="character" w:customStyle="1" w:styleId="BodyTextChar">
    <w:name w:val="Body Text Char"/>
    <w:basedOn w:val="DefaultParagraphFont"/>
    <w:link w:val="BodyText"/>
    <w:qFormat/>
    <w:rPr>
      <w:rFonts w:ascii="Times New Roman" w:eastAsia="Calibri" w:hAnsi="Times New Roman" w:cs="Times New Roman"/>
      <w:sz w:val="24"/>
      <w:szCs w:val="24"/>
      <w:lang w:val="zh-CN" w:eastAsia="zh-CN"/>
    </w:r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hAnsi="Arial" w:cs="Arial"/>
      <w:color w:val="000000"/>
      <w:sz w:val="24"/>
      <w:szCs w:val="24"/>
      <w:lang w:val="en-US" w:eastAsia="en-US"/>
    </w:rPr>
  </w:style>
  <w:style w:type="paragraph" w:customStyle="1" w:styleId="TOCHeading1">
    <w:name w:val="TOC Heading1"/>
    <w:basedOn w:val="Heading1"/>
    <w:next w:val="Normal"/>
    <w:uiPriority w:val="39"/>
    <w:unhideWhenUsed/>
    <w:qFormat/>
    <w:pPr>
      <w:spacing w:before="240"/>
      <w:outlineLvl w:val="9"/>
    </w:pPr>
    <w:rPr>
      <w:rFonts w:asciiTheme="majorHAnsi" w:eastAsiaTheme="majorEastAsia" w:hAnsiTheme="majorHAnsi" w:cstheme="majorBidi"/>
      <w:b w:val="0"/>
      <w:bCs w:val="0"/>
      <w:color w:val="2F5496" w:themeColor="accent1" w:themeShade="BF"/>
      <w:sz w:val="32"/>
      <w:szCs w:val="32"/>
    </w:rPr>
  </w:style>
  <w:style w:type="paragraph" w:customStyle="1" w:styleId="Revision1">
    <w:name w:val="Revision1"/>
    <w:hidden/>
    <w:uiPriority w:val="99"/>
    <w:qFormat/>
    <w:rPr>
      <w:rFonts w:ascii="Times New Roman" w:eastAsia="Times New Roman" w:hAnsi="Times New Roman" w:cs="Times New Roman"/>
      <w:sz w:val="22"/>
      <w:szCs w:val="22"/>
      <w:lang w:val="en-US" w:eastAsia="en-US"/>
    </w:rPr>
  </w:style>
  <w:style w:type="character" w:customStyle="1" w:styleId="DocumentMapChar">
    <w:name w:val="Document Map Char"/>
    <w:basedOn w:val="DefaultParagraphFont"/>
    <w:link w:val="DocumentMap"/>
    <w:uiPriority w:val="99"/>
    <w:semiHidden/>
    <w:qFormat/>
    <w:rPr>
      <w:rFonts w:ascii="Tahoma" w:eastAsia="Calibri" w:hAnsi="Tahoma" w:cs="Times New Roman"/>
      <w:sz w:val="16"/>
      <w:szCs w:val="16"/>
      <w:lang w:eastAsia="zh-CN"/>
    </w:rPr>
  </w:style>
  <w:style w:type="character" w:customStyle="1" w:styleId="ipa">
    <w:name w:val="ipa"/>
    <w:qFormat/>
  </w:style>
  <w:style w:type="paragraph" w:customStyle="1" w:styleId="elementperfxhead">
    <w:name w:val="elementperfx head"/>
    <w:basedOn w:val="Normal"/>
    <w:qFormat/>
    <w:pPr>
      <w:spacing w:after="0" w:line="240" w:lineRule="auto"/>
      <w:ind w:right="-28"/>
    </w:pPr>
    <w:rPr>
      <w:rFonts w:ascii="Arial Narrow" w:hAnsi="Arial Narrow"/>
      <w:b/>
      <w:sz w:val="16"/>
      <w:szCs w:val="20"/>
    </w:rPr>
  </w:style>
  <w:style w:type="paragraph" w:customStyle="1" w:styleId="ListofEntryrequirement">
    <w:name w:val="List of Entry requirement"/>
    <w:basedOn w:val="Normal"/>
    <w:qFormat/>
    <w:pPr>
      <w:spacing w:after="0" w:line="240" w:lineRule="auto"/>
    </w:pPr>
    <w:rPr>
      <w:rFonts w:ascii="Times New Roman" w:hAnsi="Times New Roman"/>
      <w:sz w:val="24"/>
      <w:szCs w:val="20"/>
    </w:rPr>
  </w:style>
  <w:style w:type="character" w:customStyle="1" w:styleId="BalloonTextChar1">
    <w:name w:val="Balloon Text Char1"/>
    <w:uiPriority w:val="99"/>
    <w:semiHidden/>
    <w:qFormat/>
    <w:rPr>
      <w:rFonts w:ascii="Segoe UI" w:hAnsi="Segoe UI" w:cs="Segoe UI"/>
      <w:sz w:val="18"/>
      <w:szCs w:val="18"/>
    </w:rPr>
  </w:style>
  <w:style w:type="paragraph" w:customStyle="1" w:styleId="ListItem01">
    <w:name w:val="List Item 01"/>
    <w:basedOn w:val="Normal"/>
    <w:qFormat/>
    <w:pPr>
      <w:widowControl w:val="0"/>
      <w:numPr>
        <w:numId w:val="12"/>
      </w:numPr>
      <w:adjustRightInd w:val="0"/>
      <w:spacing w:after="0" w:line="360" w:lineRule="atLeast"/>
      <w:jc w:val="both"/>
      <w:textAlignment w:val="baseline"/>
    </w:pPr>
    <w:rPr>
      <w:rFonts w:ascii="Times New Roman" w:eastAsia="MS Mincho" w:hAnsi="Times New Roman"/>
      <w:sz w:val="24"/>
      <w:szCs w:val="24"/>
      <w:lang w:eastAsia="ja-JP"/>
    </w:rPr>
  </w:style>
  <w:style w:type="character" w:customStyle="1" w:styleId="FootnoteTextChar">
    <w:name w:val="Footnote Text Char"/>
    <w:basedOn w:val="DefaultParagraphFont"/>
    <w:link w:val="FootnoteText"/>
    <w:uiPriority w:val="99"/>
    <w:semiHidden/>
    <w:qFormat/>
    <w:rPr>
      <w:rFonts w:ascii="Times New Roman" w:eastAsia="Calibri" w:hAnsi="Times New Roman" w:cs="Times New Roman"/>
      <w:sz w:val="20"/>
      <w:szCs w:val="20"/>
    </w:rPr>
  </w:style>
  <w:style w:type="table" w:customStyle="1" w:styleId="TableGrid0">
    <w:name w:val="TableGrid"/>
    <w:qFormat/>
    <w:rPr>
      <w:rFonts w:eastAsiaTheme="minorEastAsia"/>
    </w:rPr>
    <w:tblPr>
      <w:tblCellMar>
        <w:top w:w="0" w:type="dxa"/>
        <w:left w:w="0" w:type="dxa"/>
        <w:bottom w:w="0" w:type="dxa"/>
        <w:right w:w="0" w:type="dxa"/>
      </w:tblCellMar>
    </w:tblPr>
  </w:style>
  <w:style w:type="paragraph" w:customStyle="1" w:styleId="Heading21">
    <w:name w:val="Heading 21"/>
    <w:basedOn w:val="Normal"/>
    <w:next w:val="Normal"/>
    <w:uiPriority w:val="9"/>
    <w:unhideWhenUsed/>
    <w:qFormat/>
    <w:pPr>
      <w:keepNext/>
      <w:keepLines/>
      <w:spacing w:before="40" w:after="0"/>
      <w:jc w:val="center"/>
      <w:outlineLvl w:val="1"/>
    </w:pPr>
    <w:rPr>
      <w:rFonts w:ascii="Times New Roman" w:eastAsia="Times New Roman" w:hAnsi="Times New Roman"/>
      <w:b/>
      <w:sz w:val="28"/>
      <w:szCs w:val="26"/>
      <w:lang w:val="en-GB"/>
    </w:rPr>
  </w:style>
  <w:style w:type="table" w:customStyle="1" w:styleId="TableGrid10">
    <w:name w:val="TableGrid1"/>
    <w:qFormat/>
    <w:rPr>
      <w:rFonts w:eastAsiaTheme="minorEastAsia"/>
    </w:rPr>
    <w:tblPr>
      <w:tblCellMar>
        <w:top w:w="0" w:type="dxa"/>
        <w:left w:w="0" w:type="dxa"/>
        <w:bottom w:w="0" w:type="dxa"/>
        <w:right w:w="0" w:type="dxa"/>
      </w:tblCellMar>
    </w:tblPr>
  </w:style>
  <w:style w:type="table" w:customStyle="1" w:styleId="TableGrid20">
    <w:name w:val="TableGrid2"/>
    <w:qFormat/>
    <w:rPr>
      <w:rFonts w:eastAsiaTheme="minorEastAsia"/>
    </w:rPr>
    <w:tblPr>
      <w:tblCellMar>
        <w:top w:w="0" w:type="dxa"/>
        <w:left w:w="0" w:type="dxa"/>
        <w:bottom w:w="0" w:type="dxa"/>
        <w:right w:w="0" w:type="dxa"/>
      </w:tblCellMar>
    </w:tblPr>
  </w:style>
  <w:style w:type="paragraph" w:customStyle="1" w:styleId="Heading11">
    <w:name w:val="Heading 11"/>
    <w:basedOn w:val="Normal"/>
    <w:next w:val="Normal"/>
    <w:autoRedefine/>
    <w:uiPriority w:val="9"/>
    <w:qFormat/>
    <w:pPr>
      <w:keepNext/>
      <w:keepLines/>
      <w:spacing w:before="480" w:after="360"/>
      <w:jc w:val="center"/>
      <w:outlineLvl w:val="0"/>
    </w:pPr>
    <w:rPr>
      <w:rFonts w:asciiTheme="majorHAnsi" w:eastAsiaTheme="majorEastAsia" w:hAnsiTheme="majorHAnsi" w:cstheme="majorBidi"/>
      <w:color w:val="2F5496" w:themeColor="accent1" w:themeShade="BF"/>
      <w:sz w:val="32"/>
      <w:szCs w:val="32"/>
    </w:rPr>
  </w:style>
  <w:style w:type="character" w:customStyle="1" w:styleId="HTMLAddressChar">
    <w:name w:val="HTML Address Char"/>
    <w:basedOn w:val="DefaultParagraphFont"/>
    <w:link w:val="HTMLAddress"/>
    <w:uiPriority w:val="99"/>
    <w:semiHidden/>
    <w:qFormat/>
    <w:rPr>
      <w:rFonts w:ascii="Times New Roman" w:eastAsia="Calibri" w:hAnsi="Times New Roman" w:cs="Times New Roman"/>
      <w:i/>
      <w:iCs/>
      <w:sz w:val="24"/>
      <w:lang w:val="en-ZW"/>
    </w:rPr>
  </w:style>
  <w:style w:type="character" w:customStyle="1" w:styleId="HTMLPreformattedChar">
    <w:name w:val="HTML Preformatted Char"/>
    <w:basedOn w:val="DefaultParagraphFont"/>
    <w:link w:val="HTMLPreformatted"/>
    <w:uiPriority w:val="99"/>
    <w:semiHidden/>
    <w:qFormat/>
    <w:rPr>
      <w:rFonts w:ascii="Courier New" w:eastAsia="Calibri" w:hAnsi="Courier New" w:cs="Times New Roman"/>
      <w:sz w:val="20"/>
      <w:szCs w:val="20"/>
      <w:lang w:val="en-ZW"/>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sz w:val="20"/>
      <w:szCs w:val="20"/>
      <w:lang w:val="en-ZW"/>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character" w:customStyle="1" w:styleId="TitleChar">
    <w:name w:val="Title Char"/>
    <w:basedOn w:val="DefaultParagraphFont"/>
    <w:link w:val="Title"/>
    <w:uiPriority w:val="10"/>
    <w:qFormat/>
    <w:rPr>
      <w:rFonts w:ascii="Cambria" w:eastAsia="Times New Roman" w:hAnsi="Cambria" w:cs="Times New Roman"/>
      <w:b/>
      <w:bCs/>
      <w:kern w:val="28"/>
      <w:sz w:val="32"/>
      <w:szCs w:val="32"/>
      <w:lang w:val="en-ZW" w:eastAsia="zh-CN"/>
    </w:rPr>
  </w:style>
  <w:style w:type="character" w:customStyle="1" w:styleId="ClosingChar">
    <w:name w:val="Closing Char"/>
    <w:basedOn w:val="DefaultParagraphFont"/>
    <w:link w:val="Closing"/>
    <w:uiPriority w:val="99"/>
    <w:semiHidden/>
    <w:qFormat/>
    <w:rPr>
      <w:rFonts w:ascii="Times New Roman" w:eastAsia="Calibri" w:hAnsi="Times New Roman" w:cs="Times New Roman"/>
      <w:sz w:val="24"/>
      <w:lang w:val="en-ZW"/>
    </w:rPr>
  </w:style>
  <w:style w:type="character" w:customStyle="1" w:styleId="SignatureChar">
    <w:name w:val="Signature Char"/>
    <w:basedOn w:val="DefaultParagraphFont"/>
    <w:link w:val="Signature"/>
    <w:uiPriority w:val="99"/>
    <w:semiHidden/>
    <w:qFormat/>
    <w:rPr>
      <w:rFonts w:ascii="Times New Roman" w:eastAsia="Calibri" w:hAnsi="Times New Roman" w:cs="Times New Roman"/>
      <w:sz w:val="24"/>
      <w:lang w:val="en-ZW"/>
    </w:rPr>
  </w:style>
  <w:style w:type="character" w:customStyle="1" w:styleId="MessageHeaderChar">
    <w:name w:val="Message Header Char"/>
    <w:basedOn w:val="DefaultParagraphFont"/>
    <w:link w:val="MessageHeader"/>
    <w:uiPriority w:val="99"/>
    <w:semiHidden/>
    <w:qFormat/>
    <w:rPr>
      <w:rFonts w:ascii="Arial" w:eastAsia="Calibri" w:hAnsi="Arial" w:cs="Times New Roman"/>
      <w:sz w:val="24"/>
      <w:shd w:val="pct20" w:color="auto" w:fill="auto"/>
      <w:lang w:val="en-ZW"/>
    </w:rPr>
  </w:style>
  <w:style w:type="character" w:customStyle="1" w:styleId="SubtitleChar">
    <w:name w:val="Subtitle Char"/>
    <w:basedOn w:val="DefaultParagraphFont"/>
    <w:link w:val="Subtitle"/>
    <w:uiPriority w:val="11"/>
    <w:qFormat/>
    <w:rPr>
      <w:rFonts w:ascii="Arial" w:eastAsia="Calibri" w:hAnsi="Arial" w:cs="Times New Roman"/>
      <w:sz w:val="24"/>
      <w:lang w:val="en-ZW"/>
    </w:rPr>
  </w:style>
  <w:style w:type="character" w:customStyle="1" w:styleId="SalutationChar">
    <w:name w:val="Salutation Char"/>
    <w:basedOn w:val="DefaultParagraphFont"/>
    <w:link w:val="Salutation"/>
    <w:uiPriority w:val="99"/>
    <w:semiHidden/>
    <w:qFormat/>
    <w:rPr>
      <w:rFonts w:ascii="Times New Roman" w:eastAsia="Calibri" w:hAnsi="Times New Roman" w:cs="Times New Roman"/>
      <w:sz w:val="24"/>
      <w:lang w:val="en-ZW"/>
    </w:rPr>
  </w:style>
  <w:style w:type="character" w:customStyle="1" w:styleId="DateChar">
    <w:name w:val="Date Char"/>
    <w:basedOn w:val="DefaultParagraphFont"/>
    <w:link w:val="Date"/>
    <w:uiPriority w:val="99"/>
    <w:semiHidden/>
    <w:qFormat/>
    <w:rPr>
      <w:rFonts w:ascii="Times New Roman" w:eastAsia="Calibri" w:hAnsi="Times New Roman" w:cs="Times New Roman"/>
      <w:sz w:val="24"/>
      <w:lang w:val="en-ZW"/>
    </w:rPr>
  </w:style>
  <w:style w:type="character" w:customStyle="1" w:styleId="BodyTextFirstIndentChar">
    <w:name w:val="Body Text First Indent Char"/>
    <w:basedOn w:val="BodyTextChar"/>
    <w:link w:val="BodyTextFirstIndent"/>
    <w:uiPriority w:val="99"/>
    <w:semiHidden/>
    <w:qFormat/>
    <w:rPr>
      <w:rFonts w:ascii="Times New Roman" w:eastAsia="Times New Roman" w:hAnsi="Times New Roman" w:cs="Times New Roman"/>
      <w:sz w:val="24"/>
      <w:szCs w:val="24"/>
      <w:lang w:val="en-ZW" w:eastAsia="zh-CN"/>
    </w:rPr>
  </w:style>
  <w:style w:type="character" w:customStyle="1" w:styleId="BodyTextFirstIndent2Char">
    <w:name w:val="Body Text First Indent 2 Char"/>
    <w:basedOn w:val="BodyTextIndentChar"/>
    <w:link w:val="BodyTextFirstIndent2"/>
    <w:uiPriority w:val="99"/>
    <w:semiHidden/>
    <w:qFormat/>
    <w:rPr>
      <w:rFonts w:ascii="Times New Roman" w:eastAsia="Calibri" w:hAnsi="Times New Roman" w:cs="Times New Roman"/>
      <w:sz w:val="24"/>
      <w:szCs w:val="24"/>
      <w:lang w:val="en-ZW" w:eastAsia="zh-CN"/>
    </w:rPr>
  </w:style>
  <w:style w:type="character" w:customStyle="1" w:styleId="NoteHeadingChar">
    <w:name w:val="Note Heading Char"/>
    <w:basedOn w:val="DefaultParagraphFont"/>
    <w:link w:val="NoteHeading"/>
    <w:uiPriority w:val="99"/>
    <w:semiHidden/>
    <w:qFormat/>
    <w:rPr>
      <w:rFonts w:ascii="Times New Roman" w:eastAsia="Calibri" w:hAnsi="Times New Roman" w:cs="Times New Roman"/>
      <w:sz w:val="24"/>
      <w:lang w:val="en-ZW"/>
    </w:rPr>
  </w:style>
  <w:style w:type="character" w:customStyle="1" w:styleId="BodyText2Char">
    <w:name w:val="Body Text 2 Char"/>
    <w:basedOn w:val="DefaultParagraphFont"/>
    <w:link w:val="BodyText2"/>
    <w:uiPriority w:val="99"/>
    <w:semiHidden/>
    <w:qFormat/>
    <w:rPr>
      <w:rFonts w:ascii="Arial" w:eastAsia="Times New Roman" w:hAnsi="Arial" w:cs="Arial"/>
      <w:sz w:val="24"/>
      <w:szCs w:val="24"/>
    </w:rPr>
  </w:style>
  <w:style w:type="character" w:customStyle="1" w:styleId="BodyText3Char">
    <w:name w:val="Body Text 3 Char"/>
    <w:basedOn w:val="DefaultParagraphFont"/>
    <w:link w:val="BodyText3"/>
    <w:uiPriority w:val="99"/>
    <w:semiHidden/>
    <w:qFormat/>
    <w:rPr>
      <w:rFonts w:ascii="Times New Roman" w:eastAsia="Calibri" w:hAnsi="Times New Roman" w:cs="Times New Roman"/>
      <w:sz w:val="16"/>
      <w:szCs w:val="16"/>
      <w:lang w:val="en-ZW"/>
    </w:rPr>
  </w:style>
  <w:style w:type="character" w:customStyle="1" w:styleId="BodyTextIndent2Char">
    <w:name w:val="Body Text Indent 2 Char"/>
    <w:basedOn w:val="DefaultParagraphFont"/>
    <w:link w:val="BodyTextIndent2"/>
    <w:uiPriority w:val="99"/>
    <w:semiHidden/>
    <w:qFormat/>
    <w:rPr>
      <w:rFonts w:ascii="Times New Roman" w:eastAsia="Calibri" w:hAnsi="Times New Roman" w:cs="Times New Roman"/>
      <w:sz w:val="24"/>
      <w:lang w:val="en-ZW"/>
    </w:rPr>
  </w:style>
  <w:style w:type="character" w:customStyle="1" w:styleId="BodyTextIndent3Char">
    <w:name w:val="Body Text Indent 3 Char"/>
    <w:basedOn w:val="DefaultParagraphFont"/>
    <w:link w:val="BodyTextIndent3"/>
    <w:uiPriority w:val="99"/>
    <w:semiHidden/>
    <w:qFormat/>
    <w:rPr>
      <w:rFonts w:ascii="Times New Roman" w:eastAsia="Calibri" w:hAnsi="Times New Roman" w:cs="Times New Roman"/>
      <w:sz w:val="16"/>
      <w:szCs w:val="16"/>
      <w:lang w:val="en-ZW"/>
    </w:rPr>
  </w:style>
  <w:style w:type="character" w:customStyle="1" w:styleId="PlainTextChar">
    <w:name w:val="Plain Text Char"/>
    <w:basedOn w:val="DefaultParagraphFont"/>
    <w:link w:val="PlainText"/>
    <w:qFormat/>
    <w:rPr>
      <w:rFonts w:ascii="Courier New" w:eastAsia="Calibri" w:hAnsi="Courier New" w:cs="Times New Roman"/>
      <w:sz w:val="20"/>
      <w:szCs w:val="20"/>
      <w:lang w:val="en-ZW"/>
    </w:rPr>
  </w:style>
  <w:style w:type="character" w:customStyle="1" w:styleId="E-mailSignatureChar">
    <w:name w:val="E-mail Signature Char"/>
    <w:basedOn w:val="DefaultParagraphFont"/>
    <w:link w:val="E-mailSignature"/>
    <w:uiPriority w:val="99"/>
    <w:semiHidden/>
    <w:qFormat/>
    <w:rPr>
      <w:rFonts w:ascii="Times New Roman" w:eastAsia="Calibri" w:hAnsi="Times New Roman" w:cs="Times New Roman"/>
      <w:sz w:val="24"/>
      <w:lang w:val="en-ZW"/>
    </w:rPr>
  </w:style>
  <w:style w:type="paragraph" w:customStyle="1" w:styleId="Heading31">
    <w:name w:val="Heading 31"/>
    <w:basedOn w:val="Normal"/>
    <w:next w:val="Normal"/>
    <w:uiPriority w:val="9"/>
    <w:semiHidden/>
    <w:qFormat/>
    <w:pPr>
      <w:keepNext/>
      <w:keepLines/>
      <w:spacing w:before="40" w:after="0" w:line="240" w:lineRule="auto"/>
      <w:outlineLvl w:val="2"/>
    </w:pPr>
    <w:rPr>
      <w:rFonts w:ascii="Calibri Light" w:eastAsia="Times New Roman" w:hAnsi="Calibri Light"/>
      <w:color w:val="1F4D78"/>
      <w:sz w:val="24"/>
      <w:szCs w:val="24"/>
      <w:lang w:val="en-GB"/>
    </w:rPr>
  </w:style>
  <w:style w:type="character" w:customStyle="1" w:styleId="indent2Char">
    <w:name w:val="indent2 Char"/>
    <w:link w:val="indent2"/>
    <w:uiPriority w:val="99"/>
    <w:qFormat/>
    <w:locked/>
    <w:rPr>
      <w:rFonts w:ascii="Arial" w:eastAsia="Times New Roman" w:hAnsi="Arial"/>
      <w:sz w:val="22"/>
      <w:szCs w:val="22"/>
      <w:lang w:val="zh-CN" w:eastAsia="zh-CN"/>
    </w:rPr>
  </w:style>
  <w:style w:type="paragraph" w:customStyle="1" w:styleId="indent2">
    <w:name w:val="indent2"/>
    <w:basedOn w:val="Normal"/>
    <w:link w:val="indent2Char"/>
    <w:autoRedefine/>
    <w:uiPriority w:val="99"/>
    <w:qFormat/>
    <w:pPr>
      <w:numPr>
        <w:numId w:val="13"/>
      </w:numPr>
      <w:spacing w:after="0" w:line="240" w:lineRule="auto"/>
    </w:pPr>
    <w:rPr>
      <w:rFonts w:ascii="Arial" w:eastAsia="Times New Roman" w:hAnsi="Arial" w:cstheme="minorBidi"/>
      <w:lang w:val="zh-CN" w:eastAsia="zh-CN"/>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qFormat/>
    <w:rPr>
      <w:color w:val="808080"/>
    </w:rPr>
  </w:style>
  <w:style w:type="character" w:customStyle="1" w:styleId="Heading1Char1">
    <w:name w:val="Heading 1 Char1"/>
    <w:basedOn w:val="DefaultParagraphFont"/>
    <w:uiPriority w:val="9"/>
    <w:qFormat/>
    <w:locked/>
    <w:rPr>
      <w:rFonts w:ascii="Calibri Light" w:eastAsia="Times New Roman" w:hAnsi="Calibri Light"/>
      <w:color w:val="2E74B5"/>
      <w:sz w:val="32"/>
      <w:szCs w:val="32"/>
    </w:rPr>
  </w:style>
  <w:style w:type="character" w:customStyle="1" w:styleId="UnresolvedMention1">
    <w:name w:val="Unresolved Mention1"/>
    <w:uiPriority w:val="99"/>
    <w:semiHidden/>
    <w:qFormat/>
    <w:rPr>
      <w:color w:val="808080"/>
      <w:shd w:val="clear" w:color="auto" w:fill="E6E6E6"/>
    </w:rPr>
  </w:style>
  <w:style w:type="character" w:customStyle="1" w:styleId="Heading3Char1">
    <w:name w:val="Heading 3 Char1"/>
    <w:basedOn w:val="DefaultParagraphFont"/>
    <w:uiPriority w:val="9"/>
    <w:semiHidden/>
    <w:qFormat/>
    <w:rPr>
      <w:rFonts w:ascii="Calibri Light" w:eastAsia="Times New Roman" w:hAnsi="Calibri Light" w:cs="Times New Roman" w:hint="default"/>
      <w:color w:val="1F4D78"/>
      <w:sz w:val="24"/>
      <w:szCs w:val="24"/>
    </w:rPr>
  </w:style>
  <w:style w:type="table" w:customStyle="1" w:styleId="TableGrid11">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Pr>
      <w:color w:val="605E5C"/>
      <w:shd w:val="clear" w:color="auto" w:fill="E1DFDD"/>
    </w:rPr>
  </w:style>
  <w:style w:type="table" w:customStyle="1" w:styleId="TableGrid50">
    <w:name w:val="TableGrid5"/>
    <w:qFormat/>
    <w:rPr>
      <w:rFonts w:eastAsia="Times New Roman"/>
      <w:sz w:val="22"/>
      <w:szCs w:val="22"/>
    </w:rPr>
    <w:tblPr>
      <w:tblCellMar>
        <w:top w:w="0" w:type="dxa"/>
        <w:left w:w="0" w:type="dxa"/>
        <w:bottom w:w="0" w:type="dxa"/>
        <w:right w:w="0" w:type="dxa"/>
      </w:tblCellMar>
    </w:tblPr>
  </w:style>
  <w:style w:type="table" w:customStyle="1" w:styleId="TableGrid31">
    <w:name w:val="Table Grid3"/>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2">
    <w:name w:val="_Style 32"/>
    <w:basedOn w:val="Heading1"/>
    <w:next w:val="Normal"/>
    <w:uiPriority w:val="39"/>
    <w:unhideWhenUsed/>
    <w:qFormat/>
    <w:pPr>
      <w:numPr>
        <w:numId w:val="0"/>
      </w:numPr>
      <w:spacing w:before="240" w:line="259" w:lineRule="auto"/>
      <w:jc w:val="center"/>
      <w:outlineLvl w:val="9"/>
    </w:pPr>
    <w:rPr>
      <w:rFonts w:ascii="Times New Roman" w:hAnsi="Times New Roman"/>
      <w:b w:val="0"/>
      <w:bCs w:val="0"/>
      <w:color w:val="auto"/>
      <w:sz w:val="32"/>
      <w:szCs w:val="32"/>
      <w:lang w:val="en-ZA"/>
    </w:rPr>
  </w:style>
  <w:style w:type="table" w:customStyle="1" w:styleId="Style48">
    <w:name w:val="_Style 48"/>
    <w:basedOn w:val="TableNormal"/>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49">
    <w:name w:val="_Style 49"/>
    <w:basedOn w:val="TableNormal"/>
    <w:uiPriority w:val="41"/>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ListParagraph1">
    <w:name w:val="List Paragraph1"/>
    <w:link w:val="ListParagraphChar"/>
    <w:pPr>
      <w:spacing w:after="160" w:line="256" w:lineRule="auto"/>
      <w:ind w:left="720"/>
      <w:contextualSpacing/>
    </w:pPr>
    <w:rPr>
      <w:rFonts w:ascii="Times New Roman" w:hAnsi="Times New Roman" w:cs="Times New Roman"/>
      <w:sz w:val="24"/>
      <w:lang w:val="en-US" w:eastAsia="zh-CN"/>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1"/>
    <w:uiPriority w:val="34"/>
    <w:qFormat/>
    <w:rPr>
      <w:rFonts w:ascii="Times New Roman" w:eastAsia="Calibri" w:hAnsi="Times New Roman" w:cs="Times New Roman" w:hint="default"/>
      <w:sz w:val="24"/>
      <w:szCs w:val="20"/>
      <w:lang w:val="en-US"/>
    </w:rPr>
  </w:style>
  <w:style w:type="table" w:customStyle="1" w:styleId="TableGrid12">
    <w:name w:val="Table Grid12"/>
    <w:basedOn w:val="TableNormal"/>
    <w:rPr>
      <w:rFonts w:ascii="Times New Roman" w:eastAsia="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
    <w:basedOn w:val="TableNormal"/>
    <w:uiPriority w:val="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159E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table" w:customStyle="1" w:styleId="TableGrid51">
    <w:name w:val="Table Grid5"/>
    <w:basedOn w:val="TableNormal"/>
    <w:next w:val="TableGrid"/>
    <w:uiPriority w:val="39"/>
    <w:qFormat/>
    <w:rsid w:val="00097F5C"/>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qFormat/>
    <w:rsid w:val="00097F5C"/>
    <w:rPr>
      <w:rFonts w:eastAsia="Times New Roman" w:cs="Times New Roman"/>
      <w:sz w:val="22"/>
      <w:szCs w:val="22"/>
      <w:lang w:val="en-US" w:eastAsia="en-US"/>
    </w:rPr>
    <w:tblPr>
      <w:tblCellMar>
        <w:top w:w="0" w:type="dxa"/>
        <w:left w:w="0" w:type="dxa"/>
        <w:bottom w:w="0" w:type="dxa"/>
        <w:right w:w="0" w:type="dxa"/>
      </w:tblCellMar>
    </w:tblPr>
  </w:style>
  <w:style w:type="table" w:customStyle="1" w:styleId="Style481">
    <w:name w:val="_Style 481"/>
    <w:basedOn w:val="TableNormal"/>
    <w:uiPriority w:val="40"/>
    <w:qFormat/>
    <w:rsid w:val="00097F5C"/>
    <w:rPr>
      <w:rFonts w:cs="Times New Roman"/>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491">
    <w:name w:val="_Style 491"/>
    <w:basedOn w:val="TableNormal"/>
    <w:uiPriority w:val="41"/>
    <w:qFormat/>
    <w:rsid w:val="00097F5C"/>
    <w:rPr>
      <w:rFonts w:cs="Times New Roman"/>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310">
    <w:name w:val="Table Grid31"/>
    <w:basedOn w:val="TableNormal"/>
    <w:uiPriority w:val="39"/>
    <w:rsid w:val="00097F5C"/>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rsid w:val="00097F5C"/>
    <w:pPr>
      <w:numPr>
        <w:numId w:val="0"/>
      </w:numPr>
      <w:spacing w:before="240" w:line="259" w:lineRule="auto"/>
      <w:outlineLvl w:val="9"/>
    </w:pPr>
    <w:rPr>
      <w:rFonts w:ascii="Aptos Display" w:eastAsia="DengXian Light" w:hAnsi="Aptos Display"/>
      <w:b w:val="0"/>
      <w:bCs w:val="0"/>
      <w:color w:val="0F4761"/>
      <w:sz w:val="32"/>
      <w:szCs w:val="32"/>
    </w:rPr>
  </w:style>
  <w:style w:type="table" w:customStyle="1" w:styleId="TableGrid13">
    <w:name w:val="Table Grid13"/>
    <w:basedOn w:val="TableNormal"/>
    <w:uiPriority w:val="39"/>
    <w:rsid w:val="00097F5C"/>
    <w:rPr>
      <w:rFonts w:cs="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
    <w:basedOn w:val="TableNormal"/>
    <w:uiPriority w:val="39"/>
    <w:qFormat/>
    <w:rsid w:val="00097F5C"/>
    <w:rPr>
      <w:rFonts w:ascii="Aptos" w:eastAsia="Aptos" w:hAnsi="Aptos" w:cs="Times New Roman"/>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3">
    <w:name w:val="TOC Heading3"/>
    <w:basedOn w:val="Heading1"/>
    <w:next w:val="Normal"/>
    <w:uiPriority w:val="39"/>
    <w:unhideWhenUsed/>
    <w:qFormat/>
    <w:rsid w:val="00097F5C"/>
    <w:pPr>
      <w:numPr>
        <w:numId w:val="0"/>
      </w:numPr>
      <w:spacing w:before="240" w:line="259" w:lineRule="auto"/>
      <w:outlineLvl w:val="9"/>
    </w:pPr>
    <w:rPr>
      <w:rFonts w:eastAsia="SimSun"/>
      <w:b w:val="0"/>
      <w:bCs w:val="0"/>
      <w:sz w:val="32"/>
      <w:szCs w:val="32"/>
    </w:rPr>
  </w:style>
  <w:style w:type="table" w:customStyle="1" w:styleId="TableGrid61">
    <w:name w:val="Table Grid6"/>
    <w:basedOn w:val="TableNormal"/>
    <w:next w:val="TableGrid"/>
    <w:uiPriority w:val="39"/>
    <w:qFormat/>
    <w:rsid w:val="00097F5C"/>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Grid7"/>
    <w:qFormat/>
    <w:rsid w:val="00097F5C"/>
    <w:rPr>
      <w:rFonts w:eastAsia="Times New Roman" w:cs="Times New Roman"/>
      <w:sz w:val="22"/>
      <w:szCs w:val="22"/>
      <w:lang w:val="en-US" w:eastAsia="en-US"/>
    </w:rPr>
    <w:tblPr>
      <w:tblCellMar>
        <w:top w:w="0" w:type="dxa"/>
        <w:left w:w="0" w:type="dxa"/>
        <w:bottom w:w="0" w:type="dxa"/>
        <w:right w:w="0" w:type="dxa"/>
      </w:tblCellMar>
    </w:tblPr>
  </w:style>
  <w:style w:type="table" w:customStyle="1" w:styleId="Style482">
    <w:name w:val="_Style 482"/>
    <w:basedOn w:val="TableNormal"/>
    <w:uiPriority w:val="40"/>
    <w:qFormat/>
    <w:rsid w:val="00097F5C"/>
    <w:rPr>
      <w:rFonts w:cs="Times New Roman"/>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492">
    <w:name w:val="_Style 492"/>
    <w:basedOn w:val="TableNormal"/>
    <w:uiPriority w:val="41"/>
    <w:qFormat/>
    <w:rsid w:val="00097F5C"/>
    <w:rPr>
      <w:rFonts w:cs="Times New Roman"/>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32">
    <w:name w:val="Table Grid32"/>
    <w:basedOn w:val="TableNormal"/>
    <w:uiPriority w:val="39"/>
    <w:rsid w:val="00097F5C"/>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097F5C"/>
    <w:rPr>
      <w:rFonts w:cs="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qFormat/>
    <w:rsid w:val="00097F5C"/>
    <w:rPr>
      <w:rFonts w:ascii="Aptos" w:eastAsia="Aptos" w:hAnsi="Aptos" w:cs="Times New Roman"/>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linedegrees.sandiego.edu/top-cyber-security-thre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6BF5-5D77-41E4-903D-ED8962DD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115</Pages>
  <Words>12544</Words>
  <Characters>71507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Fred Maomba</cp:lastModifiedBy>
  <cp:revision>56</cp:revision>
  <dcterms:created xsi:type="dcterms:W3CDTF">2025-04-30T16:42:00Z</dcterms:created>
  <dcterms:modified xsi:type="dcterms:W3CDTF">2025-05-01T20:32:00Z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DBEC4309B00D4D5789489AEF0AF13B12_13</vt:lpwstr>
  </property>
  <property fmtid="{D5CDD505-2E9C-101B-9397-08002B2CF9AE}" pid="4" name="GrammarlyDocumentId">
    <vt:lpwstr>b14eb9d6622c83a50009345e1cbe97cd5fee13c7cc48fc10fd83ef39e46f46f4</vt:lpwstr>
  </property>
</Properties>
</file>